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 Generated by Aspose.Words for Java 24.7.0 -->
  <w:body>
    <w:p>
      <w:pPr>
        <w:spacing w:before="0" w:after="0"/>
        <w:rPr>
          <w:rFonts w:ascii="Calibri" w:eastAsia="Calibri" w:hAnsi="Calibri" w:cs="Calibri"/>
          <w:sz w:val="20"/>
          <w:szCs w:val="20"/>
        </w:rPr>
      </w:pPr>
    </w:p>
    <w:p>
      <w:pPr>
        <w:spacing w:before="0" w:after="0"/>
        <w:rPr>
          <w:rFonts w:ascii="Calibri" w:eastAsia="Calibri" w:hAnsi="Calibri" w:cs="Calibri"/>
          <w:sz w:val="20"/>
          <w:szCs w:val="20"/>
        </w:rPr>
      </w:pPr>
    </w:p>
    <w:p>
      <w:pPr>
        <w:spacing w:before="0" w:after="0"/>
        <w:rPr>
          <w:rFonts w:ascii="Calibri" w:eastAsia="Calibri" w:hAnsi="Calibri" w:cs="Calibri"/>
          <w:sz w:val="20"/>
          <w:szCs w:val="20"/>
        </w:rPr>
      </w:pPr>
    </w:p>
    <w:p>
      <w:pPr>
        <w:spacing w:before="0" w:after="0"/>
        <w:rPr>
          <w:rFonts w:ascii="Calibri" w:eastAsia="Calibri" w:hAnsi="Calibri" w:cs="Calibri"/>
          <w:sz w:val="20"/>
          <w:szCs w:val="20"/>
        </w:rPr>
      </w:pPr>
    </w:p>
    <w:p>
      <w:pPr>
        <w:spacing w:before="11" w:after="0"/>
        <w:rPr>
          <w:rFonts w:ascii="Calibri" w:eastAsia="Calibri" w:hAnsi="Calibri" w:cs="Calibri"/>
          <w:sz w:val="19"/>
          <w:szCs w:val="19"/>
        </w:rPr>
      </w:pPr>
    </w:p>
    <w:p>
      <w:pPr>
        <w:spacing w:before="0" w:after="0"/>
        <w:ind w:left="120"/>
        <w:rPr>
          <w:rFonts w:ascii="Calibri" w:eastAsia="Calibri" w:hAnsi="Calibri" w:cs="Calibri"/>
          <w:sz w:val="20"/>
          <w:szCs w:val="20"/>
        </w:rPr>
      </w:pPr>
    </w:p>
    <w:p>
      <w:pPr>
        <w:spacing w:before="0" w:after="0"/>
        <w:rPr>
          <w:rFonts w:ascii="Calibri" w:eastAsia="Calibri" w:hAnsi="Calibri" w:cs="Calibri"/>
          <w:sz w:val="20"/>
          <w:szCs w:val="20"/>
        </w:rPr>
      </w:pPr>
    </w:p>
    <w:p>
      <w:pPr>
        <w:spacing w:before="0" w:after="0"/>
        <w:rPr>
          <w:rFonts w:ascii="Calibri" w:eastAsia="Calibri" w:hAnsi="Calibri" w:cs="Calibri"/>
          <w:sz w:val="20"/>
          <w:szCs w:val="20"/>
        </w:rPr>
      </w:pPr>
    </w:p>
    <w:p>
      <w:pPr>
        <w:spacing w:before="0" w:after="0"/>
        <w:rPr>
          <w:rFonts w:ascii="Calibri" w:eastAsia="Calibri" w:hAnsi="Calibri" w:cs="Calibri"/>
          <w:sz w:val="20"/>
          <w:szCs w:val="20"/>
        </w:rPr>
      </w:pPr>
    </w:p>
    <w:p>
      <w:pPr>
        <w:spacing w:before="0" w:after="0"/>
        <w:rPr>
          <w:rFonts w:ascii="Calibri" w:eastAsia="Calibri" w:hAnsi="Calibri" w:cs="Calibri"/>
          <w:sz w:val="20"/>
          <w:szCs w:val="20"/>
        </w:rPr>
      </w:pPr>
    </w:p>
    <w:p>
      <w:pPr>
        <w:spacing w:before="6" w:after="0"/>
        <w:rPr>
          <w:rFonts w:ascii="Arial" w:eastAsia="Arial" w:hAnsi="Arial" w:cs="Arial"/>
          <w:sz w:val="27"/>
          <w:szCs w:val="27"/>
        </w:rPr>
      </w:pPr>
    </w:p>
    <w:p>
      <w:pPr>
        <w:spacing w:before="41" w:after="0"/>
        <w:ind w:left="121"/>
        <w:rPr>
          <w:rFonts w:ascii="Arial" w:eastAsia="Arial" w:hAnsi="Arial" w:cs="Arial"/>
          <w:b/>
          <w:bCs/>
          <w:color w:val="905AB9"/>
          <w:sz w:val="48"/>
          <w:szCs w:val="48"/>
        </w:rPr>
      </w:pPr>
    </w:p>
    <w:p>
      <w:pPr>
        <w:spacing w:before="41" w:after="0"/>
        <w:ind w:left="121"/>
        <w:rPr>
          <w:rFonts w:ascii="Arial" w:eastAsia="Arial" w:hAnsi="Arial" w:cs="Arial"/>
          <w:b/>
          <w:bCs/>
          <w:color w:val="905AB9"/>
          <w:sz w:val="48"/>
          <w:szCs w:val="48"/>
        </w:rPr>
      </w:pPr>
    </w:p>
    <w:p>
      <w:pPr>
        <w:spacing w:before="0" w:after="0" w:line="235" w:lineRule="auto"/>
        <w:ind w:left="719" w:right="1383"/>
        <w:rPr>
          <w:sz w:val="50"/>
          <w:szCs w:val="50"/>
        </w:rPr>
      </w:pPr>
      <w:r>
        <w:rPr>
          <w:color w:val="365F91"/>
          <w:sz w:val="50"/>
          <w:szCs w:val="50"/>
        </w:rPr>
        <w:t>MULSANNE INSURANCE COMPANY LIMITED</w:t>
      </w:r>
    </w:p>
    <w:p>
      <w:pPr>
        <w:spacing w:before="0" w:after="0"/>
        <w:ind w:left="720"/>
        <w:rPr>
          <w:rFonts w:ascii="Work Sans" w:eastAsia="Work Sans" w:hAnsi="Work Sans" w:cs="Work Sans"/>
          <w:b/>
          <w:bCs/>
          <w:color w:val="905AB9"/>
          <w:sz w:val="28"/>
          <w:szCs w:val="28"/>
        </w:rPr>
      </w:pPr>
    </w:p>
    <w:p>
      <w:pPr>
        <w:spacing w:before="0" w:after="0" w:line="235" w:lineRule="auto"/>
        <w:ind w:left="719" w:right="1383"/>
        <w:jc w:val="both"/>
        <w:rPr>
          <w:sz w:val="30"/>
          <w:szCs w:val="30"/>
        </w:rPr>
      </w:pPr>
      <w:r>
        <w:rPr>
          <w:sz w:val="30"/>
          <w:szCs w:val="30"/>
        </w:rPr>
        <w:t>SOLVENCY II ASSUMPTIONS AND JUDGEMENTS MANUAL</w:t>
      </w:r>
    </w:p>
    <w:p>
      <w:pPr>
        <w:spacing w:before="0" w:after="0" w:line="235" w:lineRule="auto"/>
        <w:ind w:left="719" w:right="1383"/>
        <w:jc w:val="both"/>
      </w:pPr>
      <w:r>
        <w:t xml:space="preserve"> </w:t>
      </w:r>
    </w:p>
    <w:p>
      <w:pPr>
        <w:spacing w:before="0" w:after="0"/>
        <w:ind w:firstLine="719"/>
      </w:pPr>
      <w:r>
        <w:t>For the year ended 31 December 2024</w:t>
      </w:r>
    </w:p>
    <w:p>
      <w:pPr>
        <w:spacing w:before="0" w:after="0"/>
        <w:rPr>
          <w:rFonts w:ascii="Calibri" w:eastAsia="Calibri" w:hAnsi="Calibri" w:cs="Calibri"/>
          <w:sz w:val="22"/>
          <w:szCs w:val="22"/>
        </w:rPr>
      </w:pPr>
    </w:p>
    <w:p>
      <w:pPr>
        <w:spacing w:before="0" w:after="0"/>
        <w:rPr>
          <w:rFonts w:ascii="Calibri" w:eastAsia="Calibri" w:hAnsi="Calibri" w:cs="Calibri"/>
          <w:sz w:val="22"/>
          <w:szCs w:val="22"/>
        </w:rPr>
      </w:pPr>
      <w:r>
        <w:rPr>
          <w:strike w:val="0"/>
          <w:u w:val="none"/>
        </w:rPr>
        <w:drawing>
          <wp:anchor simplePos="0" relativeHeight="251658240" behindDoc="0" locked="0" layoutInCell="1" allowOverlap="1">
            <wp:simplePos x="0" y="0"/>
            <wp:positionH relativeFrom="column">
              <wp:posOffset>3364103</wp:posOffset>
            </wp:positionH>
            <wp:positionV relativeFrom="paragraph">
              <wp:posOffset>4855718</wp:posOffset>
            </wp:positionV>
            <wp:extent cx="390525" cy="35242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4"/>
                    <a:stretch>
                      <a:fillRect/>
                    </a:stretch>
                  </pic:blipFill>
                  <pic:spPr>
                    <a:xfrm>
                      <a:off x="0" y="0"/>
                      <a:ext cx="390525" cy="352425"/>
                    </a:xfrm>
                    <a:prstGeom prst="rect">
                      <a:avLst/>
                    </a:prstGeom>
                  </pic:spPr>
                </pic:pic>
              </a:graphicData>
            </a:graphic>
          </wp:anchor>
        </w:drawing>
      </w:r>
    </w:p>
    <w:p>
      <w:pPr>
        <w:spacing w:before="0" w:after="0"/>
        <w:rPr>
          <w:sz w:val="30"/>
          <w:szCs w:val="30"/>
        </w:rPr>
      </w:pPr>
      <w:r>
        <w:rPr>
          <w:b/>
          <w:bCs/>
          <w:sz w:val="30"/>
          <w:szCs w:val="30"/>
        </w:rPr>
        <w:t xml:space="preserve">                 </w:t>
      </w:r>
    </w:p>
    <w:p>
      <w:pPr>
        <w:spacing w:before="0" w:after="0"/>
        <w:rPr>
          <w:rFonts w:ascii="Calibri" w:eastAsia="Calibri" w:hAnsi="Calibri" w:cs="Calibri"/>
          <w:sz w:val="22"/>
          <w:szCs w:val="22"/>
        </w:rPr>
      </w:pPr>
    </w:p>
    <w:p>
      <w:pPr>
        <w:spacing w:before="0" w:after="0"/>
        <w:rPr>
          <w:rFonts w:ascii="Calibri" w:eastAsia="Calibri" w:hAnsi="Calibri" w:cs="Calibri"/>
          <w:sz w:val="22"/>
          <w:szCs w:val="22"/>
        </w:rPr>
      </w:pPr>
    </w:p>
    <w:p>
      <w:pPr>
        <w:spacing w:before="0" w:after="0"/>
        <w:rPr>
          <w:rFonts w:ascii="Calibri" w:eastAsia="Calibri" w:hAnsi="Calibri" w:cs="Calibri"/>
          <w:sz w:val="22"/>
          <w:szCs w:val="22"/>
        </w:rPr>
      </w:pPr>
    </w:p>
    <w:p>
      <w:pPr>
        <w:spacing w:before="0" w:after="0"/>
        <w:rPr>
          <w:rFonts w:ascii="Calibri" w:eastAsia="Calibri" w:hAnsi="Calibri" w:cs="Calibri"/>
          <w:sz w:val="22"/>
          <w:szCs w:val="22"/>
        </w:rPr>
      </w:pPr>
    </w:p>
    <w:p>
      <w:pPr>
        <w:spacing w:before="0" w:after="0"/>
        <w:rPr>
          <w:rFonts w:ascii="Calibri" w:eastAsia="Calibri" w:hAnsi="Calibri" w:cs="Calibri"/>
          <w:sz w:val="22"/>
          <w:szCs w:val="22"/>
        </w:rPr>
      </w:pPr>
    </w:p>
    <w:p>
      <w:pPr>
        <w:spacing w:before="0" w:after="0"/>
        <w:rPr>
          <w:rFonts w:ascii="Calibri" w:eastAsia="Calibri" w:hAnsi="Calibri" w:cs="Calibri"/>
          <w:sz w:val="22"/>
          <w:szCs w:val="22"/>
        </w:rPr>
      </w:pPr>
    </w:p>
    <w:p>
      <w:pPr>
        <w:spacing w:before="0" w:after="0"/>
        <w:rPr>
          <w:rFonts w:ascii="Calibri" w:eastAsia="Calibri" w:hAnsi="Calibri" w:cs="Calibri"/>
          <w:sz w:val="22"/>
          <w:szCs w:val="22"/>
        </w:rPr>
      </w:pPr>
    </w:p>
    <w:p>
      <w:pPr>
        <w:spacing w:before="0" w:after="0"/>
        <w:rPr>
          <w:rFonts w:ascii="Calibri" w:eastAsia="Calibri" w:hAnsi="Calibri" w:cs="Calibri"/>
          <w:sz w:val="22"/>
          <w:szCs w:val="22"/>
        </w:rPr>
      </w:pPr>
    </w:p>
    <w:p>
      <w:pPr>
        <w:spacing w:before="0" w:after="0"/>
        <w:rPr>
          <w:rFonts w:ascii="Calibri" w:eastAsia="Calibri" w:hAnsi="Calibri" w:cs="Calibri"/>
          <w:sz w:val="22"/>
          <w:szCs w:val="22"/>
        </w:rPr>
      </w:pPr>
    </w:p>
    <w:p>
      <w:pPr>
        <w:spacing w:before="0" w:after="0"/>
        <w:rPr>
          <w:rFonts w:ascii="Calibri" w:eastAsia="Calibri" w:hAnsi="Calibri" w:cs="Calibri"/>
          <w:sz w:val="22"/>
          <w:szCs w:val="22"/>
        </w:rPr>
      </w:pPr>
    </w:p>
    <w:p>
      <w:pPr>
        <w:spacing w:before="0" w:after="0"/>
        <w:rPr>
          <w:rFonts w:ascii="Calibri" w:eastAsia="Calibri" w:hAnsi="Calibri" w:cs="Calibri"/>
          <w:sz w:val="22"/>
          <w:szCs w:val="22"/>
        </w:rPr>
      </w:pPr>
    </w:p>
    <w:p>
      <w:pPr>
        <w:spacing w:before="0" w:after="0"/>
        <w:rPr>
          <w:rFonts w:ascii="Calibri" w:eastAsia="Calibri" w:hAnsi="Calibri" w:cs="Calibri"/>
          <w:sz w:val="22"/>
          <w:szCs w:val="22"/>
        </w:rPr>
      </w:pPr>
    </w:p>
    <w:p>
      <w:pPr>
        <w:spacing w:before="0" w:after="0"/>
        <w:rPr>
          <w:rFonts w:ascii="Calibri" w:eastAsia="Calibri" w:hAnsi="Calibri" w:cs="Calibri"/>
          <w:sz w:val="22"/>
          <w:szCs w:val="22"/>
        </w:rPr>
      </w:pPr>
    </w:p>
    <w:p>
      <w:pPr>
        <w:spacing w:before="0" w:after="0"/>
        <w:rPr>
          <w:rFonts w:ascii="Calibri" w:eastAsia="Calibri" w:hAnsi="Calibri" w:cs="Calibri"/>
          <w:sz w:val="22"/>
          <w:szCs w:val="22"/>
        </w:rPr>
      </w:pPr>
    </w:p>
    <w:p>
      <w:pPr>
        <w:spacing w:before="0" w:after="0"/>
        <w:rPr>
          <w:rFonts w:ascii="Calibri" w:eastAsia="Calibri" w:hAnsi="Calibri" w:cs="Calibri"/>
          <w:sz w:val="22"/>
          <w:szCs w:val="22"/>
        </w:rPr>
      </w:pPr>
    </w:p>
    <w:p>
      <w:pPr>
        <w:spacing w:before="0" w:after="0"/>
        <w:jc w:val="center"/>
        <w:rPr>
          <w:rFonts w:ascii="Calibri" w:eastAsia="Calibri" w:hAnsi="Calibri" w:cs="Calibri"/>
          <w:sz w:val="22"/>
          <w:szCs w:val="22"/>
        </w:rPr>
      </w:pPr>
    </w:p>
    <w:p>
      <w:pPr>
        <w:spacing w:before="0" w:after="0"/>
        <w:rPr>
          <w:rFonts w:ascii="Calibri" w:eastAsia="Calibri" w:hAnsi="Calibri" w:cs="Calibri"/>
          <w:sz w:val="22"/>
          <w:szCs w:val="22"/>
        </w:rPr>
      </w:pPr>
    </w:p>
    <w:p>
      <w:pPr>
        <w:sectPr>
          <w:headerReference w:type="default" r:id="rId5"/>
          <w:footerReference w:type="default" r:id="rId6"/>
          <w:type w:val="continuous"/>
          <w:pgSz w:w="11906" w:h="16838"/>
          <w:pgMar w:top="1720" w:right="140" w:bottom="1180" w:left="600" w:header="708" w:footer="708"/>
          <w:cols w:space="708"/>
        </w:sectPr>
      </w:pPr>
    </w:p>
    <w:p>
      <w:pPr>
        <w:spacing w:before="0" w:after="0"/>
        <w:rPr>
          <w:rFonts w:ascii="Work Sans" w:eastAsia="Work Sans" w:hAnsi="Work Sans" w:cs="Work Sans"/>
          <w:b/>
          <w:bCs/>
          <w:color w:val="550091"/>
          <w:sz w:val="29"/>
          <w:szCs w:val="29"/>
        </w:rPr>
      </w:pPr>
    </w:p>
    <w:p>
      <w:pPr>
        <w:spacing w:before="40" w:after="0"/>
        <w:ind w:left="426" w:right="676"/>
        <w:rPr>
          <w:rFonts w:ascii="Calibri" w:eastAsia="Calibri" w:hAnsi="Calibri" w:cs="Calibri"/>
          <w:b/>
          <w:bCs/>
          <w:sz w:val="29"/>
          <w:szCs w:val="29"/>
        </w:rPr>
      </w:pPr>
    </w:p>
    <w:sdt>
      <w:sdtPr>
        <w:id w:val="325186356"/>
        <w:placeholder>
          <w:docPart w:val="DefaultPlaceholder_22675703"/>
        </w:placeholder>
        <w:richText/>
      </w:sdtPr>
      <w:sdtContent>
        <w:p>
          <w:pPr>
            <w:keepLines/>
            <w:widowControl/>
            <w:spacing w:before="98" w:after="0" w:line="259" w:lineRule="auto"/>
            <w:ind w:left="121"/>
            <w:rPr>
              <w:rFonts w:ascii="Cambria" w:eastAsia="Cambria" w:hAnsi="Cambria" w:cs="Cambria"/>
              <w:color w:val="365F91"/>
              <w:sz w:val="2"/>
              <w:szCs w:val="2"/>
            </w:rPr>
          </w:pPr>
        </w:p>
        <w:p>
          <w:pPr>
            <w:spacing w:before="0" w:after="100"/>
            <w:ind w:left="220" w:right="250"/>
          </w:pPr>
          <w:r>
            <w:fldChar w:fldCharType="begin"/>
          </w:r>
          <w:r>
            <w:instrText xml:space="preserve"> TOC \o "1-3" \h \z \u </w:instrText>
          </w:r>
          <w:r>
            <w:fldChar w:fldCharType="separate"/>
          </w:r>
          <w:hyperlink w:anchor="_Toc196234012" w:history="1">
            <w:r>
              <w:rPr>
                <w:b/>
                <w:bCs/>
                <w:color w:val="000000"/>
                <w:spacing w:val="-8"/>
              </w:rPr>
              <w:t>Version Control</w:t>
            </w:r>
          </w:hyperlink>
        </w:p>
        <w:p>
          <w:pPr>
            <w:tabs>
              <w:tab w:val="left" w:pos="440"/>
            </w:tabs>
            <w:spacing w:before="0" w:after="100"/>
            <w:ind w:right="250" w:firstLine="142"/>
            <w:rPr>
              <w:rFonts w:ascii="Calibri" w:eastAsia="Calibri" w:hAnsi="Calibri" w:cs="Calibri"/>
              <w:color w:val="000000"/>
              <w:sz w:val="24"/>
              <w:szCs w:val="24"/>
            </w:rPr>
          </w:pPr>
          <w:hyperlink w:anchor="_Toc196234013" w:history="1">
            <w:r>
              <w:rPr>
                <w:rFonts w:ascii="Work Sans" w:eastAsia="Work Sans" w:hAnsi="Work Sans" w:cs="Work Sans"/>
                <w:b/>
                <w:bCs/>
                <w:color w:val="000000"/>
                <w:spacing w:val="2"/>
                <w:sz w:val="24"/>
                <w:szCs w:val="24"/>
              </w:rPr>
              <w:t>1.</w:t>
            </w:r>
            <w:r>
              <w:rPr>
                <w:rFonts w:ascii="Calibri" w:eastAsia="Calibri" w:hAnsi="Calibri" w:cs="Calibri"/>
                <w:b/>
                <w:bCs/>
                <w:color w:val="000000"/>
                <w:spacing w:val="2"/>
                <w:sz w:val="24"/>
                <w:szCs w:val="24"/>
              </w:rPr>
              <w:tab/>
            </w:r>
            <w:r>
              <w:rPr>
                <w:rFonts w:ascii="Work Sans" w:eastAsia="Work Sans" w:hAnsi="Work Sans" w:cs="Work Sans"/>
                <w:b/>
                <w:bCs/>
                <w:color w:val="000000"/>
                <w:spacing w:val="2"/>
                <w:sz w:val="24"/>
                <w:szCs w:val="24"/>
              </w:rPr>
              <w:t>Introduction and purpose</w:t>
            </w:r>
          </w:hyperlink>
        </w:p>
        <w:p>
          <w:pPr>
            <w:tabs>
              <w:tab w:val="left" w:pos="440"/>
            </w:tabs>
            <w:spacing w:before="0" w:after="100"/>
            <w:ind w:right="250" w:firstLine="142"/>
            <w:rPr>
              <w:rFonts w:ascii="Calibri" w:eastAsia="Calibri" w:hAnsi="Calibri" w:cs="Calibri"/>
              <w:color w:val="000000"/>
              <w:sz w:val="24"/>
              <w:szCs w:val="24"/>
            </w:rPr>
          </w:pPr>
          <w:hyperlink w:anchor="_Toc196234014" w:history="1">
            <w:r>
              <w:rPr>
                <w:rFonts w:ascii="Work Sans" w:eastAsia="Work Sans" w:hAnsi="Work Sans" w:cs="Work Sans"/>
                <w:b/>
                <w:bCs/>
                <w:color w:val="000000"/>
                <w:spacing w:val="2"/>
                <w:sz w:val="24"/>
                <w:szCs w:val="24"/>
              </w:rPr>
              <w:t>2.</w:t>
            </w:r>
            <w:r>
              <w:rPr>
                <w:rFonts w:ascii="Calibri" w:eastAsia="Calibri" w:hAnsi="Calibri" w:cs="Calibri"/>
                <w:b/>
                <w:bCs/>
                <w:color w:val="000000"/>
                <w:spacing w:val="2"/>
                <w:sz w:val="24"/>
                <w:szCs w:val="24"/>
              </w:rPr>
              <w:tab/>
            </w:r>
            <w:r>
              <w:rPr>
                <w:rFonts w:ascii="Work Sans" w:eastAsia="Work Sans" w:hAnsi="Work Sans" w:cs="Work Sans"/>
                <w:b/>
                <w:bCs/>
                <w:color w:val="000000"/>
                <w:spacing w:val="2"/>
                <w:sz w:val="24"/>
                <w:szCs w:val="24"/>
              </w:rPr>
              <w:t>Definitions</w:t>
            </w:r>
          </w:hyperlink>
        </w:p>
        <w:p>
          <w:pPr>
            <w:tabs>
              <w:tab w:val="left" w:pos="440"/>
            </w:tabs>
            <w:spacing w:before="0" w:after="100"/>
            <w:ind w:right="250" w:firstLine="142"/>
            <w:rPr>
              <w:rFonts w:ascii="Calibri" w:eastAsia="Calibri" w:hAnsi="Calibri" w:cs="Calibri"/>
              <w:color w:val="000000"/>
              <w:sz w:val="24"/>
              <w:szCs w:val="24"/>
            </w:rPr>
          </w:pPr>
          <w:hyperlink w:anchor="_Toc196234015" w:history="1">
            <w:r>
              <w:rPr>
                <w:rFonts w:ascii="Work Sans" w:eastAsia="Work Sans" w:hAnsi="Work Sans" w:cs="Work Sans"/>
                <w:b/>
                <w:bCs/>
                <w:color w:val="000000"/>
                <w:spacing w:val="2"/>
                <w:sz w:val="24"/>
                <w:szCs w:val="24"/>
              </w:rPr>
              <w:t>3.</w:t>
            </w:r>
            <w:r>
              <w:rPr>
                <w:rFonts w:ascii="Calibri" w:eastAsia="Calibri" w:hAnsi="Calibri" w:cs="Calibri"/>
                <w:b/>
                <w:bCs/>
                <w:color w:val="000000"/>
                <w:spacing w:val="2"/>
                <w:sz w:val="24"/>
                <w:szCs w:val="24"/>
              </w:rPr>
              <w:tab/>
            </w:r>
            <w:r>
              <w:rPr>
                <w:rFonts w:ascii="Work Sans" w:eastAsia="Work Sans" w:hAnsi="Work Sans" w:cs="Work Sans"/>
                <w:b/>
                <w:bCs/>
                <w:color w:val="000000"/>
                <w:spacing w:val="2"/>
                <w:sz w:val="24"/>
                <w:szCs w:val="24"/>
              </w:rPr>
              <w:t>Solvency II Balance sheet – Investment assets</w:t>
            </w:r>
          </w:hyperlink>
        </w:p>
        <w:p>
          <w:pPr>
            <w:tabs>
              <w:tab w:val="left" w:pos="440"/>
            </w:tabs>
            <w:spacing w:before="0" w:after="100"/>
            <w:ind w:right="250" w:firstLine="142"/>
            <w:rPr>
              <w:rFonts w:ascii="Calibri" w:eastAsia="Calibri" w:hAnsi="Calibri" w:cs="Calibri"/>
              <w:color w:val="000000"/>
              <w:sz w:val="24"/>
              <w:szCs w:val="24"/>
            </w:rPr>
          </w:pPr>
          <w:hyperlink w:anchor="_Toc196234016" w:history="1">
            <w:r>
              <w:rPr>
                <w:rFonts w:ascii="Work Sans" w:eastAsia="Work Sans" w:hAnsi="Work Sans" w:cs="Work Sans"/>
                <w:b/>
                <w:bCs/>
                <w:color w:val="000000"/>
                <w:spacing w:val="2"/>
                <w:sz w:val="24"/>
                <w:szCs w:val="24"/>
              </w:rPr>
              <w:t>4.</w:t>
            </w:r>
            <w:r>
              <w:rPr>
                <w:rFonts w:ascii="Calibri" w:eastAsia="Calibri" w:hAnsi="Calibri" w:cs="Calibri"/>
                <w:b/>
                <w:bCs/>
                <w:color w:val="000000"/>
                <w:spacing w:val="2"/>
                <w:sz w:val="24"/>
                <w:szCs w:val="24"/>
              </w:rPr>
              <w:tab/>
            </w:r>
            <w:r>
              <w:rPr>
                <w:rFonts w:ascii="Work Sans" w:eastAsia="Work Sans" w:hAnsi="Work Sans" w:cs="Work Sans"/>
                <w:b/>
                <w:bCs/>
                <w:color w:val="000000"/>
                <w:spacing w:val="2"/>
                <w:sz w:val="24"/>
                <w:szCs w:val="24"/>
              </w:rPr>
              <w:t>Solvency II Balance sheet – Technical provisions (Gross)</w:t>
            </w:r>
          </w:hyperlink>
        </w:p>
        <w:p>
          <w:pPr>
            <w:tabs>
              <w:tab w:val="left" w:pos="880"/>
            </w:tabs>
            <w:spacing w:before="0" w:after="100"/>
            <w:ind w:left="220" w:right="250"/>
            <w:rPr>
              <w:rFonts w:ascii="Calibri" w:eastAsia="Calibri" w:hAnsi="Calibri" w:cs="Calibri"/>
              <w:color w:val="000000"/>
              <w:sz w:val="24"/>
              <w:szCs w:val="24"/>
            </w:rPr>
          </w:pPr>
          <w:hyperlink w:anchor="_Toc196234021" w:history="1">
            <w:r>
              <w:rPr>
                <w:rFonts w:ascii="Arial" w:eastAsia="Arial" w:hAnsi="Arial" w:cs="Arial"/>
                <w:b/>
                <w:bCs/>
                <w:color w:val="000000"/>
                <w:spacing w:val="2"/>
              </w:rPr>
              <w:t>4.1.</w:t>
            </w:r>
            <w:r>
              <w:rPr>
                <w:rFonts w:ascii="Calibri" w:eastAsia="Calibri" w:hAnsi="Calibri" w:cs="Calibri"/>
                <w:b/>
                <w:bCs/>
                <w:color w:val="000000"/>
                <w:spacing w:val="2"/>
                <w:sz w:val="24"/>
                <w:szCs w:val="24"/>
              </w:rPr>
              <w:tab/>
            </w:r>
            <w:r>
              <w:rPr>
                <w:rFonts w:ascii="Arial" w:eastAsia="Arial" w:hAnsi="Arial" w:cs="Arial"/>
                <w:b/>
                <w:bCs/>
                <w:color w:val="000000"/>
                <w:spacing w:val="2"/>
              </w:rPr>
              <w:t>Structure and segregation</w:t>
            </w:r>
          </w:hyperlink>
        </w:p>
        <w:p>
          <w:pPr>
            <w:tabs>
              <w:tab w:val="left" w:pos="880"/>
            </w:tabs>
            <w:spacing w:before="0" w:after="100"/>
            <w:ind w:left="220" w:right="250"/>
            <w:rPr>
              <w:rFonts w:ascii="Calibri" w:eastAsia="Calibri" w:hAnsi="Calibri" w:cs="Calibri"/>
              <w:color w:val="000000"/>
              <w:sz w:val="24"/>
              <w:szCs w:val="24"/>
            </w:rPr>
          </w:pPr>
          <w:hyperlink w:anchor="_Toc196234022" w:history="1">
            <w:r>
              <w:rPr>
                <w:rFonts w:ascii="Arial" w:eastAsia="Arial" w:hAnsi="Arial" w:cs="Arial"/>
                <w:b/>
                <w:bCs/>
                <w:color w:val="000000"/>
                <w:spacing w:val="2"/>
              </w:rPr>
              <w:t>4.2.</w:t>
            </w:r>
            <w:r>
              <w:rPr>
                <w:rFonts w:ascii="Calibri" w:eastAsia="Calibri" w:hAnsi="Calibri" w:cs="Calibri"/>
                <w:b/>
                <w:bCs/>
                <w:color w:val="000000"/>
                <w:spacing w:val="2"/>
                <w:sz w:val="24"/>
                <w:szCs w:val="24"/>
              </w:rPr>
              <w:tab/>
            </w:r>
            <w:r>
              <w:rPr>
                <w:rFonts w:ascii="Arial" w:eastAsia="Arial" w:hAnsi="Arial" w:cs="Arial"/>
                <w:b/>
                <w:bCs/>
                <w:color w:val="000000"/>
                <w:spacing w:val="2"/>
              </w:rPr>
              <w:t>Contract boundaries</w:t>
            </w:r>
          </w:hyperlink>
        </w:p>
        <w:p>
          <w:pPr>
            <w:tabs>
              <w:tab w:val="left" w:pos="880"/>
            </w:tabs>
            <w:spacing w:before="0" w:after="100"/>
            <w:ind w:left="220" w:right="250"/>
            <w:rPr>
              <w:rFonts w:ascii="Calibri" w:eastAsia="Calibri" w:hAnsi="Calibri" w:cs="Calibri"/>
              <w:color w:val="000000"/>
              <w:sz w:val="24"/>
              <w:szCs w:val="24"/>
            </w:rPr>
          </w:pPr>
          <w:hyperlink w:anchor="_Toc196234023" w:history="1">
            <w:r>
              <w:rPr>
                <w:rFonts w:ascii="Arial" w:eastAsia="Arial" w:hAnsi="Arial" w:cs="Arial"/>
                <w:b/>
                <w:bCs/>
                <w:color w:val="000000"/>
                <w:spacing w:val="2"/>
              </w:rPr>
              <w:t>4.3.</w:t>
            </w:r>
            <w:r>
              <w:rPr>
                <w:rFonts w:ascii="Calibri" w:eastAsia="Calibri" w:hAnsi="Calibri" w:cs="Calibri"/>
                <w:b/>
                <w:bCs/>
                <w:color w:val="000000"/>
                <w:spacing w:val="2"/>
                <w:sz w:val="24"/>
                <w:szCs w:val="24"/>
              </w:rPr>
              <w:tab/>
            </w:r>
            <w:r>
              <w:rPr>
                <w:rFonts w:ascii="Arial" w:eastAsia="Arial" w:hAnsi="Arial" w:cs="Arial"/>
                <w:b/>
                <w:bCs/>
                <w:color w:val="000000"/>
                <w:spacing w:val="2"/>
              </w:rPr>
              <w:t>Claims provision (excluding discounting, run-off provision, ENID and risk margin)</w:t>
            </w:r>
          </w:hyperlink>
        </w:p>
        <w:p>
          <w:pPr>
            <w:tabs>
              <w:tab w:val="left" w:pos="880"/>
            </w:tabs>
            <w:spacing w:before="0" w:after="100"/>
            <w:ind w:left="220" w:right="250"/>
            <w:rPr>
              <w:rFonts w:ascii="Calibri" w:eastAsia="Calibri" w:hAnsi="Calibri" w:cs="Calibri"/>
              <w:color w:val="000000"/>
              <w:sz w:val="24"/>
              <w:szCs w:val="24"/>
            </w:rPr>
          </w:pPr>
          <w:hyperlink w:anchor="_Toc196234024" w:history="1">
            <w:r>
              <w:rPr>
                <w:rFonts w:ascii="Arial" w:eastAsia="Arial" w:hAnsi="Arial" w:cs="Arial"/>
                <w:b/>
                <w:bCs/>
                <w:color w:val="000000"/>
                <w:spacing w:val="2"/>
              </w:rPr>
              <w:t>4.4.</w:t>
            </w:r>
            <w:r>
              <w:rPr>
                <w:rFonts w:ascii="Calibri" w:eastAsia="Calibri" w:hAnsi="Calibri" w:cs="Calibri"/>
                <w:b/>
                <w:bCs/>
                <w:color w:val="000000"/>
                <w:spacing w:val="2"/>
                <w:sz w:val="24"/>
                <w:szCs w:val="24"/>
              </w:rPr>
              <w:tab/>
            </w:r>
            <w:r>
              <w:rPr>
                <w:rFonts w:ascii="Arial" w:eastAsia="Arial" w:hAnsi="Arial" w:cs="Arial"/>
                <w:b/>
                <w:bCs/>
                <w:color w:val="000000"/>
                <w:spacing w:val="2"/>
              </w:rPr>
              <w:t>Premium provision (excluding discounting, run-off provision, ENID, risk margin and future premiums receivable)</w:t>
            </w:r>
          </w:hyperlink>
        </w:p>
        <w:p>
          <w:pPr>
            <w:tabs>
              <w:tab w:val="left" w:pos="880"/>
            </w:tabs>
            <w:spacing w:before="0" w:after="100"/>
            <w:ind w:left="220" w:right="250"/>
            <w:rPr>
              <w:rFonts w:ascii="Calibri" w:eastAsia="Calibri" w:hAnsi="Calibri" w:cs="Calibri"/>
              <w:color w:val="000000"/>
              <w:sz w:val="24"/>
              <w:szCs w:val="24"/>
            </w:rPr>
          </w:pPr>
          <w:hyperlink w:anchor="_Toc196234025" w:history="1">
            <w:r>
              <w:rPr>
                <w:rFonts w:ascii="Arial" w:eastAsia="Arial" w:hAnsi="Arial" w:cs="Arial"/>
                <w:b/>
                <w:bCs/>
                <w:color w:val="000000"/>
                <w:spacing w:val="2"/>
              </w:rPr>
              <w:t>4.5.</w:t>
            </w:r>
            <w:r>
              <w:rPr>
                <w:rFonts w:ascii="Calibri" w:eastAsia="Calibri" w:hAnsi="Calibri" w:cs="Calibri"/>
                <w:b/>
                <w:bCs/>
                <w:color w:val="000000"/>
                <w:spacing w:val="2"/>
                <w:sz w:val="24"/>
                <w:szCs w:val="24"/>
              </w:rPr>
              <w:tab/>
            </w:r>
            <w:r>
              <w:rPr>
                <w:rFonts w:ascii="Arial" w:eastAsia="Arial" w:hAnsi="Arial" w:cs="Arial"/>
                <w:b/>
                <w:bCs/>
                <w:color w:val="000000"/>
                <w:spacing w:val="2"/>
              </w:rPr>
              <w:t>ENID adjustment</w:t>
            </w:r>
          </w:hyperlink>
        </w:p>
        <w:p>
          <w:pPr>
            <w:tabs>
              <w:tab w:val="left" w:pos="880"/>
            </w:tabs>
            <w:spacing w:before="0" w:after="100"/>
            <w:ind w:left="220" w:right="250"/>
            <w:rPr>
              <w:rFonts w:ascii="Calibri" w:eastAsia="Calibri" w:hAnsi="Calibri" w:cs="Calibri"/>
              <w:color w:val="000000"/>
              <w:sz w:val="24"/>
              <w:szCs w:val="24"/>
            </w:rPr>
          </w:pPr>
          <w:hyperlink w:anchor="_Toc196234026" w:history="1">
            <w:r>
              <w:rPr>
                <w:rFonts w:ascii="Arial" w:eastAsia="Arial" w:hAnsi="Arial" w:cs="Arial"/>
                <w:b/>
                <w:bCs/>
                <w:color w:val="000000"/>
                <w:spacing w:val="2"/>
              </w:rPr>
              <w:t>4.6.</w:t>
            </w:r>
            <w:r>
              <w:rPr>
                <w:rFonts w:ascii="Calibri" w:eastAsia="Calibri" w:hAnsi="Calibri" w:cs="Calibri"/>
                <w:b/>
                <w:bCs/>
                <w:color w:val="000000"/>
                <w:spacing w:val="2"/>
                <w:sz w:val="24"/>
                <w:szCs w:val="24"/>
              </w:rPr>
              <w:tab/>
            </w:r>
            <w:r>
              <w:rPr>
                <w:rFonts w:ascii="Arial" w:eastAsia="Arial" w:hAnsi="Arial" w:cs="Arial"/>
                <w:b/>
                <w:bCs/>
                <w:color w:val="000000"/>
                <w:spacing w:val="2"/>
              </w:rPr>
              <w:t>Cancellations adjustment</w:t>
            </w:r>
          </w:hyperlink>
        </w:p>
        <w:p>
          <w:pPr>
            <w:tabs>
              <w:tab w:val="left" w:pos="880"/>
            </w:tabs>
            <w:spacing w:before="0" w:after="100"/>
            <w:ind w:left="220" w:right="250"/>
            <w:rPr>
              <w:rFonts w:ascii="Calibri" w:eastAsia="Calibri" w:hAnsi="Calibri" w:cs="Calibri"/>
              <w:color w:val="000000"/>
              <w:sz w:val="24"/>
              <w:szCs w:val="24"/>
            </w:rPr>
          </w:pPr>
          <w:hyperlink w:anchor="_Toc196234027" w:history="1">
            <w:r>
              <w:rPr>
                <w:rFonts w:ascii="Arial" w:eastAsia="Arial" w:hAnsi="Arial" w:cs="Arial"/>
                <w:b/>
                <w:bCs/>
                <w:color w:val="000000"/>
                <w:spacing w:val="2"/>
              </w:rPr>
              <w:t>4.7.</w:t>
            </w:r>
            <w:r>
              <w:rPr>
                <w:rFonts w:ascii="Calibri" w:eastAsia="Calibri" w:hAnsi="Calibri" w:cs="Calibri"/>
                <w:b/>
                <w:bCs/>
                <w:color w:val="000000"/>
                <w:spacing w:val="2"/>
                <w:sz w:val="24"/>
                <w:szCs w:val="24"/>
              </w:rPr>
              <w:tab/>
            </w:r>
            <w:r>
              <w:rPr>
                <w:rFonts w:ascii="Arial" w:eastAsia="Arial" w:hAnsi="Arial" w:cs="Arial"/>
                <w:b/>
                <w:bCs/>
                <w:color w:val="000000"/>
                <w:spacing w:val="2"/>
              </w:rPr>
              <w:t>Management load</w:t>
            </w:r>
          </w:hyperlink>
        </w:p>
        <w:p>
          <w:pPr>
            <w:tabs>
              <w:tab w:val="left" w:pos="880"/>
            </w:tabs>
            <w:spacing w:before="0" w:after="100"/>
            <w:ind w:left="220" w:right="250"/>
            <w:rPr>
              <w:rFonts w:ascii="Calibri" w:eastAsia="Calibri" w:hAnsi="Calibri" w:cs="Calibri"/>
              <w:color w:val="000000"/>
              <w:sz w:val="24"/>
              <w:szCs w:val="24"/>
            </w:rPr>
          </w:pPr>
          <w:hyperlink w:anchor="_Toc196234028" w:history="1">
            <w:r>
              <w:rPr>
                <w:rFonts w:ascii="Arial" w:eastAsia="Arial" w:hAnsi="Arial" w:cs="Arial"/>
                <w:b/>
                <w:bCs/>
                <w:color w:val="000000"/>
                <w:spacing w:val="2"/>
              </w:rPr>
              <w:t>4.8.</w:t>
            </w:r>
            <w:r>
              <w:rPr>
                <w:rFonts w:ascii="Calibri" w:eastAsia="Calibri" w:hAnsi="Calibri" w:cs="Calibri"/>
                <w:b/>
                <w:bCs/>
                <w:color w:val="000000"/>
                <w:spacing w:val="2"/>
                <w:sz w:val="24"/>
                <w:szCs w:val="24"/>
              </w:rPr>
              <w:tab/>
            </w:r>
            <w:r>
              <w:rPr>
                <w:rFonts w:ascii="Arial" w:eastAsia="Arial" w:hAnsi="Arial" w:cs="Arial"/>
                <w:b/>
                <w:bCs/>
                <w:color w:val="000000"/>
                <w:spacing w:val="2"/>
              </w:rPr>
              <w:t>Run-off Expense provision</w:t>
            </w:r>
          </w:hyperlink>
        </w:p>
        <w:p>
          <w:pPr>
            <w:tabs>
              <w:tab w:val="left" w:pos="880"/>
            </w:tabs>
            <w:spacing w:before="0" w:after="100"/>
            <w:ind w:left="220" w:right="250"/>
            <w:rPr>
              <w:rFonts w:ascii="Calibri" w:eastAsia="Calibri" w:hAnsi="Calibri" w:cs="Calibri"/>
              <w:color w:val="000000"/>
              <w:sz w:val="24"/>
              <w:szCs w:val="24"/>
            </w:rPr>
          </w:pPr>
          <w:hyperlink w:anchor="_Toc196234030" w:history="1">
            <w:r>
              <w:rPr>
                <w:rFonts w:ascii="Arial" w:eastAsia="Arial" w:hAnsi="Arial" w:cs="Arial"/>
                <w:b/>
                <w:bCs/>
                <w:color w:val="000000"/>
                <w:spacing w:val="2"/>
              </w:rPr>
              <w:t>4.10.</w:t>
            </w:r>
            <w:r>
              <w:rPr>
                <w:rFonts w:ascii="Calibri" w:eastAsia="Calibri" w:hAnsi="Calibri" w:cs="Calibri"/>
                <w:b/>
                <w:bCs/>
                <w:color w:val="000000"/>
                <w:spacing w:val="2"/>
                <w:sz w:val="24"/>
                <w:szCs w:val="24"/>
              </w:rPr>
              <w:tab/>
            </w:r>
            <w:r>
              <w:rPr>
                <w:rFonts w:ascii="Arial" w:eastAsia="Arial" w:hAnsi="Arial" w:cs="Arial"/>
                <w:b/>
                <w:bCs/>
                <w:color w:val="000000"/>
                <w:spacing w:val="2"/>
              </w:rPr>
              <w:t>Discounting</w:t>
            </w:r>
          </w:hyperlink>
        </w:p>
        <w:p>
          <w:pPr>
            <w:tabs>
              <w:tab w:val="left" w:pos="880"/>
            </w:tabs>
            <w:spacing w:before="0" w:after="100"/>
            <w:ind w:left="220" w:right="250"/>
            <w:rPr>
              <w:rFonts w:ascii="Calibri" w:eastAsia="Calibri" w:hAnsi="Calibri" w:cs="Calibri"/>
              <w:color w:val="000000"/>
              <w:sz w:val="24"/>
              <w:szCs w:val="24"/>
            </w:rPr>
          </w:pPr>
          <w:hyperlink w:anchor="_Toc196234031" w:history="1">
            <w:r>
              <w:rPr>
                <w:rFonts w:ascii="Arial" w:eastAsia="Arial" w:hAnsi="Arial" w:cs="Arial"/>
                <w:b/>
                <w:bCs/>
                <w:color w:val="000000"/>
                <w:spacing w:val="2"/>
              </w:rPr>
              <w:t>4.11.</w:t>
            </w:r>
            <w:r>
              <w:rPr>
                <w:rFonts w:ascii="Calibri" w:eastAsia="Calibri" w:hAnsi="Calibri" w:cs="Calibri"/>
                <w:b/>
                <w:bCs/>
                <w:color w:val="000000"/>
                <w:spacing w:val="2"/>
                <w:sz w:val="24"/>
                <w:szCs w:val="24"/>
              </w:rPr>
              <w:tab/>
            </w:r>
            <w:r>
              <w:rPr>
                <w:rFonts w:ascii="Arial" w:eastAsia="Arial" w:hAnsi="Arial" w:cs="Arial"/>
                <w:b/>
                <w:bCs/>
                <w:color w:val="000000"/>
                <w:spacing w:val="2"/>
              </w:rPr>
              <w:t>Future claims payment pattern assumptions</w:t>
            </w:r>
          </w:hyperlink>
        </w:p>
        <w:p>
          <w:pPr>
            <w:tabs>
              <w:tab w:val="left" w:pos="880"/>
            </w:tabs>
            <w:spacing w:before="0" w:after="100"/>
            <w:ind w:left="220" w:right="250"/>
            <w:rPr>
              <w:rFonts w:ascii="Calibri" w:eastAsia="Calibri" w:hAnsi="Calibri" w:cs="Calibri"/>
              <w:color w:val="000000"/>
              <w:sz w:val="24"/>
              <w:szCs w:val="24"/>
            </w:rPr>
          </w:pPr>
          <w:hyperlink w:anchor="_Toc196234032" w:history="1">
            <w:r>
              <w:rPr>
                <w:rFonts w:ascii="Arial" w:eastAsia="Arial" w:hAnsi="Arial" w:cs="Arial"/>
                <w:b/>
                <w:bCs/>
                <w:color w:val="000000"/>
                <w:spacing w:val="2"/>
              </w:rPr>
              <w:t>4.12.</w:t>
            </w:r>
            <w:r>
              <w:rPr>
                <w:rFonts w:ascii="Calibri" w:eastAsia="Calibri" w:hAnsi="Calibri" w:cs="Calibri"/>
                <w:b/>
                <w:bCs/>
                <w:color w:val="000000"/>
                <w:spacing w:val="2"/>
                <w:sz w:val="24"/>
                <w:szCs w:val="24"/>
              </w:rPr>
              <w:tab/>
            </w:r>
            <w:r>
              <w:rPr>
                <w:rFonts w:ascii="Arial" w:eastAsia="Arial" w:hAnsi="Arial" w:cs="Arial"/>
                <w:b/>
                <w:bCs/>
                <w:color w:val="000000"/>
                <w:spacing w:val="2"/>
              </w:rPr>
              <w:t>Risk Margin</w:t>
            </w:r>
          </w:hyperlink>
        </w:p>
        <w:p>
          <w:pPr>
            <w:tabs>
              <w:tab w:val="left" w:pos="880"/>
            </w:tabs>
            <w:spacing w:before="0" w:after="100"/>
            <w:ind w:left="220" w:right="250"/>
            <w:rPr>
              <w:rFonts w:ascii="Calibri" w:eastAsia="Calibri" w:hAnsi="Calibri" w:cs="Calibri"/>
              <w:color w:val="000000"/>
              <w:sz w:val="24"/>
              <w:szCs w:val="24"/>
            </w:rPr>
          </w:pPr>
          <w:hyperlink w:anchor="_Toc196234033" w:history="1">
            <w:r>
              <w:rPr>
                <w:rFonts w:ascii="Arial" w:eastAsia="Arial" w:hAnsi="Arial" w:cs="Arial"/>
                <w:b/>
                <w:bCs/>
                <w:color w:val="000000"/>
                <w:spacing w:val="2"/>
              </w:rPr>
              <w:t>4.13.</w:t>
            </w:r>
            <w:r>
              <w:rPr>
                <w:rFonts w:ascii="Calibri" w:eastAsia="Calibri" w:hAnsi="Calibri" w:cs="Calibri"/>
                <w:b/>
                <w:bCs/>
                <w:color w:val="000000"/>
                <w:spacing w:val="2"/>
                <w:sz w:val="24"/>
                <w:szCs w:val="24"/>
              </w:rPr>
              <w:tab/>
            </w:r>
            <w:r>
              <w:rPr>
                <w:rFonts w:ascii="Arial" w:eastAsia="Arial" w:hAnsi="Arial" w:cs="Arial"/>
                <w:b/>
                <w:bCs/>
                <w:color w:val="000000"/>
                <w:spacing w:val="2"/>
              </w:rPr>
              <w:t>GAAP to SII Gross TPs reconciliation</w:t>
            </w:r>
          </w:hyperlink>
        </w:p>
        <w:p>
          <w:pPr>
            <w:tabs>
              <w:tab w:val="left" w:pos="440"/>
            </w:tabs>
            <w:spacing w:before="0" w:after="100"/>
            <w:ind w:right="250" w:firstLine="142"/>
            <w:rPr>
              <w:rFonts w:ascii="Calibri" w:eastAsia="Calibri" w:hAnsi="Calibri" w:cs="Calibri"/>
              <w:color w:val="000000"/>
              <w:sz w:val="24"/>
              <w:szCs w:val="24"/>
            </w:rPr>
          </w:pPr>
          <w:hyperlink w:anchor="_Toc196234034" w:history="1">
            <w:r>
              <w:rPr>
                <w:rFonts w:ascii="Work Sans" w:eastAsia="Work Sans" w:hAnsi="Work Sans" w:cs="Work Sans"/>
                <w:b/>
                <w:bCs/>
                <w:color w:val="000000"/>
                <w:spacing w:val="2"/>
                <w:sz w:val="24"/>
                <w:szCs w:val="24"/>
              </w:rPr>
              <w:t>5.</w:t>
            </w:r>
            <w:r>
              <w:rPr>
                <w:rFonts w:ascii="Calibri" w:eastAsia="Calibri" w:hAnsi="Calibri" w:cs="Calibri"/>
                <w:b/>
                <w:bCs/>
                <w:color w:val="000000"/>
                <w:spacing w:val="2"/>
                <w:sz w:val="24"/>
                <w:szCs w:val="24"/>
              </w:rPr>
              <w:tab/>
            </w:r>
            <w:r>
              <w:rPr>
                <w:rFonts w:ascii="Work Sans" w:eastAsia="Work Sans" w:hAnsi="Work Sans" w:cs="Work Sans"/>
                <w:b/>
                <w:bCs/>
                <w:color w:val="000000"/>
                <w:spacing w:val="2"/>
                <w:sz w:val="24"/>
                <w:szCs w:val="24"/>
              </w:rPr>
              <w:t>SOLVENCY II BALANCE SHEET – TECHNICAL PROVISIONS (REINSURANCE)</w:t>
            </w:r>
          </w:hyperlink>
        </w:p>
        <w:p>
          <w:pPr>
            <w:tabs>
              <w:tab w:val="left" w:pos="880"/>
            </w:tabs>
            <w:spacing w:before="0" w:after="100"/>
            <w:ind w:left="220" w:right="250"/>
            <w:rPr>
              <w:rFonts w:ascii="Calibri" w:eastAsia="Calibri" w:hAnsi="Calibri" w:cs="Calibri"/>
              <w:color w:val="000000"/>
              <w:sz w:val="24"/>
              <w:szCs w:val="24"/>
            </w:rPr>
          </w:pPr>
          <w:hyperlink w:anchor="_Toc196234036" w:history="1">
            <w:r>
              <w:rPr>
                <w:rFonts w:ascii="Arial" w:eastAsia="Arial" w:hAnsi="Arial" w:cs="Arial"/>
                <w:b/>
                <w:bCs/>
                <w:color w:val="000000"/>
                <w:spacing w:val="2"/>
              </w:rPr>
              <w:t>5.1.</w:t>
            </w:r>
            <w:r>
              <w:rPr>
                <w:rFonts w:ascii="Calibri" w:eastAsia="Calibri" w:hAnsi="Calibri" w:cs="Calibri"/>
                <w:b/>
                <w:bCs/>
                <w:color w:val="000000"/>
                <w:spacing w:val="2"/>
                <w:sz w:val="24"/>
                <w:szCs w:val="24"/>
              </w:rPr>
              <w:tab/>
            </w:r>
            <w:r>
              <w:rPr>
                <w:rFonts w:ascii="Arial" w:eastAsia="Arial" w:hAnsi="Arial" w:cs="Arial"/>
                <w:b/>
                <w:bCs/>
                <w:color w:val="000000"/>
                <w:spacing w:val="2"/>
              </w:rPr>
              <w:t>Structure and segregation</w:t>
            </w:r>
          </w:hyperlink>
        </w:p>
        <w:p>
          <w:pPr>
            <w:tabs>
              <w:tab w:val="left" w:pos="880"/>
            </w:tabs>
            <w:spacing w:before="0" w:after="100"/>
            <w:ind w:left="220" w:right="250"/>
            <w:rPr>
              <w:rFonts w:ascii="Calibri" w:eastAsia="Calibri" w:hAnsi="Calibri" w:cs="Calibri"/>
              <w:color w:val="000000"/>
              <w:sz w:val="24"/>
              <w:szCs w:val="24"/>
            </w:rPr>
          </w:pPr>
          <w:hyperlink w:anchor="_Toc196234037" w:history="1">
            <w:r>
              <w:rPr>
                <w:rFonts w:ascii="Arial" w:eastAsia="Arial" w:hAnsi="Arial" w:cs="Arial"/>
                <w:b/>
                <w:bCs/>
                <w:color w:val="000000"/>
                <w:spacing w:val="2"/>
              </w:rPr>
              <w:t>5.2.</w:t>
            </w:r>
            <w:r>
              <w:rPr>
                <w:rFonts w:ascii="Calibri" w:eastAsia="Calibri" w:hAnsi="Calibri" w:cs="Calibri"/>
                <w:b/>
                <w:bCs/>
                <w:color w:val="000000"/>
                <w:spacing w:val="2"/>
                <w:sz w:val="24"/>
                <w:szCs w:val="24"/>
              </w:rPr>
              <w:tab/>
            </w:r>
            <w:r>
              <w:rPr>
                <w:rFonts w:ascii="Arial" w:eastAsia="Arial" w:hAnsi="Arial" w:cs="Arial"/>
                <w:b/>
                <w:bCs/>
                <w:color w:val="000000"/>
                <w:spacing w:val="2"/>
              </w:rPr>
              <w:t>Reinsurance share of claims provisions (excluding discounting and default deduction)</w:t>
            </w:r>
          </w:hyperlink>
        </w:p>
        <w:p>
          <w:pPr>
            <w:tabs>
              <w:tab w:val="left" w:pos="880"/>
            </w:tabs>
            <w:spacing w:before="0" w:after="100"/>
            <w:ind w:left="220" w:right="250"/>
            <w:rPr>
              <w:rFonts w:ascii="Calibri" w:eastAsia="Calibri" w:hAnsi="Calibri" w:cs="Calibri"/>
              <w:color w:val="000000"/>
              <w:sz w:val="24"/>
              <w:szCs w:val="24"/>
            </w:rPr>
          </w:pPr>
          <w:hyperlink w:anchor="_Toc196234038" w:history="1">
            <w:r>
              <w:rPr>
                <w:rFonts w:ascii="Arial" w:eastAsia="Arial" w:hAnsi="Arial" w:cs="Arial"/>
                <w:b/>
                <w:bCs/>
                <w:color w:val="000000"/>
                <w:spacing w:val="2"/>
              </w:rPr>
              <w:t>5.3.</w:t>
            </w:r>
            <w:r>
              <w:rPr>
                <w:rFonts w:ascii="Calibri" w:eastAsia="Calibri" w:hAnsi="Calibri" w:cs="Calibri"/>
                <w:b/>
                <w:bCs/>
                <w:color w:val="000000"/>
                <w:spacing w:val="2"/>
                <w:sz w:val="24"/>
                <w:szCs w:val="24"/>
              </w:rPr>
              <w:tab/>
            </w:r>
            <w:r>
              <w:rPr>
                <w:rFonts w:ascii="Arial" w:eastAsia="Arial" w:hAnsi="Arial" w:cs="Arial"/>
                <w:b/>
                <w:bCs/>
                <w:color w:val="000000"/>
                <w:spacing w:val="2"/>
              </w:rPr>
              <w:t>Reinsurance share of premium provisions (excluding discounting and default deduction)</w:t>
            </w:r>
          </w:hyperlink>
        </w:p>
        <w:p>
          <w:pPr>
            <w:tabs>
              <w:tab w:val="left" w:pos="880"/>
            </w:tabs>
            <w:spacing w:before="0" w:after="100"/>
            <w:ind w:left="220" w:right="250"/>
            <w:rPr>
              <w:rFonts w:ascii="Calibri" w:eastAsia="Calibri" w:hAnsi="Calibri" w:cs="Calibri"/>
              <w:color w:val="000000"/>
              <w:sz w:val="24"/>
              <w:szCs w:val="24"/>
            </w:rPr>
          </w:pPr>
          <w:hyperlink w:anchor="_Toc196234039" w:history="1">
            <w:r>
              <w:rPr>
                <w:rFonts w:ascii="Arial" w:eastAsia="Arial" w:hAnsi="Arial" w:cs="Arial"/>
                <w:b/>
                <w:bCs/>
                <w:color w:val="000000"/>
                <w:spacing w:val="2"/>
              </w:rPr>
              <w:t>5.4.</w:t>
            </w:r>
            <w:r>
              <w:rPr>
                <w:rFonts w:ascii="Calibri" w:eastAsia="Calibri" w:hAnsi="Calibri" w:cs="Calibri"/>
                <w:b/>
                <w:bCs/>
                <w:color w:val="000000"/>
                <w:spacing w:val="2"/>
                <w:sz w:val="24"/>
                <w:szCs w:val="24"/>
              </w:rPr>
              <w:tab/>
            </w:r>
            <w:r>
              <w:rPr>
                <w:rFonts w:ascii="Arial" w:eastAsia="Arial" w:hAnsi="Arial" w:cs="Arial"/>
                <w:b/>
                <w:bCs/>
                <w:color w:val="000000"/>
                <w:spacing w:val="2"/>
              </w:rPr>
              <w:t>Reinsurance share of ENID adjustment</w:t>
            </w:r>
          </w:hyperlink>
        </w:p>
        <w:p>
          <w:pPr>
            <w:tabs>
              <w:tab w:val="left" w:pos="880"/>
            </w:tabs>
            <w:spacing w:before="0" w:after="100"/>
            <w:ind w:left="220" w:right="250"/>
            <w:rPr>
              <w:rFonts w:ascii="Calibri" w:eastAsia="Calibri" w:hAnsi="Calibri" w:cs="Calibri"/>
              <w:color w:val="000000"/>
              <w:sz w:val="24"/>
              <w:szCs w:val="24"/>
            </w:rPr>
          </w:pPr>
          <w:hyperlink w:anchor="_Toc196234040" w:history="1">
            <w:r>
              <w:rPr>
                <w:rFonts w:ascii="Arial" w:eastAsia="Arial" w:hAnsi="Arial" w:cs="Arial"/>
                <w:b/>
                <w:bCs/>
                <w:color w:val="000000"/>
                <w:spacing w:val="2"/>
              </w:rPr>
              <w:t>5.5.</w:t>
            </w:r>
            <w:r>
              <w:rPr>
                <w:rFonts w:ascii="Calibri" w:eastAsia="Calibri" w:hAnsi="Calibri" w:cs="Calibri"/>
                <w:b/>
                <w:bCs/>
                <w:color w:val="000000"/>
                <w:spacing w:val="2"/>
                <w:sz w:val="24"/>
                <w:szCs w:val="24"/>
              </w:rPr>
              <w:tab/>
            </w:r>
            <w:r>
              <w:rPr>
                <w:rFonts w:ascii="Arial" w:eastAsia="Arial" w:hAnsi="Arial" w:cs="Arial"/>
                <w:b/>
                <w:bCs/>
                <w:color w:val="000000"/>
                <w:spacing w:val="2"/>
              </w:rPr>
              <w:t>Reinsurance net payables brought into Solvency II Reinsurance Technical Provisions</w:t>
            </w:r>
          </w:hyperlink>
        </w:p>
        <w:p>
          <w:pPr>
            <w:tabs>
              <w:tab w:val="left" w:pos="880"/>
            </w:tabs>
            <w:spacing w:before="0" w:after="100"/>
            <w:ind w:left="220" w:right="250"/>
            <w:rPr>
              <w:rFonts w:ascii="Calibri" w:eastAsia="Calibri" w:hAnsi="Calibri" w:cs="Calibri"/>
              <w:color w:val="000000"/>
              <w:sz w:val="24"/>
              <w:szCs w:val="24"/>
            </w:rPr>
          </w:pPr>
          <w:hyperlink w:anchor="_Toc196234041" w:history="1">
            <w:r>
              <w:rPr>
                <w:rFonts w:ascii="Arial" w:eastAsia="Arial" w:hAnsi="Arial" w:cs="Arial"/>
                <w:b/>
                <w:bCs/>
                <w:color w:val="000000"/>
                <w:spacing w:val="2"/>
              </w:rPr>
              <w:t>5.6.</w:t>
            </w:r>
            <w:r>
              <w:rPr>
                <w:rFonts w:ascii="Calibri" w:eastAsia="Calibri" w:hAnsi="Calibri" w:cs="Calibri"/>
                <w:b/>
                <w:bCs/>
                <w:color w:val="000000"/>
                <w:spacing w:val="2"/>
                <w:sz w:val="24"/>
                <w:szCs w:val="24"/>
              </w:rPr>
              <w:tab/>
            </w:r>
            <w:r>
              <w:rPr>
                <w:rFonts w:ascii="Arial" w:eastAsia="Arial" w:hAnsi="Arial" w:cs="Arial"/>
                <w:b/>
                <w:bCs/>
                <w:color w:val="000000"/>
                <w:spacing w:val="2"/>
              </w:rPr>
              <w:t>Cancellations adjustment</w:t>
            </w:r>
          </w:hyperlink>
        </w:p>
        <w:p>
          <w:pPr>
            <w:tabs>
              <w:tab w:val="left" w:pos="880"/>
            </w:tabs>
            <w:spacing w:before="0" w:after="100"/>
            <w:ind w:left="220" w:right="250"/>
            <w:rPr>
              <w:rFonts w:ascii="Calibri" w:eastAsia="Calibri" w:hAnsi="Calibri" w:cs="Calibri"/>
              <w:color w:val="000000"/>
              <w:sz w:val="24"/>
              <w:szCs w:val="24"/>
            </w:rPr>
          </w:pPr>
          <w:hyperlink w:anchor="_Toc196234042" w:history="1">
            <w:r>
              <w:rPr>
                <w:rFonts w:ascii="Arial" w:eastAsia="Arial" w:hAnsi="Arial" w:cs="Arial"/>
                <w:b/>
                <w:bCs/>
                <w:color w:val="000000"/>
                <w:spacing w:val="2"/>
              </w:rPr>
              <w:t>5.7.</w:t>
            </w:r>
            <w:r>
              <w:rPr>
                <w:rFonts w:ascii="Calibri" w:eastAsia="Calibri" w:hAnsi="Calibri" w:cs="Calibri"/>
                <w:b/>
                <w:bCs/>
                <w:color w:val="000000"/>
                <w:spacing w:val="2"/>
                <w:sz w:val="24"/>
                <w:szCs w:val="24"/>
              </w:rPr>
              <w:tab/>
            </w:r>
            <w:r>
              <w:rPr>
                <w:rFonts w:ascii="Arial" w:eastAsia="Arial" w:hAnsi="Arial" w:cs="Arial"/>
                <w:b/>
                <w:bCs/>
                <w:color w:val="000000"/>
                <w:spacing w:val="2"/>
              </w:rPr>
              <w:t>Quota-share sliding scale commission</w:t>
            </w:r>
          </w:hyperlink>
        </w:p>
        <w:p>
          <w:pPr>
            <w:tabs>
              <w:tab w:val="left" w:pos="880"/>
            </w:tabs>
            <w:spacing w:before="0" w:after="100"/>
            <w:ind w:left="220" w:right="250"/>
            <w:rPr>
              <w:rFonts w:ascii="Calibri" w:eastAsia="Calibri" w:hAnsi="Calibri" w:cs="Calibri"/>
              <w:color w:val="000000"/>
              <w:sz w:val="24"/>
              <w:szCs w:val="24"/>
            </w:rPr>
          </w:pPr>
          <w:hyperlink w:anchor="_Toc196234043" w:history="1">
            <w:r>
              <w:rPr>
                <w:rFonts w:ascii="Arial" w:eastAsia="Arial" w:hAnsi="Arial" w:cs="Arial"/>
                <w:b/>
                <w:bCs/>
                <w:color w:val="000000"/>
                <w:spacing w:val="2"/>
              </w:rPr>
              <w:t>5.8.</w:t>
            </w:r>
            <w:r>
              <w:rPr>
                <w:rFonts w:ascii="Calibri" w:eastAsia="Calibri" w:hAnsi="Calibri" w:cs="Calibri"/>
                <w:b/>
                <w:bCs/>
                <w:color w:val="000000"/>
                <w:spacing w:val="2"/>
                <w:sz w:val="24"/>
                <w:szCs w:val="24"/>
              </w:rPr>
              <w:tab/>
            </w:r>
            <w:r>
              <w:rPr>
                <w:rFonts w:ascii="Arial" w:eastAsia="Arial" w:hAnsi="Arial" w:cs="Arial"/>
                <w:b/>
                <w:bCs/>
                <w:color w:val="000000"/>
                <w:spacing w:val="2"/>
              </w:rPr>
              <w:t>Reinsurance default adjustment</w:t>
            </w:r>
          </w:hyperlink>
        </w:p>
        <w:p>
          <w:pPr>
            <w:tabs>
              <w:tab w:val="left" w:pos="880"/>
            </w:tabs>
            <w:spacing w:before="0" w:after="100"/>
            <w:ind w:left="220" w:right="250"/>
            <w:rPr>
              <w:rFonts w:ascii="Calibri" w:eastAsia="Calibri" w:hAnsi="Calibri" w:cs="Calibri"/>
              <w:color w:val="000000"/>
              <w:sz w:val="24"/>
              <w:szCs w:val="24"/>
            </w:rPr>
          </w:pPr>
          <w:hyperlink w:anchor="_Toc196234044" w:history="1">
            <w:r>
              <w:rPr>
                <w:rFonts w:ascii="Arial" w:eastAsia="Arial" w:hAnsi="Arial" w:cs="Arial"/>
                <w:b/>
                <w:bCs/>
                <w:color w:val="000000"/>
                <w:spacing w:val="2"/>
              </w:rPr>
              <w:t>5.9.</w:t>
            </w:r>
            <w:r>
              <w:rPr>
                <w:rFonts w:ascii="Calibri" w:eastAsia="Calibri" w:hAnsi="Calibri" w:cs="Calibri"/>
                <w:b/>
                <w:bCs/>
                <w:color w:val="000000"/>
                <w:spacing w:val="2"/>
                <w:sz w:val="24"/>
                <w:szCs w:val="24"/>
              </w:rPr>
              <w:tab/>
            </w:r>
            <w:r>
              <w:rPr>
                <w:rFonts w:ascii="Arial" w:eastAsia="Arial" w:hAnsi="Arial" w:cs="Arial"/>
                <w:b/>
                <w:bCs/>
                <w:color w:val="000000"/>
                <w:spacing w:val="2"/>
              </w:rPr>
              <w:t>Reinsurance discounting</w:t>
            </w:r>
          </w:hyperlink>
        </w:p>
        <w:p>
          <w:pPr>
            <w:tabs>
              <w:tab w:val="left" w:pos="880"/>
            </w:tabs>
            <w:spacing w:before="0" w:after="100"/>
            <w:ind w:left="220" w:right="250"/>
            <w:rPr>
              <w:rFonts w:ascii="Calibri" w:eastAsia="Calibri" w:hAnsi="Calibri" w:cs="Calibri"/>
              <w:color w:val="000000"/>
              <w:sz w:val="24"/>
              <w:szCs w:val="24"/>
            </w:rPr>
          </w:pPr>
          <w:hyperlink w:anchor="_Toc196234045" w:history="1">
            <w:r>
              <w:rPr>
                <w:rFonts w:ascii="Arial" w:eastAsia="Arial" w:hAnsi="Arial" w:cs="Arial"/>
                <w:b/>
                <w:bCs/>
                <w:color w:val="000000"/>
                <w:spacing w:val="2"/>
              </w:rPr>
              <w:t>5.10.</w:t>
            </w:r>
            <w:r>
              <w:rPr>
                <w:rFonts w:ascii="Calibri" w:eastAsia="Calibri" w:hAnsi="Calibri" w:cs="Calibri"/>
                <w:b/>
                <w:bCs/>
                <w:color w:val="000000"/>
                <w:spacing w:val="2"/>
                <w:sz w:val="24"/>
                <w:szCs w:val="24"/>
              </w:rPr>
              <w:tab/>
            </w:r>
            <w:r>
              <w:rPr>
                <w:rFonts w:ascii="Arial" w:eastAsia="Arial" w:hAnsi="Arial" w:cs="Arial"/>
                <w:b/>
                <w:bCs/>
                <w:color w:val="000000"/>
                <w:spacing w:val="2"/>
              </w:rPr>
              <w:t>GAAP to SII Reinsurance TPs reconciliation</w:t>
            </w:r>
          </w:hyperlink>
        </w:p>
        <w:p>
          <w:pPr>
            <w:tabs>
              <w:tab w:val="left" w:pos="440"/>
            </w:tabs>
            <w:spacing w:before="0" w:after="100"/>
            <w:ind w:right="250" w:firstLine="142"/>
            <w:rPr>
              <w:rFonts w:ascii="Calibri" w:eastAsia="Calibri" w:hAnsi="Calibri" w:cs="Calibri"/>
              <w:color w:val="000000"/>
              <w:sz w:val="24"/>
              <w:szCs w:val="24"/>
            </w:rPr>
          </w:pPr>
          <w:hyperlink w:anchor="_Toc196234046" w:history="1">
            <w:r>
              <w:rPr>
                <w:rFonts w:ascii="Work Sans" w:eastAsia="Work Sans" w:hAnsi="Work Sans" w:cs="Work Sans"/>
                <w:b/>
                <w:bCs/>
                <w:color w:val="000000"/>
                <w:spacing w:val="2"/>
                <w:sz w:val="24"/>
                <w:szCs w:val="24"/>
              </w:rPr>
              <w:t>6.</w:t>
            </w:r>
            <w:r>
              <w:rPr>
                <w:rFonts w:ascii="Calibri" w:eastAsia="Calibri" w:hAnsi="Calibri" w:cs="Calibri"/>
                <w:b/>
                <w:bCs/>
                <w:color w:val="000000"/>
                <w:spacing w:val="2"/>
                <w:sz w:val="24"/>
                <w:szCs w:val="24"/>
              </w:rPr>
              <w:tab/>
            </w:r>
            <w:r>
              <w:rPr>
                <w:rFonts w:ascii="Work Sans" w:eastAsia="Work Sans" w:hAnsi="Work Sans" w:cs="Work Sans"/>
                <w:b/>
                <w:bCs/>
                <w:color w:val="000000"/>
                <w:spacing w:val="2"/>
                <w:sz w:val="24"/>
                <w:szCs w:val="24"/>
              </w:rPr>
              <w:t>SOLVENCY II BALANCE SHEET – OTHER ASSETS AND LIABILITIES</w:t>
            </w:r>
          </w:hyperlink>
        </w:p>
        <w:p>
          <w:pPr>
            <w:tabs>
              <w:tab w:val="left" w:pos="880"/>
            </w:tabs>
            <w:spacing w:before="0" w:after="100"/>
            <w:ind w:left="220" w:right="250"/>
            <w:rPr>
              <w:rFonts w:ascii="Calibri" w:eastAsia="Calibri" w:hAnsi="Calibri" w:cs="Calibri"/>
              <w:color w:val="000000"/>
              <w:sz w:val="24"/>
              <w:szCs w:val="24"/>
            </w:rPr>
          </w:pPr>
          <w:hyperlink w:anchor="_Toc196234048" w:history="1">
            <w:r>
              <w:rPr>
                <w:rFonts w:ascii="Arial" w:eastAsia="Arial" w:hAnsi="Arial" w:cs="Arial"/>
                <w:b/>
                <w:bCs/>
                <w:color w:val="000000"/>
                <w:spacing w:val="2"/>
              </w:rPr>
              <w:t>6.1.</w:t>
            </w:r>
            <w:r>
              <w:rPr>
                <w:rFonts w:ascii="Calibri" w:eastAsia="Calibri" w:hAnsi="Calibri" w:cs="Calibri"/>
                <w:b/>
                <w:bCs/>
                <w:color w:val="000000"/>
                <w:spacing w:val="2"/>
                <w:sz w:val="24"/>
                <w:szCs w:val="24"/>
              </w:rPr>
              <w:tab/>
            </w:r>
            <w:r>
              <w:rPr>
                <w:rFonts w:ascii="Arial" w:eastAsia="Arial" w:hAnsi="Arial" w:cs="Arial"/>
                <w:b/>
                <w:bCs/>
                <w:color w:val="000000"/>
                <w:spacing w:val="2"/>
              </w:rPr>
              <w:t>Deferred tax</w:t>
            </w:r>
          </w:hyperlink>
        </w:p>
        <w:p>
          <w:pPr>
            <w:tabs>
              <w:tab w:val="left" w:pos="880"/>
            </w:tabs>
            <w:spacing w:before="0" w:after="100"/>
            <w:ind w:left="220" w:right="250"/>
            <w:rPr>
              <w:rFonts w:ascii="Calibri" w:eastAsia="Calibri" w:hAnsi="Calibri" w:cs="Calibri"/>
              <w:color w:val="000000"/>
              <w:sz w:val="24"/>
              <w:szCs w:val="24"/>
            </w:rPr>
          </w:pPr>
          <w:hyperlink w:anchor="_Toc196234049" w:history="1">
            <w:r>
              <w:rPr>
                <w:rFonts w:ascii="Arial" w:eastAsia="Arial" w:hAnsi="Arial" w:cs="Arial"/>
                <w:b/>
                <w:bCs/>
                <w:color w:val="000000"/>
                <w:spacing w:val="2"/>
              </w:rPr>
              <w:t>6.2.</w:t>
            </w:r>
            <w:r>
              <w:rPr>
                <w:rFonts w:ascii="Calibri" w:eastAsia="Calibri" w:hAnsi="Calibri" w:cs="Calibri"/>
                <w:b/>
                <w:bCs/>
                <w:color w:val="000000"/>
                <w:spacing w:val="2"/>
                <w:sz w:val="24"/>
                <w:szCs w:val="24"/>
              </w:rPr>
              <w:tab/>
            </w:r>
            <w:r>
              <w:rPr>
                <w:rFonts w:ascii="Arial" w:eastAsia="Arial" w:hAnsi="Arial" w:cs="Arial"/>
                <w:b/>
                <w:bCs/>
                <w:color w:val="000000"/>
                <w:spacing w:val="2"/>
              </w:rPr>
              <w:t>Other assets</w:t>
            </w:r>
          </w:hyperlink>
        </w:p>
        <w:p>
          <w:pPr>
            <w:tabs>
              <w:tab w:val="left" w:pos="880"/>
            </w:tabs>
            <w:spacing w:before="0" w:after="100"/>
            <w:ind w:left="220" w:right="250"/>
            <w:rPr>
              <w:rFonts w:ascii="Calibri" w:eastAsia="Calibri" w:hAnsi="Calibri" w:cs="Calibri"/>
              <w:color w:val="000000"/>
              <w:sz w:val="24"/>
              <w:szCs w:val="24"/>
            </w:rPr>
          </w:pPr>
          <w:hyperlink w:anchor="_Toc196234050" w:history="1">
            <w:r>
              <w:rPr>
                <w:rFonts w:ascii="Arial" w:eastAsia="Arial" w:hAnsi="Arial" w:cs="Arial"/>
                <w:b/>
                <w:bCs/>
                <w:color w:val="000000"/>
                <w:spacing w:val="2"/>
              </w:rPr>
              <w:t>6.3.</w:t>
            </w:r>
            <w:r>
              <w:rPr>
                <w:rFonts w:ascii="Calibri" w:eastAsia="Calibri" w:hAnsi="Calibri" w:cs="Calibri"/>
                <w:b/>
                <w:bCs/>
                <w:color w:val="000000"/>
                <w:spacing w:val="2"/>
                <w:sz w:val="24"/>
                <w:szCs w:val="24"/>
              </w:rPr>
              <w:tab/>
            </w:r>
            <w:r>
              <w:rPr>
                <w:rFonts w:ascii="Arial" w:eastAsia="Arial" w:hAnsi="Arial" w:cs="Arial"/>
                <w:b/>
                <w:bCs/>
                <w:color w:val="000000"/>
                <w:spacing w:val="2"/>
              </w:rPr>
              <w:t>Other liabilities</w:t>
            </w:r>
          </w:hyperlink>
        </w:p>
        <w:p>
          <w:pPr>
            <w:tabs>
              <w:tab w:val="left" w:pos="440"/>
            </w:tabs>
            <w:spacing w:before="0" w:after="100"/>
            <w:ind w:right="250" w:firstLine="142"/>
            <w:rPr>
              <w:rFonts w:ascii="Calibri" w:eastAsia="Calibri" w:hAnsi="Calibri" w:cs="Calibri"/>
              <w:color w:val="000000"/>
              <w:sz w:val="24"/>
              <w:szCs w:val="24"/>
            </w:rPr>
          </w:pPr>
          <w:hyperlink w:anchor="_Toc196234051" w:history="1">
            <w:r>
              <w:rPr>
                <w:rFonts w:ascii="Work Sans" w:eastAsia="Work Sans" w:hAnsi="Work Sans" w:cs="Work Sans"/>
                <w:b/>
                <w:bCs/>
                <w:color w:val="000000"/>
                <w:spacing w:val="2"/>
                <w:sz w:val="24"/>
                <w:szCs w:val="24"/>
              </w:rPr>
              <w:t>7.</w:t>
            </w:r>
            <w:r>
              <w:rPr>
                <w:rFonts w:ascii="Calibri" w:eastAsia="Calibri" w:hAnsi="Calibri" w:cs="Calibri"/>
                <w:b/>
                <w:bCs/>
                <w:color w:val="000000"/>
                <w:spacing w:val="2"/>
                <w:sz w:val="24"/>
                <w:szCs w:val="24"/>
              </w:rPr>
              <w:tab/>
            </w:r>
            <w:r>
              <w:rPr>
                <w:rFonts w:ascii="Work Sans" w:eastAsia="Work Sans" w:hAnsi="Work Sans" w:cs="Work Sans"/>
                <w:b/>
                <w:bCs/>
                <w:color w:val="000000"/>
                <w:spacing w:val="2"/>
                <w:sz w:val="24"/>
                <w:szCs w:val="24"/>
              </w:rPr>
              <w:t>SOLVENCY II BALANCE SHEET – CAPITAL</w:t>
            </w:r>
          </w:hyperlink>
        </w:p>
        <w:p>
          <w:pPr>
            <w:tabs>
              <w:tab w:val="left" w:pos="880"/>
            </w:tabs>
            <w:spacing w:before="0" w:after="100"/>
            <w:ind w:left="220" w:right="250"/>
            <w:rPr>
              <w:rFonts w:ascii="Calibri" w:eastAsia="Calibri" w:hAnsi="Calibri" w:cs="Calibri"/>
              <w:color w:val="000000"/>
              <w:sz w:val="24"/>
              <w:szCs w:val="24"/>
            </w:rPr>
          </w:pPr>
          <w:hyperlink w:anchor="_Toc196234053" w:history="1">
            <w:r>
              <w:rPr>
                <w:rFonts w:ascii="Arial" w:eastAsia="Arial" w:hAnsi="Arial" w:cs="Arial"/>
                <w:b/>
                <w:bCs/>
                <w:color w:val="000000"/>
                <w:spacing w:val="2"/>
              </w:rPr>
              <w:t>7.1.</w:t>
            </w:r>
            <w:r>
              <w:rPr>
                <w:rFonts w:ascii="Calibri" w:eastAsia="Calibri" w:hAnsi="Calibri" w:cs="Calibri"/>
                <w:b/>
                <w:bCs/>
                <w:color w:val="000000"/>
                <w:spacing w:val="2"/>
                <w:sz w:val="24"/>
                <w:szCs w:val="24"/>
              </w:rPr>
              <w:tab/>
            </w:r>
            <w:r>
              <w:rPr>
                <w:rFonts w:ascii="Arial" w:eastAsia="Arial" w:hAnsi="Arial" w:cs="Arial"/>
                <w:b/>
                <w:bCs/>
                <w:color w:val="000000"/>
                <w:spacing w:val="2"/>
              </w:rPr>
              <w:t>Tier 1 capital</w:t>
            </w:r>
          </w:hyperlink>
        </w:p>
        <w:p>
          <w:pPr>
            <w:tabs>
              <w:tab w:val="left" w:pos="880"/>
            </w:tabs>
            <w:spacing w:before="0" w:after="100"/>
            <w:ind w:left="220" w:right="250"/>
            <w:rPr>
              <w:rFonts w:ascii="Calibri" w:eastAsia="Calibri" w:hAnsi="Calibri" w:cs="Calibri"/>
              <w:color w:val="000000"/>
              <w:sz w:val="24"/>
              <w:szCs w:val="24"/>
            </w:rPr>
          </w:pPr>
          <w:hyperlink w:anchor="_Toc196234054" w:history="1">
            <w:r>
              <w:rPr>
                <w:rFonts w:ascii="Arial" w:eastAsia="Arial" w:hAnsi="Arial" w:cs="Arial"/>
                <w:b/>
                <w:bCs/>
                <w:color w:val="000000"/>
                <w:spacing w:val="2"/>
              </w:rPr>
              <w:t>7.2.</w:t>
            </w:r>
            <w:r>
              <w:rPr>
                <w:rFonts w:ascii="Calibri" w:eastAsia="Calibri" w:hAnsi="Calibri" w:cs="Calibri"/>
                <w:b/>
                <w:bCs/>
                <w:color w:val="000000"/>
                <w:spacing w:val="2"/>
                <w:sz w:val="24"/>
                <w:szCs w:val="24"/>
              </w:rPr>
              <w:tab/>
            </w:r>
            <w:r>
              <w:rPr>
                <w:rFonts w:ascii="Arial" w:eastAsia="Arial" w:hAnsi="Arial" w:cs="Arial"/>
                <w:b/>
                <w:bCs/>
                <w:color w:val="000000"/>
                <w:spacing w:val="2"/>
              </w:rPr>
              <w:t>Tier 2 capital</w:t>
            </w:r>
          </w:hyperlink>
        </w:p>
        <w:p>
          <w:pPr>
            <w:tabs>
              <w:tab w:val="left" w:pos="880"/>
            </w:tabs>
            <w:spacing w:before="0" w:after="100"/>
            <w:ind w:left="220" w:right="250"/>
            <w:rPr>
              <w:rFonts w:ascii="Calibri" w:eastAsia="Calibri" w:hAnsi="Calibri" w:cs="Calibri"/>
              <w:color w:val="000000"/>
              <w:sz w:val="24"/>
              <w:szCs w:val="24"/>
            </w:rPr>
          </w:pPr>
          <w:hyperlink w:anchor="_Toc196234055" w:history="1">
            <w:r>
              <w:rPr>
                <w:rFonts w:ascii="Arial" w:eastAsia="Arial" w:hAnsi="Arial" w:cs="Arial"/>
                <w:b/>
                <w:bCs/>
                <w:color w:val="000000"/>
                <w:spacing w:val="2"/>
              </w:rPr>
              <w:t>7.3.</w:t>
            </w:r>
            <w:r>
              <w:rPr>
                <w:rFonts w:ascii="Calibri" w:eastAsia="Calibri" w:hAnsi="Calibri" w:cs="Calibri"/>
                <w:b/>
                <w:bCs/>
                <w:color w:val="000000"/>
                <w:spacing w:val="2"/>
                <w:sz w:val="24"/>
                <w:szCs w:val="24"/>
              </w:rPr>
              <w:tab/>
            </w:r>
            <w:r>
              <w:rPr>
                <w:rFonts w:ascii="Arial" w:eastAsia="Arial" w:hAnsi="Arial" w:cs="Arial"/>
                <w:b/>
                <w:bCs/>
                <w:color w:val="000000"/>
                <w:spacing w:val="2"/>
              </w:rPr>
              <w:t>Tier 3 capital</w:t>
            </w:r>
          </w:hyperlink>
        </w:p>
        <w:p>
          <w:pPr>
            <w:tabs>
              <w:tab w:val="left" w:pos="440"/>
            </w:tabs>
            <w:spacing w:before="0" w:after="100"/>
            <w:ind w:right="250" w:firstLine="142"/>
            <w:rPr>
              <w:rFonts w:ascii="Calibri" w:eastAsia="Calibri" w:hAnsi="Calibri" w:cs="Calibri"/>
              <w:color w:val="000000"/>
              <w:sz w:val="24"/>
              <w:szCs w:val="24"/>
            </w:rPr>
          </w:pPr>
          <w:hyperlink w:anchor="_Toc196234056" w:history="1">
            <w:r>
              <w:rPr>
                <w:rFonts w:ascii="Work Sans" w:eastAsia="Work Sans" w:hAnsi="Work Sans" w:cs="Work Sans"/>
                <w:b/>
                <w:bCs/>
                <w:color w:val="000000"/>
                <w:spacing w:val="2"/>
                <w:sz w:val="24"/>
                <w:szCs w:val="24"/>
              </w:rPr>
              <w:t>8.</w:t>
            </w:r>
            <w:r>
              <w:rPr>
                <w:rFonts w:ascii="Calibri" w:eastAsia="Calibri" w:hAnsi="Calibri" w:cs="Calibri"/>
                <w:b/>
                <w:bCs/>
                <w:color w:val="000000"/>
                <w:spacing w:val="2"/>
                <w:sz w:val="24"/>
                <w:szCs w:val="24"/>
              </w:rPr>
              <w:tab/>
            </w:r>
            <w:r>
              <w:rPr>
                <w:rFonts w:ascii="Work Sans" w:eastAsia="Work Sans" w:hAnsi="Work Sans" w:cs="Work Sans"/>
                <w:b/>
                <w:bCs/>
                <w:color w:val="000000"/>
                <w:spacing w:val="2"/>
                <w:sz w:val="24"/>
                <w:szCs w:val="24"/>
              </w:rPr>
              <w:t>SOLVENCY CAPITAL REQUIREMENTS (SCR)</w:t>
            </w:r>
          </w:hyperlink>
        </w:p>
        <w:p>
          <w:pPr>
            <w:tabs>
              <w:tab w:val="left" w:pos="880"/>
            </w:tabs>
            <w:spacing w:before="0" w:after="100"/>
            <w:ind w:left="220" w:right="250"/>
            <w:rPr>
              <w:rFonts w:ascii="Calibri" w:eastAsia="Calibri" w:hAnsi="Calibri" w:cs="Calibri"/>
              <w:color w:val="000000"/>
              <w:sz w:val="24"/>
              <w:szCs w:val="24"/>
            </w:rPr>
          </w:pPr>
          <w:hyperlink w:anchor="_Toc196234058" w:history="1">
            <w:r>
              <w:rPr>
                <w:rFonts w:ascii="Arial" w:eastAsia="Arial" w:hAnsi="Arial" w:cs="Arial"/>
                <w:b/>
                <w:bCs/>
                <w:color w:val="000000"/>
                <w:spacing w:val="2"/>
              </w:rPr>
              <w:t>8.1.</w:t>
            </w:r>
            <w:r>
              <w:rPr>
                <w:rFonts w:ascii="Calibri" w:eastAsia="Calibri" w:hAnsi="Calibri" w:cs="Calibri"/>
                <w:b/>
                <w:bCs/>
                <w:color w:val="000000"/>
                <w:spacing w:val="2"/>
                <w:sz w:val="24"/>
                <w:szCs w:val="24"/>
              </w:rPr>
              <w:tab/>
            </w:r>
            <w:r>
              <w:rPr>
                <w:rFonts w:ascii="Arial" w:eastAsia="Arial" w:hAnsi="Arial" w:cs="Arial"/>
                <w:b/>
                <w:bCs/>
                <w:color w:val="000000"/>
                <w:spacing w:val="2"/>
              </w:rPr>
              <w:t>Use of External Credit Assessment Institutions (ECAIs)</w:t>
            </w:r>
          </w:hyperlink>
        </w:p>
        <w:p>
          <w:pPr>
            <w:tabs>
              <w:tab w:val="left" w:pos="880"/>
            </w:tabs>
            <w:spacing w:before="0" w:after="100"/>
            <w:ind w:left="220" w:right="250"/>
            <w:rPr>
              <w:rFonts w:ascii="Calibri" w:eastAsia="Calibri" w:hAnsi="Calibri" w:cs="Calibri"/>
              <w:color w:val="000000"/>
              <w:sz w:val="24"/>
              <w:szCs w:val="24"/>
            </w:rPr>
          </w:pPr>
          <w:hyperlink w:anchor="_Toc196234059" w:history="1">
            <w:r>
              <w:rPr>
                <w:rFonts w:ascii="Arial" w:eastAsia="Arial" w:hAnsi="Arial" w:cs="Arial"/>
                <w:b/>
                <w:bCs/>
                <w:color w:val="000000"/>
                <w:spacing w:val="2"/>
              </w:rPr>
              <w:t>8.2.</w:t>
            </w:r>
            <w:r>
              <w:rPr>
                <w:rFonts w:ascii="Calibri" w:eastAsia="Calibri" w:hAnsi="Calibri" w:cs="Calibri"/>
                <w:b/>
                <w:bCs/>
                <w:color w:val="000000"/>
                <w:spacing w:val="2"/>
                <w:sz w:val="24"/>
                <w:szCs w:val="24"/>
              </w:rPr>
              <w:tab/>
            </w:r>
            <w:r>
              <w:rPr>
                <w:rFonts w:ascii="Arial" w:eastAsia="Arial" w:hAnsi="Arial" w:cs="Arial"/>
                <w:b/>
                <w:bCs/>
                <w:color w:val="000000"/>
                <w:spacing w:val="2"/>
              </w:rPr>
              <w:t>Market risk – Interest rate risk</w:t>
            </w:r>
          </w:hyperlink>
        </w:p>
        <w:p>
          <w:pPr>
            <w:tabs>
              <w:tab w:val="left" w:pos="880"/>
            </w:tabs>
            <w:spacing w:before="0" w:after="100"/>
            <w:ind w:left="220" w:right="250"/>
            <w:rPr>
              <w:rFonts w:ascii="Calibri" w:eastAsia="Calibri" w:hAnsi="Calibri" w:cs="Calibri"/>
              <w:color w:val="000000"/>
              <w:sz w:val="24"/>
              <w:szCs w:val="24"/>
            </w:rPr>
          </w:pPr>
          <w:hyperlink w:anchor="_Toc196234060" w:history="1">
            <w:r>
              <w:rPr>
                <w:rFonts w:ascii="Arial" w:eastAsia="Arial" w:hAnsi="Arial" w:cs="Arial"/>
                <w:b/>
                <w:bCs/>
                <w:color w:val="000000"/>
                <w:spacing w:val="2"/>
              </w:rPr>
              <w:t>8.3.</w:t>
            </w:r>
            <w:r>
              <w:rPr>
                <w:rFonts w:ascii="Calibri" w:eastAsia="Calibri" w:hAnsi="Calibri" w:cs="Calibri"/>
                <w:b/>
                <w:bCs/>
                <w:color w:val="000000"/>
                <w:spacing w:val="2"/>
                <w:sz w:val="24"/>
                <w:szCs w:val="24"/>
              </w:rPr>
              <w:tab/>
            </w:r>
            <w:r>
              <w:rPr>
                <w:rFonts w:ascii="Arial" w:eastAsia="Arial" w:hAnsi="Arial" w:cs="Arial"/>
                <w:b/>
                <w:bCs/>
                <w:color w:val="000000"/>
                <w:spacing w:val="2"/>
              </w:rPr>
              <w:t>Market risk – Spread risk</w:t>
            </w:r>
          </w:hyperlink>
        </w:p>
        <w:p>
          <w:pPr>
            <w:tabs>
              <w:tab w:val="left" w:pos="880"/>
            </w:tabs>
            <w:spacing w:before="0" w:after="100"/>
            <w:ind w:left="220" w:right="250"/>
            <w:rPr>
              <w:rFonts w:ascii="Calibri" w:eastAsia="Calibri" w:hAnsi="Calibri" w:cs="Calibri"/>
              <w:color w:val="000000"/>
              <w:sz w:val="24"/>
              <w:szCs w:val="24"/>
            </w:rPr>
          </w:pPr>
          <w:hyperlink w:anchor="_Toc196234061" w:history="1">
            <w:r>
              <w:rPr>
                <w:rFonts w:ascii="Arial" w:eastAsia="Arial" w:hAnsi="Arial" w:cs="Arial"/>
                <w:b/>
                <w:bCs/>
                <w:color w:val="000000"/>
                <w:spacing w:val="2"/>
              </w:rPr>
              <w:t>8.4.</w:t>
            </w:r>
            <w:r>
              <w:rPr>
                <w:rFonts w:ascii="Calibri" w:eastAsia="Calibri" w:hAnsi="Calibri" w:cs="Calibri"/>
                <w:b/>
                <w:bCs/>
                <w:color w:val="000000"/>
                <w:spacing w:val="2"/>
                <w:sz w:val="24"/>
                <w:szCs w:val="24"/>
              </w:rPr>
              <w:tab/>
            </w:r>
            <w:r>
              <w:rPr>
                <w:rFonts w:ascii="Arial" w:eastAsia="Arial" w:hAnsi="Arial" w:cs="Arial"/>
                <w:b/>
                <w:bCs/>
                <w:color w:val="000000"/>
                <w:spacing w:val="2"/>
              </w:rPr>
              <w:t>Market risk – Equity risk</w:t>
            </w:r>
          </w:hyperlink>
        </w:p>
        <w:p>
          <w:pPr>
            <w:tabs>
              <w:tab w:val="left" w:pos="880"/>
            </w:tabs>
            <w:spacing w:before="0" w:after="100"/>
            <w:ind w:left="220" w:right="250"/>
            <w:rPr>
              <w:rFonts w:ascii="Calibri" w:eastAsia="Calibri" w:hAnsi="Calibri" w:cs="Calibri"/>
              <w:color w:val="000000"/>
              <w:sz w:val="24"/>
              <w:szCs w:val="24"/>
            </w:rPr>
          </w:pPr>
          <w:hyperlink w:anchor="_Toc196234062" w:history="1">
            <w:r>
              <w:rPr>
                <w:rFonts w:ascii="Arial" w:eastAsia="Arial" w:hAnsi="Arial" w:cs="Arial"/>
                <w:b/>
                <w:bCs/>
                <w:color w:val="000000"/>
                <w:spacing w:val="2"/>
              </w:rPr>
              <w:t>8.5.</w:t>
            </w:r>
            <w:r>
              <w:rPr>
                <w:rFonts w:ascii="Calibri" w:eastAsia="Calibri" w:hAnsi="Calibri" w:cs="Calibri"/>
                <w:b/>
                <w:bCs/>
                <w:color w:val="000000"/>
                <w:spacing w:val="2"/>
                <w:sz w:val="24"/>
                <w:szCs w:val="24"/>
              </w:rPr>
              <w:tab/>
            </w:r>
            <w:r>
              <w:rPr>
                <w:rFonts w:ascii="Arial" w:eastAsia="Arial" w:hAnsi="Arial" w:cs="Arial"/>
                <w:b/>
                <w:bCs/>
                <w:color w:val="000000"/>
                <w:spacing w:val="2"/>
              </w:rPr>
              <w:t>Market risk – Currency risk</w:t>
            </w:r>
          </w:hyperlink>
        </w:p>
        <w:p>
          <w:pPr>
            <w:tabs>
              <w:tab w:val="left" w:pos="880"/>
            </w:tabs>
            <w:spacing w:before="0" w:after="100"/>
            <w:ind w:left="220" w:right="250"/>
            <w:rPr>
              <w:rFonts w:ascii="Calibri" w:eastAsia="Calibri" w:hAnsi="Calibri" w:cs="Calibri"/>
              <w:color w:val="000000"/>
              <w:sz w:val="24"/>
              <w:szCs w:val="24"/>
            </w:rPr>
          </w:pPr>
          <w:hyperlink w:anchor="_Toc196234063" w:history="1">
            <w:r>
              <w:rPr>
                <w:rFonts w:ascii="Arial" w:eastAsia="Arial" w:hAnsi="Arial" w:cs="Arial"/>
                <w:b/>
                <w:bCs/>
                <w:color w:val="000000"/>
                <w:spacing w:val="2"/>
              </w:rPr>
              <w:t>8.6.</w:t>
            </w:r>
            <w:r>
              <w:rPr>
                <w:rFonts w:ascii="Calibri" w:eastAsia="Calibri" w:hAnsi="Calibri" w:cs="Calibri"/>
                <w:b/>
                <w:bCs/>
                <w:color w:val="000000"/>
                <w:spacing w:val="2"/>
                <w:sz w:val="24"/>
                <w:szCs w:val="24"/>
              </w:rPr>
              <w:tab/>
            </w:r>
            <w:r>
              <w:rPr>
                <w:rFonts w:ascii="Arial" w:eastAsia="Arial" w:hAnsi="Arial" w:cs="Arial"/>
                <w:b/>
                <w:bCs/>
                <w:color w:val="000000"/>
                <w:spacing w:val="2"/>
              </w:rPr>
              <w:t>Market risk – Property risk</w:t>
            </w:r>
          </w:hyperlink>
        </w:p>
        <w:p>
          <w:pPr>
            <w:tabs>
              <w:tab w:val="left" w:pos="880"/>
            </w:tabs>
            <w:spacing w:before="0" w:after="100"/>
            <w:ind w:left="220" w:right="250"/>
            <w:rPr>
              <w:rFonts w:ascii="Calibri" w:eastAsia="Calibri" w:hAnsi="Calibri" w:cs="Calibri"/>
              <w:color w:val="000000"/>
              <w:sz w:val="24"/>
              <w:szCs w:val="24"/>
            </w:rPr>
          </w:pPr>
          <w:hyperlink w:anchor="_Toc196234064" w:history="1">
            <w:r>
              <w:rPr>
                <w:rFonts w:ascii="Arial" w:eastAsia="Arial" w:hAnsi="Arial" w:cs="Arial"/>
                <w:b/>
                <w:bCs/>
                <w:color w:val="000000"/>
                <w:spacing w:val="2"/>
              </w:rPr>
              <w:t>8.7.</w:t>
            </w:r>
            <w:r>
              <w:rPr>
                <w:rFonts w:ascii="Calibri" w:eastAsia="Calibri" w:hAnsi="Calibri" w:cs="Calibri"/>
                <w:b/>
                <w:bCs/>
                <w:color w:val="000000"/>
                <w:spacing w:val="2"/>
                <w:sz w:val="24"/>
                <w:szCs w:val="24"/>
              </w:rPr>
              <w:tab/>
            </w:r>
            <w:r>
              <w:rPr>
                <w:rFonts w:ascii="Arial" w:eastAsia="Arial" w:hAnsi="Arial" w:cs="Arial"/>
                <w:b/>
                <w:bCs/>
                <w:color w:val="000000"/>
                <w:spacing w:val="2"/>
              </w:rPr>
              <w:t>Market risk – Concentration risk</w:t>
            </w:r>
          </w:hyperlink>
        </w:p>
        <w:p>
          <w:pPr>
            <w:tabs>
              <w:tab w:val="left" w:pos="880"/>
            </w:tabs>
            <w:spacing w:before="0" w:after="100"/>
            <w:ind w:left="220" w:right="250"/>
            <w:rPr>
              <w:rFonts w:ascii="Calibri" w:eastAsia="Calibri" w:hAnsi="Calibri" w:cs="Calibri"/>
              <w:color w:val="000000"/>
              <w:sz w:val="24"/>
              <w:szCs w:val="24"/>
            </w:rPr>
          </w:pPr>
          <w:hyperlink w:anchor="_Toc196234065" w:history="1">
            <w:r>
              <w:rPr>
                <w:rFonts w:ascii="Arial" w:eastAsia="Arial" w:hAnsi="Arial" w:cs="Arial"/>
                <w:b/>
                <w:bCs/>
                <w:color w:val="000000"/>
                <w:spacing w:val="2"/>
              </w:rPr>
              <w:t>8.8.</w:t>
            </w:r>
            <w:r>
              <w:rPr>
                <w:rFonts w:ascii="Calibri" w:eastAsia="Calibri" w:hAnsi="Calibri" w:cs="Calibri"/>
                <w:b/>
                <w:bCs/>
                <w:color w:val="000000"/>
                <w:spacing w:val="2"/>
                <w:sz w:val="24"/>
                <w:szCs w:val="24"/>
              </w:rPr>
              <w:tab/>
            </w:r>
            <w:r>
              <w:rPr>
                <w:rFonts w:ascii="Arial" w:eastAsia="Arial" w:hAnsi="Arial" w:cs="Arial"/>
                <w:b/>
                <w:bCs/>
                <w:color w:val="000000"/>
                <w:spacing w:val="2"/>
              </w:rPr>
              <w:t>Counterparty risk – Type 1</w:t>
            </w:r>
          </w:hyperlink>
        </w:p>
        <w:p>
          <w:pPr>
            <w:tabs>
              <w:tab w:val="left" w:pos="880"/>
            </w:tabs>
            <w:spacing w:before="0" w:after="100"/>
            <w:ind w:left="220" w:right="250"/>
            <w:rPr>
              <w:rFonts w:ascii="Calibri" w:eastAsia="Calibri" w:hAnsi="Calibri" w:cs="Calibri"/>
              <w:color w:val="000000"/>
              <w:sz w:val="24"/>
              <w:szCs w:val="24"/>
            </w:rPr>
          </w:pPr>
          <w:hyperlink w:anchor="_Toc196234066" w:history="1">
            <w:r>
              <w:rPr>
                <w:rFonts w:ascii="Arial" w:eastAsia="Arial" w:hAnsi="Arial" w:cs="Arial"/>
                <w:b/>
                <w:bCs/>
                <w:color w:val="000000"/>
                <w:spacing w:val="2"/>
              </w:rPr>
              <w:t>8.9.</w:t>
            </w:r>
            <w:r>
              <w:rPr>
                <w:rFonts w:ascii="Calibri" w:eastAsia="Calibri" w:hAnsi="Calibri" w:cs="Calibri"/>
                <w:b/>
                <w:bCs/>
                <w:color w:val="000000"/>
                <w:spacing w:val="2"/>
                <w:sz w:val="24"/>
                <w:szCs w:val="24"/>
              </w:rPr>
              <w:tab/>
            </w:r>
            <w:r>
              <w:rPr>
                <w:rFonts w:ascii="Arial" w:eastAsia="Arial" w:hAnsi="Arial" w:cs="Arial"/>
                <w:b/>
                <w:bCs/>
                <w:color w:val="000000"/>
                <w:spacing w:val="2"/>
              </w:rPr>
              <w:t>Counterparty risk – Type 2</w:t>
            </w:r>
          </w:hyperlink>
        </w:p>
        <w:p>
          <w:pPr>
            <w:tabs>
              <w:tab w:val="left" w:pos="880"/>
            </w:tabs>
            <w:spacing w:before="0" w:after="100"/>
            <w:ind w:left="220" w:right="250"/>
            <w:rPr>
              <w:rFonts w:ascii="Calibri" w:eastAsia="Calibri" w:hAnsi="Calibri" w:cs="Calibri"/>
              <w:color w:val="000000"/>
              <w:sz w:val="24"/>
              <w:szCs w:val="24"/>
            </w:rPr>
          </w:pPr>
          <w:hyperlink w:anchor="_Toc196234067" w:history="1">
            <w:r>
              <w:rPr>
                <w:rFonts w:ascii="Arial" w:eastAsia="Arial" w:hAnsi="Arial" w:cs="Arial"/>
                <w:b/>
                <w:bCs/>
                <w:color w:val="000000"/>
                <w:spacing w:val="2"/>
              </w:rPr>
              <w:t>8.10.</w:t>
            </w:r>
            <w:r>
              <w:rPr>
                <w:rFonts w:ascii="Calibri" w:eastAsia="Calibri" w:hAnsi="Calibri" w:cs="Calibri"/>
                <w:b/>
                <w:bCs/>
                <w:color w:val="000000"/>
                <w:spacing w:val="2"/>
                <w:sz w:val="24"/>
                <w:szCs w:val="24"/>
              </w:rPr>
              <w:tab/>
            </w:r>
            <w:r>
              <w:rPr>
                <w:rFonts w:ascii="Arial" w:eastAsia="Arial" w:hAnsi="Arial" w:cs="Arial"/>
                <w:b/>
                <w:bCs/>
                <w:color w:val="000000"/>
                <w:spacing w:val="2"/>
              </w:rPr>
              <w:t>Non-life underwriting risk – Premium and Reserves</w:t>
            </w:r>
          </w:hyperlink>
        </w:p>
        <w:p>
          <w:pPr>
            <w:tabs>
              <w:tab w:val="left" w:pos="880"/>
            </w:tabs>
            <w:spacing w:before="0" w:after="100"/>
            <w:ind w:left="220" w:right="250"/>
            <w:rPr>
              <w:rFonts w:ascii="Calibri" w:eastAsia="Calibri" w:hAnsi="Calibri" w:cs="Calibri"/>
              <w:color w:val="000000"/>
              <w:sz w:val="24"/>
              <w:szCs w:val="24"/>
            </w:rPr>
          </w:pPr>
          <w:hyperlink w:anchor="_Toc196234068" w:history="1">
            <w:r>
              <w:rPr>
                <w:rFonts w:ascii="Arial" w:eastAsia="Arial" w:hAnsi="Arial" w:cs="Arial"/>
                <w:b/>
                <w:bCs/>
                <w:color w:val="000000"/>
                <w:spacing w:val="2"/>
              </w:rPr>
              <w:t>8.11.</w:t>
            </w:r>
            <w:r>
              <w:rPr>
                <w:rFonts w:ascii="Calibri" w:eastAsia="Calibri" w:hAnsi="Calibri" w:cs="Calibri"/>
                <w:b/>
                <w:bCs/>
                <w:color w:val="000000"/>
                <w:spacing w:val="2"/>
                <w:sz w:val="24"/>
                <w:szCs w:val="24"/>
              </w:rPr>
              <w:tab/>
            </w:r>
            <w:r>
              <w:rPr>
                <w:rFonts w:ascii="Arial" w:eastAsia="Arial" w:hAnsi="Arial" w:cs="Arial"/>
                <w:b/>
                <w:bCs/>
                <w:color w:val="000000"/>
                <w:spacing w:val="2"/>
              </w:rPr>
              <w:t>Non-life underwriting risk – Catastrophe</w:t>
            </w:r>
          </w:hyperlink>
        </w:p>
        <w:p>
          <w:pPr>
            <w:tabs>
              <w:tab w:val="left" w:pos="880"/>
            </w:tabs>
            <w:spacing w:before="0" w:after="100"/>
            <w:ind w:left="220" w:right="250"/>
            <w:rPr>
              <w:rFonts w:ascii="Calibri" w:eastAsia="Calibri" w:hAnsi="Calibri" w:cs="Calibri"/>
              <w:color w:val="000000"/>
              <w:sz w:val="24"/>
              <w:szCs w:val="24"/>
            </w:rPr>
          </w:pPr>
          <w:hyperlink w:anchor="_Toc196234069" w:history="1">
            <w:r>
              <w:rPr>
                <w:rFonts w:ascii="Arial" w:eastAsia="Arial" w:hAnsi="Arial" w:cs="Arial"/>
                <w:b/>
                <w:bCs/>
                <w:color w:val="000000"/>
                <w:spacing w:val="2"/>
              </w:rPr>
              <w:t>8.12.</w:t>
            </w:r>
            <w:r>
              <w:rPr>
                <w:rFonts w:ascii="Calibri" w:eastAsia="Calibri" w:hAnsi="Calibri" w:cs="Calibri"/>
                <w:b/>
                <w:bCs/>
                <w:color w:val="000000"/>
                <w:spacing w:val="2"/>
                <w:sz w:val="24"/>
                <w:szCs w:val="24"/>
              </w:rPr>
              <w:tab/>
            </w:r>
            <w:r>
              <w:rPr>
                <w:rFonts w:ascii="Arial" w:eastAsia="Arial" w:hAnsi="Arial" w:cs="Arial"/>
                <w:b/>
                <w:bCs/>
                <w:color w:val="000000"/>
                <w:spacing w:val="2"/>
              </w:rPr>
              <w:t>Non-life underwriting risk – Lapse</w:t>
            </w:r>
          </w:hyperlink>
        </w:p>
        <w:p>
          <w:pPr>
            <w:tabs>
              <w:tab w:val="left" w:pos="880"/>
            </w:tabs>
            <w:spacing w:before="0" w:after="100"/>
            <w:ind w:left="220" w:right="250"/>
            <w:rPr>
              <w:rFonts w:ascii="Calibri" w:eastAsia="Calibri" w:hAnsi="Calibri" w:cs="Calibri"/>
              <w:color w:val="000000"/>
              <w:sz w:val="24"/>
              <w:szCs w:val="24"/>
            </w:rPr>
          </w:pPr>
          <w:hyperlink w:anchor="_Toc196234070" w:history="1">
            <w:r>
              <w:rPr>
                <w:rFonts w:ascii="Arial" w:eastAsia="Arial" w:hAnsi="Arial" w:cs="Arial"/>
                <w:b/>
                <w:bCs/>
                <w:color w:val="000000"/>
                <w:spacing w:val="2"/>
              </w:rPr>
              <w:t>8.13.</w:t>
            </w:r>
            <w:r>
              <w:rPr>
                <w:rFonts w:ascii="Calibri" w:eastAsia="Calibri" w:hAnsi="Calibri" w:cs="Calibri"/>
                <w:b/>
                <w:bCs/>
                <w:color w:val="000000"/>
                <w:spacing w:val="2"/>
                <w:sz w:val="24"/>
                <w:szCs w:val="24"/>
              </w:rPr>
              <w:tab/>
            </w:r>
            <w:r>
              <w:rPr>
                <w:rFonts w:ascii="Arial" w:eastAsia="Arial" w:hAnsi="Arial" w:cs="Arial"/>
                <w:b/>
                <w:bCs/>
                <w:color w:val="000000"/>
                <w:spacing w:val="2"/>
              </w:rPr>
              <w:t>Operational risk</w:t>
            </w:r>
          </w:hyperlink>
        </w:p>
        <w:p>
          <w:pPr>
            <w:tabs>
              <w:tab w:val="left" w:pos="880"/>
            </w:tabs>
            <w:spacing w:before="0" w:after="100"/>
            <w:ind w:left="220" w:right="250"/>
            <w:rPr>
              <w:rFonts w:ascii="Calibri" w:eastAsia="Calibri" w:hAnsi="Calibri" w:cs="Calibri"/>
              <w:color w:val="000000"/>
              <w:sz w:val="24"/>
              <w:szCs w:val="24"/>
            </w:rPr>
          </w:pPr>
          <w:hyperlink w:anchor="_Toc196234071" w:history="1">
            <w:r>
              <w:rPr>
                <w:rFonts w:ascii="Arial" w:eastAsia="Arial" w:hAnsi="Arial" w:cs="Arial"/>
                <w:b/>
                <w:bCs/>
                <w:color w:val="000000"/>
                <w:spacing w:val="2"/>
              </w:rPr>
              <w:t>8.14.</w:t>
            </w:r>
            <w:r>
              <w:rPr>
                <w:rFonts w:ascii="Calibri" w:eastAsia="Calibri" w:hAnsi="Calibri" w:cs="Calibri"/>
                <w:b/>
                <w:bCs/>
                <w:color w:val="000000"/>
                <w:spacing w:val="2"/>
                <w:sz w:val="24"/>
                <w:szCs w:val="24"/>
              </w:rPr>
              <w:tab/>
            </w:r>
            <w:r>
              <w:rPr>
                <w:rFonts w:ascii="Arial" w:eastAsia="Arial" w:hAnsi="Arial" w:cs="Arial"/>
                <w:b/>
                <w:bCs/>
                <w:color w:val="000000"/>
                <w:spacing w:val="2"/>
              </w:rPr>
              <w:t>Diversification</w:t>
            </w:r>
          </w:hyperlink>
        </w:p>
        <w:p>
          <w:pPr>
            <w:tabs>
              <w:tab w:val="left" w:pos="880"/>
            </w:tabs>
            <w:spacing w:before="0" w:after="100"/>
            <w:ind w:left="220" w:right="250"/>
            <w:rPr>
              <w:rFonts w:ascii="Calibri" w:eastAsia="Calibri" w:hAnsi="Calibri" w:cs="Calibri"/>
              <w:color w:val="000000"/>
              <w:sz w:val="24"/>
              <w:szCs w:val="24"/>
            </w:rPr>
          </w:pPr>
          <w:hyperlink w:anchor="_Toc196234072" w:history="1">
            <w:r>
              <w:rPr>
                <w:rFonts w:ascii="Arial" w:eastAsia="Arial" w:hAnsi="Arial" w:cs="Arial"/>
                <w:b/>
                <w:bCs/>
                <w:color w:val="000000"/>
                <w:spacing w:val="2"/>
              </w:rPr>
              <w:t>8.15.</w:t>
            </w:r>
            <w:r>
              <w:rPr>
                <w:rFonts w:ascii="Calibri" w:eastAsia="Calibri" w:hAnsi="Calibri" w:cs="Calibri"/>
                <w:b/>
                <w:bCs/>
                <w:color w:val="000000"/>
                <w:spacing w:val="2"/>
                <w:sz w:val="24"/>
                <w:szCs w:val="24"/>
              </w:rPr>
              <w:tab/>
            </w:r>
            <w:r>
              <w:rPr>
                <w:rFonts w:ascii="Arial" w:eastAsia="Arial" w:hAnsi="Arial" w:cs="Arial"/>
                <w:b/>
                <w:bCs/>
                <w:color w:val="000000"/>
                <w:spacing w:val="2"/>
              </w:rPr>
              <w:t>SCR Add-ons</w:t>
            </w:r>
          </w:hyperlink>
        </w:p>
        <w:p>
          <w:pPr>
            <w:tabs>
              <w:tab w:val="left" w:pos="440"/>
            </w:tabs>
            <w:spacing w:before="0" w:after="100"/>
            <w:ind w:right="250" w:firstLine="142"/>
            <w:rPr>
              <w:rFonts w:ascii="Calibri" w:eastAsia="Calibri" w:hAnsi="Calibri" w:cs="Calibri"/>
              <w:color w:val="000000"/>
              <w:sz w:val="24"/>
              <w:szCs w:val="24"/>
            </w:rPr>
          </w:pPr>
          <w:hyperlink w:anchor="_Toc196234073" w:history="1">
            <w:r>
              <w:rPr>
                <w:rFonts w:ascii="Work Sans" w:eastAsia="Work Sans" w:hAnsi="Work Sans" w:cs="Work Sans"/>
                <w:b/>
                <w:bCs/>
                <w:color w:val="000000"/>
                <w:spacing w:val="2"/>
                <w:sz w:val="24"/>
                <w:szCs w:val="24"/>
              </w:rPr>
              <w:t>9.</w:t>
            </w:r>
            <w:r>
              <w:rPr>
                <w:rFonts w:ascii="Calibri" w:eastAsia="Calibri" w:hAnsi="Calibri" w:cs="Calibri"/>
                <w:b/>
                <w:bCs/>
                <w:color w:val="000000"/>
                <w:spacing w:val="2"/>
                <w:sz w:val="24"/>
                <w:szCs w:val="24"/>
              </w:rPr>
              <w:tab/>
            </w:r>
            <w:r>
              <w:rPr>
                <w:rFonts w:ascii="Work Sans" w:eastAsia="Work Sans" w:hAnsi="Work Sans" w:cs="Work Sans"/>
                <w:b/>
                <w:bCs/>
                <w:color w:val="000000"/>
                <w:spacing w:val="2"/>
                <w:sz w:val="24"/>
                <w:szCs w:val="24"/>
              </w:rPr>
              <w:t>MINIMUM CAPITAL REQUIREMENTS (MCR)</w:t>
            </w:r>
          </w:hyperlink>
        </w:p>
        <w:p>
          <w:pPr>
            <w:tabs>
              <w:tab w:val="left" w:pos="880"/>
            </w:tabs>
            <w:spacing w:before="0" w:after="100"/>
            <w:ind w:right="250" w:firstLine="142"/>
            <w:rPr>
              <w:rFonts w:ascii="Calibri" w:eastAsia="Calibri" w:hAnsi="Calibri" w:cs="Calibri"/>
              <w:color w:val="000000"/>
              <w:sz w:val="24"/>
              <w:szCs w:val="24"/>
            </w:rPr>
          </w:pPr>
          <w:hyperlink w:anchor="_Toc196234074" w:history="1">
            <w:r>
              <w:rPr>
                <w:rFonts w:ascii="Work Sans" w:eastAsia="Work Sans" w:hAnsi="Work Sans" w:cs="Work Sans"/>
                <w:b/>
                <w:bCs/>
                <w:color w:val="000000"/>
                <w:spacing w:val="2"/>
                <w:sz w:val="24"/>
                <w:szCs w:val="24"/>
              </w:rPr>
              <w:t>10.</w:t>
            </w:r>
            <w:r>
              <w:rPr>
                <w:rFonts w:ascii="Calibri" w:eastAsia="Calibri" w:hAnsi="Calibri" w:cs="Calibri"/>
                <w:b/>
                <w:bCs/>
                <w:color w:val="000000"/>
                <w:spacing w:val="2"/>
                <w:sz w:val="24"/>
                <w:szCs w:val="24"/>
              </w:rPr>
              <w:tab/>
            </w:r>
            <w:r>
              <w:rPr>
                <w:rFonts w:ascii="Work Sans" w:eastAsia="Work Sans" w:hAnsi="Work Sans" w:cs="Work Sans"/>
                <w:b/>
                <w:bCs/>
                <w:color w:val="000000"/>
                <w:spacing w:val="2"/>
                <w:sz w:val="24"/>
                <w:szCs w:val="24"/>
              </w:rPr>
              <w:t>ANNEX I – ASSUMPTIONS LOG</w:t>
            </w:r>
          </w:hyperlink>
        </w:p>
        <w:p>
          <w:pPr>
            <w:spacing w:before="0" w:after="0"/>
            <w:ind w:left="426" w:right="676"/>
            <w:jc w:val="both"/>
            <w:rPr>
              <w:rFonts w:ascii="Work Sans" w:eastAsia="Work Sans" w:hAnsi="Work Sans" w:cs="Work Sans"/>
              <w:color w:val="550091"/>
              <w:sz w:val="22"/>
              <w:szCs w:val="22"/>
            </w:rPr>
          </w:pPr>
          <w:r>
            <w:rPr>
              <w:sz w:val="20"/>
              <w:szCs w:val="20"/>
            </w:rPr>
            <w:fldChar w:fldCharType="end"/>
          </w:r>
        </w:p>
      </w:sdtContent>
    </w:sdt>
    <w:p>
      <w:pPr>
        <w:widowControl/>
        <w:spacing w:before="0" w:after="0"/>
        <w:rPr>
          <w:rFonts w:ascii="Work Sans" w:eastAsia="Work Sans" w:hAnsi="Work Sans" w:cs="Work Sans"/>
          <w:color w:val="905AB9"/>
          <w:sz w:val="29"/>
          <w:szCs w:val="29"/>
        </w:rPr>
      </w:pPr>
      <w:bookmarkStart w:id="0" w:name="_TOC_250020"/>
      <w:bookmarkEnd w:id="0"/>
    </w:p>
    <w:p>
      <w:pPr>
        <w:widowControl/>
        <w:spacing w:before="0" w:after="0"/>
        <w:rPr>
          <w:rFonts w:ascii="Work Sans" w:eastAsia="Work Sans" w:hAnsi="Work Sans" w:cs="Work Sans"/>
          <w:color w:val="905AB9"/>
          <w:sz w:val="29"/>
          <w:szCs w:val="29"/>
        </w:rPr>
      </w:pPr>
    </w:p>
    <w:p>
      <w:pPr>
        <w:widowControl/>
        <w:spacing w:before="0" w:after="0"/>
        <w:rPr>
          <w:rFonts w:ascii="Work Sans" w:eastAsia="Work Sans" w:hAnsi="Work Sans" w:cs="Work Sans"/>
          <w:color w:val="905AB9"/>
          <w:sz w:val="29"/>
          <w:szCs w:val="29"/>
        </w:rPr>
      </w:pPr>
    </w:p>
    <w:p>
      <w:pPr>
        <w:widowControl/>
        <w:spacing w:before="0" w:after="0"/>
        <w:rPr>
          <w:rFonts w:ascii="Work Sans" w:eastAsia="Work Sans" w:hAnsi="Work Sans" w:cs="Work Sans"/>
          <w:color w:val="905AB9"/>
          <w:sz w:val="29"/>
          <w:szCs w:val="29"/>
        </w:rPr>
      </w:pPr>
    </w:p>
    <w:p>
      <w:pPr>
        <w:widowControl/>
        <w:spacing w:before="0" w:after="0"/>
        <w:rPr>
          <w:rFonts w:ascii="Work Sans" w:eastAsia="Work Sans" w:hAnsi="Work Sans" w:cs="Work Sans"/>
          <w:color w:val="905AB9"/>
          <w:sz w:val="29"/>
          <w:szCs w:val="29"/>
        </w:rPr>
      </w:pPr>
    </w:p>
    <w:p>
      <w:pPr>
        <w:widowControl/>
        <w:spacing w:before="0" w:after="0"/>
        <w:rPr>
          <w:rFonts w:ascii="Work Sans" w:eastAsia="Work Sans" w:hAnsi="Work Sans" w:cs="Work Sans"/>
          <w:color w:val="905AB9"/>
          <w:sz w:val="29"/>
          <w:szCs w:val="29"/>
        </w:rPr>
      </w:pPr>
    </w:p>
    <w:p>
      <w:pPr>
        <w:widowControl/>
        <w:spacing w:before="0" w:after="0"/>
        <w:rPr>
          <w:rFonts w:ascii="Work Sans" w:eastAsia="Work Sans" w:hAnsi="Work Sans" w:cs="Work Sans"/>
          <w:color w:val="905AB9"/>
          <w:sz w:val="29"/>
          <w:szCs w:val="29"/>
        </w:rPr>
      </w:pPr>
    </w:p>
    <w:p>
      <w:pPr>
        <w:widowControl/>
        <w:spacing w:before="0" w:after="0"/>
        <w:rPr>
          <w:rFonts w:ascii="Work Sans" w:eastAsia="Work Sans" w:hAnsi="Work Sans" w:cs="Work Sans"/>
          <w:color w:val="905AB9"/>
          <w:sz w:val="29"/>
          <w:szCs w:val="29"/>
        </w:rPr>
      </w:pPr>
    </w:p>
    <w:p>
      <w:pPr>
        <w:widowControl/>
        <w:spacing w:before="0" w:after="0"/>
        <w:rPr>
          <w:rFonts w:ascii="Work Sans" w:eastAsia="Work Sans" w:hAnsi="Work Sans" w:cs="Work Sans"/>
          <w:color w:val="905AB9"/>
          <w:sz w:val="29"/>
          <w:szCs w:val="29"/>
        </w:rPr>
      </w:pPr>
    </w:p>
    <w:p>
      <w:pPr>
        <w:widowControl/>
        <w:spacing w:before="0" w:after="0"/>
        <w:rPr>
          <w:rFonts w:ascii="Work Sans" w:eastAsia="Work Sans" w:hAnsi="Work Sans" w:cs="Work Sans"/>
          <w:color w:val="905AB9"/>
          <w:sz w:val="29"/>
          <w:szCs w:val="29"/>
        </w:rPr>
      </w:pPr>
    </w:p>
    <w:p>
      <w:pPr>
        <w:widowControl/>
        <w:spacing w:before="0" w:after="0"/>
        <w:rPr>
          <w:rFonts w:ascii="Work Sans" w:eastAsia="Work Sans" w:hAnsi="Work Sans" w:cs="Work Sans"/>
          <w:color w:val="905AB9"/>
          <w:sz w:val="29"/>
          <w:szCs w:val="29"/>
        </w:rPr>
      </w:pPr>
    </w:p>
    <w:p>
      <w:pPr>
        <w:widowControl/>
        <w:spacing w:before="0" w:after="0"/>
        <w:rPr>
          <w:rFonts w:ascii="Work Sans" w:eastAsia="Work Sans" w:hAnsi="Work Sans" w:cs="Work Sans"/>
          <w:color w:val="905AB9"/>
          <w:sz w:val="29"/>
          <w:szCs w:val="29"/>
        </w:rPr>
      </w:pPr>
    </w:p>
    <w:p>
      <w:pPr>
        <w:widowControl/>
        <w:spacing w:before="0" w:after="0"/>
        <w:rPr>
          <w:rFonts w:ascii="Work Sans" w:eastAsia="Work Sans" w:hAnsi="Work Sans" w:cs="Work Sans"/>
          <w:color w:val="905AB9"/>
          <w:sz w:val="29"/>
          <w:szCs w:val="29"/>
        </w:rPr>
      </w:pPr>
    </w:p>
    <w:p>
      <w:pPr>
        <w:widowControl/>
        <w:spacing w:before="0" w:after="0"/>
        <w:rPr>
          <w:rFonts w:ascii="Work Sans" w:eastAsia="Work Sans" w:hAnsi="Work Sans" w:cs="Work Sans"/>
          <w:color w:val="905AB9"/>
          <w:sz w:val="29"/>
          <w:szCs w:val="29"/>
        </w:rPr>
      </w:pPr>
    </w:p>
    <w:p>
      <w:pPr>
        <w:pStyle w:val="Heading2"/>
        <w:keepNext w:val="0"/>
        <w:keepLines w:val="0"/>
        <w:spacing w:before="240" w:after="240" w:line="278" w:lineRule="atLeast"/>
        <w:ind w:right="1383"/>
        <w:jc w:val="both"/>
        <w:rPr>
          <w:rFonts w:ascii="Calibri" w:eastAsia="Calibri" w:hAnsi="Calibri" w:cs="Calibri"/>
          <w:b w:val="0"/>
          <w:bCs w:val="0"/>
          <w:sz w:val="24"/>
          <w:szCs w:val="24"/>
        </w:rPr>
      </w:pPr>
    </w:p>
    <w:p>
      <w:pPr>
        <w:spacing w:before="0" w:after="0"/>
        <w:rPr>
          <w:rFonts w:ascii="Calibri" w:eastAsia="Calibri" w:hAnsi="Calibri" w:cs="Calibri"/>
          <w:sz w:val="22"/>
          <w:szCs w:val="22"/>
        </w:rPr>
      </w:pPr>
    </w:p>
    <w:p>
      <w:pPr>
        <w:spacing w:before="0" w:after="0"/>
        <w:rPr>
          <w:rFonts w:ascii="Calibri" w:eastAsia="Calibri" w:hAnsi="Calibri" w:cs="Calibri"/>
          <w:sz w:val="22"/>
          <w:szCs w:val="22"/>
        </w:rPr>
      </w:pPr>
    </w:p>
    <w:p>
      <w:pPr>
        <w:pStyle w:val="Heading2"/>
        <w:keepNext w:val="0"/>
        <w:keepLines w:val="0"/>
        <w:spacing w:before="240" w:after="240" w:line="278" w:lineRule="atLeast"/>
        <w:ind w:right="1383"/>
        <w:jc w:val="both"/>
        <w:rPr>
          <w:b/>
          <w:bCs/>
          <w:sz w:val="33"/>
          <w:szCs w:val="33"/>
        </w:rPr>
      </w:pPr>
      <w:bookmarkStart w:id="1" w:name="_Toc196234012"/>
      <w:r>
        <w:rPr>
          <w:rFonts w:ascii="Calibri" w:eastAsia="Calibri" w:hAnsi="Calibri" w:cs="Calibri"/>
          <w:b w:val="0"/>
          <w:bCs w:val="0"/>
          <w:i w:val="0"/>
          <w:color w:val="auto"/>
          <w:sz w:val="24"/>
          <w:szCs w:val="24"/>
          <w:u w:val="single"/>
        </w:rPr>
        <w:t>Version Control</w:t>
      </w:r>
      <w:bookmarkEnd w:id="1"/>
    </w:p>
    <w:p>
      <w:pPr>
        <w:widowControl/>
        <w:spacing w:before="0" w:after="0"/>
        <w:jc w:val="both"/>
        <w:rPr>
          <w:rFonts w:ascii="Work Sans" w:eastAsia="Work Sans" w:hAnsi="Work Sans" w:cs="Work Sans"/>
          <w:b/>
          <w:bCs/>
          <w:sz w:val="20"/>
          <w:szCs w:val="20"/>
        </w:rPr>
      </w:pPr>
    </w:p>
    <w:tbl>
      <w:tblPr>
        <w:tblW w:w="10576" w:type="dxa"/>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
      <w:tblGrid>
        <w:gridCol w:w="459"/>
        <w:gridCol w:w="979"/>
        <w:gridCol w:w="1807"/>
        <w:gridCol w:w="1861"/>
        <w:gridCol w:w="1659"/>
        <w:gridCol w:w="1804"/>
        <w:gridCol w:w="2007"/>
      </w:tblGrid>
      <w:tr>
        <w:tblPrEx>
          <w:tblW w:w="10576" w:type="dxa"/>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Ex>
        <w:trPr>
          <w:trHeight w:val="319"/>
        </w:trPr>
        <w:tc>
          <w:tcPr>
            <w:tcW w:w="460" w:type="dxa"/>
            <w:tcBorders>
              <w:bottom w:val="single" w:sz="8" w:space="0" w:color="000000"/>
              <w:right w:val="single" w:sz="8"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rPr>
            </w:pPr>
            <w:r>
              <w:rPr>
                <w:b/>
                <w:bCs/>
                <w:i w:val="0"/>
                <w:iCs w:val="0"/>
                <w:smallCaps w:val="0"/>
                <w:color w:val="000000"/>
              </w:rPr>
              <w:t>#</w:t>
            </w:r>
          </w:p>
        </w:tc>
        <w:tc>
          <w:tcPr>
            <w:tcW w:w="981" w:type="dxa"/>
            <w:tcBorders>
              <w:bottom w:val="single" w:sz="8" w:space="0" w:color="000000"/>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rPr>
            </w:pPr>
            <w:r>
              <w:rPr>
                <w:b/>
                <w:bCs/>
                <w:i w:val="0"/>
                <w:iCs w:val="0"/>
                <w:smallCaps w:val="0"/>
                <w:color w:val="000000"/>
              </w:rPr>
              <w:t>Date</w:t>
            </w:r>
          </w:p>
        </w:tc>
        <w:tc>
          <w:tcPr>
            <w:tcW w:w="1811" w:type="dxa"/>
            <w:tcBorders>
              <w:bottom w:val="single" w:sz="8" w:space="0" w:color="000000"/>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rPr>
            </w:pPr>
            <w:r>
              <w:rPr>
                <w:b/>
                <w:bCs/>
                <w:i w:val="0"/>
                <w:iCs w:val="0"/>
                <w:smallCaps w:val="0"/>
                <w:color w:val="000000"/>
              </w:rPr>
              <w:t>Changes</w:t>
            </w:r>
          </w:p>
        </w:tc>
        <w:tc>
          <w:tcPr>
            <w:tcW w:w="1866" w:type="dxa"/>
            <w:tcBorders>
              <w:bottom w:val="single" w:sz="8" w:space="0" w:color="000000"/>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rPr>
            </w:pPr>
            <w:r>
              <w:rPr>
                <w:b/>
                <w:bCs/>
                <w:i w:val="0"/>
                <w:iCs w:val="0"/>
                <w:smallCaps w:val="0"/>
                <w:color w:val="000000"/>
              </w:rPr>
              <w:t>Prepared by</w:t>
            </w:r>
          </w:p>
        </w:tc>
        <w:tc>
          <w:tcPr>
            <w:tcW w:w="1663" w:type="dxa"/>
            <w:tcBorders>
              <w:bottom w:val="single" w:sz="8" w:space="0" w:color="000000"/>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rPr>
            </w:pPr>
            <w:r>
              <w:rPr>
                <w:b/>
                <w:bCs/>
                <w:i w:val="0"/>
                <w:iCs w:val="0"/>
                <w:smallCaps w:val="0"/>
                <w:color w:val="000000"/>
              </w:rPr>
              <w:t>Reviewed by</w:t>
            </w:r>
          </w:p>
        </w:tc>
        <w:tc>
          <w:tcPr>
            <w:tcW w:w="1811" w:type="dxa"/>
            <w:tcBorders>
              <w:bottom w:val="single" w:sz="8" w:space="0" w:color="000000"/>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rPr>
            </w:pPr>
            <w:r>
              <w:rPr>
                <w:b/>
                <w:bCs/>
                <w:i w:val="0"/>
                <w:iCs w:val="0"/>
                <w:smallCaps w:val="0"/>
                <w:color w:val="000000"/>
              </w:rPr>
              <w:t>Signed off by</w:t>
            </w:r>
          </w:p>
        </w:tc>
        <w:tc>
          <w:tcPr>
            <w:tcW w:w="2014" w:type="dxa"/>
            <w:tcBorders>
              <w:bottom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rPr>
            </w:pPr>
            <w:r>
              <w:rPr>
                <w:b/>
                <w:bCs/>
                <w:i w:val="0"/>
                <w:iCs w:val="0"/>
                <w:smallCaps w:val="0"/>
                <w:color w:val="000000"/>
              </w:rPr>
              <w:t>Reported figures</w:t>
            </w:r>
          </w:p>
        </w:tc>
      </w:tr>
      <w:tr>
        <w:tblPrEx>
          <w:tblW w:w="10576" w:type="dxa"/>
          <w:tblCellMar>
            <w:top w:w="0" w:type="dxa"/>
            <w:left w:w="0" w:type="dxa"/>
            <w:bottom w:w="0" w:type="dxa"/>
            <w:right w:w="0" w:type="dxa"/>
          </w:tblCellMar>
        </w:tblPrEx>
        <w:trPr>
          <w:trHeight w:val="624"/>
        </w:trPr>
        <w:tc>
          <w:tcPr>
            <w:tcW w:w="460" w:type="dxa"/>
            <w:tcBorders>
              <w:right w:val="single" w:sz="8" w:space="0" w:color="000000"/>
            </w:tcBorders>
            <w:shd w:val="clear" w:color="auto" w:fill="FFFFFF"/>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rPr>
            </w:pPr>
            <w:r>
              <w:rPr>
                <w:b w:val="0"/>
                <w:bCs w:val="0"/>
                <w:i w:val="0"/>
                <w:iCs w:val="0"/>
                <w:smallCaps w:val="0"/>
                <w:color w:val="000000"/>
              </w:rPr>
              <w:t>1</w:t>
            </w:r>
          </w:p>
        </w:tc>
        <w:tc>
          <w:tcPr>
            <w:tcW w:w="981" w:type="dxa"/>
            <w:tcBorders>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rPr>
            </w:pPr>
            <w:r>
              <w:rPr>
                <w:b w:val="0"/>
                <w:bCs w:val="0"/>
                <w:i w:val="0"/>
                <w:iCs w:val="0"/>
                <w:smallCaps w:val="0"/>
                <w:color w:val="000000"/>
              </w:rPr>
              <w:t>Dec-24</w:t>
            </w:r>
          </w:p>
        </w:tc>
        <w:tc>
          <w:tcPr>
            <w:tcW w:w="1811" w:type="dxa"/>
            <w:tcBorders>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rPr>
            </w:pPr>
            <w:r>
              <w:rPr>
                <w:b w:val="0"/>
                <w:bCs w:val="0"/>
                <w:i w:val="0"/>
                <w:iCs w:val="0"/>
                <w:smallCaps w:val="0"/>
                <w:color w:val="000000"/>
              </w:rPr>
              <w:t>Original preparation</w:t>
            </w:r>
          </w:p>
        </w:tc>
        <w:tc>
          <w:tcPr>
            <w:tcW w:w="1866" w:type="dxa"/>
            <w:tcBorders>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rPr>
            </w:pPr>
            <w:r>
              <w:rPr>
                <w:b w:val="0"/>
                <w:bCs w:val="0"/>
                <w:i w:val="0"/>
                <w:iCs w:val="0"/>
                <w:smallCaps w:val="0"/>
                <w:color w:val="000000"/>
              </w:rPr>
              <w:t>Isidoro Manrique</w:t>
            </w:r>
          </w:p>
        </w:tc>
        <w:tc>
          <w:tcPr>
            <w:tcW w:w="1663" w:type="dxa"/>
            <w:tcBorders>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20"/>
                <w:szCs w:val="20"/>
              </w:rPr>
            </w:pPr>
            <w:r>
              <w:rPr>
                <w:rFonts w:ascii="Times New Roman" w:eastAsia="Times New Roman" w:hAnsi="Times New Roman" w:cs="Times New Roman"/>
                <w:b w:val="0"/>
                <w:bCs w:val="0"/>
                <w:i w:val="0"/>
                <w:iCs w:val="0"/>
                <w:smallCaps w:val="0"/>
                <w:color w:val="000000"/>
                <w:sz w:val="20"/>
                <w:szCs w:val="20"/>
              </w:rPr>
              <w:t> </w:t>
            </w:r>
          </w:p>
        </w:tc>
        <w:tc>
          <w:tcPr>
            <w:tcW w:w="1811" w:type="dxa"/>
            <w:tcBorders>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rPr>
            </w:pPr>
            <w:r>
              <w:rPr>
                <w:b w:val="0"/>
                <w:bCs w:val="0"/>
                <w:i w:val="0"/>
                <w:iCs w:val="0"/>
                <w:smallCaps w:val="0"/>
                <w:color w:val="000000"/>
              </w:rPr>
              <w:t> </w:t>
            </w:r>
          </w:p>
        </w:tc>
        <w:tc>
          <w:tcPr>
            <w:tcW w:w="2014" w:type="dxa"/>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rPr>
            </w:pPr>
            <w:r>
              <w:rPr>
                <w:b w:val="0"/>
                <w:bCs w:val="0"/>
                <w:i w:val="0"/>
                <w:iCs w:val="0"/>
                <w:smallCaps w:val="0"/>
                <w:color w:val="000000"/>
              </w:rPr>
              <w:t xml:space="preserve">Annual-24 </w:t>
            </w:r>
          </w:p>
        </w:tc>
      </w:tr>
    </w:tbl>
    <w:p>
      <w:pPr>
        <w:widowControl/>
        <w:spacing w:before="0" w:after="0"/>
        <w:rPr>
          <w:rFonts w:ascii="Work Sans" w:eastAsia="Work Sans" w:hAnsi="Work Sans" w:cs="Work Sans"/>
          <w:color w:val="905AB9"/>
          <w:sz w:val="29"/>
          <w:szCs w:val="29"/>
        </w:rPr>
      </w:pPr>
    </w:p>
    <w:p>
      <w:pPr>
        <w:widowControl/>
        <w:spacing w:before="0" w:after="0"/>
        <w:rPr>
          <w:rFonts w:ascii="Work Sans" w:eastAsia="Work Sans" w:hAnsi="Work Sans" w:cs="Work Sans"/>
          <w:color w:val="905AB9"/>
          <w:sz w:val="29"/>
          <w:szCs w:val="29"/>
        </w:rPr>
      </w:pPr>
    </w:p>
    <w:p>
      <w:pPr>
        <w:widowControl/>
        <w:spacing w:before="0" w:after="0"/>
        <w:rPr>
          <w:rFonts w:ascii="Work Sans" w:eastAsia="Work Sans" w:hAnsi="Work Sans" w:cs="Work Sans"/>
          <w:color w:val="905AB9"/>
          <w:sz w:val="29"/>
          <w:szCs w:val="29"/>
        </w:rPr>
      </w:pPr>
    </w:p>
    <w:p>
      <w:pPr>
        <w:widowControl/>
        <w:spacing w:before="0" w:after="0"/>
        <w:rPr>
          <w:rFonts w:ascii="Work Sans" w:eastAsia="Work Sans" w:hAnsi="Work Sans" w:cs="Work Sans"/>
          <w:color w:val="905AB9"/>
          <w:sz w:val="29"/>
          <w:szCs w:val="29"/>
        </w:rPr>
      </w:pPr>
    </w:p>
    <w:p>
      <w:pPr>
        <w:widowControl/>
        <w:spacing w:before="0" w:after="0"/>
        <w:rPr>
          <w:rFonts w:ascii="Work Sans" w:eastAsia="Work Sans" w:hAnsi="Work Sans" w:cs="Work Sans"/>
          <w:color w:val="905AB9"/>
          <w:sz w:val="29"/>
          <w:szCs w:val="29"/>
        </w:rPr>
      </w:pPr>
    </w:p>
    <w:p>
      <w:pPr>
        <w:widowControl/>
        <w:spacing w:before="0" w:after="0"/>
        <w:rPr>
          <w:rFonts w:ascii="Work Sans" w:eastAsia="Work Sans" w:hAnsi="Work Sans" w:cs="Work Sans"/>
          <w:color w:val="905AB9"/>
          <w:sz w:val="29"/>
          <w:szCs w:val="29"/>
        </w:rPr>
      </w:pPr>
    </w:p>
    <w:p>
      <w:pPr>
        <w:widowControl/>
        <w:spacing w:before="0" w:after="0"/>
        <w:rPr>
          <w:rFonts w:ascii="Work Sans" w:eastAsia="Work Sans" w:hAnsi="Work Sans" w:cs="Work Sans"/>
          <w:color w:val="905AB9"/>
          <w:sz w:val="29"/>
          <w:szCs w:val="29"/>
        </w:rPr>
      </w:pPr>
    </w:p>
    <w:p>
      <w:pPr>
        <w:widowControl/>
        <w:spacing w:before="0" w:after="0"/>
        <w:rPr>
          <w:rFonts w:ascii="Work Sans" w:eastAsia="Work Sans" w:hAnsi="Work Sans" w:cs="Work Sans"/>
          <w:color w:val="905AB9"/>
          <w:sz w:val="29"/>
          <w:szCs w:val="29"/>
        </w:rPr>
      </w:pPr>
    </w:p>
    <w:p>
      <w:pPr>
        <w:widowControl/>
        <w:spacing w:before="0" w:after="0"/>
        <w:rPr>
          <w:rFonts w:ascii="Work Sans" w:eastAsia="Work Sans" w:hAnsi="Work Sans" w:cs="Work Sans"/>
          <w:color w:val="905AB9"/>
          <w:sz w:val="29"/>
          <w:szCs w:val="29"/>
        </w:rPr>
      </w:pPr>
    </w:p>
    <w:p>
      <w:pPr>
        <w:widowControl/>
        <w:spacing w:before="0" w:after="0"/>
        <w:rPr>
          <w:rFonts w:ascii="Work Sans" w:eastAsia="Work Sans" w:hAnsi="Work Sans" w:cs="Work Sans"/>
          <w:color w:val="905AB9"/>
          <w:sz w:val="29"/>
          <w:szCs w:val="29"/>
        </w:rPr>
      </w:pPr>
    </w:p>
    <w:p>
      <w:pPr>
        <w:widowControl/>
        <w:spacing w:before="0" w:after="0"/>
        <w:rPr>
          <w:rFonts w:ascii="Work Sans" w:eastAsia="Work Sans" w:hAnsi="Work Sans" w:cs="Work Sans"/>
          <w:color w:val="905AB9"/>
          <w:sz w:val="29"/>
          <w:szCs w:val="29"/>
        </w:rPr>
      </w:pPr>
    </w:p>
    <w:p>
      <w:pPr>
        <w:widowControl/>
        <w:spacing w:before="0" w:after="0"/>
        <w:rPr>
          <w:rFonts w:ascii="Work Sans" w:eastAsia="Work Sans" w:hAnsi="Work Sans" w:cs="Work Sans"/>
          <w:color w:val="905AB9"/>
          <w:sz w:val="29"/>
          <w:szCs w:val="29"/>
        </w:rPr>
      </w:pPr>
    </w:p>
    <w:p>
      <w:pPr>
        <w:widowControl/>
        <w:spacing w:before="0" w:after="0"/>
        <w:rPr>
          <w:rFonts w:ascii="Work Sans" w:eastAsia="Work Sans" w:hAnsi="Work Sans" w:cs="Work Sans"/>
          <w:color w:val="905AB9"/>
          <w:sz w:val="29"/>
          <w:szCs w:val="29"/>
        </w:rPr>
      </w:pPr>
    </w:p>
    <w:p>
      <w:pPr>
        <w:widowControl/>
        <w:spacing w:before="0" w:after="0"/>
        <w:rPr>
          <w:rFonts w:ascii="Work Sans" w:eastAsia="Work Sans" w:hAnsi="Work Sans" w:cs="Work Sans"/>
          <w:color w:val="905AB9"/>
          <w:sz w:val="29"/>
          <w:szCs w:val="29"/>
        </w:rPr>
      </w:pPr>
    </w:p>
    <w:p>
      <w:pPr>
        <w:widowControl/>
        <w:spacing w:before="0" w:after="0"/>
        <w:rPr>
          <w:rFonts w:ascii="Work Sans" w:eastAsia="Work Sans" w:hAnsi="Work Sans" w:cs="Work Sans"/>
          <w:color w:val="905AB9"/>
          <w:sz w:val="29"/>
          <w:szCs w:val="29"/>
        </w:rPr>
      </w:pPr>
    </w:p>
    <w:p>
      <w:pPr>
        <w:widowControl/>
        <w:spacing w:before="0" w:after="0"/>
        <w:rPr>
          <w:rFonts w:ascii="Work Sans" w:eastAsia="Work Sans" w:hAnsi="Work Sans" w:cs="Work Sans"/>
          <w:color w:val="905AB9"/>
          <w:sz w:val="29"/>
          <w:szCs w:val="29"/>
        </w:rPr>
      </w:pPr>
    </w:p>
    <w:p>
      <w:pPr>
        <w:widowControl/>
        <w:spacing w:before="0" w:after="0"/>
        <w:rPr>
          <w:rFonts w:ascii="Work Sans" w:eastAsia="Work Sans" w:hAnsi="Work Sans" w:cs="Work Sans"/>
          <w:color w:val="905AB9"/>
          <w:sz w:val="29"/>
          <w:szCs w:val="29"/>
        </w:rPr>
      </w:pPr>
    </w:p>
    <w:p>
      <w:pPr>
        <w:widowControl/>
        <w:spacing w:before="0" w:after="0"/>
        <w:rPr>
          <w:rFonts w:ascii="Work Sans" w:eastAsia="Work Sans" w:hAnsi="Work Sans" w:cs="Work Sans"/>
          <w:color w:val="905AB9"/>
          <w:sz w:val="29"/>
          <w:szCs w:val="29"/>
        </w:rPr>
      </w:pPr>
    </w:p>
    <w:p>
      <w:pPr>
        <w:sectPr>
          <w:footerReference w:type="default" r:id="rId7"/>
          <w:type w:val="nextPage"/>
          <w:pgSz w:w="11906" w:h="16838"/>
          <w:pgMar w:top="1720" w:right="140" w:bottom="1180" w:left="600" w:header="708" w:footer="708"/>
          <w:cols w:space="708"/>
        </w:sectPr>
      </w:pPr>
    </w:p>
    <w:p>
      <w:pPr>
        <w:widowControl/>
        <w:spacing w:before="0" w:after="0"/>
        <w:rPr>
          <w:rFonts w:ascii="Work Sans" w:eastAsia="Work Sans" w:hAnsi="Work Sans" w:cs="Work Sans"/>
          <w:color w:val="905AB9"/>
          <w:sz w:val="29"/>
          <w:szCs w:val="29"/>
        </w:rPr>
      </w:pPr>
    </w:p>
    <w:p>
      <w:pPr>
        <w:pStyle w:val="Heading1"/>
        <w:numPr>
          <w:ilvl w:val="0"/>
          <w:numId w:val="1"/>
        </w:numPr>
        <w:tabs>
          <w:tab w:val="left" w:pos="720"/>
        </w:tabs>
        <w:spacing w:line="235" w:lineRule="auto"/>
        <w:ind w:left="284" w:right="1383" w:firstLine="0"/>
        <w:jc w:val="both"/>
        <w:rPr>
          <w:rFonts w:ascii="Calibri" w:eastAsia="Calibri" w:hAnsi="Calibri" w:cs="Calibri"/>
          <w:b/>
          <w:bCs/>
          <w:color w:val="2F5496"/>
          <w:spacing w:val="2"/>
          <w:sz w:val="34"/>
          <w:szCs w:val="34"/>
        </w:rPr>
      </w:pPr>
      <w:bookmarkStart w:id="2" w:name="_Toc196234013"/>
      <w:r>
        <w:rPr>
          <w:rFonts w:ascii="Calibri" w:eastAsia="Calibri" w:hAnsi="Calibri" w:cs="Calibri"/>
          <w:i w:val="0"/>
          <w:spacing w:val="2"/>
          <w:sz w:val="34"/>
          <w:szCs w:val="34"/>
        </w:rPr>
        <w:t>Introduction and purpose</w:t>
      </w:r>
      <w:bookmarkEnd w:id="2"/>
    </w:p>
    <w:p>
      <w:pPr>
        <w:numPr>
          <w:ilvl w:val="0"/>
          <w:numId w:val="2"/>
        </w:numPr>
        <w:spacing w:before="120" w:after="200"/>
        <w:ind w:left="788" w:right="1525" w:hanging="431"/>
        <w:jc w:val="both"/>
      </w:pPr>
      <w:r>
        <w:t>The purpose of this manual is to document all key judgements and valuation/recognition principles utilized in preparing the December - 24 Annual solvency returns of Mulsanne Insurance Company Limited (‘MICL’, ‘the Company’).</w:t>
      </w:r>
    </w:p>
    <w:p>
      <w:pPr>
        <w:numPr>
          <w:ilvl w:val="0"/>
          <w:numId w:val="2"/>
        </w:numPr>
        <w:spacing w:before="120"/>
        <w:ind w:left="788" w:right="1525" w:hanging="431"/>
        <w:jc w:val="both"/>
      </w:pPr>
      <w:r>
        <w:t>This document covers the key principles and judgements, including references to the relevant aspects of Solvency II and the Delegated Regulations, underpinning the following:</w:t>
      </w:r>
    </w:p>
    <w:p>
      <w:pPr>
        <w:numPr>
          <w:ilvl w:val="1"/>
          <w:numId w:val="2"/>
        </w:numPr>
        <w:spacing w:before="120" w:after="200"/>
        <w:ind w:left="1418" w:right="3050" w:hanging="567"/>
        <w:jc w:val="both"/>
      </w:pPr>
      <w:r>
        <w:t>SII Balance Sheet – Investment Assets</w:t>
      </w:r>
    </w:p>
    <w:p>
      <w:pPr>
        <w:numPr>
          <w:ilvl w:val="1"/>
          <w:numId w:val="2"/>
        </w:numPr>
        <w:spacing w:before="120" w:after="200"/>
        <w:ind w:left="1418" w:right="3050" w:hanging="567"/>
        <w:jc w:val="both"/>
      </w:pPr>
      <w:r>
        <w:t>SII Balance Sheet – Technical Provisions</w:t>
      </w:r>
    </w:p>
    <w:p>
      <w:pPr>
        <w:numPr>
          <w:ilvl w:val="1"/>
          <w:numId w:val="2"/>
        </w:numPr>
        <w:spacing w:before="120" w:after="200"/>
        <w:ind w:left="1418" w:right="3050" w:hanging="567"/>
        <w:jc w:val="both"/>
      </w:pPr>
      <w:r>
        <w:t>SII Balance Sheet – Other Assets and Liabilities</w:t>
      </w:r>
    </w:p>
    <w:p>
      <w:pPr>
        <w:numPr>
          <w:ilvl w:val="1"/>
          <w:numId w:val="2"/>
        </w:numPr>
        <w:spacing w:before="120" w:after="200"/>
        <w:ind w:left="1418" w:right="3050" w:hanging="567"/>
        <w:jc w:val="both"/>
      </w:pPr>
      <w:r>
        <w:t>SII Balance Sheet – Capital</w:t>
      </w:r>
    </w:p>
    <w:p>
      <w:pPr>
        <w:numPr>
          <w:ilvl w:val="1"/>
          <w:numId w:val="2"/>
        </w:numPr>
        <w:spacing w:before="120" w:after="200"/>
        <w:ind w:left="1418" w:right="3050" w:hanging="567"/>
        <w:jc w:val="both"/>
      </w:pPr>
      <w:r>
        <w:t>Solvency Capital Requirement</w:t>
      </w:r>
    </w:p>
    <w:p>
      <w:pPr>
        <w:numPr>
          <w:ilvl w:val="1"/>
          <w:numId w:val="2"/>
        </w:numPr>
        <w:spacing w:before="120" w:after="200"/>
        <w:ind w:left="1418" w:right="3050" w:hanging="567"/>
        <w:jc w:val="both"/>
      </w:pPr>
      <w:r>
        <w:t>Minimum Capital Requirement</w:t>
      </w:r>
    </w:p>
    <w:p>
      <w:pPr>
        <w:numPr>
          <w:ilvl w:val="0"/>
          <w:numId w:val="2"/>
        </w:numPr>
        <w:spacing w:before="120" w:after="200"/>
        <w:ind w:left="788" w:right="1525" w:hanging="431"/>
        <w:jc w:val="both"/>
      </w:pPr>
      <w:r>
        <w:t>The intention of this document is to consider the principles underlying the derivation of the SII</w:t>
      </w:r>
      <w:r>
        <w:t> </w:t>
      </w:r>
      <w:r>
        <w:t>balance sheet, the SCR and the MCR.</w:t>
      </w:r>
      <w:r>
        <w:t xml:space="preserve">  </w:t>
      </w:r>
      <w:r>
        <w:t>The underlying assumptions on valuation principles are derived from Article 9 of the Delegated Regulations (Valuation methodology, general principles).</w:t>
      </w:r>
    </w:p>
    <w:p>
      <w:pPr>
        <w:numPr>
          <w:ilvl w:val="0"/>
          <w:numId w:val="2"/>
        </w:numPr>
        <w:spacing w:before="120" w:after="200"/>
        <w:ind w:left="788" w:right="1525" w:hanging="431"/>
        <w:jc w:val="both"/>
      </w:pPr>
      <w:r>
        <w:t xml:space="preserve">This document has been elaborated based on the annual figures submitted for Y24 Annual purpose and that feed into the Actuarial function report to which it gives support. </w:t>
      </w:r>
    </w:p>
    <w:p>
      <w:pPr>
        <w:numPr>
          <w:ilvl w:val="0"/>
          <w:numId w:val="2"/>
        </w:numPr>
        <w:spacing w:before="120" w:after="200"/>
        <w:ind w:left="788" w:right="1525" w:hanging="431"/>
        <w:jc w:val="both"/>
      </w:pPr>
      <w:r>
        <w:t>In accordance with Actuarial Practice Standard X2 published by the UK’s Institute and Faculty of Actuaries (IFoA), this report has been duly peer reviewed.</w:t>
      </w:r>
    </w:p>
    <w:p>
      <w:pPr>
        <w:spacing w:before="120" w:after="200"/>
        <w:ind w:right="1525"/>
        <w:jc w:val="both"/>
        <w:rPr>
          <w:rFonts w:ascii="Work Sans" w:eastAsia="Work Sans" w:hAnsi="Work Sans" w:cs="Work Sans"/>
          <w:sz w:val="22"/>
          <w:szCs w:val="22"/>
        </w:rPr>
      </w:pPr>
    </w:p>
    <w:p>
      <w:pPr>
        <w:spacing w:before="120" w:after="200"/>
        <w:ind w:right="1525"/>
        <w:jc w:val="both"/>
        <w:rPr>
          <w:rFonts w:ascii="Work Sans" w:eastAsia="Work Sans" w:hAnsi="Work Sans" w:cs="Work Sans"/>
          <w:sz w:val="22"/>
          <w:szCs w:val="22"/>
        </w:rPr>
      </w:pPr>
    </w:p>
    <w:p>
      <w:pPr>
        <w:spacing w:before="120" w:after="200"/>
        <w:ind w:right="1525"/>
        <w:jc w:val="both"/>
        <w:rPr>
          <w:rFonts w:ascii="Work Sans" w:eastAsia="Work Sans" w:hAnsi="Work Sans" w:cs="Work Sans"/>
          <w:sz w:val="22"/>
          <w:szCs w:val="22"/>
        </w:rPr>
      </w:pPr>
    </w:p>
    <w:p>
      <w:pPr>
        <w:spacing w:before="120" w:after="200"/>
        <w:ind w:right="1525"/>
        <w:jc w:val="both"/>
        <w:rPr>
          <w:rFonts w:ascii="Work Sans" w:eastAsia="Work Sans" w:hAnsi="Work Sans" w:cs="Work Sans"/>
          <w:sz w:val="22"/>
          <w:szCs w:val="22"/>
        </w:rPr>
      </w:pPr>
    </w:p>
    <w:p>
      <w:pPr>
        <w:spacing w:before="120" w:after="200"/>
        <w:ind w:right="1525"/>
        <w:jc w:val="both"/>
        <w:rPr>
          <w:rFonts w:ascii="Work Sans" w:eastAsia="Work Sans" w:hAnsi="Work Sans" w:cs="Work Sans"/>
          <w:sz w:val="22"/>
          <w:szCs w:val="22"/>
        </w:rPr>
      </w:pPr>
    </w:p>
    <w:p>
      <w:pPr>
        <w:spacing w:before="120" w:after="200"/>
        <w:ind w:right="1525"/>
        <w:jc w:val="both"/>
        <w:rPr>
          <w:rFonts w:ascii="Work Sans" w:eastAsia="Work Sans" w:hAnsi="Work Sans" w:cs="Work Sans"/>
          <w:sz w:val="22"/>
          <w:szCs w:val="22"/>
        </w:rPr>
      </w:pPr>
    </w:p>
    <w:p>
      <w:pPr>
        <w:spacing w:before="120" w:after="200"/>
        <w:ind w:right="1525"/>
        <w:jc w:val="both"/>
        <w:rPr>
          <w:rFonts w:ascii="Work Sans" w:eastAsia="Work Sans" w:hAnsi="Work Sans" w:cs="Work Sans"/>
          <w:sz w:val="22"/>
          <w:szCs w:val="22"/>
        </w:rPr>
      </w:pPr>
    </w:p>
    <w:p>
      <w:pPr>
        <w:spacing w:before="120" w:after="200"/>
        <w:ind w:right="1525"/>
        <w:jc w:val="both"/>
        <w:rPr>
          <w:rFonts w:ascii="Work Sans" w:eastAsia="Work Sans" w:hAnsi="Work Sans" w:cs="Work Sans"/>
          <w:sz w:val="22"/>
          <w:szCs w:val="22"/>
        </w:rPr>
      </w:pPr>
    </w:p>
    <w:p>
      <w:pPr>
        <w:spacing w:before="120" w:after="200"/>
        <w:ind w:right="1525"/>
        <w:jc w:val="both"/>
        <w:rPr>
          <w:rFonts w:ascii="Work Sans" w:eastAsia="Work Sans" w:hAnsi="Work Sans" w:cs="Work Sans"/>
          <w:sz w:val="22"/>
          <w:szCs w:val="22"/>
        </w:rPr>
      </w:pPr>
    </w:p>
    <w:p>
      <w:pPr>
        <w:spacing w:before="120" w:after="200"/>
        <w:ind w:right="1525"/>
        <w:jc w:val="both"/>
        <w:rPr>
          <w:rFonts w:ascii="Work Sans" w:eastAsia="Work Sans" w:hAnsi="Work Sans" w:cs="Work Sans"/>
          <w:sz w:val="22"/>
          <w:szCs w:val="22"/>
        </w:rPr>
      </w:pPr>
    </w:p>
    <w:p>
      <w:pPr>
        <w:spacing w:before="0" w:after="0"/>
        <w:rPr>
          <w:rFonts w:ascii="Calibri" w:eastAsia="Calibri" w:hAnsi="Calibri" w:cs="Calibri"/>
          <w:sz w:val="22"/>
          <w:szCs w:val="22"/>
        </w:rPr>
      </w:pPr>
    </w:p>
    <w:p>
      <w:pPr>
        <w:pStyle w:val="Heading1"/>
        <w:numPr>
          <w:ilvl w:val="0"/>
          <w:numId w:val="3"/>
        </w:numPr>
        <w:tabs>
          <w:tab w:val="left" w:pos="720"/>
        </w:tabs>
        <w:spacing w:after="240" w:line="235" w:lineRule="auto"/>
        <w:ind w:left="284" w:right="1383" w:firstLine="0"/>
        <w:jc w:val="both"/>
        <w:rPr>
          <w:rFonts w:ascii="Calibri" w:eastAsia="Calibri" w:hAnsi="Calibri" w:cs="Calibri"/>
          <w:b/>
          <w:bCs/>
          <w:color w:val="2F5496"/>
          <w:spacing w:val="2"/>
          <w:sz w:val="34"/>
          <w:szCs w:val="34"/>
        </w:rPr>
      </w:pPr>
      <w:bookmarkStart w:id="3" w:name="_Toc196234014"/>
      <w:r>
        <w:rPr>
          <w:rFonts w:ascii="Calibri" w:eastAsia="Calibri" w:hAnsi="Calibri" w:cs="Calibri"/>
          <w:i w:val="0"/>
          <w:spacing w:val="2"/>
          <w:sz w:val="34"/>
          <w:szCs w:val="34"/>
        </w:rPr>
        <w:t>Definitions</w:t>
      </w:r>
      <w:bookmarkEnd w:id="3"/>
    </w:p>
    <w:tbl>
      <w:tblPr>
        <w:tblW w:w="9200" w:type="dxa"/>
        <w:jc w:val="center"/>
        <w:tblCellMar>
          <w:top w:w="0" w:type="dxa"/>
          <w:left w:w="0" w:type="dxa"/>
          <w:bottom w:w="0" w:type="dxa"/>
          <w:right w:w="0" w:type="dxa"/>
        </w:tblCellMar>
      </w:tblPr>
      <w:tblGrid>
        <w:gridCol w:w="3998"/>
        <w:gridCol w:w="5202"/>
      </w:tblGrid>
      <w:tr>
        <w:tblPrEx>
          <w:tblW w:w="9200" w:type="dxa"/>
          <w:jc w:val="center"/>
          <w:tblCellMar>
            <w:top w:w="0" w:type="dxa"/>
            <w:left w:w="0" w:type="dxa"/>
            <w:bottom w:w="0" w:type="dxa"/>
            <w:right w:w="0" w:type="dxa"/>
          </w:tblCellMar>
        </w:tblPrEx>
        <w:trPr>
          <w:trHeight w:val="315"/>
          <w:jc w:val="center"/>
        </w:trPr>
        <w:tc>
          <w:tcPr>
            <w:tcW w:w="4000" w:type="dxa"/>
            <w:tcBorders>
              <w:top w:val="single" w:sz="8" w:space="0" w:color="000000"/>
              <w:left w:val="single" w:sz="8" w:space="0" w:color="000000"/>
              <w:bottom w:val="single" w:sz="8" w:space="0" w:color="000000"/>
              <w:right w:val="single" w:sz="8" w:space="0" w:color="000000"/>
            </w:tcBorders>
            <w:shd w:val="clear" w:color="auto" w:fill="FFFFFF"/>
            <w:noWrap w:val="0"/>
            <w:tcMar>
              <w:top w:w="0" w:type="dxa"/>
              <w:left w:w="108" w:type="dxa"/>
              <w:bottom w:w="0" w:type="dxa"/>
              <w:right w:w="108"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Term</w:t>
            </w:r>
          </w:p>
        </w:tc>
        <w:tc>
          <w:tcPr>
            <w:tcW w:w="5205" w:type="dxa"/>
            <w:tcBorders>
              <w:top w:val="single" w:sz="8" w:space="0" w:color="000000"/>
              <w:bottom w:val="single" w:sz="8" w:space="0" w:color="000000"/>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Definition</w:t>
            </w:r>
          </w:p>
        </w:tc>
      </w:tr>
      <w:tr>
        <w:tblPrEx>
          <w:tblW w:w="9200" w:type="dxa"/>
          <w:jc w:val="center"/>
          <w:tblCellMar>
            <w:top w:w="0" w:type="dxa"/>
            <w:left w:w="0" w:type="dxa"/>
            <w:bottom w:w="0" w:type="dxa"/>
            <w:right w:w="0" w:type="dxa"/>
          </w:tblCellMar>
        </w:tblPrEx>
        <w:trPr>
          <w:trHeight w:val="735"/>
          <w:jc w:val="center"/>
        </w:trPr>
        <w:tc>
          <w:tcPr>
            <w:tcW w:w="4000" w:type="dxa"/>
            <w:tcBorders>
              <w:left w:val="single" w:sz="8" w:space="0" w:color="000000"/>
              <w:bottom w:val="single" w:sz="8" w:space="0" w:color="000000"/>
              <w:right w:val="single" w:sz="8" w:space="0" w:color="000000"/>
            </w:tcBorders>
            <w:noWrap w:val="0"/>
            <w:tcMar>
              <w:top w:w="0" w:type="dxa"/>
              <w:left w:w="108" w:type="dxa"/>
              <w:bottom w:w="0" w:type="dxa"/>
              <w:right w:w="108" w:type="dxa"/>
            </w:tcMar>
            <w:vAlign w:val="center"/>
            <w:hideMark/>
          </w:tcPr>
          <w:p>
            <w:pPr>
              <w:widowControl/>
              <w:spacing w:before="0" w:after="0"/>
              <w:jc w:val="both"/>
              <w:rPr>
                <w:b w:val="0"/>
                <w:bCs w:val="0"/>
                <w:i w:val="0"/>
                <w:iCs w:val="0"/>
                <w:smallCaps w:val="0"/>
                <w:color w:val="000000"/>
              </w:rPr>
            </w:pPr>
            <w:r>
              <w:rPr>
                <w:b w:val="0"/>
                <w:bCs w:val="0"/>
                <w:i w:val="0"/>
                <w:iCs w:val="0"/>
                <w:smallCaps w:val="0"/>
                <w:color w:val="000000"/>
              </w:rPr>
              <w:t>Delegated Regulations</w:t>
            </w:r>
          </w:p>
        </w:tc>
        <w:tc>
          <w:tcPr>
            <w:tcW w:w="5205" w:type="dxa"/>
            <w:tcBorders>
              <w:bottom w:val="single" w:sz="8" w:space="0" w:color="000000"/>
              <w:right w:val="single" w:sz="8" w:space="0" w:color="000000"/>
            </w:tcBorders>
            <w:noWrap w:val="0"/>
            <w:tcMar>
              <w:top w:w="0" w:type="dxa"/>
              <w:left w:w="113" w:type="dxa"/>
              <w:bottom w:w="0" w:type="dxa"/>
              <w:right w:w="108" w:type="dxa"/>
            </w:tcMar>
            <w:vAlign w:val="center"/>
            <w:hideMark/>
          </w:tcPr>
          <w:p>
            <w:pPr>
              <w:widowControl/>
              <w:spacing w:before="0" w:after="0"/>
              <w:jc w:val="both"/>
              <w:rPr>
                <w:b w:val="0"/>
                <w:bCs w:val="0"/>
                <w:i w:val="0"/>
                <w:iCs w:val="0"/>
                <w:smallCaps w:val="0"/>
                <w:color w:val="000000"/>
              </w:rPr>
            </w:pPr>
            <w:r>
              <w:rPr>
                <w:b w:val="0"/>
                <w:bCs w:val="0"/>
                <w:i w:val="0"/>
                <w:iCs w:val="0"/>
                <w:smallCaps w:val="0"/>
                <w:color w:val="000000"/>
              </w:rPr>
              <w:t>Commission Delegated Regulation (EU) 2015/35 of 10 October 2014 as amended</w:t>
            </w:r>
          </w:p>
        </w:tc>
      </w:tr>
      <w:tr>
        <w:tblPrEx>
          <w:tblW w:w="9200" w:type="dxa"/>
          <w:jc w:val="center"/>
          <w:tblCellMar>
            <w:top w:w="0" w:type="dxa"/>
            <w:left w:w="0" w:type="dxa"/>
            <w:bottom w:w="0" w:type="dxa"/>
            <w:right w:w="0" w:type="dxa"/>
          </w:tblCellMar>
        </w:tblPrEx>
        <w:trPr>
          <w:trHeight w:val="315"/>
          <w:jc w:val="center"/>
        </w:trPr>
        <w:tc>
          <w:tcPr>
            <w:tcW w:w="4000" w:type="dxa"/>
            <w:tcBorders>
              <w:left w:val="single" w:sz="8" w:space="0" w:color="000000"/>
              <w:bottom w:val="single" w:sz="8" w:space="0" w:color="000000"/>
              <w:right w:val="single" w:sz="8" w:space="0" w:color="000000"/>
            </w:tcBorders>
            <w:noWrap w:val="0"/>
            <w:tcMar>
              <w:top w:w="0" w:type="dxa"/>
              <w:left w:w="108" w:type="dxa"/>
              <w:bottom w:w="0" w:type="dxa"/>
              <w:right w:w="108" w:type="dxa"/>
            </w:tcMar>
            <w:vAlign w:val="center"/>
            <w:hideMark/>
          </w:tcPr>
          <w:p>
            <w:pPr>
              <w:widowControl/>
              <w:spacing w:before="0" w:after="0"/>
              <w:jc w:val="both"/>
              <w:rPr>
                <w:b w:val="0"/>
                <w:bCs w:val="0"/>
                <w:i w:val="0"/>
                <w:iCs w:val="0"/>
                <w:smallCaps w:val="0"/>
                <w:color w:val="000000"/>
              </w:rPr>
            </w:pPr>
            <w:r>
              <w:rPr>
                <w:b w:val="0"/>
                <w:bCs w:val="0"/>
                <w:i w:val="0"/>
                <w:iCs w:val="0"/>
                <w:smallCaps w:val="0"/>
                <w:color w:val="000000"/>
              </w:rPr>
              <w:t>Company</w:t>
            </w:r>
          </w:p>
        </w:tc>
        <w:tc>
          <w:tcPr>
            <w:tcW w:w="5205" w:type="dxa"/>
            <w:tcBorders>
              <w:bottom w:val="single" w:sz="8" w:space="0" w:color="000000"/>
              <w:right w:val="single" w:sz="8" w:space="0" w:color="000000"/>
            </w:tcBorders>
            <w:noWrap w:val="0"/>
            <w:tcMar>
              <w:top w:w="0" w:type="dxa"/>
              <w:left w:w="113" w:type="dxa"/>
              <w:bottom w:w="0" w:type="dxa"/>
              <w:right w:w="108" w:type="dxa"/>
            </w:tcMar>
            <w:vAlign w:val="center"/>
            <w:hideMark/>
          </w:tcPr>
          <w:p>
            <w:pPr>
              <w:widowControl/>
              <w:spacing w:before="0" w:after="0"/>
              <w:jc w:val="both"/>
              <w:rPr>
                <w:b w:val="0"/>
                <w:bCs w:val="0"/>
                <w:i w:val="0"/>
                <w:iCs w:val="0"/>
                <w:smallCaps w:val="0"/>
                <w:color w:val="000000"/>
              </w:rPr>
            </w:pPr>
            <w:r>
              <w:rPr>
                <w:b w:val="0"/>
                <w:bCs w:val="0"/>
                <w:i w:val="0"/>
                <w:iCs w:val="0"/>
                <w:smallCaps w:val="0"/>
                <w:color w:val="212121"/>
              </w:rPr>
              <w:t>Mulsanne Insurance Company Limited</w:t>
            </w:r>
          </w:p>
        </w:tc>
      </w:tr>
      <w:tr>
        <w:tblPrEx>
          <w:tblW w:w="9200" w:type="dxa"/>
          <w:jc w:val="center"/>
          <w:tblCellMar>
            <w:top w:w="0" w:type="dxa"/>
            <w:left w:w="0" w:type="dxa"/>
            <w:bottom w:w="0" w:type="dxa"/>
            <w:right w:w="0" w:type="dxa"/>
          </w:tblCellMar>
        </w:tblPrEx>
        <w:trPr>
          <w:trHeight w:val="315"/>
          <w:jc w:val="center"/>
        </w:trPr>
        <w:tc>
          <w:tcPr>
            <w:tcW w:w="4000" w:type="dxa"/>
            <w:tcBorders>
              <w:left w:val="single" w:sz="8" w:space="0" w:color="000000"/>
              <w:bottom w:val="single" w:sz="8" w:space="0" w:color="000000"/>
              <w:right w:val="single" w:sz="8" w:space="0" w:color="000000"/>
            </w:tcBorders>
            <w:noWrap w:val="0"/>
            <w:tcMar>
              <w:top w:w="0" w:type="dxa"/>
              <w:left w:w="108" w:type="dxa"/>
              <w:bottom w:w="0" w:type="dxa"/>
              <w:right w:w="108" w:type="dxa"/>
            </w:tcMar>
            <w:vAlign w:val="center"/>
            <w:hideMark/>
          </w:tcPr>
          <w:p>
            <w:pPr>
              <w:widowControl/>
              <w:spacing w:before="0" w:after="0"/>
              <w:jc w:val="both"/>
              <w:rPr>
                <w:b w:val="0"/>
                <w:bCs w:val="0"/>
                <w:i w:val="0"/>
                <w:iCs w:val="0"/>
                <w:smallCaps w:val="0"/>
                <w:color w:val="000000"/>
              </w:rPr>
            </w:pPr>
            <w:r>
              <w:rPr>
                <w:b w:val="0"/>
                <w:bCs w:val="0"/>
                <w:i w:val="0"/>
                <w:iCs w:val="0"/>
                <w:smallCaps w:val="0"/>
                <w:color w:val="000000"/>
              </w:rPr>
              <w:t>ECR</w:t>
            </w:r>
          </w:p>
        </w:tc>
        <w:tc>
          <w:tcPr>
            <w:tcW w:w="5205" w:type="dxa"/>
            <w:tcBorders>
              <w:bottom w:val="single" w:sz="8" w:space="0" w:color="000000"/>
              <w:right w:val="single" w:sz="8" w:space="0" w:color="000000"/>
            </w:tcBorders>
            <w:noWrap w:val="0"/>
            <w:tcMar>
              <w:top w:w="0" w:type="dxa"/>
              <w:left w:w="113" w:type="dxa"/>
              <w:bottom w:w="0" w:type="dxa"/>
              <w:right w:w="108" w:type="dxa"/>
            </w:tcMar>
            <w:vAlign w:val="center"/>
            <w:hideMark/>
          </w:tcPr>
          <w:p>
            <w:pPr>
              <w:widowControl/>
              <w:spacing w:before="0" w:after="0"/>
              <w:jc w:val="both"/>
              <w:rPr>
                <w:b w:val="0"/>
                <w:bCs w:val="0"/>
                <w:i w:val="0"/>
                <w:iCs w:val="0"/>
                <w:smallCaps w:val="0"/>
                <w:color w:val="000000"/>
              </w:rPr>
            </w:pPr>
            <w:r>
              <w:rPr>
                <w:b w:val="0"/>
                <w:bCs w:val="0"/>
                <w:i w:val="0"/>
                <w:iCs w:val="0"/>
                <w:smallCaps w:val="0"/>
                <w:color w:val="212121"/>
              </w:rPr>
              <w:t>Economic Capital Requirement</w:t>
            </w:r>
          </w:p>
        </w:tc>
      </w:tr>
      <w:tr>
        <w:tblPrEx>
          <w:tblW w:w="9200" w:type="dxa"/>
          <w:jc w:val="center"/>
          <w:tblCellMar>
            <w:top w:w="0" w:type="dxa"/>
            <w:left w:w="0" w:type="dxa"/>
            <w:bottom w:w="0" w:type="dxa"/>
            <w:right w:w="0" w:type="dxa"/>
          </w:tblCellMar>
        </w:tblPrEx>
        <w:trPr>
          <w:trHeight w:val="315"/>
          <w:jc w:val="center"/>
        </w:trPr>
        <w:tc>
          <w:tcPr>
            <w:tcW w:w="4000" w:type="dxa"/>
            <w:tcBorders>
              <w:left w:val="single" w:sz="8" w:space="0" w:color="000000"/>
              <w:bottom w:val="single" w:sz="8" w:space="0" w:color="000000"/>
              <w:right w:val="single" w:sz="8" w:space="0" w:color="000000"/>
            </w:tcBorders>
            <w:noWrap w:val="0"/>
            <w:tcMar>
              <w:top w:w="0" w:type="dxa"/>
              <w:left w:w="108" w:type="dxa"/>
              <w:bottom w:w="0" w:type="dxa"/>
              <w:right w:w="108" w:type="dxa"/>
            </w:tcMar>
            <w:vAlign w:val="center"/>
            <w:hideMark/>
          </w:tcPr>
          <w:p>
            <w:pPr>
              <w:widowControl/>
              <w:spacing w:before="0" w:after="0"/>
              <w:jc w:val="both"/>
              <w:rPr>
                <w:b w:val="0"/>
                <w:bCs w:val="0"/>
                <w:i w:val="0"/>
                <w:iCs w:val="0"/>
                <w:smallCaps w:val="0"/>
                <w:color w:val="000000"/>
              </w:rPr>
            </w:pPr>
            <w:r>
              <w:rPr>
                <w:b w:val="0"/>
                <w:bCs w:val="0"/>
                <w:i w:val="0"/>
                <w:iCs w:val="0"/>
                <w:smallCaps w:val="0"/>
                <w:color w:val="000000"/>
              </w:rPr>
              <w:t>ECR Valuation</w:t>
            </w:r>
          </w:p>
        </w:tc>
        <w:tc>
          <w:tcPr>
            <w:tcW w:w="5205" w:type="dxa"/>
            <w:tcBorders>
              <w:bottom w:val="single" w:sz="8" w:space="0" w:color="000000"/>
              <w:right w:val="single" w:sz="8" w:space="0" w:color="000000"/>
            </w:tcBorders>
            <w:noWrap w:val="0"/>
            <w:tcMar>
              <w:top w:w="0" w:type="dxa"/>
              <w:left w:w="113" w:type="dxa"/>
              <w:bottom w:w="0" w:type="dxa"/>
              <w:right w:w="108" w:type="dxa"/>
            </w:tcMar>
            <w:vAlign w:val="center"/>
            <w:hideMark/>
          </w:tcPr>
          <w:p>
            <w:pPr>
              <w:widowControl/>
              <w:spacing w:before="0" w:after="0"/>
              <w:jc w:val="both"/>
              <w:rPr>
                <w:b w:val="0"/>
                <w:bCs w:val="0"/>
                <w:i w:val="0"/>
                <w:iCs w:val="0"/>
                <w:smallCaps w:val="0"/>
                <w:color w:val="000000"/>
              </w:rPr>
            </w:pPr>
            <w:r>
              <w:rPr>
                <w:b w:val="0"/>
                <w:bCs w:val="0"/>
                <w:i w:val="0"/>
                <w:iCs w:val="0"/>
                <w:smallCaps w:val="0"/>
                <w:color w:val="212121"/>
              </w:rPr>
              <w:t>Valuation of assets and liabilities to meet the ECR</w:t>
            </w:r>
          </w:p>
        </w:tc>
      </w:tr>
      <w:tr>
        <w:tblPrEx>
          <w:tblW w:w="9200" w:type="dxa"/>
          <w:jc w:val="center"/>
          <w:tblCellMar>
            <w:top w:w="0" w:type="dxa"/>
            <w:left w:w="0" w:type="dxa"/>
            <w:bottom w:w="0" w:type="dxa"/>
            <w:right w:w="0" w:type="dxa"/>
          </w:tblCellMar>
        </w:tblPrEx>
        <w:trPr>
          <w:trHeight w:val="1965"/>
          <w:jc w:val="center"/>
        </w:trPr>
        <w:tc>
          <w:tcPr>
            <w:tcW w:w="4000" w:type="dxa"/>
            <w:tcBorders>
              <w:left w:val="single" w:sz="8" w:space="0" w:color="000000"/>
              <w:bottom w:val="single" w:sz="8" w:space="0" w:color="000000"/>
              <w:right w:val="single" w:sz="8" w:space="0" w:color="000000"/>
            </w:tcBorders>
            <w:noWrap w:val="0"/>
            <w:tcMar>
              <w:top w:w="0" w:type="dxa"/>
              <w:left w:w="108" w:type="dxa"/>
              <w:bottom w:w="0" w:type="dxa"/>
              <w:right w:w="108" w:type="dxa"/>
            </w:tcMar>
            <w:vAlign w:val="center"/>
            <w:hideMark/>
          </w:tcPr>
          <w:p>
            <w:pPr>
              <w:widowControl/>
              <w:spacing w:before="0" w:after="0"/>
              <w:jc w:val="both"/>
              <w:rPr>
                <w:b w:val="0"/>
                <w:bCs w:val="0"/>
                <w:i w:val="0"/>
                <w:iCs w:val="0"/>
                <w:smallCaps w:val="0"/>
                <w:color w:val="000000"/>
              </w:rPr>
            </w:pPr>
            <w:r>
              <w:rPr>
                <w:b w:val="0"/>
                <w:bCs w:val="0"/>
                <w:i w:val="0"/>
                <w:iCs w:val="0"/>
                <w:smallCaps w:val="0"/>
                <w:color w:val="000000"/>
              </w:rPr>
              <w:t>ENID</w:t>
            </w:r>
          </w:p>
        </w:tc>
        <w:tc>
          <w:tcPr>
            <w:tcW w:w="5205" w:type="dxa"/>
            <w:tcBorders>
              <w:bottom w:val="single" w:sz="8" w:space="0" w:color="000000"/>
              <w:right w:val="single" w:sz="8" w:space="0" w:color="000000"/>
            </w:tcBorders>
            <w:noWrap w:val="0"/>
            <w:tcMar>
              <w:top w:w="0" w:type="dxa"/>
              <w:left w:w="113" w:type="dxa"/>
              <w:bottom w:w="0" w:type="dxa"/>
              <w:right w:w="108" w:type="dxa"/>
            </w:tcMar>
            <w:vAlign w:val="center"/>
            <w:hideMark/>
          </w:tcPr>
          <w:p>
            <w:pPr>
              <w:widowControl/>
              <w:spacing w:before="0" w:after="0"/>
              <w:jc w:val="both"/>
              <w:rPr>
                <w:b w:val="0"/>
                <w:bCs w:val="0"/>
                <w:i w:val="0"/>
                <w:iCs w:val="0"/>
                <w:smallCaps w:val="0"/>
                <w:color w:val="000000"/>
              </w:rPr>
            </w:pPr>
            <w:r>
              <w:rPr>
                <w:b w:val="0"/>
                <w:bCs w:val="0"/>
                <w:i w:val="0"/>
                <w:iCs w:val="0"/>
                <w:smallCaps w:val="0"/>
                <w:color w:val="212121"/>
              </w:rPr>
              <w:t>Events not in data. A combination of movements in latent claims and extreme events which we would not forecast based on the data we have available. The inclusion of ENIDs to best estimate moves from a valuation basis based on ‘reasonably foreseeable’ events to one based on ‘all possible outcomes’.</w:t>
            </w:r>
            <w:r>
              <w:rPr>
                <w:b w:val="0"/>
                <w:bCs w:val="0"/>
                <w:i w:val="0"/>
                <w:iCs w:val="0"/>
                <w:smallCaps w:val="0"/>
                <w:color w:val="212121"/>
              </w:rPr>
              <w:t xml:space="preserve">  </w:t>
            </w:r>
          </w:p>
        </w:tc>
      </w:tr>
      <w:tr>
        <w:tblPrEx>
          <w:tblW w:w="9200" w:type="dxa"/>
          <w:jc w:val="center"/>
          <w:tblCellMar>
            <w:top w:w="0" w:type="dxa"/>
            <w:left w:w="0" w:type="dxa"/>
            <w:bottom w:w="0" w:type="dxa"/>
            <w:right w:w="0" w:type="dxa"/>
          </w:tblCellMar>
        </w:tblPrEx>
        <w:trPr>
          <w:trHeight w:val="465"/>
          <w:jc w:val="center"/>
        </w:trPr>
        <w:tc>
          <w:tcPr>
            <w:tcW w:w="4000" w:type="dxa"/>
            <w:tcBorders>
              <w:left w:val="single" w:sz="8" w:space="0" w:color="000000"/>
              <w:bottom w:val="single" w:sz="8" w:space="0" w:color="000000"/>
              <w:right w:val="single" w:sz="8" w:space="0" w:color="000000"/>
            </w:tcBorders>
            <w:noWrap w:val="0"/>
            <w:tcMar>
              <w:top w:w="0" w:type="dxa"/>
              <w:left w:w="108" w:type="dxa"/>
              <w:bottom w:w="0" w:type="dxa"/>
              <w:right w:w="108" w:type="dxa"/>
            </w:tcMar>
            <w:vAlign w:val="center"/>
            <w:hideMark/>
          </w:tcPr>
          <w:p>
            <w:pPr>
              <w:widowControl/>
              <w:spacing w:before="0" w:after="0"/>
              <w:jc w:val="both"/>
              <w:rPr>
                <w:b w:val="0"/>
                <w:bCs w:val="0"/>
                <w:i w:val="0"/>
                <w:iCs w:val="0"/>
                <w:smallCaps w:val="0"/>
                <w:color w:val="000000"/>
              </w:rPr>
            </w:pPr>
            <w:r>
              <w:rPr>
                <w:b w:val="0"/>
                <w:bCs w:val="0"/>
                <w:i w:val="0"/>
                <w:iCs w:val="0"/>
                <w:smallCaps w:val="0"/>
                <w:color w:val="000000"/>
              </w:rPr>
              <w:t>GAAP</w:t>
            </w:r>
          </w:p>
        </w:tc>
        <w:tc>
          <w:tcPr>
            <w:tcW w:w="5205" w:type="dxa"/>
            <w:tcBorders>
              <w:bottom w:val="single" w:sz="8" w:space="0" w:color="000000"/>
              <w:right w:val="single" w:sz="8" w:space="0" w:color="000000"/>
            </w:tcBorders>
            <w:noWrap w:val="0"/>
            <w:tcMar>
              <w:top w:w="0" w:type="dxa"/>
              <w:left w:w="113" w:type="dxa"/>
              <w:bottom w:w="0" w:type="dxa"/>
              <w:right w:w="108" w:type="dxa"/>
            </w:tcMar>
            <w:vAlign w:val="center"/>
            <w:hideMark/>
          </w:tcPr>
          <w:p>
            <w:pPr>
              <w:widowControl/>
              <w:spacing w:before="0" w:after="0"/>
              <w:jc w:val="both"/>
              <w:rPr>
                <w:b w:val="0"/>
                <w:bCs w:val="0"/>
                <w:i w:val="0"/>
                <w:iCs w:val="0"/>
                <w:smallCaps w:val="0"/>
                <w:color w:val="000000"/>
              </w:rPr>
            </w:pPr>
            <w:r>
              <w:rPr>
                <w:b w:val="0"/>
                <w:bCs w:val="0"/>
                <w:i w:val="0"/>
                <w:iCs w:val="0"/>
                <w:smallCaps w:val="0"/>
                <w:color w:val="212121"/>
              </w:rPr>
              <w:t>Gibraltar Generally Accepted Accounting Principles</w:t>
            </w:r>
          </w:p>
        </w:tc>
      </w:tr>
      <w:tr>
        <w:tblPrEx>
          <w:tblW w:w="9200" w:type="dxa"/>
          <w:jc w:val="center"/>
          <w:tblCellMar>
            <w:top w:w="0" w:type="dxa"/>
            <w:left w:w="0" w:type="dxa"/>
            <w:bottom w:w="0" w:type="dxa"/>
            <w:right w:w="0" w:type="dxa"/>
          </w:tblCellMar>
        </w:tblPrEx>
        <w:trPr>
          <w:trHeight w:val="825"/>
          <w:jc w:val="center"/>
        </w:trPr>
        <w:tc>
          <w:tcPr>
            <w:tcW w:w="4000" w:type="dxa"/>
            <w:tcBorders>
              <w:left w:val="single" w:sz="8" w:space="0" w:color="000000"/>
              <w:bottom w:val="single" w:sz="8" w:space="0" w:color="000000"/>
              <w:right w:val="single" w:sz="8" w:space="0" w:color="000000"/>
            </w:tcBorders>
            <w:noWrap w:val="0"/>
            <w:tcMar>
              <w:top w:w="0" w:type="dxa"/>
              <w:left w:w="108" w:type="dxa"/>
              <w:bottom w:w="0" w:type="dxa"/>
              <w:right w:w="108" w:type="dxa"/>
            </w:tcMar>
            <w:vAlign w:val="center"/>
            <w:hideMark/>
          </w:tcPr>
          <w:p>
            <w:pPr>
              <w:widowControl/>
              <w:spacing w:before="0" w:after="0"/>
              <w:jc w:val="both"/>
              <w:rPr>
                <w:b w:val="0"/>
                <w:bCs w:val="0"/>
                <w:i w:val="0"/>
                <w:iCs w:val="0"/>
                <w:smallCaps w:val="0"/>
                <w:color w:val="000000"/>
              </w:rPr>
            </w:pPr>
            <w:r>
              <w:rPr>
                <w:b w:val="0"/>
                <w:bCs w:val="0"/>
                <w:i w:val="0"/>
                <w:iCs w:val="0"/>
                <w:smallCaps w:val="0"/>
                <w:color w:val="000000"/>
              </w:rPr>
              <w:t>GAAP Valuation</w:t>
            </w:r>
          </w:p>
        </w:tc>
        <w:tc>
          <w:tcPr>
            <w:tcW w:w="5205" w:type="dxa"/>
            <w:tcBorders>
              <w:bottom w:val="single" w:sz="8" w:space="0" w:color="000000"/>
              <w:right w:val="single" w:sz="8" w:space="0" w:color="000000"/>
            </w:tcBorders>
            <w:noWrap w:val="0"/>
            <w:tcMar>
              <w:top w:w="0" w:type="dxa"/>
              <w:left w:w="113" w:type="dxa"/>
              <w:bottom w:w="0" w:type="dxa"/>
              <w:right w:w="108" w:type="dxa"/>
            </w:tcMar>
            <w:vAlign w:val="center"/>
            <w:hideMark/>
          </w:tcPr>
          <w:p>
            <w:pPr>
              <w:widowControl/>
              <w:spacing w:before="0" w:after="0"/>
              <w:jc w:val="both"/>
              <w:rPr>
                <w:b w:val="0"/>
                <w:bCs w:val="0"/>
                <w:i w:val="0"/>
                <w:iCs w:val="0"/>
                <w:smallCaps w:val="0"/>
                <w:color w:val="000000"/>
              </w:rPr>
            </w:pPr>
            <w:r>
              <w:rPr>
                <w:b w:val="0"/>
                <w:bCs w:val="0"/>
                <w:i w:val="0"/>
                <w:iCs w:val="0"/>
                <w:smallCaps w:val="0"/>
                <w:color w:val="212121"/>
              </w:rPr>
              <w:t>Valuation of assets and liabilities in accordance with GAAP, as presented in the financial statements</w:t>
            </w:r>
          </w:p>
        </w:tc>
      </w:tr>
      <w:tr>
        <w:tblPrEx>
          <w:tblW w:w="9200" w:type="dxa"/>
          <w:jc w:val="center"/>
          <w:tblCellMar>
            <w:top w:w="0" w:type="dxa"/>
            <w:left w:w="0" w:type="dxa"/>
            <w:bottom w:w="0" w:type="dxa"/>
            <w:right w:w="0" w:type="dxa"/>
          </w:tblCellMar>
        </w:tblPrEx>
        <w:trPr>
          <w:trHeight w:val="915"/>
          <w:jc w:val="center"/>
        </w:trPr>
        <w:tc>
          <w:tcPr>
            <w:tcW w:w="4000" w:type="dxa"/>
            <w:tcBorders>
              <w:left w:val="single" w:sz="8" w:space="0" w:color="000000"/>
              <w:bottom w:val="single" w:sz="8" w:space="0" w:color="000000"/>
              <w:right w:val="single" w:sz="8" w:space="0" w:color="000000"/>
            </w:tcBorders>
            <w:noWrap w:val="0"/>
            <w:tcMar>
              <w:top w:w="0" w:type="dxa"/>
              <w:left w:w="108" w:type="dxa"/>
              <w:bottom w:w="0" w:type="dxa"/>
              <w:right w:w="108" w:type="dxa"/>
            </w:tcMar>
            <w:vAlign w:val="center"/>
            <w:hideMark/>
          </w:tcPr>
          <w:p>
            <w:pPr>
              <w:widowControl/>
              <w:spacing w:before="0" w:after="0"/>
              <w:jc w:val="both"/>
              <w:rPr>
                <w:b w:val="0"/>
                <w:bCs w:val="0"/>
                <w:i w:val="0"/>
                <w:iCs w:val="0"/>
                <w:smallCaps w:val="0"/>
                <w:color w:val="000000"/>
              </w:rPr>
            </w:pPr>
            <w:r>
              <w:rPr>
                <w:b w:val="0"/>
                <w:bCs w:val="0"/>
                <w:i w:val="0"/>
                <w:iCs w:val="0"/>
                <w:smallCaps w:val="0"/>
                <w:color w:val="000000"/>
              </w:rPr>
              <w:t>MCR</w:t>
            </w:r>
          </w:p>
        </w:tc>
        <w:tc>
          <w:tcPr>
            <w:tcW w:w="5205" w:type="dxa"/>
            <w:tcBorders>
              <w:bottom w:val="single" w:sz="8" w:space="0" w:color="000000"/>
              <w:right w:val="single" w:sz="8" w:space="0" w:color="000000"/>
            </w:tcBorders>
            <w:noWrap w:val="0"/>
            <w:tcMar>
              <w:top w:w="0" w:type="dxa"/>
              <w:left w:w="113" w:type="dxa"/>
              <w:bottom w:w="0" w:type="dxa"/>
              <w:right w:w="108" w:type="dxa"/>
            </w:tcMar>
            <w:vAlign w:val="center"/>
            <w:hideMark/>
          </w:tcPr>
          <w:p>
            <w:pPr>
              <w:widowControl/>
              <w:spacing w:before="0" w:after="0"/>
              <w:jc w:val="both"/>
              <w:rPr>
                <w:b w:val="0"/>
                <w:bCs w:val="0"/>
                <w:i w:val="0"/>
                <w:iCs w:val="0"/>
                <w:smallCaps w:val="0"/>
                <w:color w:val="000000"/>
              </w:rPr>
            </w:pPr>
            <w:r>
              <w:rPr>
                <w:b w:val="0"/>
                <w:bCs w:val="0"/>
                <w:i w:val="0"/>
                <w:iCs w:val="0"/>
                <w:smallCaps w:val="0"/>
                <w:color w:val="212121"/>
              </w:rPr>
              <w:t>Minimum Capital Requirement, the capital requirement where a national regulatory would intervene</w:t>
            </w:r>
          </w:p>
        </w:tc>
      </w:tr>
      <w:tr>
        <w:tblPrEx>
          <w:tblW w:w="9200" w:type="dxa"/>
          <w:jc w:val="center"/>
          <w:tblCellMar>
            <w:top w:w="0" w:type="dxa"/>
            <w:left w:w="0" w:type="dxa"/>
            <w:bottom w:w="0" w:type="dxa"/>
            <w:right w:w="0" w:type="dxa"/>
          </w:tblCellMar>
        </w:tblPrEx>
        <w:trPr>
          <w:trHeight w:val="1515"/>
          <w:jc w:val="center"/>
        </w:trPr>
        <w:tc>
          <w:tcPr>
            <w:tcW w:w="4000" w:type="dxa"/>
            <w:tcBorders>
              <w:left w:val="single" w:sz="8" w:space="0" w:color="000000"/>
              <w:bottom w:val="single" w:sz="8" w:space="0" w:color="000000"/>
              <w:right w:val="single" w:sz="8" w:space="0" w:color="000000"/>
            </w:tcBorders>
            <w:noWrap w:val="0"/>
            <w:tcMar>
              <w:top w:w="0" w:type="dxa"/>
              <w:left w:w="108" w:type="dxa"/>
              <w:bottom w:w="0" w:type="dxa"/>
              <w:right w:w="108" w:type="dxa"/>
            </w:tcMar>
            <w:vAlign w:val="center"/>
            <w:hideMark/>
          </w:tcPr>
          <w:p>
            <w:pPr>
              <w:widowControl/>
              <w:spacing w:before="0" w:after="0"/>
              <w:jc w:val="both"/>
              <w:rPr>
                <w:b w:val="0"/>
                <w:bCs w:val="0"/>
                <w:i w:val="0"/>
                <w:iCs w:val="0"/>
                <w:smallCaps w:val="0"/>
                <w:color w:val="000000"/>
              </w:rPr>
            </w:pPr>
            <w:r>
              <w:rPr>
                <w:b w:val="0"/>
                <w:bCs w:val="0"/>
                <w:i w:val="0"/>
                <w:iCs w:val="0"/>
                <w:smallCaps w:val="0"/>
                <w:color w:val="000000"/>
              </w:rPr>
              <w:t>ORSA</w:t>
            </w:r>
          </w:p>
        </w:tc>
        <w:tc>
          <w:tcPr>
            <w:tcW w:w="5205" w:type="dxa"/>
            <w:tcBorders>
              <w:bottom w:val="single" w:sz="8" w:space="0" w:color="000000"/>
              <w:right w:val="single" w:sz="8" w:space="0" w:color="000000"/>
            </w:tcBorders>
            <w:noWrap w:val="0"/>
            <w:tcMar>
              <w:top w:w="0" w:type="dxa"/>
              <w:left w:w="113" w:type="dxa"/>
              <w:bottom w:w="0" w:type="dxa"/>
              <w:right w:w="108" w:type="dxa"/>
            </w:tcMar>
            <w:vAlign w:val="center"/>
            <w:hideMark/>
          </w:tcPr>
          <w:p>
            <w:pPr>
              <w:widowControl/>
              <w:spacing w:before="0" w:after="0"/>
              <w:jc w:val="both"/>
              <w:rPr>
                <w:b w:val="0"/>
                <w:bCs w:val="0"/>
                <w:i w:val="0"/>
                <w:iCs w:val="0"/>
                <w:smallCaps w:val="0"/>
                <w:color w:val="000000"/>
              </w:rPr>
            </w:pPr>
            <w:r>
              <w:rPr>
                <w:b w:val="0"/>
                <w:bCs w:val="0"/>
                <w:i w:val="0"/>
                <w:iCs w:val="0"/>
                <w:smallCaps w:val="0"/>
                <w:color w:val="000000"/>
              </w:rPr>
              <w:t>Own Risk and Solvency Assessment</w:t>
            </w:r>
          </w:p>
        </w:tc>
      </w:tr>
      <w:tr>
        <w:tblPrEx>
          <w:tblW w:w="9200" w:type="dxa"/>
          <w:jc w:val="center"/>
          <w:tblCellMar>
            <w:top w:w="0" w:type="dxa"/>
            <w:left w:w="0" w:type="dxa"/>
            <w:bottom w:w="0" w:type="dxa"/>
            <w:right w:w="0" w:type="dxa"/>
          </w:tblCellMar>
        </w:tblPrEx>
        <w:trPr>
          <w:trHeight w:val="615"/>
          <w:jc w:val="center"/>
        </w:trPr>
        <w:tc>
          <w:tcPr>
            <w:tcW w:w="4000" w:type="dxa"/>
            <w:tcBorders>
              <w:left w:val="single" w:sz="8" w:space="0" w:color="000000"/>
              <w:bottom w:val="single" w:sz="8" w:space="0" w:color="000000"/>
              <w:right w:val="single" w:sz="8" w:space="0" w:color="000000"/>
            </w:tcBorders>
            <w:noWrap w:val="0"/>
            <w:tcMar>
              <w:top w:w="0" w:type="dxa"/>
              <w:left w:w="108" w:type="dxa"/>
              <w:bottom w:w="0" w:type="dxa"/>
              <w:right w:w="108" w:type="dxa"/>
            </w:tcMar>
            <w:vAlign w:val="center"/>
            <w:hideMark/>
          </w:tcPr>
          <w:p>
            <w:pPr>
              <w:widowControl/>
              <w:spacing w:before="0" w:after="0"/>
              <w:jc w:val="both"/>
              <w:rPr>
                <w:b w:val="0"/>
                <w:bCs w:val="0"/>
                <w:i w:val="0"/>
                <w:iCs w:val="0"/>
                <w:smallCaps w:val="0"/>
                <w:color w:val="000000"/>
              </w:rPr>
            </w:pPr>
            <w:r>
              <w:rPr>
                <w:b w:val="0"/>
                <w:bCs w:val="0"/>
                <w:i w:val="0"/>
                <w:iCs w:val="0"/>
                <w:smallCaps w:val="0"/>
                <w:color w:val="000000"/>
              </w:rPr>
              <w:t>SCR</w:t>
            </w:r>
          </w:p>
        </w:tc>
        <w:tc>
          <w:tcPr>
            <w:tcW w:w="5205" w:type="dxa"/>
            <w:tcBorders>
              <w:bottom w:val="single" w:sz="8" w:space="0" w:color="000000"/>
              <w:right w:val="single" w:sz="8" w:space="0" w:color="000000"/>
            </w:tcBorders>
            <w:noWrap w:val="0"/>
            <w:tcMar>
              <w:top w:w="0" w:type="dxa"/>
              <w:left w:w="113" w:type="dxa"/>
              <w:bottom w:w="0" w:type="dxa"/>
              <w:right w:w="108" w:type="dxa"/>
            </w:tcMar>
            <w:vAlign w:val="center"/>
            <w:hideMark/>
          </w:tcPr>
          <w:p>
            <w:pPr>
              <w:widowControl/>
              <w:spacing w:before="0" w:after="0"/>
              <w:jc w:val="both"/>
              <w:rPr>
                <w:b w:val="0"/>
                <w:bCs w:val="0"/>
                <w:i w:val="0"/>
                <w:iCs w:val="0"/>
                <w:smallCaps w:val="0"/>
                <w:color w:val="000000"/>
              </w:rPr>
            </w:pPr>
            <w:r>
              <w:rPr>
                <w:b w:val="0"/>
                <w:bCs w:val="0"/>
                <w:i w:val="0"/>
                <w:iCs w:val="0"/>
                <w:smallCaps w:val="0"/>
                <w:color w:val="000000"/>
              </w:rPr>
              <w:t>Solvency Capital Requirement, the capital requirement under Solvency II.</w:t>
            </w:r>
          </w:p>
        </w:tc>
      </w:tr>
      <w:tr>
        <w:tblPrEx>
          <w:tblW w:w="9200" w:type="dxa"/>
          <w:jc w:val="center"/>
          <w:tblCellMar>
            <w:top w:w="0" w:type="dxa"/>
            <w:left w:w="0" w:type="dxa"/>
            <w:bottom w:w="0" w:type="dxa"/>
            <w:right w:w="0" w:type="dxa"/>
          </w:tblCellMar>
        </w:tblPrEx>
        <w:trPr>
          <w:trHeight w:val="420"/>
          <w:jc w:val="center"/>
        </w:trPr>
        <w:tc>
          <w:tcPr>
            <w:tcW w:w="4000" w:type="dxa"/>
            <w:tcBorders>
              <w:left w:val="single" w:sz="8" w:space="0" w:color="000000"/>
              <w:bottom w:val="single" w:sz="8" w:space="0" w:color="000000"/>
              <w:right w:val="single" w:sz="8" w:space="0" w:color="000000"/>
            </w:tcBorders>
            <w:noWrap w:val="0"/>
            <w:tcMar>
              <w:top w:w="0" w:type="dxa"/>
              <w:left w:w="108" w:type="dxa"/>
              <w:bottom w:w="0" w:type="dxa"/>
              <w:right w:w="108" w:type="dxa"/>
            </w:tcMar>
            <w:vAlign w:val="center"/>
            <w:hideMark/>
          </w:tcPr>
          <w:p>
            <w:pPr>
              <w:widowControl/>
              <w:spacing w:before="0" w:after="0"/>
              <w:jc w:val="both"/>
              <w:rPr>
                <w:b w:val="0"/>
                <w:bCs w:val="0"/>
                <w:i w:val="0"/>
                <w:iCs w:val="0"/>
                <w:smallCaps w:val="0"/>
                <w:color w:val="000000"/>
              </w:rPr>
            </w:pPr>
            <w:r>
              <w:rPr>
                <w:b w:val="0"/>
                <w:bCs w:val="0"/>
                <w:i w:val="0"/>
                <w:iCs w:val="0"/>
                <w:smallCaps w:val="0"/>
                <w:color w:val="000000"/>
              </w:rPr>
              <w:t>SII Valuation</w:t>
            </w:r>
          </w:p>
        </w:tc>
        <w:tc>
          <w:tcPr>
            <w:tcW w:w="5205" w:type="dxa"/>
            <w:tcBorders>
              <w:bottom w:val="single" w:sz="8" w:space="0" w:color="000000"/>
              <w:right w:val="single" w:sz="8" w:space="0" w:color="000000"/>
            </w:tcBorders>
            <w:noWrap w:val="0"/>
            <w:tcMar>
              <w:top w:w="0" w:type="dxa"/>
              <w:left w:w="113" w:type="dxa"/>
              <w:bottom w:w="0" w:type="dxa"/>
              <w:right w:w="108" w:type="dxa"/>
            </w:tcMar>
            <w:vAlign w:val="center"/>
            <w:hideMark/>
          </w:tcPr>
          <w:p>
            <w:pPr>
              <w:widowControl/>
              <w:spacing w:before="0" w:after="0"/>
              <w:jc w:val="both"/>
              <w:rPr>
                <w:b w:val="0"/>
                <w:bCs w:val="0"/>
                <w:i w:val="0"/>
                <w:iCs w:val="0"/>
                <w:smallCaps w:val="0"/>
                <w:color w:val="000000"/>
              </w:rPr>
            </w:pPr>
            <w:r>
              <w:rPr>
                <w:b w:val="0"/>
                <w:bCs w:val="0"/>
                <w:i w:val="0"/>
                <w:iCs w:val="0"/>
                <w:smallCaps w:val="0"/>
                <w:color w:val="212121"/>
              </w:rPr>
              <w:t>Valuation of assets and liabilities to meet the SCR</w:t>
            </w:r>
          </w:p>
        </w:tc>
      </w:tr>
      <w:tr>
        <w:tblPrEx>
          <w:tblW w:w="9200" w:type="dxa"/>
          <w:jc w:val="center"/>
          <w:tblCellMar>
            <w:top w:w="0" w:type="dxa"/>
            <w:left w:w="0" w:type="dxa"/>
            <w:bottom w:w="0" w:type="dxa"/>
            <w:right w:w="0" w:type="dxa"/>
          </w:tblCellMar>
        </w:tblPrEx>
        <w:trPr>
          <w:trHeight w:val="615"/>
          <w:jc w:val="center"/>
        </w:trPr>
        <w:tc>
          <w:tcPr>
            <w:tcW w:w="4000" w:type="dxa"/>
            <w:tcBorders>
              <w:left w:val="single" w:sz="8" w:space="0" w:color="000000"/>
              <w:bottom w:val="single" w:sz="8" w:space="0" w:color="000000"/>
              <w:right w:val="single" w:sz="8" w:space="0" w:color="000000"/>
            </w:tcBorders>
            <w:noWrap w:val="0"/>
            <w:tcMar>
              <w:top w:w="0" w:type="dxa"/>
              <w:left w:w="108" w:type="dxa"/>
              <w:bottom w:w="0" w:type="dxa"/>
              <w:right w:w="108" w:type="dxa"/>
            </w:tcMar>
            <w:vAlign w:val="center"/>
            <w:hideMark/>
          </w:tcPr>
          <w:p>
            <w:pPr>
              <w:widowControl/>
              <w:spacing w:before="0" w:after="0"/>
              <w:jc w:val="both"/>
              <w:rPr>
                <w:b w:val="0"/>
                <w:bCs w:val="0"/>
                <w:i w:val="0"/>
                <w:iCs w:val="0"/>
                <w:smallCaps w:val="0"/>
                <w:color w:val="000000"/>
              </w:rPr>
            </w:pPr>
            <w:r>
              <w:rPr>
                <w:b w:val="0"/>
                <w:bCs w:val="0"/>
                <w:i w:val="0"/>
                <w:iCs w:val="0"/>
                <w:smallCaps w:val="0"/>
                <w:color w:val="000000"/>
              </w:rPr>
              <w:t>Solvency II</w:t>
            </w:r>
          </w:p>
        </w:tc>
        <w:tc>
          <w:tcPr>
            <w:tcW w:w="5205" w:type="dxa"/>
            <w:tcBorders>
              <w:bottom w:val="single" w:sz="8" w:space="0" w:color="000000"/>
              <w:right w:val="single" w:sz="8" w:space="0" w:color="000000"/>
            </w:tcBorders>
            <w:noWrap w:val="0"/>
            <w:tcMar>
              <w:top w:w="0" w:type="dxa"/>
              <w:left w:w="113" w:type="dxa"/>
              <w:bottom w:w="0" w:type="dxa"/>
              <w:right w:w="108" w:type="dxa"/>
            </w:tcMar>
            <w:vAlign w:val="center"/>
            <w:hideMark/>
          </w:tcPr>
          <w:p>
            <w:pPr>
              <w:widowControl/>
              <w:spacing w:before="0" w:after="0"/>
              <w:jc w:val="both"/>
              <w:rPr>
                <w:b w:val="0"/>
                <w:bCs w:val="0"/>
                <w:i w:val="0"/>
                <w:iCs w:val="0"/>
                <w:smallCaps w:val="0"/>
                <w:color w:val="000000"/>
              </w:rPr>
            </w:pPr>
            <w:r>
              <w:rPr>
                <w:b w:val="0"/>
                <w:bCs w:val="0"/>
                <w:i w:val="0"/>
                <w:iCs w:val="0"/>
                <w:smallCaps w:val="0"/>
                <w:color w:val="000000"/>
              </w:rPr>
              <w:t>Directive 2009/138/EC of the European Parliament (recast 31 March 2015)</w:t>
            </w:r>
          </w:p>
        </w:tc>
      </w:tr>
      <w:tr>
        <w:tblPrEx>
          <w:tblW w:w="9200" w:type="dxa"/>
          <w:jc w:val="center"/>
          <w:tblCellMar>
            <w:top w:w="0" w:type="dxa"/>
            <w:left w:w="0" w:type="dxa"/>
            <w:bottom w:w="0" w:type="dxa"/>
            <w:right w:w="0" w:type="dxa"/>
          </w:tblCellMar>
        </w:tblPrEx>
        <w:trPr>
          <w:trHeight w:val="315"/>
          <w:jc w:val="center"/>
        </w:trPr>
        <w:tc>
          <w:tcPr>
            <w:tcW w:w="4000" w:type="dxa"/>
            <w:tcBorders>
              <w:left w:val="single" w:sz="8" w:space="0" w:color="000000"/>
              <w:bottom w:val="single" w:sz="8" w:space="0" w:color="000000"/>
              <w:right w:val="single" w:sz="8" w:space="0" w:color="000000"/>
            </w:tcBorders>
            <w:noWrap w:val="0"/>
            <w:tcMar>
              <w:top w:w="0" w:type="dxa"/>
              <w:left w:w="108" w:type="dxa"/>
              <w:bottom w:w="0" w:type="dxa"/>
              <w:right w:w="108" w:type="dxa"/>
            </w:tcMar>
            <w:vAlign w:val="center"/>
            <w:hideMark/>
          </w:tcPr>
          <w:p>
            <w:pPr>
              <w:widowControl/>
              <w:spacing w:before="0" w:after="0"/>
              <w:jc w:val="both"/>
              <w:rPr>
                <w:b w:val="0"/>
                <w:bCs w:val="0"/>
                <w:i w:val="0"/>
                <w:iCs w:val="0"/>
                <w:smallCaps w:val="0"/>
                <w:color w:val="000000"/>
              </w:rPr>
            </w:pPr>
            <w:r>
              <w:rPr>
                <w:b w:val="0"/>
                <w:bCs w:val="0"/>
                <w:i w:val="0"/>
                <w:iCs w:val="0"/>
                <w:smallCaps w:val="0"/>
                <w:color w:val="000000"/>
              </w:rPr>
              <w:t>Solvency II in Gibraltar</w:t>
            </w:r>
          </w:p>
        </w:tc>
        <w:tc>
          <w:tcPr>
            <w:tcW w:w="5205" w:type="dxa"/>
            <w:tcBorders>
              <w:bottom w:val="single" w:sz="8" w:space="0" w:color="000000"/>
              <w:right w:val="single" w:sz="8" w:space="0" w:color="000000"/>
            </w:tcBorders>
            <w:noWrap w:val="0"/>
            <w:tcMar>
              <w:top w:w="0" w:type="dxa"/>
              <w:left w:w="113" w:type="dxa"/>
              <w:bottom w:w="0" w:type="dxa"/>
              <w:right w:w="108" w:type="dxa"/>
            </w:tcMar>
            <w:vAlign w:val="center"/>
            <w:hideMark/>
          </w:tcPr>
          <w:p>
            <w:pPr>
              <w:widowControl/>
              <w:spacing w:before="0" w:after="0"/>
              <w:jc w:val="both"/>
              <w:rPr>
                <w:b w:val="0"/>
                <w:bCs w:val="0"/>
                <w:i w:val="0"/>
                <w:iCs w:val="0"/>
                <w:smallCaps w:val="0"/>
                <w:color w:val="000000"/>
              </w:rPr>
            </w:pPr>
            <w:r>
              <w:rPr>
                <w:b w:val="0"/>
                <w:bCs w:val="0"/>
                <w:i w:val="0"/>
                <w:iCs w:val="0"/>
                <w:smallCaps w:val="0"/>
                <w:color w:val="000000"/>
              </w:rPr>
              <w:t>Services (Insurance Companies) Regulations 2020</w:t>
            </w:r>
          </w:p>
        </w:tc>
      </w:tr>
      <w:tr>
        <w:tblPrEx>
          <w:tblW w:w="9200" w:type="dxa"/>
          <w:jc w:val="center"/>
          <w:tblCellMar>
            <w:top w:w="0" w:type="dxa"/>
            <w:left w:w="0" w:type="dxa"/>
            <w:bottom w:w="0" w:type="dxa"/>
            <w:right w:w="0" w:type="dxa"/>
          </w:tblCellMar>
        </w:tblPrEx>
        <w:trPr>
          <w:trHeight w:val="915"/>
          <w:jc w:val="center"/>
        </w:trPr>
        <w:tc>
          <w:tcPr>
            <w:tcW w:w="4000" w:type="dxa"/>
            <w:tcBorders>
              <w:left w:val="single" w:sz="8" w:space="0" w:color="000000"/>
              <w:bottom w:val="single" w:sz="12" w:space="0" w:color="000000"/>
              <w:right w:val="single" w:sz="8" w:space="0" w:color="000000"/>
            </w:tcBorders>
            <w:noWrap w:val="0"/>
            <w:tcMar>
              <w:top w:w="0" w:type="dxa"/>
              <w:left w:w="108" w:type="dxa"/>
              <w:bottom w:w="0" w:type="dxa"/>
              <w:right w:w="108" w:type="dxa"/>
            </w:tcMar>
            <w:vAlign w:val="center"/>
            <w:hideMark/>
          </w:tcPr>
          <w:p>
            <w:pPr>
              <w:widowControl/>
              <w:spacing w:before="0" w:after="0"/>
              <w:jc w:val="both"/>
              <w:rPr>
                <w:b w:val="0"/>
                <w:bCs w:val="0"/>
                <w:i w:val="0"/>
                <w:iCs w:val="0"/>
                <w:smallCaps w:val="0"/>
                <w:color w:val="000000"/>
              </w:rPr>
            </w:pPr>
            <w:r>
              <w:rPr>
                <w:b w:val="0"/>
                <w:bCs w:val="0"/>
                <w:i w:val="0"/>
                <w:iCs w:val="0"/>
                <w:smallCaps w:val="0"/>
                <w:color w:val="000000"/>
              </w:rPr>
              <w:t>BBNI</w:t>
            </w:r>
          </w:p>
        </w:tc>
        <w:tc>
          <w:tcPr>
            <w:tcW w:w="5205" w:type="dxa"/>
            <w:tcBorders>
              <w:bottom w:val="single" w:sz="12" w:space="0" w:color="000000"/>
              <w:right w:val="single" w:sz="8" w:space="0" w:color="000000"/>
            </w:tcBorders>
            <w:noWrap w:val="0"/>
            <w:tcMar>
              <w:top w:w="0" w:type="dxa"/>
              <w:left w:w="113" w:type="dxa"/>
              <w:bottom w:w="0" w:type="dxa"/>
              <w:right w:w="108" w:type="dxa"/>
            </w:tcMar>
            <w:vAlign w:val="center"/>
            <w:hideMark/>
          </w:tcPr>
          <w:p>
            <w:pPr>
              <w:widowControl/>
              <w:spacing w:before="0" w:after="0"/>
              <w:jc w:val="both"/>
              <w:rPr>
                <w:b w:val="0"/>
                <w:bCs w:val="0"/>
                <w:i w:val="0"/>
                <w:iCs w:val="0"/>
                <w:smallCaps w:val="0"/>
                <w:color w:val="000000"/>
              </w:rPr>
            </w:pPr>
            <w:r>
              <w:rPr>
                <w:b w:val="0"/>
                <w:bCs w:val="0"/>
                <w:i w:val="0"/>
                <w:iCs w:val="0"/>
                <w:smallCaps w:val="0"/>
                <w:color w:val="000000"/>
              </w:rPr>
              <w:t>Bound but not incepted, business that the insurer is committed to at the valuation date but for which insurance cover has not yet commenced.</w:t>
            </w:r>
          </w:p>
        </w:tc>
      </w:tr>
      <w:tr>
        <w:tblPrEx>
          <w:tblW w:w="9200" w:type="dxa"/>
          <w:jc w:val="center"/>
          <w:tblCellMar>
            <w:top w:w="0" w:type="dxa"/>
            <w:left w:w="0" w:type="dxa"/>
            <w:bottom w:w="0" w:type="dxa"/>
            <w:right w:w="0" w:type="dxa"/>
          </w:tblCellMar>
        </w:tblPrEx>
        <w:trPr>
          <w:trHeight w:val="915"/>
          <w:jc w:val="center"/>
        </w:trPr>
        <w:tc>
          <w:tcPr>
            <w:tcW w:w="4000" w:type="dxa"/>
            <w:tcBorders>
              <w:top w:val="single" w:sz="12" w:space="0" w:color="000000"/>
              <w:left w:val="single" w:sz="8" w:space="0" w:color="000000"/>
              <w:bottom w:val="single" w:sz="12" w:space="0" w:color="000000"/>
              <w:right w:val="single" w:sz="8" w:space="0" w:color="000000"/>
            </w:tcBorders>
            <w:noWrap w:val="0"/>
            <w:tcMar>
              <w:top w:w="0" w:type="dxa"/>
              <w:left w:w="108" w:type="dxa"/>
              <w:bottom w:w="0" w:type="dxa"/>
              <w:right w:w="108" w:type="dxa"/>
            </w:tcMar>
            <w:vAlign w:val="center"/>
            <w:hideMark/>
          </w:tcPr>
          <w:p>
            <w:pPr>
              <w:widowControl/>
              <w:spacing w:before="0" w:after="0"/>
              <w:jc w:val="both"/>
              <w:rPr>
                <w:b w:val="0"/>
                <w:bCs w:val="0"/>
                <w:i w:val="0"/>
                <w:iCs w:val="0"/>
                <w:smallCaps w:val="0"/>
                <w:color w:val="000000"/>
              </w:rPr>
            </w:pPr>
            <w:r>
              <w:rPr>
                <w:b w:val="0"/>
                <w:bCs w:val="0"/>
                <w:i w:val="0"/>
                <w:iCs w:val="0"/>
                <w:smallCaps w:val="0"/>
                <w:color w:val="000000"/>
              </w:rPr>
              <w:t>PRA</w:t>
            </w:r>
          </w:p>
        </w:tc>
        <w:tc>
          <w:tcPr>
            <w:tcW w:w="5205" w:type="dxa"/>
            <w:tcBorders>
              <w:top w:val="single" w:sz="12" w:space="0" w:color="000000"/>
              <w:bottom w:val="single" w:sz="12" w:space="0" w:color="000000"/>
              <w:right w:val="single" w:sz="12" w:space="0" w:color="000000"/>
            </w:tcBorders>
            <w:noWrap w:val="0"/>
            <w:tcMar>
              <w:top w:w="0" w:type="dxa"/>
              <w:left w:w="113" w:type="dxa"/>
              <w:bottom w:w="0" w:type="dxa"/>
              <w:right w:w="108" w:type="dxa"/>
            </w:tcMar>
            <w:vAlign w:val="center"/>
            <w:hideMark/>
          </w:tcPr>
          <w:p>
            <w:pPr>
              <w:widowControl/>
              <w:spacing w:before="0" w:after="0"/>
              <w:jc w:val="both"/>
              <w:rPr>
                <w:b w:val="0"/>
                <w:bCs w:val="0"/>
                <w:i w:val="0"/>
                <w:iCs w:val="0"/>
                <w:smallCaps w:val="0"/>
                <w:color w:val="000000"/>
              </w:rPr>
            </w:pPr>
            <w:r>
              <w:rPr>
                <w:b w:val="0"/>
                <w:bCs w:val="0"/>
                <w:i w:val="0"/>
                <w:iCs w:val="0"/>
                <w:smallCaps w:val="0"/>
                <w:color w:val="000000"/>
              </w:rPr>
              <w:t>Prudential Regulation Authority ensures insurance firms are well-capitalised and managed properly, so they don’t pose a risk to the UK’s financial system.</w:t>
            </w:r>
          </w:p>
        </w:tc>
      </w:tr>
    </w:tbl>
    <w:p>
      <w:pPr>
        <w:spacing w:before="0" w:after="0"/>
        <w:rPr>
          <w:rFonts w:ascii="Calibri" w:eastAsia="Calibri" w:hAnsi="Calibri" w:cs="Calibri"/>
          <w:sz w:val="22"/>
          <w:szCs w:val="22"/>
        </w:rPr>
      </w:pPr>
    </w:p>
    <w:p>
      <w:pPr>
        <w:spacing w:before="0" w:after="0"/>
        <w:rPr>
          <w:rFonts w:ascii="Calibri" w:eastAsia="Calibri" w:hAnsi="Calibri" w:cs="Calibri"/>
          <w:sz w:val="22"/>
          <w:szCs w:val="22"/>
        </w:rPr>
      </w:pPr>
    </w:p>
    <w:p>
      <w:pPr>
        <w:spacing w:before="0" w:after="0"/>
        <w:rPr>
          <w:rFonts w:ascii="Calibri" w:eastAsia="Calibri" w:hAnsi="Calibri" w:cs="Calibri"/>
          <w:sz w:val="22"/>
          <w:szCs w:val="22"/>
        </w:rPr>
      </w:pPr>
    </w:p>
    <w:p>
      <w:pPr>
        <w:spacing w:before="0" w:after="0"/>
        <w:rPr>
          <w:rFonts w:ascii="Calibri" w:eastAsia="Calibri" w:hAnsi="Calibri" w:cs="Calibri"/>
          <w:sz w:val="22"/>
          <w:szCs w:val="22"/>
        </w:rPr>
      </w:pPr>
    </w:p>
    <w:p>
      <w:pPr>
        <w:spacing w:before="0" w:after="0"/>
        <w:rPr>
          <w:rFonts w:ascii="Calibri" w:eastAsia="Calibri" w:hAnsi="Calibri" w:cs="Calibri"/>
          <w:sz w:val="22"/>
          <w:szCs w:val="22"/>
        </w:rPr>
      </w:pPr>
    </w:p>
    <w:p>
      <w:pPr>
        <w:spacing w:before="0" w:after="0"/>
        <w:rPr>
          <w:rFonts w:ascii="Calibri" w:eastAsia="Calibri" w:hAnsi="Calibri" w:cs="Calibri"/>
          <w:sz w:val="22"/>
          <w:szCs w:val="22"/>
        </w:rPr>
      </w:pPr>
    </w:p>
    <w:p>
      <w:pPr>
        <w:pStyle w:val="Heading1"/>
        <w:numPr>
          <w:ilvl w:val="0"/>
          <w:numId w:val="3"/>
        </w:numPr>
        <w:tabs>
          <w:tab w:val="left" w:pos="720"/>
        </w:tabs>
        <w:spacing w:after="240" w:line="235" w:lineRule="auto"/>
        <w:ind w:left="284" w:right="1383" w:firstLine="0"/>
        <w:jc w:val="both"/>
        <w:rPr>
          <w:rFonts w:ascii="Calibri" w:eastAsia="Calibri" w:hAnsi="Calibri" w:cs="Calibri"/>
          <w:b/>
          <w:bCs/>
          <w:color w:val="2F5496"/>
          <w:spacing w:val="2"/>
          <w:sz w:val="34"/>
          <w:szCs w:val="34"/>
        </w:rPr>
      </w:pPr>
      <w:bookmarkStart w:id="4" w:name="_Toc196234015"/>
      <w:r>
        <w:rPr>
          <w:rFonts w:ascii="Calibri" w:eastAsia="Calibri" w:hAnsi="Calibri" w:cs="Calibri"/>
          <w:i w:val="0"/>
          <w:spacing w:val="2"/>
          <w:sz w:val="34"/>
          <w:szCs w:val="34"/>
        </w:rPr>
        <w:t>Solvency II Balance sheet – Investment assets</w:t>
      </w:r>
      <w:bookmarkEnd w:id="4"/>
    </w:p>
    <w:p>
      <w:pPr>
        <w:numPr>
          <w:ilvl w:val="0"/>
          <w:numId w:val="4"/>
        </w:numPr>
        <w:spacing w:before="120" w:after="200"/>
        <w:ind w:left="717" w:right="1525" w:hanging="360"/>
        <w:jc w:val="both"/>
      </w:pPr>
      <w:r>
        <w:t>The company holds a variety of investment assets as of 31</w:t>
      </w:r>
      <w:r>
        <w:rPr>
          <w:vertAlign w:val="superscript"/>
        </w:rPr>
        <w:t>st</w:t>
      </w:r>
      <w:r>
        <w:t xml:space="preserve"> of December 2024 in its GAAP balance sheet. The following table shows how investments have been distributed:</w:t>
      </w:r>
    </w:p>
    <w:tbl>
      <w:tblPr>
        <w:tblW w:w="9810" w:type="dxa"/>
        <w:jc w:val="center"/>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Grid>
        <w:gridCol w:w="2399"/>
        <w:gridCol w:w="1059"/>
        <w:gridCol w:w="2902"/>
        <w:gridCol w:w="3450"/>
      </w:tblGrid>
      <w:tr>
        <w:tblPrEx>
          <w:tblW w:w="9810" w:type="dxa"/>
          <w:jc w:val="center"/>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Ex>
        <w:trPr>
          <w:trHeight w:val="290"/>
          <w:jc w:val="center"/>
        </w:trPr>
        <w:tc>
          <w:tcPr>
            <w:tcW w:w="2399" w:type="dxa"/>
            <w:tcBorders>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center"/>
              <w:rPr>
                <w:b w:val="0"/>
                <w:bCs w:val="0"/>
                <w:i w:val="0"/>
                <w:iCs w:val="0"/>
                <w:smallCaps w:val="0"/>
                <w:color w:val="000000"/>
                <w:sz w:val="16"/>
                <w:szCs w:val="16"/>
              </w:rPr>
            </w:pPr>
            <w:r>
              <w:rPr>
                <w:b/>
                <w:bCs/>
                <w:i w:val="0"/>
                <w:iCs w:val="0"/>
                <w:smallCaps w:val="0"/>
                <w:color w:val="000000"/>
                <w:sz w:val="16"/>
                <w:szCs w:val="16"/>
              </w:rPr>
              <w:t>Investments</w:t>
            </w:r>
          </w:p>
        </w:tc>
        <w:tc>
          <w:tcPr>
            <w:tcW w:w="1061"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16"/>
                <w:szCs w:val="16"/>
              </w:rPr>
            </w:pPr>
            <w:r>
              <w:rPr>
                <w:b/>
                <w:bCs/>
                <w:i w:val="0"/>
                <w:iCs w:val="0"/>
                <w:smallCaps w:val="0"/>
                <w:color w:val="000000"/>
                <w:sz w:val="16"/>
                <w:szCs w:val="16"/>
              </w:rPr>
              <w:t>£'000s</w:t>
            </w:r>
          </w:p>
        </w:tc>
        <w:tc>
          <w:tcPr>
            <w:tcW w:w="290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16"/>
                <w:szCs w:val="16"/>
              </w:rPr>
            </w:pPr>
            <w:r>
              <w:rPr>
                <w:b/>
                <w:bCs/>
                <w:i w:val="0"/>
                <w:iCs w:val="0"/>
                <w:smallCaps w:val="0"/>
                <w:color w:val="000000"/>
                <w:sz w:val="16"/>
                <w:szCs w:val="16"/>
              </w:rPr>
              <w:t>Asset class</w:t>
            </w:r>
          </w:p>
        </w:tc>
        <w:tc>
          <w:tcPr>
            <w:tcW w:w="3460" w:type="dxa"/>
            <w:tcBorders>
              <w:bottom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16"/>
                <w:szCs w:val="16"/>
              </w:rPr>
            </w:pPr>
            <w:r>
              <w:rPr>
                <w:b/>
                <w:bCs/>
                <w:i w:val="0"/>
                <w:iCs w:val="0"/>
                <w:smallCaps w:val="0"/>
                <w:color w:val="000000"/>
                <w:sz w:val="16"/>
                <w:szCs w:val="16"/>
              </w:rPr>
              <w:t>SCR modules</w:t>
            </w:r>
          </w:p>
        </w:tc>
      </w:tr>
      <w:tr>
        <w:tblPrEx>
          <w:tblW w:w="9810" w:type="dxa"/>
          <w:jc w:val="center"/>
          <w:tblCellMar>
            <w:top w:w="0" w:type="dxa"/>
            <w:left w:w="0" w:type="dxa"/>
            <w:bottom w:w="0" w:type="dxa"/>
            <w:right w:w="0" w:type="dxa"/>
          </w:tblCellMar>
        </w:tblPrEx>
        <w:trPr>
          <w:trHeight w:val="290"/>
          <w:jc w:val="center"/>
        </w:trPr>
        <w:tc>
          <w:tcPr>
            <w:tcW w:w="2399" w:type="dxa"/>
            <w:tcBorders>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JP Morgan Fund - Cachematrix</w:t>
            </w:r>
          </w:p>
        </w:tc>
        <w:tc>
          <w:tcPr>
            <w:tcW w:w="1061"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27,928</w:t>
            </w:r>
          </w:p>
        </w:tc>
        <w:tc>
          <w:tcPr>
            <w:tcW w:w="2905"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Collective Investment Fund - Debt funds</w:t>
            </w:r>
          </w:p>
        </w:tc>
        <w:tc>
          <w:tcPr>
            <w:tcW w:w="3460" w:type="dxa"/>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SCR Spread, SCR Concentration &amp; SCR Interest</w:t>
            </w:r>
          </w:p>
        </w:tc>
      </w:tr>
      <w:tr>
        <w:tblPrEx>
          <w:tblW w:w="9810" w:type="dxa"/>
          <w:jc w:val="center"/>
          <w:tblCellMar>
            <w:top w:w="0" w:type="dxa"/>
            <w:left w:w="0" w:type="dxa"/>
            <w:bottom w:w="0" w:type="dxa"/>
            <w:right w:w="0" w:type="dxa"/>
          </w:tblCellMar>
        </w:tblPrEx>
        <w:trPr>
          <w:trHeight w:val="290"/>
          <w:jc w:val="center"/>
        </w:trPr>
        <w:tc>
          <w:tcPr>
            <w:tcW w:w="2399" w:type="dxa"/>
            <w:tcBorders>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CCA Longevity fund</w:t>
            </w:r>
          </w:p>
        </w:tc>
        <w:tc>
          <w:tcPr>
            <w:tcW w:w="1061"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1,440</w:t>
            </w:r>
          </w:p>
        </w:tc>
        <w:tc>
          <w:tcPr>
            <w:tcW w:w="2905"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Collective Investment Fund - Debt funds</w:t>
            </w:r>
          </w:p>
        </w:tc>
        <w:tc>
          <w:tcPr>
            <w:tcW w:w="3460" w:type="dxa"/>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SCR Spread, SCR Concentration &amp; SCR Interest</w:t>
            </w:r>
          </w:p>
        </w:tc>
      </w:tr>
      <w:tr>
        <w:tblPrEx>
          <w:tblW w:w="9810" w:type="dxa"/>
          <w:jc w:val="center"/>
          <w:tblCellMar>
            <w:top w:w="0" w:type="dxa"/>
            <w:left w:w="0" w:type="dxa"/>
            <w:bottom w:w="0" w:type="dxa"/>
            <w:right w:w="0" w:type="dxa"/>
          </w:tblCellMar>
        </w:tblPrEx>
        <w:trPr>
          <w:trHeight w:val="290"/>
          <w:jc w:val="center"/>
        </w:trPr>
        <w:tc>
          <w:tcPr>
            <w:tcW w:w="2399" w:type="dxa"/>
            <w:tcBorders>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xml:space="preserve">Pluto </w:t>
            </w:r>
          </w:p>
        </w:tc>
        <w:tc>
          <w:tcPr>
            <w:tcW w:w="1061"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1,938</w:t>
            </w:r>
          </w:p>
        </w:tc>
        <w:tc>
          <w:tcPr>
            <w:tcW w:w="2905"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Collective Investment Fund - Real Estate fund</w:t>
            </w:r>
          </w:p>
        </w:tc>
        <w:tc>
          <w:tcPr>
            <w:tcW w:w="3460" w:type="dxa"/>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SCR Spread, SCR Concentration &amp; SCR Interest</w:t>
            </w:r>
          </w:p>
        </w:tc>
      </w:tr>
      <w:tr>
        <w:tblPrEx>
          <w:tblW w:w="9810" w:type="dxa"/>
          <w:jc w:val="center"/>
          <w:tblCellMar>
            <w:top w:w="0" w:type="dxa"/>
            <w:left w:w="0" w:type="dxa"/>
            <w:bottom w:w="0" w:type="dxa"/>
            <w:right w:w="0" w:type="dxa"/>
          </w:tblCellMar>
        </w:tblPrEx>
        <w:trPr>
          <w:trHeight w:val="290"/>
          <w:jc w:val="center"/>
        </w:trPr>
        <w:tc>
          <w:tcPr>
            <w:tcW w:w="2399" w:type="dxa"/>
            <w:tcBorders>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Wolvercote loan</w:t>
            </w:r>
          </w:p>
        </w:tc>
        <w:tc>
          <w:tcPr>
            <w:tcW w:w="1061"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5,336</w:t>
            </w:r>
          </w:p>
        </w:tc>
        <w:tc>
          <w:tcPr>
            <w:tcW w:w="2905"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Mortgages and loans</w:t>
            </w:r>
          </w:p>
        </w:tc>
        <w:tc>
          <w:tcPr>
            <w:tcW w:w="3460" w:type="dxa"/>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SCR Spread, SCR Concentration &amp; SCR Interest</w:t>
            </w:r>
          </w:p>
        </w:tc>
      </w:tr>
      <w:tr>
        <w:tblPrEx>
          <w:tblW w:w="9810" w:type="dxa"/>
          <w:jc w:val="center"/>
          <w:tblCellMar>
            <w:top w:w="0" w:type="dxa"/>
            <w:left w:w="0" w:type="dxa"/>
            <w:bottom w:w="0" w:type="dxa"/>
            <w:right w:w="0" w:type="dxa"/>
          </w:tblCellMar>
        </w:tblPrEx>
        <w:trPr>
          <w:trHeight w:val="290"/>
          <w:jc w:val="center"/>
        </w:trPr>
        <w:tc>
          <w:tcPr>
            <w:tcW w:w="2399" w:type="dxa"/>
            <w:tcBorders>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Avantus</w:t>
            </w:r>
          </w:p>
        </w:tc>
        <w:tc>
          <w:tcPr>
            <w:tcW w:w="1061"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3,087</w:t>
            </w:r>
          </w:p>
        </w:tc>
        <w:tc>
          <w:tcPr>
            <w:tcW w:w="2905"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Mortgages and loans</w:t>
            </w:r>
          </w:p>
        </w:tc>
        <w:tc>
          <w:tcPr>
            <w:tcW w:w="3460" w:type="dxa"/>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SCR Spread, SCR Concentration &amp; SCR Interest</w:t>
            </w:r>
          </w:p>
        </w:tc>
      </w:tr>
      <w:tr>
        <w:tblPrEx>
          <w:tblW w:w="9810" w:type="dxa"/>
          <w:jc w:val="center"/>
          <w:tblCellMar>
            <w:top w:w="0" w:type="dxa"/>
            <w:left w:w="0" w:type="dxa"/>
            <w:bottom w:w="0" w:type="dxa"/>
            <w:right w:w="0" w:type="dxa"/>
          </w:tblCellMar>
        </w:tblPrEx>
        <w:trPr>
          <w:trHeight w:val="290"/>
          <w:jc w:val="center"/>
        </w:trPr>
        <w:tc>
          <w:tcPr>
            <w:tcW w:w="2399" w:type="dxa"/>
            <w:tcBorders>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Dayim</w:t>
            </w:r>
          </w:p>
        </w:tc>
        <w:tc>
          <w:tcPr>
            <w:tcW w:w="1061"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5,372</w:t>
            </w:r>
          </w:p>
        </w:tc>
        <w:tc>
          <w:tcPr>
            <w:tcW w:w="2905"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Mortgages and loans</w:t>
            </w:r>
          </w:p>
        </w:tc>
        <w:tc>
          <w:tcPr>
            <w:tcW w:w="3460" w:type="dxa"/>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SCR Spread, SCR Concentration &amp; SCR Interest</w:t>
            </w:r>
          </w:p>
        </w:tc>
      </w:tr>
      <w:tr>
        <w:tblPrEx>
          <w:tblW w:w="9810" w:type="dxa"/>
          <w:jc w:val="center"/>
          <w:tblCellMar>
            <w:top w:w="0" w:type="dxa"/>
            <w:left w:w="0" w:type="dxa"/>
            <w:bottom w:w="0" w:type="dxa"/>
            <w:right w:w="0" w:type="dxa"/>
          </w:tblCellMar>
        </w:tblPrEx>
        <w:trPr>
          <w:trHeight w:val="290"/>
          <w:jc w:val="center"/>
        </w:trPr>
        <w:tc>
          <w:tcPr>
            <w:tcW w:w="2399" w:type="dxa"/>
            <w:tcBorders>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Hiyacar</w:t>
            </w:r>
          </w:p>
        </w:tc>
        <w:tc>
          <w:tcPr>
            <w:tcW w:w="1061"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200</w:t>
            </w:r>
          </w:p>
        </w:tc>
        <w:tc>
          <w:tcPr>
            <w:tcW w:w="2905"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Mortgages and loans</w:t>
            </w:r>
          </w:p>
        </w:tc>
        <w:tc>
          <w:tcPr>
            <w:tcW w:w="3460" w:type="dxa"/>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SCR Spread, SCR Concentration &amp; SCR Interest</w:t>
            </w:r>
          </w:p>
        </w:tc>
      </w:tr>
      <w:tr>
        <w:tblPrEx>
          <w:tblW w:w="9810" w:type="dxa"/>
          <w:jc w:val="center"/>
          <w:tblCellMar>
            <w:top w:w="0" w:type="dxa"/>
            <w:left w:w="0" w:type="dxa"/>
            <w:bottom w:w="0" w:type="dxa"/>
            <w:right w:w="0" w:type="dxa"/>
          </w:tblCellMar>
        </w:tblPrEx>
        <w:trPr>
          <w:trHeight w:val="290"/>
          <w:jc w:val="center"/>
        </w:trPr>
        <w:tc>
          <w:tcPr>
            <w:tcW w:w="2399" w:type="dxa"/>
            <w:tcBorders>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HyperJar</w:t>
            </w:r>
          </w:p>
        </w:tc>
        <w:tc>
          <w:tcPr>
            <w:tcW w:w="1061"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972</w:t>
            </w:r>
          </w:p>
        </w:tc>
        <w:tc>
          <w:tcPr>
            <w:tcW w:w="2905"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Mortgages and loans</w:t>
            </w:r>
          </w:p>
        </w:tc>
        <w:tc>
          <w:tcPr>
            <w:tcW w:w="3460" w:type="dxa"/>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SCR Spread, SCR Concentration &amp; SCR Interest</w:t>
            </w:r>
          </w:p>
        </w:tc>
      </w:tr>
      <w:tr>
        <w:tblPrEx>
          <w:tblW w:w="9810" w:type="dxa"/>
          <w:jc w:val="center"/>
          <w:tblCellMar>
            <w:top w:w="0" w:type="dxa"/>
            <w:left w:w="0" w:type="dxa"/>
            <w:bottom w:w="0" w:type="dxa"/>
            <w:right w:w="0" w:type="dxa"/>
          </w:tblCellMar>
        </w:tblPrEx>
        <w:trPr>
          <w:trHeight w:val="290"/>
          <w:jc w:val="center"/>
        </w:trPr>
        <w:tc>
          <w:tcPr>
            <w:tcW w:w="2399" w:type="dxa"/>
            <w:tcBorders>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Ibuyer</w:t>
            </w:r>
          </w:p>
        </w:tc>
        <w:tc>
          <w:tcPr>
            <w:tcW w:w="1061"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2,599</w:t>
            </w:r>
          </w:p>
        </w:tc>
        <w:tc>
          <w:tcPr>
            <w:tcW w:w="2905"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Mortgages and loans</w:t>
            </w:r>
          </w:p>
        </w:tc>
        <w:tc>
          <w:tcPr>
            <w:tcW w:w="3460" w:type="dxa"/>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SCR Spread, SCR Concentration &amp; SCR Interest</w:t>
            </w:r>
          </w:p>
        </w:tc>
      </w:tr>
      <w:tr>
        <w:tblPrEx>
          <w:tblW w:w="9810" w:type="dxa"/>
          <w:jc w:val="center"/>
          <w:tblCellMar>
            <w:top w:w="0" w:type="dxa"/>
            <w:left w:w="0" w:type="dxa"/>
            <w:bottom w:w="0" w:type="dxa"/>
            <w:right w:w="0" w:type="dxa"/>
          </w:tblCellMar>
        </w:tblPrEx>
        <w:trPr>
          <w:trHeight w:val="290"/>
          <w:jc w:val="center"/>
        </w:trPr>
        <w:tc>
          <w:tcPr>
            <w:tcW w:w="2399" w:type="dxa"/>
            <w:tcBorders>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BFL Shares</w:t>
            </w:r>
          </w:p>
        </w:tc>
        <w:tc>
          <w:tcPr>
            <w:tcW w:w="1061"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4,341</w:t>
            </w:r>
          </w:p>
        </w:tc>
        <w:tc>
          <w:tcPr>
            <w:tcW w:w="2905"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Equity</w:t>
            </w:r>
          </w:p>
        </w:tc>
        <w:tc>
          <w:tcPr>
            <w:tcW w:w="3460" w:type="dxa"/>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SCR Equity, SCR Concentration &amp; SCR Interest</w:t>
            </w:r>
          </w:p>
        </w:tc>
      </w:tr>
      <w:tr>
        <w:tblPrEx>
          <w:tblW w:w="9810" w:type="dxa"/>
          <w:jc w:val="center"/>
          <w:tblCellMar>
            <w:top w:w="0" w:type="dxa"/>
            <w:left w:w="0" w:type="dxa"/>
            <w:bottom w:w="0" w:type="dxa"/>
            <w:right w:w="0" w:type="dxa"/>
          </w:tblCellMar>
        </w:tblPrEx>
        <w:trPr>
          <w:trHeight w:val="290"/>
          <w:jc w:val="center"/>
        </w:trPr>
        <w:tc>
          <w:tcPr>
            <w:tcW w:w="2399" w:type="dxa"/>
            <w:tcBorders>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8VC</w:t>
            </w:r>
          </w:p>
        </w:tc>
        <w:tc>
          <w:tcPr>
            <w:tcW w:w="1061"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6,543</w:t>
            </w:r>
          </w:p>
        </w:tc>
        <w:tc>
          <w:tcPr>
            <w:tcW w:w="2905"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Equity</w:t>
            </w:r>
          </w:p>
        </w:tc>
        <w:tc>
          <w:tcPr>
            <w:tcW w:w="3460" w:type="dxa"/>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SCR Equity, SCR Concentration &amp; SCR Interest</w:t>
            </w:r>
          </w:p>
        </w:tc>
      </w:tr>
      <w:tr>
        <w:tblPrEx>
          <w:tblW w:w="9810" w:type="dxa"/>
          <w:jc w:val="center"/>
          <w:tblCellMar>
            <w:top w:w="0" w:type="dxa"/>
            <w:left w:w="0" w:type="dxa"/>
            <w:bottom w:w="0" w:type="dxa"/>
            <w:right w:w="0" w:type="dxa"/>
          </w:tblCellMar>
        </w:tblPrEx>
        <w:trPr>
          <w:trHeight w:val="290"/>
          <w:jc w:val="center"/>
        </w:trPr>
        <w:tc>
          <w:tcPr>
            <w:tcW w:w="2399" w:type="dxa"/>
            <w:tcBorders>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Perceptive</w:t>
            </w:r>
          </w:p>
        </w:tc>
        <w:tc>
          <w:tcPr>
            <w:tcW w:w="1061"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743</w:t>
            </w:r>
          </w:p>
        </w:tc>
        <w:tc>
          <w:tcPr>
            <w:tcW w:w="2905"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Mortgages and loans</w:t>
            </w:r>
          </w:p>
        </w:tc>
        <w:tc>
          <w:tcPr>
            <w:tcW w:w="3460" w:type="dxa"/>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SCR Spread, SCR Concentration &amp; SCR Interest</w:t>
            </w:r>
          </w:p>
        </w:tc>
      </w:tr>
      <w:tr>
        <w:tblPrEx>
          <w:tblW w:w="9810" w:type="dxa"/>
          <w:jc w:val="center"/>
          <w:tblCellMar>
            <w:top w:w="0" w:type="dxa"/>
            <w:left w:w="0" w:type="dxa"/>
            <w:bottom w:w="0" w:type="dxa"/>
            <w:right w:w="0" w:type="dxa"/>
          </w:tblCellMar>
        </w:tblPrEx>
        <w:trPr>
          <w:trHeight w:val="290"/>
          <w:jc w:val="center"/>
        </w:trPr>
        <w:tc>
          <w:tcPr>
            <w:tcW w:w="2399" w:type="dxa"/>
            <w:tcBorders>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Deep discounted bonds</w:t>
            </w:r>
          </w:p>
        </w:tc>
        <w:tc>
          <w:tcPr>
            <w:tcW w:w="1061"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9,643</w:t>
            </w:r>
          </w:p>
        </w:tc>
        <w:tc>
          <w:tcPr>
            <w:tcW w:w="290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Bonds</w:t>
            </w:r>
          </w:p>
        </w:tc>
        <w:tc>
          <w:tcPr>
            <w:tcW w:w="3460" w:type="dxa"/>
            <w:tcBorders>
              <w:bottom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SCR Spread, SCR Concentration &amp; SCR Interest</w:t>
            </w:r>
          </w:p>
        </w:tc>
      </w:tr>
      <w:tr>
        <w:tblPrEx>
          <w:tblW w:w="9810" w:type="dxa"/>
          <w:jc w:val="center"/>
          <w:tblCellMar>
            <w:top w:w="0" w:type="dxa"/>
            <w:left w:w="0" w:type="dxa"/>
            <w:bottom w:w="0" w:type="dxa"/>
            <w:right w:w="0" w:type="dxa"/>
          </w:tblCellMar>
        </w:tblPrEx>
        <w:trPr>
          <w:trHeight w:val="290"/>
          <w:jc w:val="center"/>
        </w:trPr>
        <w:tc>
          <w:tcPr>
            <w:tcW w:w="2404" w:type="dxa"/>
            <w:shd w:val="clear" w:color="auto" w:fill="FFFFFF"/>
            <w:noWrap w:val="0"/>
            <w:tcMar>
              <w:top w:w="0" w:type="dxa"/>
              <w:left w:w="108" w:type="dxa"/>
              <w:bottom w:w="0" w:type="dxa"/>
              <w:right w:w="113" w:type="dxa"/>
            </w:tcMar>
            <w:vAlign w:val="center"/>
            <w:hideMark/>
          </w:tcPr>
          <w:p>
            <w:pPr>
              <w:widowControl/>
              <w:spacing w:before="0" w:after="0"/>
              <w:jc w:val="right"/>
              <w:rPr>
                <w:b w:val="0"/>
                <w:bCs w:val="0"/>
                <w:i w:val="0"/>
                <w:iCs w:val="0"/>
                <w:smallCaps w:val="0"/>
                <w:color w:val="000000"/>
                <w:sz w:val="16"/>
                <w:szCs w:val="16"/>
              </w:rPr>
            </w:pPr>
            <w:r>
              <w:rPr>
                <w:b/>
                <w:bCs/>
                <w:i w:val="0"/>
                <w:iCs w:val="0"/>
                <w:smallCaps w:val="0"/>
                <w:color w:val="000000"/>
                <w:sz w:val="16"/>
                <w:szCs w:val="16"/>
              </w:rPr>
              <w:t>Total</w:t>
            </w:r>
          </w:p>
        </w:tc>
        <w:tc>
          <w:tcPr>
            <w:tcW w:w="1056" w:type="dxa"/>
            <w:tcBorders>
              <w:left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bCs/>
                <w:i w:val="0"/>
                <w:iCs w:val="0"/>
                <w:smallCaps w:val="0"/>
                <w:color w:val="000000"/>
                <w:sz w:val="16"/>
                <w:szCs w:val="16"/>
              </w:rPr>
              <w:t>70,141</w:t>
            </w:r>
          </w:p>
        </w:tc>
        <w:tc>
          <w:tcPr>
            <w:tcW w:w="2910" w:type="dxa"/>
            <w:shd w:val="clear" w:color="auto" w:fill="FFFFFF"/>
            <w:noWrap w:val="0"/>
            <w:tcMar>
              <w:top w:w="0" w:type="dxa"/>
              <w:left w:w="113" w:type="dxa"/>
              <w:bottom w:w="0" w:type="dxa"/>
              <w:right w:w="113"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c>
          <w:tcPr>
            <w:tcW w:w="3460" w:type="dxa"/>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r>
    </w:tbl>
    <w:p>
      <w:pPr>
        <w:spacing w:before="120" w:after="200"/>
        <w:ind w:right="1525"/>
        <w:jc w:val="both"/>
        <w:rPr>
          <w:rFonts w:ascii="Calibri" w:eastAsia="Calibri" w:hAnsi="Calibri" w:cs="Calibri"/>
          <w:sz w:val="22"/>
          <w:szCs w:val="22"/>
        </w:rPr>
      </w:pPr>
    </w:p>
    <w:p>
      <w:pPr>
        <w:numPr>
          <w:ilvl w:val="0"/>
          <w:numId w:val="5"/>
        </w:numPr>
        <w:spacing w:before="120" w:after="200"/>
        <w:ind w:left="714" w:right="1525" w:hanging="357"/>
        <w:jc w:val="both"/>
      </w:pPr>
      <w:r>
        <w:t>The table below shows the overall distribution per asset class:</w:t>
      </w:r>
    </w:p>
    <w:tbl>
      <w:tblPr>
        <w:tblW w:w="5475" w:type="dxa"/>
        <w:jc w:val="center"/>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Grid>
        <w:gridCol w:w="2294"/>
        <w:gridCol w:w="1378"/>
        <w:gridCol w:w="1803"/>
      </w:tblGrid>
      <w:tr>
        <w:tblPrEx>
          <w:tblW w:w="5475" w:type="dxa"/>
          <w:jc w:val="center"/>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Ex>
        <w:trPr>
          <w:trHeight w:val="266"/>
          <w:jc w:val="center"/>
        </w:trPr>
        <w:tc>
          <w:tcPr>
            <w:tcW w:w="2298" w:type="dxa"/>
            <w:noWrap w:val="0"/>
            <w:tcMar>
              <w:top w:w="0" w:type="dxa"/>
              <w:left w:w="108" w:type="dxa"/>
              <w:bottom w:w="0" w:type="dxa"/>
              <w:right w:w="113" w:type="dxa"/>
            </w:tcMar>
            <w:vAlign w:val="center"/>
            <w:hideMark/>
          </w:tcPr>
          <w:p>
            <w:pPr>
              <w:widowControl/>
              <w:spacing w:before="0" w:after="0"/>
              <w:jc w:val="center"/>
              <w:rPr>
                <w:b w:val="0"/>
                <w:bCs w:val="0"/>
                <w:i w:val="0"/>
                <w:iCs w:val="0"/>
                <w:smallCaps w:val="0"/>
                <w:color w:val="000000"/>
                <w:sz w:val="20"/>
                <w:szCs w:val="20"/>
              </w:rPr>
            </w:pPr>
            <w:r>
              <w:rPr>
                <w:b/>
                <w:bCs/>
                <w:i w:val="0"/>
                <w:iCs w:val="0"/>
                <w:smallCaps w:val="0"/>
                <w:color w:val="000000"/>
                <w:sz w:val="20"/>
                <w:szCs w:val="20"/>
              </w:rPr>
              <w:t>Asset Class</w:t>
            </w:r>
          </w:p>
        </w:tc>
        <w:tc>
          <w:tcPr>
            <w:tcW w:w="1380"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center"/>
              <w:rPr>
                <w:b w:val="0"/>
                <w:bCs w:val="0"/>
                <w:i w:val="0"/>
                <w:iCs w:val="0"/>
                <w:smallCaps w:val="0"/>
                <w:color w:val="000000"/>
                <w:sz w:val="20"/>
                <w:szCs w:val="20"/>
              </w:rPr>
            </w:pPr>
            <w:r>
              <w:rPr>
                <w:b/>
                <w:bCs/>
                <w:i w:val="0"/>
                <w:iCs w:val="0"/>
                <w:smallCaps w:val="0"/>
                <w:color w:val="000000"/>
                <w:sz w:val="20"/>
                <w:szCs w:val="20"/>
              </w:rPr>
              <w:t>£'000s</w:t>
            </w:r>
          </w:p>
        </w:tc>
        <w:tc>
          <w:tcPr>
            <w:tcW w:w="1807" w:type="dxa"/>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20"/>
                <w:szCs w:val="20"/>
              </w:rPr>
            </w:pPr>
            <w:r>
              <w:rPr>
                <w:b/>
                <w:bCs/>
                <w:i w:val="0"/>
                <w:iCs w:val="0"/>
                <w:smallCaps w:val="0"/>
                <w:color w:val="000000"/>
                <w:sz w:val="20"/>
                <w:szCs w:val="20"/>
              </w:rPr>
              <w:t>% of Asset class</w:t>
            </w:r>
          </w:p>
        </w:tc>
      </w:tr>
      <w:tr>
        <w:tblPrEx>
          <w:tblW w:w="5475" w:type="dxa"/>
          <w:jc w:val="center"/>
          <w:tblCellMar>
            <w:top w:w="0" w:type="dxa"/>
            <w:left w:w="0" w:type="dxa"/>
            <w:bottom w:w="0" w:type="dxa"/>
            <w:right w:w="0" w:type="dxa"/>
          </w:tblCellMar>
        </w:tblPrEx>
        <w:trPr>
          <w:trHeight w:val="483"/>
          <w:jc w:val="center"/>
        </w:trPr>
        <w:tc>
          <w:tcPr>
            <w:tcW w:w="2298" w:type="dxa"/>
            <w:tcBorders>
              <w:top w:val="single" w:sz="4" w:space="0" w:color="000000"/>
            </w:tcBorders>
            <w:shd w:val="clear" w:color="auto" w:fill="FFFFFF"/>
            <w:noWrap w:val="0"/>
            <w:tcMar>
              <w:top w:w="0" w:type="dxa"/>
              <w:left w:w="108" w:type="dxa"/>
              <w:bottom w:w="0" w:type="dxa"/>
              <w:right w:w="113" w:type="dxa"/>
            </w:tcMar>
            <w:vAlign w:val="bottom"/>
            <w:hideMark/>
          </w:tcPr>
          <w:p>
            <w:pPr>
              <w:widowControl/>
              <w:spacing w:before="0" w:after="0"/>
              <w:rPr>
                <w:b w:val="0"/>
                <w:bCs w:val="0"/>
                <w:i w:val="0"/>
                <w:iCs w:val="0"/>
                <w:smallCaps w:val="0"/>
                <w:color w:val="000000"/>
                <w:sz w:val="20"/>
                <w:szCs w:val="20"/>
              </w:rPr>
            </w:pPr>
            <w:r>
              <w:rPr>
                <w:b w:val="0"/>
                <w:bCs w:val="0"/>
                <w:i w:val="0"/>
                <w:iCs w:val="0"/>
                <w:smallCaps w:val="0"/>
                <w:color w:val="000000"/>
                <w:sz w:val="20"/>
                <w:szCs w:val="20"/>
              </w:rPr>
              <w:t>Collective Investment</w:t>
            </w:r>
            <w:r>
              <w:rPr>
                <w:b w:val="0"/>
                <w:bCs w:val="0"/>
                <w:i w:val="0"/>
                <w:iCs w:val="0"/>
                <w:smallCaps w:val="0"/>
                <w:color w:val="000000"/>
                <w:sz w:val="20"/>
                <w:szCs w:val="20"/>
              </w:rPr>
              <w:br/>
            </w:r>
            <w:r>
              <w:rPr>
                <w:b w:val="0"/>
                <w:bCs w:val="0"/>
                <w:i w:val="0"/>
                <w:iCs w:val="0"/>
                <w:smallCaps w:val="0"/>
                <w:color w:val="000000"/>
                <w:sz w:val="20"/>
                <w:szCs w:val="20"/>
              </w:rPr>
              <w:t>Funds</w:t>
            </w:r>
          </w:p>
        </w:tc>
        <w:tc>
          <w:tcPr>
            <w:tcW w:w="138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sz w:val="20"/>
                <w:szCs w:val="20"/>
              </w:rPr>
            </w:pPr>
            <w:r>
              <w:rPr>
                <w:b w:val="0"/>
                <w:bCs w:val="0"/>
                <w:i w:val="0"/>
                <w:iCs w:val="0"/>
                <w:smallCaps w:val="0"/>
                <w:color w:val="000000"/>
                <w:sz w:val="20"/>
                <w:szCs w:val="20"/>
              </w:rPr>
              <w:t>31,306</w:t>
            </w:r>
          </w:p>
        </w:tc>
        <w:tc>
          <w:tcPr>
            <w:tcW w:w="1807" w:type="dxa"/>
            <w:tcBorders>
              <w:top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20"/>
                <w:szCs w:val="20"/>
              </w:rPr>
            </w:pPr>
            <w:r>
              <w:rPr>
                <w:b w:val="0"/>
                <w:bCs w:val="0"/>
                <w:i w:val="0"/>
                <w:iCs w:val="0"/>
                <w:smallCaps w:val="0"/>
                <w:color w:val="000000"/>
                <w:sz w:val="20"/>
                <w:szCs w:val="20"/>
              </w:rPr>
              <w:t>44.6%</w:t>
            </w:r>
          </w:p>
        </w:tc>
      </w:tr>
      <w:tr>
        <w:tblPrEx>
          <w:tblW w:w="5475" w:type="dxa"/>
          <w:jc w:val="center"/>
          <w:tblCellMar>
            <w:top w:w="0" w:type="dxa"/>
            <w:left w:w="0" w:type="dxa"/>
            <w:bottom w:w="0" w:type="dxa"/>
            <w:right w:w="0" w:type="dxa"/>
          </w:tblCellMar>
        </w:tblPrEx>
        <w:trPr>
          <w:trHeight w:val="266"/>
          <w:jc w:val="center"/>
        </w:trPr>
        <w:tc>
          <w:tcPr>
            <w:tcW w:w="2298" w:type="dxa"/>
            <w:shd w:val="clear" w:color="auto" w:fill="FFFFFF"/>
            <w:noWrap w:val="0"/>
            <w:tcMar>
              <w:top w:w="0" w:type="dxa"/>
              <w:left w:w="108" w:type="dxa"/>
              <w:bottom w:w="0" w:type="dxa"/>
              <w:right w:w="113" w:type="dxa"/>
            </w:tcMar>
            <w:vAlign w:val="bottom"/>
            <w:hideMark/>
          </w:tcPr>
          <w:p>
            <w:pPr>
              <w:widowControl/>
              <w:spacing w:before="0" w:after="0"/>
              <w:rPr>
                <w:b w:val="0"/>
                <w:bCs w:val="0"/>
                <w:i w:val="0"/>
                <w:iCs w:val="0"/>
                <w:smallCaps w:val="0"/>
                <w:color w:val="000000"/>
                <w:sz w:val="20"/>
                <w:szCs w:val="20"/>
              </w:rPr>
            </w:pPr>
            <w:r>
              <w:rPr>
                <w:b w:val="0"/>
                <w:bCs w:val="0"/>
                <w:i w:val="0"/>
                <w:iCs w:val="0"/>
                <w:smallCaps w:val="0"/>
                <w:color w:val="000000"/>
                <w:sz w:val="20"/>
                <w:szCs w:val="20"/>
              </w:rPr>
              <w:t>Mortgages and loans</w:t>
            </w:r>
          </w:p>
        </w:tc>
        <w:tc>
          <w:tcPr>
            <w:tcW w:w="138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sz w:val="20"/>
                <w:szCs w:val="20"/>
              </w:rPr>
            </w:pPr>
            <w:r>
              <w:rPr>
                <w:b w:val="0"/>
                <w:bCs w:val="0"/>
                <w:i w:val="0"/>
                <w:iCs w:val="0"/>
                <w:smallCaps w:val="0"/>
                <w:color w:val="000000"/>
                <w:sz w:val="20"/>
                <w:szCs w:val="20"/>
              </w:rPr>
              <w:t>18,308</w:t>
            </w:r>
          </w:p>
        </w:tc>
        <w:tc>
          <w:tcPr>
            <w:tcW w:w="1807" w:type="dxa"/>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20"/>
                <w:szCs w:val="20"/>
              </w:rPr>
            </w:pPr>
            <w:r>
              <w:rPr>
                <w:b w:val="0"/>
                <w:bCs w:val="0"/>
                <w:i w:val="0"/>
                <w:iCs w:val="0"/>
                <w:smallCaps w:val="0"/>
                <w:color w:val="000000"/>
                <w:sz w:val="20"/>
                <w:szCs w:val="20"/>
              </w:rPr>
              <w:t>26.1%</w:t>
            </w:r>
          </w:p>
        </w:tc>
      </w:tr>
      <w:tr>
        <w:tblPrEx>
          <w:tblW w:w="5475" w:type="dxa"/>
          <w:jc w:val="center"/>
          <w:tblCellMar>
            <w:top w:w="0" w:type="dxa"/>
            <w:left w:w="0" w:type="dxa"/>
            <w:bottom w:w="0" w:type="dxa"/>
            <w:right w:w="0" w:type="dxa"/>
          </w:tblCellMar>
        </w:tblPrEx>
        <w:trPr>
          <w:trHeight w:val="266"/>
          <w:jc w:val="center"/>
        </w:trPr>
        <w:tc>
          <w:tcPr>
            <w:tcW w:w="2298" w:type="dxa"/>
            <w:shd w:val="clear" w:color="auto" w:fill="FFFFFF"/>
            <w:noWrap w:val="0"/>
            <w:tcMar>
              <w:top w:w="0" w:type="dxa"/>
              <w:left w:w="108" w:type="dxa"/>
              <w:bottom w:w="0" w:type="dxa"/>
              <w:right w:w="113" w:type="dxa"/>
            </w:tcMar>
            <w:vAlign w:val="bottom"/>
            <w:hideMark/>
          </w:tcPr>
          <w:p>
            <w:pPr>
              <w:widowControl/>
              <w:spacing w:before="0" w:after="0"/>
              <w:rPr>
                <w:b w:val="0"/>
                <w:bCs w:val="0"/>
                <w:i w:val="0"/>
                <w:iCs w:val="0"/>
                <w:smallCaps w:val="0"/>
                <w:color w:val="000000"/>
                <w:sz w:val="20"/>
                <w:szCs w:val="20"/>
              </w:rPr>
            </w:pPr>
            <w:r>
              <w:rPr>
                <w:b w:val="0"/>
                <w:bCs w:val="0"/>
                <w:i w:val="0"/>
                <w:iCs w:val="0"/>
                <w:smallCaps w:val="0"/>
                <w:color w:val="000000"/>
                <w:sz w:val="20"/>
                <w:szCs w:val="20"/>
              </w:rPr>
              <w:t>Equity</w:t>
            </w:r>
          </w:p>
        </w:tc>
        <w:tc>
          <w:tcPr>
            <w:tcW w:w="138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sz w:val="20"/>
                <w:szCs w:val="20"/>
              </w:rPr>
            </w:pPr>
            <w:r>
              <w:rPr>
                <w:b w:val="0"/>
                <w:bCs w:val="0"/>
                <w:i w:val="0"/>
                <w:iCs w:val="0"/>
                <w:smallCaps w:val="0"/>
                <w:color w:val="000000"/>
                <w:sz w:val="20"/>
                <w:szCs w:val="20"/>
              </w:rPr>
              <w:t>10,884</w:t>
            </w:r>
          </w:p>
        </w:tc>
        <w:tc>
          <w:tcPr>
            <w:tcW w:w="1807" w:type="dxa"/>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20"/>
                <w:szCs w:val="20"/>
              </w:rPr>
            </w:pPr>
            <w:r>
              <w:rPr>
                <w:b w:val="0"/>
                <w:bCs w:val="0"/>
                <w:i w:val="0"/>
                <w:iCs w:val="0"/>
                <w:smallCaps w:val="0"/>
                <w:color w:val="000000"/>
                <w:sz w:val="20"/>
                <w:szCs w:val="20"/>
              </w:rPr>
              <w:t>15.5%</w:t>
            </w:r>
          </w:p>
        </w:tc>
      </w:tr>
      <w:tr>
        <w:tblPrEx>
          <w:tblW w:w="5475" w:type="dxa"/>
          <w:jc w:val="center"/>
          <w:tblCellMar>
            <w:top w:w="0" w:type="dxa"/>
            <w:left w:w="0" w:type="dxa"/>
            <w:bottom w:w="0" w:type="dxa"/>
            <w:right w:w="0" w:type="dxa"/>
          </w:tblCellMar>
        </w:tblPrEx>
        <w:trPr>
          <w:trHeight w:val="266"/>
          <w:jc w:val="center"/>
        </w:trPr>
        <w:tc>
          <w:tcPr>
            <w:tcW w:w="2298" w:type="dxa"/>
            <w:tcBorders>
              <w:bottom w:val="single" w:sz="4" w:space="0" w:color="000000"/>
            </w:tcBorders>
            <w:shd w:val="clear" w:color="auto" w:fill="FFFFFF"/>
            <w:noWrap w:val="0"/>
            <w:tcMar>
              <w:top w:w="0" w:type="dxa"/>
              <w:left w:w="108" w:type="dxa"/>
              <w:bottom w:w="0" w:type="dxa"/>
              <w:right w:w="113" w:type="dxa"/>
            </w:tcMar>
            <w:vAlign w:val="bottom"/>
            <w:hideMark/>
          </w:tcPr>
          <w:p>
            <w:pPr>
              <w:widowControl/>
              <w:spacing w:before="0" w:after="0"/>
              <w:rPr>
                <w:b w:val="0"/>
                <w:bCs w:val="0"/>
                <w:i w:val="0"/>
                <w:iCs w:val="0"/>
                <w:smallCaps w:val="0"/>
                <w:color w:val="000000"/>
                <w:sz w:val="20"/>
                <w:szCs w:val="20"/>
              </w:rPr>
            </w:pPr>
            <w:r>
              <w:rPr>
                <w:b w:val="0"/>
                <w:bCs w:val="0"/>
                <w:i w:val="0"/>
                <w:iCs w:val="0"/>
                <w:smallCaps w:val="0"/>
                <w:color w:val="000000"/>
                <w:sz w:val="20"/>
                <w:szCs w:val="20"/>
              </w:rPr>
              <w:t>Bonds</w:t>
            </w:r>
          </w:p>
        </w:tc>
        <w:tc>
          <w:tcPr>
            <w:tcW w:w="1380"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sz w:val="20"/>
                <w:szCs w:val="20"/>
              </w:rPr>
            </w:pPr>
            <w:r>
              <w:rPr>
                <w:b w:val="0"/>
                <w:bCs w:val="0"/>
                <w:i w:val="0"/>
                <w:iCs w:val="0"/>
                <w:smallCaps w:val="0"/>
                <w:color w:val="000000"/>
                <w:sz w:val="20"/>
                <w:szCs w:val="20"/>
              </w:rPr>
              <w:t>9,643</w:t>
            </w:r>
          </w:p>
        </w:tc>
        <w:tc>
          <w:tcPr>
            <w:tcW w:w="1807" w:type="dxa"/>
            <w:tcBorders>
              <w:bottom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20"/>
                <w:szCs w:val="20"/>
              </w:rPr>
            </w:pPr>
            <w:r>
              <w:rPr>
                <w:b w:val="0"/>
                <w:bCs w:val="0"/>
                <w:i w:val="0"/>
                <w:iCs w:val="0"/>
                <w:smallCaps w:val="0"/>
                <w:color w:val="000000"/>
                <w:sz w:val="20"/>
                <w:szCs w:val="20"/>
              </w:rPr>
              <w:t>13.7%</w:t>
            </w:r>
          </w:p>
        </w:tc>
      </w:tr>
      <w:tr>
        <w:tblPrEx>
          <w:tblW w:w="5475" w:type="dxa"/>
          <w:jc w:val="center"/>
          <w:tblCellMar>
            <w:top w:w="0" w:type="dxa"/>
            <w:left w:w="0" w:type="dxa"/>
            <w:bottom w:w="0" w:type="dxa"/>
            <w:right w:w="0" w:type="dxa"/>
          </w:tblCellMar>
        </w:tblPrEx>
        <w:trPr>
          <w:trHeight w:val="266"/>
          <w:jc w:val="center"/>
        </w:trPr>
        <w:tc>
          <w:tcPr>
            <w:tcW w:w="2298" w:type="dxa"/>
            <w:shd w:val="clear" w:color="auto" w:fill="FFFFFF"/>
            <w:noWrap w:val="0"/>
            <w:tcMar>
              <w:top w:w="0" w:type="dxa"/>
              <w:left w:w="108" w:type="dxa"/>
              <w:bottom w:w="0" w:type="dxa"/>
              <w:right w:w="113" w:type="dxa"/>
            </w:tcMar>
            <w:vAlign w:val="bottom"/>
            <w:hideMark/>
          </w:tcPr>
          <w:p>
            <w:pPr>
              <w:widowControl/>
              <w:spacing w:before="0" w:after="0"/>
              <w:jc w:val="right"/>
              <w:rPr>
                <w:b w:val="0"/>
                <w:bCs w:val="0"/>
                <w:i w:val="0"/>
                <w:iCs w:val="0"/>
                <w:smallCaps w:val="0"/>
                <w:color w:val="000000"/>
                <w:sz w:val="20"/>
                <w:szCs w:val="20"/>
              </w:rPr>
            </w:pPr>
            <w:r>
              <w:rPr>
                <w:b/>
                <w:bCs/>
                <w:i w:val="0"/>
                <w:iCs w:val="0"/>
                <w:smallCaps w:val="0"/>
                <w:color w:val="000000"/>
                <w:sz w:val="20"/>
                <w:szCs w:val="20"/>
              </w:rPr>
              <w:t>Total</w:t>
            </w:r>
          </w:p>
        </w:tc>
        <w:tc>
          <w:tcPr>
            <w:tcW w:w="138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sz w:val="20"/>
                <w:szCs w:val="20"/>
              </w:rPr>
            </w:pPr>
            <w:r>
              <w:rPr>
                <w:b/>
                <w:bCs/>
                <w:i w:val="0"/>
                <w:iCs w:val="0"/>
                <w:smallCaps w:val="0"/>
                <w:color w:val="000000"/>
                <w:sz w:val="20"/>
                <w:szCs w:val="20"/>
              </w:rPr>
              <w:t>70,141</w:t>
            </w:r>
          </w:p>
        </w:tc>
        <w:tc>
          <w:tcPr>
            <w:tcW w:w="1807" w:type="dxa"/>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20"/>
                <w:szCs w:val="20"/>
              </w:rPr>
            </w:pPr>
            <w:r>
              <w:rPr>
                <w:b/>
                <w:bCs/>
                <w:i w:val="0"/>
                <w:iCs w:val="0"/>
                <w:smallCaps w:val="0"/>
                <w:color w:val="000000"/>
                <w:sz w:val="20"/>
                <w:szCs w:val="20"/>
              </w:rPr>
              <w:t>100.0%</w:t>
            </w:r>
          </w:p>
        </w:tc>
      </w:tr>
    </w:tbl>
    <w:p>
      <w:pPr>
        <w:spacing w:before="120" w:after="200"/>
        <w:ind w:right="1525"/>
        <w:jc w:val="both"/>
        <w:rPr>
          <w:rFonts w:ascii="Calibri" w:eastAsia="Calibri" w:hAnsi="Calibri" w:cs="Calibri"/>
          <w:sz w:val="22"/>
          <w:szCs w:val="22"/>
        </w:rPr>
      </w:pPr>
    </w:p>
    <w:p>
      <w:pPr>
        <w:numPr>
          <w:ilvl w:val="0"/>
          <w:numId w:val="6"/>
        </w:numPr>
        <w:spacing w:before="120" w:after="200"/>
        <w:ind w:left="717" w:right="1525" w:hanging="360"/>
        <w:jc w:val="both"/>
      </w:pPr>
      <w:r>
        <w:t>The company holds different cash accounts as of 31</w:t>
      </w:r>
      <w:r>
        <w:rPr>
          <w:vertAlign w:val="superscript"/>
        </w:rPr>
        <w:t>st</w:t>
      </w:r>
      <w:r>
        <w:t xml:space="preserve"> of December 2024:</w:t>
      </w:r>
    </w:p>
    <w:tbl>
      <w:tblPr>
        <w:tblW w:w="4680" w:type="dxa"/>
        <w:jc w:val="center"/>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Grid>
        <w:gridCol w:w="1959"/>
        <w:gridCol w:w="1182"/>
        <w:gridCol w:w="1539"/>
      </w:tblGrid>
      <w:tr>
        <w:tblPrEx>
          <w:tblW w:w="4680" w:type="dxa"/>
          <w:jc w:val="center"/>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Ex>
        <w:trPr>
          <w:trHeight w:val="288"/>
          <w:jc w:val="center"/>
        </w:trPr>
        <w:tc>
          <w:tcPr>
            <w:tcW w:w="1965" w:type="dxa"/>
            <w:shd w:val="clear" w:color="auto" w:fill="FFFFFF"/>
            <w:noWrap w:val="0"/>
            <w:tcMar>
              <w:top w:w="0" w:type="dxa"/>
              <w:left w:w="108" w:type="dxa"/>
              <w:bottom w:w="0" w:type="dxa"/>
              <w:right w:w="113" w:type="dxa"/>
            </w:tcMar>
            <w:vAlign w:val="bottom"/>
            <w:hideMark/>
          </w:tcPr>
          <w:p>
            <w:pPr>
              <w:widowControl/>
              <w:spacing w:before="0" w:after="0"/>
              <w:jc w:val="center"/>
              <w:rPr>
                <w:b w:val="0"/>
                <w:bCs w:val="0"/>
                <w:i w:val="0"/>
                <w:iCs w:val="0"/>
                <w:smallCaps w:val="0"/>
                <w:color w:val="000000"/>
                <w:sz w:val="20"/>
                <w:szCs w:val="20"/>
              </w:rPr>
            </w:pPr>
            <w:r>
              <w:rPr>
                <w:b/>
                <w:bCs/>
                <w:i w:val="0"/>
                <w:iCs w:val="0"/>
                <w:smallCaps w:val="0"/>
                <w:color w:val="000000"/>
                <w:sz w:val="20"/>
                <w:szCs w:val="20"/>
              </w:rPr>
              <w:t>Cash at bank</w:t>
            </w:r>
          </w:p>
        </w:tc>
        <w:tc>
          <w:tcPr>
            <w:tcW w:w="1180"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jc w:val="center"/>
              <w:rPr>
                <w:b w:val="0"/>
                <w:bCs w:val="0"/>
                <w:i w:val="0"/>
                <w:iCs w:val="0"/>
                <w:smallCaps w:val="0"/>
                <w:color w:val="000000"/>
                <w:sz w:val="20"/>
                <w:szCs w:val="20"/>
              </w:rPr>
            </w:pPr>
            <w:r>
              <w:rPr>
                <w:b/>
                <w:bCs/>
                <w:i w:val="0"/>
                <w:iCs w:val="0"/>
                <w:smallCaps w:val="0"/>
                <w:color w:val="000000"/>
                <w:sz w:val="20"/>
                <w:szCs w:val="20"/>
              </w:rPr>
              <w:t>£'000s</w:t>
            </w:r>
          </w:p>
        </w:tc>
        <w:tc>
          <w:tcPr>
            <w:tcW w:w="1545" w:type="dxa"/>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20"/>
                <w:szCs w:val="20"/>
              </w:rPr>
            </w:pPr>
            <w:r>
              <w:rPr>
                <w:b/>
                <w:bCs/>
                <w:i w:val="0"/>
                <w:iCs w:val="0"/>
                <w:smallCaps w:val="0"/>
                <w:color w:val="000000"/>
                <w:sz w:val="20"/>
                <w:szCs w:val="20"/>
              </w:rPr>
              <w:t>% of Asset class</w:t>
            </w:r>
          </w:p>
        </w:tc>
      </w:tr>
      <w:tr>
        <w:tblPrEx>
          <w:tblW w:w="4680" w:type="dxa"/>
          <w:jc w:val="center"/>
          <w:tblCellMar>
            <w:top w:w="0" w:type="dxa"/>
            <w:left w:w="0" w:type="dxa"/>
            <w:bottom w:w="0" w:type="dxa"/>
            <w:right w:w="0" w:type="dxa"/>
          </w:tblCellMar>
        </w:tblPrEx>
        <w:trPr>
          <w:trHeight w:val="288"/>
          <w:jc w:val="center"/>
        </w:trPr>
        <w:tc>
          <w:tcPr>
            <w:tcW w:w="1965" w:type="dxa"/>
            <w:tcBorders>
              <w:top w:val="single" w:sz="4" w:space="0" w:color="000000"/>
            </w:tcBorders>
            <w:shd w:val="clear" w:color="auto" w:fill="FFFFFF"/>
            <w:noWrap w:val="0"/>
            <w:tcMar>
              <w:top w:w="0" w:type="dxa"/>
              <w:left w:w="108" w:type="dxa"/>
              <w:bottom w:w="0" w:type="dxa"/>
              <w:right w:w="113" w:type="dxa"/>
            </w:tcMar>
            <w:vAlign w:val="bottom"/>
            <w:hideMark/>
          </w:tcPr>
          <w:p>
            <w:pPr>
              <w:widowControl/>
              <w:spacing w:before="0" w:after="0"/>
              <w:rPr>
                <w:b w:val="0"/>
                <w:bCs w:val="0"/>
                <w:i w:val="0"/>
                <w:iCs w:val="0"/>
                <w:smallCaps w:val="0"/>
                <w:color w:val="000000"/>
                <w:sz w:val="20"/>
                <w:szCs w:val="20"/>
              </w:rPr>
            </w:pPr>
            <w:r>
              <w:rPr>
                <w:b w:val="0"/>
                <w:bCs w:val="0"/>
                <w:i w:val="0"/>
                <w:iCs w:val="0"/>
                <w:smallCaps w:val="0"/>
                <w:color w:val="000000"/>
                <w:sz w:val="20"/>
                <w:szCs w:val="20"/>
              </w:rPr>
              <w:t>RBS</w:t>
            </w:r>
          </w:p>
        </w:tc>
        <w:tc>
          <w:tcPr>
            <w:tcW w:w="118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sz w:val="20"/>
                <w:szCs w:val="20"/>
              </w:rPr>
            </w:pPr>
            <w:r>
              <w:rPr>
                <w:b w:val="0"/>
                <w:bCs w:val="0"/>
                <w:i w:val="0"/>
                <w:iCs w:val="0"/>
                <w:smallCaps w:val="0"/>
                <w:color w:val="000000"/>
                <w:sz w:val="20"/>
                <w:szCs w:val="20"/>
              </w:rPr>
              <w:t>-2,521</w:t>
            </w:r>
          </w:p>
        </w:tc>
        <w:tc>
          <w:tcPr>
            <w:tcW w:w="1545" w:type="dxa"/>
            <w:tcBorders>
              <w:top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20"/>
                <w:szCs w:val="20"/>
              </w:rPr>
            </w:pPr>
            <w:r>
              <w:rPr>
                <w:b w:val="0"/>
                <w:bCs w:val="0"/>
                <w:i w:val="0"/>
                <w:iCs w:val="0"/>
                <w:smallCaps w:val="0"/>
                <w:color w:val="000000"/>
                <w:sz w:val="20"/>
                <w:szCs w:val="20"/>
              </w:rPr>
              <w:t>-25.0%</w:t>
            </w:r>
          </w:p>
        </w:tc>
      </w:tr>
      <w:tr>
        <w:tblPrEx>
          <w:tblW w:w="4680" w:type="dxa"/>
          <w:jc w:val="center"/>
          <w:tblCellMar>
            <w:top w:w="0" w:type="dxa"/>
            <w:left w:w="0" w:type="dxa"/>
            <w:bottom w:w="0" w:type="dxa"/>
            <w:right w:w="0" w:type="dxa"/>
          </w:tblCellMar>
        </w:tblPrEx>
        <w:trPr>
          <w:trHeight w:val="288"/>
          <w:jc w:val="center"/>
        </w:trPr>
        <w:tc>
          <w:tcPr>
            <w:tcW w:w="1965" w:type="dxa"/>
            <w:shd w:val="clear" w:color="auto" w:fill="FFFFFF"/>
            <w:noWrap w:val="0"/>
            <w:tcMar>
              <w:top w:w="0" w:type="dxa"/>
              <w:left w:w="108" w:type="dxa"/>
              <w:bottom w:w="0" w:type="dxa"/>
              <w:right w:w="113" w:type="dxa"/>
            </w:tcMar>
            <w:vAlign w:val="bottom"/>
            <w:hideMark/>
          </w:tcPr>
          <w:p>
            <w:pPr>
              <w:widowControl/>
              <w:spacing w:before="0" w:after="0"/>
              <w:rPr>
                <w:b w:val="0"/>
                <w:bCs w:val="0"/>
                <w:i w:val="0"/>
                <w:iCs w:val="0"/>
                <w:smallCaps w:val="0"/>
                <w:color w:val="000000"/>
                <w:sz w:val="20"/>
                <w:szCs w:val="20"/>
              </w:rPr>
            </w:pPr>
            <w:r>
              <w:rPr>
                <w:b w:val="0"/>
                <w:bCs w:val="0"/>
                <w:i w:val="0"/>
                <w:iCs w:val="0"/>
                <w:smallCaps w:val="0"/>
                <w:color w:val="000000"/>
                <w:sz w:val="20"/>
                <w:szCs w:val="20"/>
              </w:rPr>
              <w:t>JSS</w:t>
            </w:r>
          </w:p>
        </w:tc>
        <w:tc>
          <w:tcPr>
            <w:tcW w:w="118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sz w:val="20"/>
                <w:szCs w:val="20"/>
              </w:rPr>
            </w:pPr>
            <w:r>
              <w:rPr>
                <w:b w:val="0"/>
                <w:bCs w:val="0"/>
                <w:i w:val="0"/>
                <w:iCs w:val="0"/>
                <w:smallCaps w:val="0"/>
                <w:color w:val="000000"/>
                <w:sz w:val="20"/>
                <w:szCs w:val="20"/>
              </w:rPr>
              <w:t>6,367</w:t>
            </w:r>
          </w:p>
        </w:tc>
        <w:tc>
          <w:tcPr>
            <w:tcW w:w="154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20"/>
                <w:szCs w:val="20"/>
              </w:rPr>
            </w:pPr>
            <w:r>
              <w:rPr>
                <w:b w:val="0"/>
                <w:bCs w:val="0"/>
                <w:i w:val="0"/>
                <w:iCs w:val="0"/>
                <w:smallCaps w:val="0"/>
                <w:color w:val="000000"/>
                <w:sz w:val="20"/>
                <w:szCs w:val="20"/>
              </w:rPr>
              <w:t>63.1%</w:t>
            </w:r>
          </w:p>
        </w:tc>
      </w:tr>
      <w:tr>
        <w:tblPrEx>
          <w:tblW w:w="4680" w:type="dxa"/>
          <w:jc w:val="center"/>
          <w:tblCellMar>
            <w:top w:w="0" w:type="dxa"/>
            <w:left w:w="0" w:type="dxa"/>
            <w:bottom w:w="0" w:type="dxa"/>
            <w:right w:w="0" w:type="dxa"/>
          </w:tblCellMar>
        </w:tblPrEx>
        <w:trPr>
          <w:trHeight w:val="288"/>
          <w:jc w:val="center"/>
        </w:trPr>
        <w:tc>
          <w:tcPr>
            <w:tcW w:w="1965" w:type="dxa"/>
            <w:shd w:val="clear" w:color="auto" w:fill="FFFFFF"/>
            <w:noWrap w:val="0"/>
            <w:tcMar>
              <w:top w:w="0" w:type="dxa"/>
              <w:left w:w="108" w:type="dxa"/>
              <w:bottom w:w="0" w:type="dxa"/>
              <w:right w:w="113" w:type="dxa"/>
            </w:tcMar>
            <w:vAlign w:val="bottom"/>
            <w:hideMark/>
          </w:tcPr>
          <w:p>
            <w:pPr>
              <w:widowControl/>
              <w:spacing w:before="0" w:after="0"/>
              <w:rPr>
                <w:b w:val="0"/>
                <w:bCs w:val="0"/>
                <w:i w:val="0"/>
                <w:iCs w:val="0"/>
                <w:smallCaps w:val="0"/>
                <w:color w:val="000000"/>
                <w:sz w:val="20"/>
                <w:szCs w:val="20"/>
              </w:rPr>
            </w:pPr>
            <w:r>
              <w:rPr>
                <w:b w:val="0"/>
                <w:bCs w:val="0"/>
                <w:i w:val="0"/>
                <w:iCs w:val="0"/>
                <w:smallCaps w:val="0"/>
                <w:color w:val="000000"/>
                <w:sz w:val="20"/>
                <w:szCs w:val="20"/>
              </w:rPr>
              <w:t>JSS - Forward</w:t>
            </w:r>
          </w:p>
        </w:tc>
        <w:tc>
          <w:tcPr>
            <w:tcW w:w="118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sz w:val="20"/>
                <w:szCs w:val="20"/>
              </w:rPr>
            </w:pPr>
            <w:r>
              <w:rPr>
                <w:b w:val="0"/>
                <w:bCs w:val="0"/>
                <w:i w:val="0"/>
                <w:iCs w:val="0"/>
                <w:smallCaps w:val="0"/>
                <w:color w:val="000000"/>
                <w:sz w:val="20"/>
                <w:szCs w:val="20"/>
              </w:rPr>
              <w:t>-184</w:t>
            </w:r>
          </w:p>
        </w:tc>
        <w:tc>
          <w:tcPr>
            <w:tcW w:w="154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20"/>
                <w:szCs w:val="20"/>
              </w:rPr>
            </w:pPr>
            <w:r>
              <w:rPr>
                <w:b w:val="0"/>
                <w:bCs w:val="0"/>
                <w:i w:val="0"/>
                <w:iCs w:val="0"/>
                <w:smallCaps w:val="0"/>
                <w:color w:val="000000"/>
                <w:sz w:val="20"/>
                <w:szCs w:val="20"/>
              </w:rPr>
              <w:t>-1.8%</w:t>
            </w:r>
          </w:p>
        </w:tc>
      </w:tr>
      <w:tr>
        <w:tblPrEx>
          <w:tblW w:w="4680" w:type="dxa"/>
          <w:jc w:val="center"/>
          <w:tblCellMar>
            <w:top w:w="0" w:type="dxa"/>
            <w:left w:w="0" w:type="dxa"/>
            <w:bottom w:w="0" w:type="dxa"/>
            <w:right w:w="0" w:type="dxa"/>
          </w:tblCellMar>
        </w:tblPrEx>
        <w:trPr>
          <w:trHeight w:val="288"/>
          <w:jc w:val="center"/>
        </w:trPr>
        <w:tc>
          <w:tcPr>
            <w:tcW w:w="1965" w:type="dxa"/>
            <w:shd w:val="clear" w:color="auto" w:fill="FFFFFF"/>
            <w:noWrap w:val="0"/>
            <w:tcMar>
              <w:top w:w="0" w:type="dxa"/>
              <w:left w:w="108" w:type="dxa"/>
              <w:bottom w:w="0" w:type="dxa"/>
              <w:right w:w="113" w:type="dxa"/>
            </w:tcMar>
            <w:vAlign w:val="bottom"/>
            <w:hideMark/>
          </w:tcPr>
          <w:p>
            <w:pPr>
              <w:widowControl/>
              <w:spacing w:before="0" w:after="0"/>
              <w:rPr>
                <w:b w:val="0"/>
                <w:bCs w:val="0"/>
                <w:i w:val="0"/>
                <w:iCs w:val="0"/>
                <w:smallCaps w:val="0"/>
                <w:color w:val="000000"/>
                <w:sz w:val="20"/>
                <w:szCs w:val="20"/>
              </w:rPr>
            </w:pPr>
            <w:r>
              <w:rPr>
                <w:b w:val="0"/>
                <w:bCs w:val="0"/>
                <w:i w:val="0"/>
                <w:iCs w:val="0"/>
                <w:smallCaps w:val="0"/>
                <w:color w:val="000000"/>
                <w:sz w:val="20"/>
                <w:szCs w:val="20"/>
              </w:rPr>
              <w:t>SG Hambros</w:t>
            </w:r>
          </w:p>
        </w:tc>
        <w:tc>
          <w:tcPr>
            <w:tcW w:w="118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sz w:val="20"/>
                <w:szCs w:val="20"/>
              </w:rPr>
            </w:pPr>
            <w:r>
              <w:rPr>
                <w:b w:val="0"/>
                <w:bCs w:val="0"/>
                <w:i w:val="0"/>
                <w:iCs w:val="0"/>
                <w:smallCaps w:val="0"/>
                <w:color w:val="000000"/>
                <w:sz w:val="20"/>
                <w:szCs w:val="20"/>
              </w:rPr>
              <w:t>6,385</w:t>
            </w:r>
          </w:p>
        </w:tc>
        <w:tc>
          <w:tcPr>
            <w:tcW w:w="154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20"/>
                <w:szCs w:val="20"/>
              </w:rPr>
            </w:pPr>
            <w:r>
              <w:rPr>
                <w:b w:val="0"/>
                <w:bCs w:val="0"/>
                <w:i w:val="0"/>
                <w:iCs w:val="0"/>
                <w:smallCaps w:val="0"/>
                <w:color w:val="000000"/>
                <w:sz w:val="20"/>
                <w:szCs w:val="20"/>
              </w:rPr>
              <w:t>63.3%</w:t>
            </w:r>
          </w:p>
        </w:tc>
      </w:tr>
      <w:tr>
        <w:tblPrEx>
          <w:tblW w:w="4680" w:type="dxa"/>
          <w:jc w:val="center"/>
          <w:tblCellMar>
            <w:top w:w="0" w:type="dxa"/>
            <w:left w:w="0" w:type="dxa"/>
            <w:bottom w:w="0" w:type="dxa"/>
            <w:right w:w="0" w:type="dxa"/>
          </w:tblCellMar>
        </w:tblPrEx>
        <w:trPr>
          <w:trHeight w:val="288"/>
          <w:jc w:val="center"/>
        </w:trPr>
        <w:tc>
          <w:tcPr>
            <w:tcW w:w="1965" w:type="dxa"/>
            <w:tcBorders>
              <w:bottom w:val="single" w:sz="4" w:space="0" w:color="000000"/>
            </w:tcBorders>
            <w:shd w:val="clear" w:color="auto" w:fill="FFFFFF"/>
            <w:noWrap w:val="0"/>
            <w:tcMar>
              <w:top w:w="0" w:type="dxa"/>
              <w:left w:w="108" w:type="dxa"/>
              <w:bottom w:w="0" w:type="dxa"/>
              <w:right w:w="113" w:type="dxa"/>
            </w:tcMar>
            <w:vAlign w:val="bottom"/>
            <w:hideMark/>
          </w:tcPr>
          <w:p>
            <w:pPr>
              <w:widowControl/>
              <w:spacing w:before="0" w:after="0"/>
              <w:rPr>
                <w:b w:val="0"/>
                <w:bCs w:val="0"/>
                <w:i w:val="0"/>
                <w:iCs w:val="0"/>
                <w:smallCaps w:val="0"/>
                <w:color w:val="000000"/>
                <w:sz w:val="20"/>
                <w:szCs w:val="20"/>
              </w:rPr>
            </w:pPr>
            <w:r>
              <w:rPr>
                <w:b w:val="0"/>
                <w:bCs w:val="0"/>
                <w:i w:val="0"/>
                <w:iCs w:val="0"/>
                <w:smallCaps w:val="0"/>
                <w:color w:val="000000"/>
                <w:sz w:val="20"/>
                <w:szCs w:val="20"/>
              </w:rPr>
              <w:t>Barclays</w:t>
            </w:r>
          </w:p>
        </w:tc>
        <w:tc>
          <w:tcPr>
            <w:tcW w:w="1180"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sz w:val="20"/>
                <w:szCs w:val="20"/>
              </w:rPr>
            </w:pPr>
            <w:r>
              <w:rPr>
                <w:b w:val="0"/>
                <w:bCs w:val="0"/>
                <w:i w:val="0"/>
                <w:iCs w:val="0"/>
                <w:smallCaps w:val="0"/>
                <w:color w:val="000000"/>
                <w:sz w:val="20"/>
                <w:szCs w:val="20"/>
              </w:rPr>
              <w:t>37</w:t>
            </w:r>
          </w:p>
        </w:tc>
        <w:tc>
          <w:tcPr>
            <w:tcW w:w="1545" w:type="dxa"/>
            <w:tcBorders>
              <w:bottom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20"/>
                <w:szCs w:val="20"/>
              </w:rPr>
            </w:pPr>
            <w:r>
              <w:rPr>
                <w:b w:val="0"/>
                <w:bCs w:val="0"/>
                <w:i w:val="0"/>
                <w:iCs w:val="0"/>
                <w:smallCaps w:val="0"/>
                <w:color w:val="000000"/>
                <w:sz w:val="20"/>
                <w:szCs w:val="20"/>
              </w:rPr>
              <w:t>0.4%</w:t>
            </w:r>
          </w:p>
        </w:tc>
      </w:tr>
      <w:tr>
        <w:tblPrEx>
          <w:tblW w:w="4680" w:type="dxa"/>
          <w:jc w:val="center"/>
          <w:tblCellMar>
            <w:top w:w="0" w:type="dxa"/>
            <w:left w:w="0" w:type="dxa"/>
            <w:bottom w:w="0" w:type="dxa"/>
            <w:right w:w="0" w:type="dxa"/>
          </w:tblCellMar>
        </w:tblPrEx>
        <w:trPr>
          <w:trHeight w:val="288"/>
          <w:jc w:val="center"/>
        </w:trPr>
        <w:tc>
          <w:tcPr>
            <w:tcW w:w="196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jc w:val="right"/>
              <w:rPr>
                <w:b w:val="0"/>
                <w:bCs w:val="0"/>
                <w:i w:val="0"/>
                <w:iCs w:val="0"/>
                <w:smallCaps w:val="0"/>
                <w:color w:val="000000"/>
                <w:sz w:val="20"/>
                <w:szCs w:val="20"/>
              </w:rPr>
            </w:pPr>
            <w:r>
              <w:rPr>
                <w:b/>
                <w:bCs/>
                <w:i w:val="0"/>
                <w:iCs w:val="0"/>
                <w:smallCaps w:val="0"/>
                <w:color w:val="000000"/>
                <w:sz w:val="20"/>
                <w:szCs w:val="20"/>
              </w:rPr>
              <w:t>Total</w:t>
            </w:r>
          </w:p>
        </w:tc>
        <w:tc>
          <w:tcPr>
            <w:tcW w:w="11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20"/>
                <w:szCs w:val="20"/>
              </w:rPr>
            </w:pPr>
            <w:r>
              <w:rPr>
                <w:b/>
                <w:bCs/>
                <w:i w:val="0"/>
                <w:iCs w:val="0"/>
                <w:smallCaps w:val="0"/>
                <w:color w:val="000000"/>
                <w:sz w:val="20"/>
                <w:szCs w:val="20"/>
              </w:rPr>
              <w:t>10,085</w:t>
            </w:r>
          </w:p>
        </w:tc>
        <w:tc>
          <w:tcPr>
            <w:tcW w:w="154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20"/>
                <w:szCs w:val="20"/>
              </w:rPr>
            </w:pPr>
            <w:r>
              <w:rPr>
                <w:b/>
                <w:bCs/>
                <w:i w:val="0"/>
                <w:iCs w:val="0"/>
                <w:smallCaps w:val="0"/>
                <w:color w:val="000000"/>
                <w:sz w:val="20"/>
                <w:szCs w:val="20"/>
              </w:rPr>
              <w:t>100%</w:t>
            </w:r>
          </w:p>
        </w:tc>
      </w:tr>
    </w:tbl>
    <w:p>
      <w:pPr>
        <w:spacing w:before="0" w:after="0"/>
        <w:rPr>
          <w:rFonts w:ascii="Calibri" w:eastAsia="Calibri" w:hAnsi="Calibri" w:cs="Calibri"/>
          <w:sz w:val="22"/>
          <w:szCs w:val="22"/>
        </w:rPr>
      </w:pPr>
    </w:p>
    <w:p>
      <w:pPr>
        <w:numPr>
          <w:ilvl w:val="0"/>
          <w:numId w:val="7"/>
        </w:numPr>
        <w:spacing w:before="120" w:after="200"/>
        <w:ind w:left="714" w:right="1525" w:hanging="357"/>
        <w:jc w:val="both"/>
      </w:pPr>
      <w:r>
        <w:t>There’s no adjustment or reclassification applied on these exposures for Solvency II Balance sheet purpose. They’re subject to Counterparty Type 1 SCR following Article 189(2)(b) of delegated regulations.</w:t>
      </w:r>
    </w:p>
    <w:p>
      <w:pPr>
        <w:numPr>
          <w:ilvl w:val="0"/>
          <w:numId w:val="7"/>
        </w:numPr>
        <w:spacing w:before="120" w:after="200"/>
        <w:ind w:left="714" w:right="1525" w:hanging="357"/>
        <w:jc w:val="both"/>
      </w:pPr>
      <w:r>
        <w:t>The company holds a derivative position in the shape of a Forward asset to cover up for fluctuations in the investments whose original currency is denominated in USD. The Forward guarantees the conversion from USD to GBP as at December-24 at the level of £14m. This is stressed under SCR Counterparty type 1, factoring its mitigation capacity in the loss-given-default (LGD) of the instrument.</w:t>
      </w:r>
    </w:p>
    <w:p>
      <w:pPr>
        <w:numPr>
          <w:ilvl w:val="0"/>
          <w:numId w:val="7"/>
        </w:numPr>
        <w:spacing w:before="120" w:after="200"/>
        <w:ind w:left="714" w:right="1525" w:hanging="357"/>
        <w:jc w:val="both"/>
      </w:pPr>
      <w:r>
        <w:t>As at 31</w:t>
      </w:r>
      <w:r>
        <w:rPr>
          <w:vertAlign w:val="superscript"/>
        </w:rPr>
        <w:t>st</w:t>
      </w:r>
      <w:r>
        <w:t xml:space="preserve"> December the company holds the following investments and bank accounts denominated in USD:</w:t>
      </w:r>
    </w:p>
    <w:tbl>
      <w:tblPr>
        <w:tblW w:w="3816" w:type="dxa"/>
        <w:jc w:val="center"/>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Grid>
        <w:gridCol w:w="2381"/>
        <w:gridCol w:w="1435"/>
      </w:tblGrid>
      <w:tr>
        <w:tblPrEx>
          <w:tblW w:w="3816" w:type="dxa"/>
          <w:jc w:val="center"/>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Ex>
        <w:trPr>
          <w:trHeight w:val="539"/>
          <w:jc w:val="center"/>
        </w:trPr>
        <w:tc>
          <w:tcPr>
            <w:tcW w:w="2382" w:type="dxa"/>
            <w:tcBorders>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center"/>
              <w:rPr>
                <w:b w:val="0"/>
                <w:bCs w:val="0"/>
                <w:i w:val="0"/>
                <w:iCs w:val="0"/>
                <w:smallCaps w:val="0"/>
                <w:color w:val="000000"/>
                <w:sz w:val="20"/>
                <w:szCs w:val="20"/>
              </w:rPr>
            </w:pPr>
            <w:r>
              <w:rPr>
                <w:b/>
                <w:bCs/>
                <w:i w:val="0"/>
                <w:iCs w:val="0"/>
                <w:smallCaps w:val="0"/>
                <w:color w:val="000000"/>
                <w:sz w:val="20"/>
                <w:szCs w:val="20"/>
              </w:rPr>
              <w:t xml:space="preserve">USD Investments &amp; </w:t>
            </w:r>
            <w:r>
              <w:rPr>
                <w:b w:val="0"/>
                <w:bCs w:val="0"/>
                <w:i w:val="0"/>
                <w:iCs w:val="0"/>
                <w:smallCaps w:val="0"/>
                <w:color w:val="000000"/>
                <w:sz w:val="20"/>
                <w:szCs w:val="20"/>
              </w:rPr>
              <w:br/>
            </w:r>
            <w:r>
              <w:rPr>
                <w:b/>
                <w:bCs/>
                <w:i w:val="0"/>
                <w:iCs w:val="0"/>
                <w:smallCaps w:val="0"/>
                <w:color w:val="000000"/>
                <w:sz w:val="20"/>
                <w:szCs w:val="20"/>
              </w:rPr>
              <w:t>Bank accounts</w:t>
            </w:r>
          </w:p>
        </w:tc>
        <w:tc>
          <w:tcPr>
            <w:tcW w:w="1439" w:type="dxa"/>
            <w:tcBorders>
              <w:bottom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20"/>
                <w:szCs w:val="20"/>
              </w:rPr>
            </w:pPr>
            <w:r>
              <w:rPr>
                <w:b/>
                <w:bCs/>
                <w:i w:val="0"/>
                <w:iCs w:val="0"/>
                <w:smallCaps w:val="0"/>
                <w:color w:val="000000"/>
                <w:sz w:val="20"/>
                <w:szCs w:val="20"/>
              </w:rPr>
              <w:t>£'000s</w:t>
            </w:r>
          </w:p>
        </w:tc>
      </w:tr>
      <w:tr>
        <w:tblPrEx>
          <w:tblW w:w="3816" w:type="dxa"/>
          <w:jc w:val="center"/>
          <w:tblCellMar>
            <w:top w:w="0" w:type="dxa"/>
            <w:left w:w="0" w:type="dxa"/>
            <w:bottom w:w="0" w:type="dxa"/>
            <w:right w:w="0" w:type="dxa"/>
          </w:tblCellMar>
        </w:tblPrEx>
        <w:trPr>
          <w:trHeight w:val="265"/>
          <w:jc w:val="center"/>
        </w:trPr>
        <w:tc>
          <w:tcPr>
            <w:tcW w:w="2387" w:type="dxa"/>
            <w:shd w:val="clear" w:color="auto" w:fill="FFFFFF"/>
            <w:noWrap w:val="0"/>
            <w:tcMar>
              <w:top w:w="0" w:type="dxa"/>
              <w:left w:w="108" w:type="dxa"/>
              <w:bottom w:w="0" w:type="dxa"/>
              <w:right w:w="113" w:type="dxa"/>
            </w:tcMar>
            <w:vAlign w:val="bottom"/>
            <w:hideMark/>
          </w:tcPr>
          <w:p>
            <w:pPr>
              <w:widowControl/>
              <w:spacing w:before="0" w:after="0"/>
              <w:rPr>
                <w:b w:val="0"/>
                <w:bCs w:val="0"/>
                <w:i w:val="0"/>
                <w:iCs w:val="0"/>
                <w:smallCaps w:val="0"/>
                <w:color w:val="000000"/>
                <w:sz w:val="20"/>
                <w:szCs w:val="20"/>
              </w:rPr>
            </w:pPr>
            <w:r>
              <w:rPr>
                <w:b w:val="0"/>
                <w:bCs w:val="0"/>
                <w:i w:val="0"/>
                <w:iCs w:val="0"/>
                <w:smallCaps w:val="0"/>
                <w:color w:val="000000"/>
                <w:sz w:val="20"/>
                <w:szCs w:val="20"/>
              </w:rPr>
              <w:t>Dayim</w:t>
            </w:r>
          </w:p>
        </w:tc>
        <w:tc>
          <w:tcPr>
            <w:tcW w:w="1434" w:type="dxa"/>
            <w:tcBorders>
              <w:lef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sz w:val="20"/>
                <w:szCs w:val="20"/>
              </w:rPr>
            </w:pPr>
            <w:r>
              <w:rPr>
                <w:b w:val="0"/>
                <w:bCs w:val="0"/>
                <w:i w:val="0"/>
                <w:iCs w:val="0"/>
                <w:smallCaps w:val="0"/>
                <w:color w:val="000000"/>
                <w:sz w:val="20"/>
                <w:szCs w:val="20"/>
              </w:rPr>
              <w:t>5,372</w:t>
            </w:r>
          </w:p>
        </w:tc>
      </w:tr>
      <w:tr>
        <w:tblPrEx>
          <w:tblW w:w="3816" w:type="dxa"/>
          <w:jc w:val="center"/>
          <w:tblCellMar>
            <w:top w:w="0" w:type="dxa"/>
            <w:left w:w="0" w:type="dxa"/>
            <w:bottom w:w="0" w:type="dxa"/>
            <w:right w:w="0" w:type="dxa"/>
          </w:tblCellMar>
        </w:tblPrEx>
        <w:trPr>
          <w:trHeight w:val="265"/>
          <w:jc w:val="center"/>
        </w:trPr>
        <w:tc>
          <w:tcPr>
            <w:tcW w:w="2387" w:type="dxa"/>
            <w:shd w:val="clear" w:color="auto" w:fill="FFFFFF"/>
            <w:noWrap w:val="0"/>
            <w:tcMar>
              <w:top w:w="0" w:type="dxa"/>
              <w:left w:w="108" w:type="dxa"/>
              <w:bottom w:w="0" w:type="dxa"/>
              <w:right w:w="113" w:type="dxa"/>
            </w:tcMar>
            <w:vAlign w:val="bottom"/>
            <w:hideMark/>
          </w:tcPr>
          <w:p>
            <w:pPr>
              <w:widowControl/>
              <w:spacing w:before="0" w:after="0"/>
              <w:rPr>
                <w:b w:val="0"/>
                <w:bCs w:val="0"/>
                <w:i w:val="0"/>
                <w:iCs w:val="0"/>
                <w:smallCaps w:val="0"/>
                <w:color w:val="000000"/>
                <w:sz w:val="20"/>
                <w:szCs w:val="20"/>
              </w:rPr>
            </w:pPr>
            <w:r>
              <w:rPr>
                <w:b w:val="0"/>
                <w:bCs w:val="0"/>
                <w:i w:val="0"/>
                <w:iCs w:val="0"/>
                <w:smallCaps w:val="0"/>
                <w:color w:val="000000"/>
                <w:sz w:val="20"/>
                <w:szCs w:val="20"/>
              </w:rPr>
              <w:t>8VC</w:t>
            </w:r>
          </w:p>
        </w:tc>
        <w:tc>
          <w:tcPr>
            <w:tcW w:w="1434" w:type="dxa"/>
            <w:tcBorders>
              <w:lef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sz w:val="20"/>
                <w:szCs w:val="20"/>
              </w:rPr>
            </w:pPr>
            <w:r>
              <w:rPr>
                <w:b w:val="0"/>
                <w:bCs w:val="0"/>
                <w:i w:val="0"/>
                <w:iCs w:val="0"/>
                <w:smallCaps w:val="0"/>
                <w:color w:val="000000"/>
                <w:sz w:val="20"/>
                <w:szCs w:val="20"/>
              </w:rPr>
              <w:t>6,543</w:t>
            </w:r>
          </w:p>
        </w:tc>
      </w:tr>
      <w:tr>
        <w:tblPrEx>
          <w:tblW w:w="3816" w:type="dxa"/>
          <w:jc w:val="center"/>
          <w:tblCellMar>
            <w:top w:w="0" w:type="dxa"/>
            <w:left w:w="0" w:type="dxa"/>
            <w:bottom w:w="0" w:type="dxa"/>
            <w:right w:w="0" w:type="dxa"/>
          </w:tblCellMar>
        </w:tblPrEx>
        <w:trPr>
          <w:trHeight w:val="265"/>
          <w:jc w:val="center"/>
        </w:trPr>
        <w:tc>
          <w:tcPr>
            <w:tcW w:w="2387" w:type="dxa"/>
            <w:shd w:val="clear" w:color="auto" w:fill="FFFFFF"/>
            <w:noWrap w:val="0"/>
            <w:tcMar>
              <w:top w:w="0" w:type="dxa"/>
              <w:left w:w="108" w:type="dxa"/>
              <w:bottom w:w="0" w:type="dxa"/>
              <w:right w:w="113" w:type="dxa"/>
            </w:tcMar>
            <w:vAlign w:val="bottom"/>
            <w:hideMark/>
          </w:tcPr>
          <w:p>
            <w:pPr>
              <w:widowControl/>
              <w:spacing w:before="0" w:after="0"/>
              <w:rPr>
                <w:b w:val="0"/>
                <w:bCs w:val="0"/>
                <w:i w:val="0"/>
                <w:iCs w:val="0"/>
                <w:smallCaps w:val="0"/>
                <w:color w:val="000000"/>
                <w:sz w:val="20"/>
                <w:szCs w:val="20"/>
              </w:rPr>
            </w:pPr>
            <w:r>
              <w:rPr>
                <w:b w:val="0"/>
                <w:bCs w:val="0"/>
                <w:i w:val="0"/>
                <w:iCs w:val="0"/>
                <w:smallCaps w:val="0"/>
                <w:color w:val="000000"/>
                <w:sz w:val="20"/>
                <w:szCs w:val="20"/>
              </w:rPr>
              <w:t>CCA Longevity Fund</w:t>
            </w:r>
          </w:p>
        </w:tc>
        <w:tc>
          <w:tcPr>
            <w:tcW w:w="1434" w:type="dxa"/>
            <w:tcBorders>
              <w:lef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sz w:val="20"/>
                <w:szCs w:val="20"/>
              </w:rPr>
            </w:pPr>
            <w:r>
              <w:rPr>
                <w:b w:val="0"/>
                <w:bCs w:val="0"/>
                <w:i w:val="0"/>
                <w:iCs w:val="0"/>
                <w:smallCaps w:val="0"/>
                <w:color w:val="000000"/>
                <w:sz w:val="20"/>
                <w:szCs w:val="20"/>
              </w:rPr>
              <w:t>1,440</w:t>
            </w:r>
          </w:p>
        </w:tc>
      </w:tr>
      <w:tr>
        <w:tblPrEx>
          <w:tblW w:w="3816" w:type="dxa"/>
          <w:jc w:val="center"/>
          <w:tblCellMar>
            <w:top w:w="0" w:type="dxa"/>
            <w:left w:w="0" w:type="dxa"/>
            <w:bottom w:w="0" w:type="dxa"/>
            <w:right w:w="0" w:type="dxa"/>
          </w:tblCellMar>
        </w:tblPrEx>
        <w:trPr>
          <w:trHeight w:val="265"/>
          <w:jc w:val="center"/>
        </w:trPr>
        <w:tc>
          <w:tcPr>
            <w:tcW w:w="2387" w:type="dxa"/>
            <w:shd w:val="clear" w:color="auto" w:fill="FFFFFF"/>
            <w:noWrap w:val="0"/>
            <w:tcMar>
              <w:top w:w="0" w:type="dxa"/>
              <w:left w:w="108" w:type="dxa"/>
              <w:bottom w:w="0" w:type="dxa"/>
              <w:right w:w="113" w:type="dxa"/>
            </w:tcMar>
            <w:vAlign w:val="bottom"/>
            <w:hideMark/>
          </w:tcPr>
          <w:p>
            <w:pPr>
              <w:widowControl/>
              <w:spacing w:before="0" w:after="0"/>
              <w:rPr>
                <w:b w:val="0"/>
                <w:bCs w:val="0"/>
                <w:i w:val="0"/>
                <w:iCs w:val="0"/>
                <w:smallCaps w:val="0"/>
                <w:color w:val="000000"/>
                <w:sz w:val="20"/>
                <w:szCs w:val="20"/>
              </w:rPr>
            </w:pPr>
            <w:r>
              <w:rPr>
                <w:b w:val="0"/>
                <w:bCs w:val="0"/>
                <w:i w:val="0"/>
                <w:iCs w:val="0"/>
                <w:smallCaps w:val="0"/>
                <w:color w:val="000000"/>
                <w:sz w:val="20"/>
                <w:szCs w:val="20"/>
              </w:rPr>
              <w:t>Perceptive</w:t>
            </w:r>
          </w:p>
        </w:tc>
        <w:tc>
          <w:tcPr>
            <w:tcW w:w="1434" w:type="dxa"/>
            <w:tcBorders>
              <w:lef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sz w:val="20"/>
                <w:szCs w:val="20"/>
              </w:rPr>
            </w:pPr>
            <w:r>
              <w:rPr>
                <w:b w:val="0"/>
                <w:bCs w:val="0"/>
                <w:i w:val="0"/>
                <w:iCs w:val="0"/>
                <w:smallCaps w:val="0"/>
                <w:color w:val="000000"/>
                <w:sz w:val="20"/>
                <w:szCs w:val="20"/>
              </w:rPr>
              <w:t>743</w:t>
            </w:r>
          </w:p>
        </w:tc>
      </w:tr>
      <w:tr>
        <w:tblPrEx>
          <w:tblW w:w="3816" w:type="dxa"/>
          <w:jc w:val="center"/>
          <w:tblCellMar>
            <w:top w:w="0" w:type="dxa"/>
            <w:left w:w="0" w:type="dxa"/>
            <w:bottom w:w="0" w:type="dxa"/>
            <w:right w:w="0" w:type="dxa"/>
          </w:tblCellMar>
        </w:tblPrEx>
        <w:trPr>
          <w:trHeight w:val="265"/>
          <w:jc w:val="center"/>
        </w:trPr>
        <w:tc>
          <w:tcPr>
            <w:tcW w:w="2387" w:type="dxa"/>
            <w:shd w:val="clear" w:color="auto" w:fill="FFFFFF"/>
            <w:noWrap w:val="0"/>
            <w:tcMar>
              <w:top w:w="0" w:type="dxa"/>
              <w:left w:w="108" w:type="dxa"/>
              <w:bottom w:w="0" w:type="dxa"/>
              <w:right w:w="113" w:type="dxa"/>
            </w:tcMar>
            <w:vAlign w:val="bottom"/>
            <w:hideMark/>
          </w:tcPr>
          <w:p>
            <w:pPr>
              <w:widowControl/>
              <w:spacing w:before="0" w:after="0"/>
              <w:rPr>
                <w:b w:val="0"/>
                <w:bCs w:val="0"/>
                <w:i w:val="0"/>
                <w:iCs w:val="0"/>
                <w:smallCaps w:val="0"/>
                <w:color w:val="000000"/>
                <w:sz w:val="20"/>
                <w:szCs w:val="20"/>
              </w:rPr>
            </w:pPr>
            <w:r>
              <w:rPr>
                <w:b w:val="0"/>
                <w:bCs w:val="0"/>
                <w:i w:val="0"/>
                <w:iCs w:val="0"/>
                <w:smallCaps w:val="0"/>
                <w:color w:val="000000"/>
                <w:sz w:val="20"/>
                <w:szCs w:val="20"/>
              </w:rPr>
              <w:t>RBS USD account</w:t>
            </w:r>
          </w:p>
        </w:tc>
        <w:tc>
          <w:tcPr>
            <w:tcW w:w="1434" w:type="dxa"/>
            <w:tcBorders>
              <w:lef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sz w:val="20"/>
                <w:szCs w:val="20"/>
              </w:rPr>
            </w:pPr>
            <w:r>
              <w:rPr>
                <w:b w:val="0"/>
                <w:bCs w:val="0"/>
                <w:i w:val="0"/>
                <w:iCs w:val="0"/>
                <w:smallCaps w:val="0"/>
                <w:color w:val="000000"/>
                <w:sz w:val="20"/>
                <w:szCs w:val="20"/>
              </w:rPr>
              <w:t>142</w:t>
            </w:r>
          </w:p>
        </w:tc>
      </w:tr>
      <w:tr>
        <w:tblPrEx>
          <w:tblW w:w="3816" w:type="dxa"/>
          <w:jc w:val="center"/>
          <w:tblCellMar>
            <w:top w:w="0" w:type="dxa"/>
            <w:left w:w="0" w:type="dxa"/>
            <w:bottom w:w="0" w:type="dxa"/>
            <w:right w:w="0" w:type="dxa"/>
          </w:tblCellMar>
        </w:tblPrEx>
        <w:trPr>
          <w:trHeight w:val="265"/>
          <w:jc w:val="center"/>
        </w:trPr>
        <w:tc>
          <w:tcPr>
            <w:tcW w:w="2387" w:type="dxa"/>
            <w:tcBorders>
              <w:bottom w:val="single" w:sz="4" w:space="0" w:color="000000"/>
            </w:tcBorders>
            <w:shd w:val="clear" w:color="auto" w:fill="FFFFFF"/>
            <w:noWrap w:val="0"/>
            <w:tcMar>
              <w:top w:w="0" w:type="dxa"/>
              <w:left w:w="108" w:type="dxa"/>
              <w:bottom w:w="0" w:type="dxa"/>
              <w:right w:w="113" w:type="dxa"/>
            </w:tcMar>
            <w:vAlign w:val="bottom"/>
            <w:hideMark/>
          </w:tcPr>
          <w:p>
            <w:pPr>
              <w:widowControl/>
              <w:spacing w:before="0" w:after="0"/>
              <w:rPr>
                <w:b w:val="0"/>
                <w:bCs w:val="0"/>
                <w:i w:val="0"/>
                <w:iCs w:val="0"/>
                <w:smallCaps w:val="0"/>
                <w:color w:val="000000"/>
                <w:sz w:val="20"/>
                <w:szCs w:val="20"/>
              </w:rPr>
            </w:pPr>
            <w:r>
              <w:rPr>
                <w:b w:val="0"/>
                <w:bCs w:val="0"/>
                <w:i w:val="0"/>
                <w:iCs w:val="0"/>
                <w:smallCaps w:val="0"/>
                <w:color w:val="000000"/>
                <w:sz w:val="20"/>
                <w:szCs w:val="20"/>
              </w:rPr>
              <w:t>JSS - Forward</w:t>
            </w:r>
          </w:p>
        </w:tc>
        <w:tc>
          <w:tcPr>
            <w:tcW w:w="1434" w:type="dxa"/>
            <w:tcBorders>
              <w:left w:val="single" w:sz="4" w:space="0" w:color="000000"/>
              <w:bottom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sz w:val="20"/>
                <w:szCs w:val="20"/>
              </w:rPr>
            </w:pPr>
            <w:r>
              <w:rPr>
                <w:b w:val="0"/>
                <w:bCs w:val="0"/>
                <w:i w:val="0"/>
                <w:iCs w:val="0"/>
                <w:smallCaps w:val="0"/>
                <w:color w:val="000000"/>
                <w:sz w:val="20"/>
                <w:szCs w:val="20"/>
              </w:rPr>
              <w:t>-184</w:t>
            </w:r>
          </w:p>
        </w:tc>
      </w:tr>
      <w:tr>
        <w:tblPrEx>
          <w:tblW w:w="3816" w:type="dxa"/>
          <w:jc w:val="center"/>
          <w:tblCellMar>
            <w:top w:w="0" w:type="dxa"/>
            <w:left w:w="0" w:type="dxa"/>
            <w:bottom w:w="0" w:type="dxa"/>
            <w:right w:w="0" w:type="dxa"/>
          </w:tblCellMar>
        </w:tblPrEx>
        <w:trPr>
          <w:trHeight w:val="265"/>
          <w:jc w:val="center"/>
        </w:trPr>
        <w:tc>
          <w:tcPr>
            <w:tcW w:w="2382"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jc w:val="right"/>
              <w:rPr>
                <w:b w:val="0"/>
                <w:bCs w:val="0"/>
                <w:i w:val="0"/>
                <w:iCs w:val="0"/>
                <w:smallCaps w:val="0"/>
                <w:color w:val="000000"/>
                <w:sz w:val="20"/>
                <w:szCs w:val="20"/>
              </w:rPr>
            </w:pPr>
            <w:r>
              <w:rPr>
                <w:b/>
                <w:bCs/>
                <w:i w:val="0"/>
                <w:iCs w:val="0"/>
                <w:smallCaps w:val="0"/>
                <w:color w:val="000000"/>
                <w:sz w:val="20"/>
                <w:szCs w:val="20"/>
              </w:rPr>
              <w:t>Total</w:t>
            </w:r>
          </w:p>
        </w:tc>
        <w:tc>
          <w:tcPr>
            <w:tcW w:w="1439"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20"/>
                <w:szCs w:val="20"/>
              </w:rPr>
            </w:pPr>
            <w:r>
              <w:rPr>
                <w:b/>
                <w:bCs/>
                <w:i w:val="0"/>
                <w:iCs w:val="0"/>
                <w:smallCaps w:val="0"/>
                <w:color w:val="000000"/>
                <w:sz w:val="20"/>
                <w:szCs w:val="20"/>
              </w:rPr>
              <w:t>14,057</w:t>
            </w:r>
          </w:p>
        </w:tc>
      </w:tr>
    </w:tbl>
    <w:p>
      <w:pPr>
        <w:spacing w:before="120" w:after="200"/>
        <w:ind w:left="714" w:right="1525"/>
        <w:jc w:val="both"/>
        <w:rPr>
          <w:rFonts w:ascii="Calibri" w:eastAsia="Calibri" w:hAnsi="Calibri" w:cs="Calibri"/>
          <w:sz w:val="22"/>
          <w:szCs w:val="22"/>
        </w:rPr>
      </w:pPr>
    </w:p>
    <w:p>
      <w:pPr>
        <w:numPr>
          <w:ilvl w:val="0"/>
          <w:numId w:val="8"/>
        </w:numPr>
        <w:spacing w:before="120" w:after="200"/>
        <w:ind w:left="714" w:right="1525" w:hanging="357"/>
        <w:jc w:val="both"/>
      </w:pPr>
      <w:r>
        <w:t>As of December-24, the exposure to currency risk given by the excess of USD investments to the guaranteed GBP value by the forward derivative is £161k which is pretty close to the total USD exposure.</w:t>
      </w:r>
    </w:p>
    <w:p>
      <w:pPr>
        <w:pStyle w:val="Heading1"/>
        <w:numPr>
          <w:ilvl w:val="0"/>
          <w:numId w:val="9"/>
        </w:numPr>
        <w:tabs>
          <w:tab w:val="left" w:pos="720"/>
        </w:tabs>
        <w:spacing w:after="240" w:line="235" w:lineRule="auto"/>
        <w:ind w:left="284" w:right="1383" w:firstLine="0"/>
        <w:jc w:val="both"/>
        <w:rPr>
          <w:rFonts w:ascii="Calibri" w:eastAsia="Calibri" w:hAnsi="Calibri" w:cs="Calibri"/>
          <w:b/>
          <w:bCs/>
          <w:color w:val="2F5496"/>
          <w:spacing w:val="2"/>
          <w:sz w:val="34"/>
          <w:szCs w:val="34"/>
        </w:rPr>
      </w:pPr>
      <w:bookmarkStart w:id="5" w:name="_Toc196234016"/>
      <w:r>
        <w:rPr>
          <w:rFonts w:ascii="Calibri" w:eastAsia="Calibri" w:hAnsi="Calibri" w:cs="Calibri"/>
          <w:i w:val="0"/>
          <w:spacing w:val="2"/>
          <w:sz w:val="34"/>
          <w:szCs w:val="34"/>
        </w:rPr>
        <w:t>Solvency II Balance sheet – Technical provisions (Gross)</w:t>
      </w:r>
      <w:bookmarkEnd w:id="5"/>
    </w:p>
    <w:p>
      <w:pPr>
        <w:numPr>
          <w:ilvl w:val="0"/>
          <w:numId w:val="10"/>
        </w:numPr>
        <w:tabs>
          <w:tab w:val="left" w:pos="356"/>
        </w:tabs>
        <w:spacing w:before="100" w:after="0"/>
        <w:ind w:left="360" w:hanging="360"/>
        <w:outlineLvl w:val="1"/>
        <w:rPr>
          <w:rFonts w:ascii="Calibri" w:eastAsia="Calibri" w:hAnsi="Calibri" w:cs="Calibri"/>
          <w:vanish/>
          <w:sz w:val="24"/>
          <w:szCs w:val="24"/>
        </w:rPr>
      </w:pPr>
      <w:bookmarkStart w:id="6" w:name="_Toc167471626"/>
      <w:bookmarkStart w:id="7" w:name="_Toc167788381"/>
      <w:bookmarkStart w:id="8" w:name="_Toc167960107"/>
      <w:bookmarkStart w:id="9" w:name="_Toc177558208"/>
      <w:bookmarkStart w:id="10" w:name="_Toc177558354"/>
      <w:bookmarkStart w:id="11" w:name="_Toc177559090"/>
      <w:bookmarkStart w:id="12" w:name="_Toc177559179"/>
      <w:bookmarkStart w:id="13" w:name="_Toc178175071"/>
      <w:bookmarkStart w:id="14" w:name="_Toc178351407"/>
      <w:bookmarkStart w:id="15" w:name="_Toc196234017"/>
      <w:bookmarkEnd w:id="6"/>
      <w:bookmarkEnd w:id="7"/>
      <w:bookmarkEnd w:id="8"/>
      <w:bookmarkEnd w:id="9"/>
      <w:bookmarkEnd w:id="10"/>
      <w:bookmarkEnd w:id="11"/>
      <w:bookmarkEnd w:id="12"/>
      <w:bookmarkEnd w:id="13"/>
      <w:bookmarkEnd w:id="14"/>
      <w:bookmarkEnd w:id="15"/>
      <w:bookmarkStart w:id="16" w:name="_Toc167471627"/>
      <w:bookmarkStart w:id="17" w:name="_Toc167788382"/>
      <w:bookmarkStart w:id="18" w:name="_Toc167960108"/>
      <w:bookmarkStart w:id="19" w:name="_Toc177558209"/>
      <w:bookmarkStart w:id="20" w:name="_Toc177558355"/>
      <w:bookmarkStart w:id="21" w:name="_Toc177559091"/>
      <w:bookmarkStart w:id="22" w:name="_Toc177559180"/>
      <w:bookmarkStart w:id="23" w:name="_Toc178175072"/>
      <w:bookmarkStart w:id="24" w:name="_Toc178351408"/>
      <w:bookmarkStart w:id="25" w:name="_Toc196234018"/>
      <w:bookmarkEnd w:id="16"/>
      <w:bookmarkEnd w:id="17"/>
      <w:bookmarkEnd w:id="18"/>
      <w:bookmarkEnd w:id="19"/>
      <w:bookmarkEnd w:id="20"/>
      <w:bookmarkEnd w:id="21"/>
      <w:bookmarkEnd w:id="22"/>
      <w:bookmarkEnd w:id="23"/>
      <w:bookmarkEnd w:id="24"/>
      <w:bookmarkEnd w:id="25"/>
      <w:bookmarkStart w:id="26" w:name="_Toc167471628"/>
      <w:bookmarkStart w:id="27" w:name="_Toc167788383"/>
      <w:bookmarkStart w:id="28" w:name="_Toc167960109"/>
      <w:bookmarkStart w:id="29" w:name="_Toc177558210"/>
      <w:bookmarkStart w:id="30" w:name="_Toc177558356"/>
      <w:bookmarkStart w:id="31" w:name="_Toc177559092"/>
      <w:bookmarkStart w:id="32" w:name="_Toc177559181"/>
      <w:bookmarkStart w:id="33" w:name="_Toc178175073"/>
      <w:bookmarkStart w:id="34" w:name="_Toc178351409"/>
      <w:bookmarkStart w:id="35" w:name="_Toc196234019"/>
      <w:bookmarkEnd w:id="26"/>
      <w:bookmarkEnd w:id="27"/>
      <w:bookmarkEnd w:id="28"/>
      <w:bookmarkEnd w:id="29"/>
      <w:bookmarkEnd w:id="30"/>
      <w:bookmarkEnd w:id="31"/>
      <w:bookmarkEnd w:id="32"/>
      <w:bookmarkEnd w:id="33"/>
      <w:bookmarkEnd w:id="34"/>
      <w:bookmarkEnd w:id="35"/>
      <w:bookmarkStart w:id="36" w:name="_Toc167471629"/>
      <w:bookmarkStart w:id="37" w:name="_Toc167788384"/>
      <w:bookmarkStart w:id="38" w:name="_Toc167960110"/>
      <w:bookmarkStart w:id="39" w:name="_Toc177558211"/>
      <w:bookmarkStart w:id="40" w:name="_Toc177558357"/>
      <w:bookmarkStart w:id="41" w:name="_Toc177559093"/>
      <w:bookmarkStart w:id="42" w:name="_Toc177559182"/>
      <w:bookmarkStart w:id="43" w:name="_Toc178175074"/>
      <w:bookmarkStart w:id="44" w:name="_Toc178351410"/>
      <w:bookmarkStart w:id="45" w:name="_Toc196234020"/>
      <w:bookmarkEnd w:id="36"/>
      <w:bookmarkEnd w:id="37"/>
      <w:bookmarkEnd w:id="38"/>
      <w:bookmarkEnd w:id="39"/>
      <w:bookmarkEnd w:id="40"/>
      <w:bookmarkEnd w:id="41"/>
      <w:bookmarkEnd w:id="42"/>
      <w:bookmarkEnd w:id="43"/>
      <w:bookmarkEnd w:id="44"/>
      <w:bookmarkEnd w:id="45"/>
    </w:p>
    <w:p>
      <w:pPr>
        <w:numPr>
          <w:ilvl w:val="0"/>
          <w:numId w:val="11"/>
        </w:numPr>
        <w:tabs>
          <w:tab w:val="left" w:pos="720"/>
        </w:tabs>
        <w:spacing w:before="100"/>
        <w:ind w:left="567" w:right="0" w:hanging="284"/>
        <w:jc w:val="both"/>
        <w:outlineLvl w:val="1"/>
        <w:rPr>
          <w:b/>
          <w:bCs/>
          <w:color w:val="2F5496"/>
          <w:spacing w:val="2"/>
        </w:rPr>
      </w:pPr>
      <w:bookmarkStart w:id="46" w:name="_Toc196234021"/>
      <w:r>
        <w:rPr>
          <w:b/>
          <w:bCs/>
          <w:color w:val="2F5496"/>
          <w:spacing w:val="2"/>
        </w:rPr>
        <w:t>Structure and segregation</w:t>
      </w:r>
      <w:bookmarkEnd w:id="46"/>
      <w:r>
        <w:rPr>
          <w:b/>
          <w:bCs/>
          <w:color w:val="2F5496"/>
          <w:spacing w:val="2"/>
        </w:rPr>
        <w:t xml:space="preserve"> </w:t>
      </w:r>
    </w:p>
    <w:p>
      <w:pPr>
        <w:numPr>
          <w:ilvl w:val="1"/>
          <w:numId w:val="11"/>
        </w:numPr>
        <w:spacing w:before="120" w:after="240"/>
        <w:ind w:left="851" w:right="1525" w:hanging="567"/>
        <w:jc w:val="both"/>
        <w:rPr>
          <w:b w:val="0"/>
          <w:bCs w:val="0"/>
          <w:color w:val="000000"/>
          <w:spacing w:val="0"/>
        </w:rPr>
      </w:pPr>
      <w:r>
        <w:rPr>
          <w:b w:val="0"/>
          <w:bCs w:val="0"/>
          <w:color w:val="000000"/>
          <w:spacing w:val="0"/>
        </w:rPr>
        <w:t>The following heads of damage are segregated into Solvency II Classes as follows:</w:t>
      </w:r>
    </w:p>
    <w:tbl>
      <w:tblPr>
        <w:tblW w:w="7366" w:type="dxa"/>
        <w:jc w:val="center"/>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Grid>
        <w:gridCol w:w="3038"/>
        <w:gridCol w:w="4328"/>
      </w:tblGrid>
      <w:tr>
        <w:tblPrEx>
          <w:tblW w:w="7366" w:type="dxa"/>
          <w:jc w:val="center"/>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Ex>
        <w:trPr>
          <w:trHeight w:val="300"/>
          <w:jc w:val="center"/>
        </w:trPr>
        <w:tc>
          <w:tcPr>
            <w:tcW w:w="3040" w:type="dxa"/>
            <w:tcBorders>
              <w:bottom w:val="single" w:sz="4" w:space="0" w:color="000000"/>
              <w:right w:val="single" w:sz="4" w:space="0" w:color="000000"/>
            </w:tcBorders>
            <w:noWrap w:val="0"/>
            <w:tcMar>
              <w:top w:w="0" w:type="dxa"/>
              <w:left w:w="108" w:type="dxa"/>
              <w:bottom w:w="0" w:type="dxa"/>
              <w:right w:w="108"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SII Segments - Annex II</w:t>
            </w:r>
          </w:p>
        </w:tc>
        <w:tc>
          <w:tcPr>
            <w:tcW w:w="4331" w:type="dxa"/>
            <w:tcBorders>
              <w:bottom w:val="single" w:sz="4" w:space="0" w:color="000000"/>
            </w:tcBorders>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HoD</w:t>
            </w:r>
          </w:p>
        </w:tc>
      </w:tr>
      <w:tr>
        <w:tblPrEx>
          <w:tblW w:w="7366" w:type="dxa"/>
          <w:jc w:val="center"/>
          <w:tblCellMar>
            <w:top w:w="0" w:type="dxa"/>
            <w:left w:w="0" w:type="dxa"/>
            <w:bottom w:w="0" w:type="dxa"/>
            <w:right w:w="0" w:type="dxa"/>
          </w:tblCellMar>
        </w:tblPrEx>
        <w:trPr>
          <w:trHeight w:val="600"/>
          <w:jc w:val="center"/>
        </w:trPr>
        <w:tc>
          <w:tcPr>
            <w:tcW w:w="3040" w:type="dxa"/>
            <w:tcBorders>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rPr>
            </w:pPr>
            <w:r>
              <w:rPr>
                <w:b w:val="0"/>
                <w:bCs w:val="0"/>
                <w:i w:val="0"/>
                <w:iCs w:val="0"/>
                <w:smallCaps w:val="0"/>
                <w:color w:val="000000"/>
              </w:rPr>
              <w:t>1 – Motor vehicle liability insurance</w:t>
            </w:r>
          </w:p>
        </w:tc>
        <w:tc>
          <w:tcPr>
            <w:tcW w:w="4331" w:type="dxa"/>
            <w:tcBorders>
              <w:bottom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rPr>
            </w:pPr>
            <w:r>
              <w:rPr>
                <w:b w:val="0"/>
                <w:bCs w:val="0"/>
                <w:i w:val="0"/>
                <w:iCs w:val="0"/>
                <w:smallCaps w:val="0"/>
                <w:color w:val="000000"/>
              </w:rPr>
              <w:t>Property damage (PD) &amp; Bodily Injury (TP)</w:t>
            </w:r>
          </w:p>
        </w:tc>
      </w:tr>
      <w:tr>
        <w:tblPrEx>
          <w:tblW w:w="7366" w:type="dxa"/>
          <w:jc w:val="center"/>
          <w:tblCellMar>
            <w:top w:w="0" w:type="dxa"/>
            <w:left w:w="0" w:type="dxa"/>
            <w:bottom w:w="0" w:type="dxa"/>
            <w:right w:w="0" w:type="dxa"/>
          </w:tblCellMar>
        </w:tblPrEx>
        <w:trPr>
          <w:trHeight w:val="300"/>
          <w:jc w:val="center"/>
        </w:trPr>
        <w:tc>
          <w:tcPr>
            <w:tcW w:w="3040" w:type="dxa"/>
            <w:tcBorders>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rPr>
            </w:pPr>
            <w:r>
              <w:rPr>
                <w:b w:val="0"/>
                <w:bCs w:val="0"/>
                <w:i w:val="0"/>
                <w:iCs w:val="0"/>
                <w:smallCaps w:val="0"/>
                <w:color w:val="000000"/>
              </w:rPr>
              <w:t>2 – Other motor insurance</w:t>
            </w:r>
          </w:p>
        </w:tc>
        <w:tc>
          <w:tcPr>
            <w:tcW w:w="4331" w:type="dxa"/>
            <w:tcBorders>
              <w:bottom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rPr>
            </w:pPr>
            <w:r>
              <w:rPr>
                <w:b w:val="0"/>
                <w:bCs w:val="0"/>
                <w:i w:val="0"/>
                <w:iCs w:val="0"/>
                <w:smallCaps w:val="0"/>
                <w:color w:val="000000"/>
              </w:rPr>
              <w:t>Accidental damage (AD) &amp; Windscreen damage (WS)</w:t>
            </w:r>
          </w:p>
        </w:tc>
      </w:tr>
      <w:tr>
        <w:tblPrEx>
          <w:tblW w:w="7366" w:type="dxa"/>
          <w:jc w:val="center"/>
          <w:tblCellMar>
            <w:top w:w="0" w:type="dxa"/>
            <w:left w:w="0" w:type="dxa"/>
            <w:bottom w:w="0" w:type="dxa"/>
            <w:right w:w="0" w:type="dxa"/>
          </w:tblCellMar>
        </w:tblPrEx>
        <w:trPr>
          <w:trHeight w:val="300"/>
          <w:jc w:val="center"/>
        </w:trPr>
        <w:tc>
          <w:tcPr>
            <w:tcW w:w="3040" w:type="dxa"/>
            <w:tcBorders>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rPr>
            </w:pPr>
            <w:r>
              <w:rPr>
                <w:b w:val="0"/>
                <w:bCs w:val="0"/>
                <w:i w:val="0"/>
                <w:iCs w:val="0"/>
                <w:smallCaps w:val="0"/>
                <w:color w:val="000000"/>
              </w:rPr>
              <w:t>8 – Assistance</w:t>
            </w:r>
          </w:p>
        </w:tc>
        <w:tc>
          <w:tcPr>
            <w:tcW w:w="4331" w:type="dxa"/>
            <w:tcBorders>
              <w:bottom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rPr>
            </w:pPr>
            <w:r>
              <w:rPr>
                <w:b w:val="0"/>
                <w:bCs w:val="0"/>
                <w:i w:val="0"/>
                <w:iCs w:val="0"/>
                <w:smallCaps w:val="0"/>
                <w:color w:val="000000"/>
              </w:rPr>
              <w:t>Rescue</w:t>
            </w:r>
          </w:p>
        </w:tc>
      </w:tr>
      <w:tr>
        <w:tblPrEx>
          <w:tblW w:w="7366" w:type="dxa"/>
          <w:jc w:val="center"/>
          <w:tblCellMar>
            <w:top w:w="0" w:type="dxa"/>
            <w:left w:w="0" w:type="dxa"/>
            <w:bottom w:w="0" w:type="dxa"/>
            <w:right w:w="0" w:type="dxa"/>
          </w:tblCellMar>
        </w:tblPrEx>
        <w:trPr>
          <w:trHeight w:val="300"/>
          <w:jc w:val="center"/>
        </w:trPr>
        <w:tc>
          <w:tcPr>
            <w:tcW w:w="3040" w:type="dxa"/>
            <w:tcBorders>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rPr>
            </w:pPr>
            <w:r>
              <w:rPr>
                <w:b w:val="0"/>
                <w:bCs w:val="0"/>
                <w:i w:val="0"/>
                <w:iCs w:val="0"/>
                <w:smallCaps w:val="0"/>
                <w:color w:val="000000"/>
              </w:rPr>
              <w:t>9 – Miscellaneous financial loss</w:t>
            </w:r>
          </w:p>
        </w:tc>
        <w:tc>
          <w:tcPr>
            <w:tcW w:w="4331" w:type="dxa"/>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rPr>
            </w:pPr>
            <w:r>
              <w:rPr>
                <w:b w:val="0"/>
                <w:bCs w:val="0"/>
                <w:i w:val="0"/>
                <w:iCs w:val="0"/>
                <w:smallCaps w:val="0"/>
                <w:color w:val="000000"/>
              </w:rPr>
              <w:t>Excess</w:t>
            </w:r>
          </w:p>
        </w:tc>
      </w:tr>
    </w:tbl>
    <w:p>
      <w:pPr>
        <w:spacing w:before="0" w:after="0"/>
        <w:rPr>
          <w:rFonts w:ascii="Calibri" w:eastAsia="Calibri" w:hAnsi="Calibri" w:cs="Calibri"/>
          <w:sz w:val="22"/>
          <w:szCs w:val="22"/>
        </w:rPr>
      </w:pPr>
    </w:p>
    <w:p>
      <w:pPr>
        <w:numPr>
          <w:ilvl w:val="0"/>
          <w:numId w:val="12"/>
        </w:numPr>
        <w:spacing w:before="120" w:after="200"/>
        <w:ind w:left="851" w:right="1525" w:hanging="567"/>
        <w:jc w:val="both"/>
      </w:pPr>
      <w:r>
        <w:t>For the purposes of the modelling, technical provisions are calculated based on the following constituent parts:</w:t>
      </w:r>
    </w:p>
    <w:p>
      <w:pPr>
        <w:numPr>
          <w:ilvl w:val="0"/>
          <w:numId w:val="13"/>
        </w:numPr>
        <w:tabs>
          <w:tab w:val="left" w:pos="857"/>
        </w:tabs>
        <w:spacing w:before="120" w:after="200"/>
        <w:ind w:left="851" w:right="1525" w:hanging="494"/>
        <w:jc w:val="both"/>
        <w:rPr>
          <w:rFonts w:ascii="Work Sans" w:eastAsia="Work Sans" w:hAnsi="Work Sans" w:cs="Work Sans"/>
          <w:sz w:val="22"/>
          <w:szCs w:val="22"/>
        </w:rPr>
      </w:pPr>
      <w:bookmarkStart w:id="47" w:name="_Ref523743232"/>
      <w:r>
        <w:t>Claims provision (excluding discounting, expenses, ENID adjustment and risk margin)</w:t>
      </w:r>
      <w:bookmarkEnd w:id="47"/>
    </w:p>
    <w:p>
      <w:pPr>
        <w:numPr>
          <w:ilvl w:val="0"/>
          <w:numId w:val="13"/>
        </w:numPr>
        <w:tabs>
          <w:tab w:val="left" w:pos="857"/>
        </w:tabs>
        <w:spacing w:before="120" w:after="200"/>
        <w:ind w:left="851" w:right="1525" w:hanging="494"/>
        <w:jc w:val="both"/>
        <w:rPr>
          <w:rFonts w:ascii="Work Sans" w:eastAsia="Work Sans" w:hAnsi="Work Sans" w:cs="Work Sans"/>
          <w:sz w:val="22"/>
          <w:szCs w:val="22"/>
        </w:rPr>
      </w:pPr>
      <w:bookmarkStart w:id="48" w:name="_Ref523743256"/>
      <w:r>
        <w:t>Premium provision (excluding discounting, expenses, ENID adjustment and risk margin)</w:t>
      </w:r>
      <w:bookmarkEnd w:id="48"/>
    </w:p>
    <w:p>
      <w:pPr>
        <w:numPr>
          <w:ilvl w:val="0"/>
          <w:numId w:val="13"/>
        </w:numPr>
        <w:tabs>
          <w:tab w:val="left" w:pos="857"/>
        </w:tabs>
        <w:spacing w:before="120" w:after="200"/>
        <w:ind w:left="851" w:right="1525" w:hanging="494"/>
        <w:jc w:val="both"/>
        <w:rPr>
          <w:rFonts w:ascii="Work Sans" w:eastAsia="Work Sans" w:hAnsi="Work Sans" w:cs="Work Sans"/>
          <w:sz w:val="22"/>
          <w:szCs w:val="22"/>
        </w:rPr>
      </w:pPr>
      <w:r>
        <w:t>ENID adjustment</w:t>
      </w:r>
    </w:p>
    <w:p>
      <w:pPr>
        <w:numPr>
          <w:ilvl w:val="0"/>
          <w:numId w:val="13"/>
        </w:numPr>
        <w:tabs>
          <w:tab w:val="left" w:pos="857"/>
        </w:tabs>
        <w:spacing w:before="120" w:after="200"/>
        <w:ind w:left="851" w:right="1525" w:hanging="494"/>
        <w:jc w:val="both"/>
        <w:rPr>
          <w:rFonts w:ascii="Work Sans" w:eastAsia="Work Sans" w:hAnsi="Work Sans" w:cs="Work Sans"/>
          <w:sz w:val="22"/>
          <w:szCs w:val="22"/>
        </w:rPr>
      </w:pPr>
      <w:r>
        <w:t>Cancellations adjustment</w:t>
      </w:r>
    </w:p>
    <w:p>
      <w:pPr>
        <w:numPr>
          <w:ilvl w:val="0"/>
          <w:numId w:val="13"/>
        </w:numPr>
        <w:tabs>
          <w:tab w:val="left" w:pos="857"/>
        </w:tabs>
        <w:spacing w:before="120" w:after="200"/>
        <w:ind w:left="851" w:right="1525" w:hanging="494"/>
        <w:jc w:val="both"/>
        <w:rPr>
          <w:rFonts w:ascii="Work Sans" w:eastAsia="Work Sans" w:hAnsi="Work Sans" w:cs="Work Sans"/>
          <w:sz w:val="22"/>
          <w:szCs w:val="22"/>
        </w:rPr>
      </w:pPr>
      <w:r>
        <w:t xml:space="preserve">Management load </w:t>
      </w:r>
    </w:p>
    <w:p>
      <w:pPr>
        <w:numPr>
          <w:ilvl w:val="0"/>
          <w:numId w:val="13"/>
        </w:numPr>
        <w:tabs>
          <w:tab w:val="left" w:pos="857"/>
        </w:tabs>
        <w:spacing w:before="120" w:after="200"/>
        <w:ind w:left="851" w:right="1525" w:hanging="494"/>
        <w:jc w:val="both"/>
        <w:rPr>
          <w:rFonts w:ascii="Work Sans" w:eastAsia="Work Sans" w:hAnsi="Work Sans" w:cs="Work Sans"/>
          <w:sz w:val="22"/>
          <w:szCs w:val="22"/>
        </w:rPr>
      </w:pPr>
      <w:bookmarkStart w:id="49" w:name="_Ref523743326"/>
      <w:r>
        <w:t>Run-off provision adjustment</w:t>
      </w:r>
      <w:bookmarkEnd w:id="49"/>
    </w:p>
    <w:p>
      <w:pPr>
        <w:numPr>
          <w:ilvl w:val="0"/>
          <w:numId w:val="13"/>
        </w:numPr>
        <w:tabs>
          <w:tab w:val="left" w:pos="857"/>
        </w:tabs>
        <w:spacing w:before="120" w:after="200"/>
        <w:ind w:left="851" w:right="1525" w:hanging="494"/>
        <w:jc w:val="both"/>
        <w:rPr>
          <w:rFonts w:ascii="Work Sans" w:eastAsia="Work Sans" w:hAnsi="Work Sans" w:cs="Work Sans"/>
          <w:sz w:val="22"/>
          <w:szCs w:val="22"/>
        </w:rPr>
      </w:pPr>
      <w:r>
        <w:t>Insurance and reinsurance payables and receivables that are brought into the best estimate liability</w:t>
      </w:r>
    </w:p>
    <w:p>
      <w:pPr>
        <w:numPr>
          <w:ilvl w:val="0"/>
          <w:numId w:val="13"/>
        </w:numPr>
        <w:tabs>
          <w:tab w:val="left" w:pos="857"/>
        </w:tabs>
        <w:spacing w:before="120" w:after="200"/>
        <w:ind w:left="851" w:right="1525" w:hanging="494"/>
        <w:jc w:val="both"/>
        <w:rPr>
          <w:rFonts w:ascii="Work Sans" w:eastAsia="Work Sans" w:hAnsi="Work Sans" w:cs="Work Sans"/>
          <w:sz w:val="22"/>
          <w:szCs w:val="22"/>
        </w:rPr>
      </w:pPr>
      <w:bookmarkStart w:id="50" w:name="_Ref523762010"/>
      <w:r>
        <w:t>Discounting</w:t>
      </w:r>
      <w:bookmarkEnd w:id="50"/>
      <w:r>
        <w:t xml:space="preserve"> effect</w:t>
      </w:r>
    </w:p>
    <w:p>
      <w:pPr>
        <w:numPr>
          <w:ilvl w:val="0"/>
          <w:numId w:val="13"/>
        </w:numPr>
        <w:tabs>
          <w:tab w:val="left" w:pos="857"/>
        </w:tabs>
        <w:spacing w:before="120" w:after="200"/>
        <w:ind w:left="851" w:right="1525" w:hanging="494"/>
        <w:jc w:val="both"/>
        <w:rPr>
          <w:rFonts w:ascii="Work Sans" w:eastAsia="Work Sans" w:hAnsi="Work Sans" w:cs="Work Sans"/>
          <w:sz w:val="22"/>
          <w:szCs w:val="22"/>
        </w:rPr>
      </w:pPr>
      <w:r>
        <w:t>Risk margin</w:t>
      </w:r>
    </w:p>
    <w:p>
      <w:pPr>
        <w:numPr>
          <w:ilvl w:val="0"/>
          <w:numId w:val="14"/>
        </w:numPr>
        <w:tabs>
          <w:tab w:val="left" w:pos="720"/>
        </w:tabs>
        <w:spacing w:before="100"/>
        <w:ind w:left="567" w:right="0" w:hanging="284"/>
        <w:jc w:val="both"/>
        <w:outlineLvl w:val="1"/>
        <w:rPr>
          <w:b/>
          <w:bCs/>
          <w:color w:val="2F5496"/>
          <w:spacing w:val="2"/>
        </w:rPr>
      </w:pPr>
      <w:bookmarkStart w:id="51" w:name="_Toc196234022"/>
      <w:r>
        <w:rPr>
          <w:b/>
          <w:bCs/>
          <w:color w:val="2F5496"/>
          <w:spacing w:val="2"/>
        </w:rPr>
        <w:t>Contract boundaries</w:t>
      </w:r>
      <w:bookmarkEnd w:id="51"/>
    </w:p>
    <w:p>
      <w:pPr>
        <w:numPr>
          <w:ilvl w:val="1"/>
          <w:numId w:val="14"/>
        </w:numPr>
        <w:spacing w:before="120" w:after="200"/>
        <w:ind w:left="851" w:right="1525" w:hanging="567"/>
        <w:jc w:val="both"/>
        <w:rPr>
          <w:b w:val="0"/>
          <w:bCs w:val="0"/>
          <w:color w:val="000000"/>
          <w:spacing w:val="0"/>
        </w:rPr>
      </w:pPr>
      <w:r>
        <w:rPr>
          <w:b w:val="0"/>
          <w:bCs w:val="0"/>
          <w:color w:val="000000"/>
          <w:spacing w:val="0"/>
        </w:rPr>
        <w:t>As at 31st of December 2024 the Company has collected £837k premium where the inception period had not yet commenced therefore the company is not obligated to cover at the valuation date and therefore not appearing in the accounts yet. These positive future expected cashflows (BBNI, Bound but not Incepted) must appear in the Solvency II Balance sheet and therefore an adjustment has been made reducing the gross premium provision.</w:t>
      </w:r>
    </w:p>
    <w:p>
      <w:pPr>
        <w:numPr>
          <w:ilvl w:val="1"/>
          <w:numId w:val="14"/>
        </w:numPr>
        <w:spacing w:before="120" w:after="240"/>
        <w:ind w:left="851" w:right="1525" w:hanging="567"/>
        <w:jc w:val="both"/>
        <w:rPr>
          <w:b w:val="0"/>
          <w:bCs w:val="0"/>
          <w:color w:val="000000"/>
          <w:spacing w:val="0"/>
        </w:rPr>
      </w:pPr>
      <w:r>
        <w:rPr>
          <w:b w:val="0"/>
          <w:bCs w:val="0"/>
          <w:color w:val="000000"/>
          <w:spacing w:val="0"/>
        </w:rPr>
        <w:t>The quantum of the allowance for BBNI is provided in the following table:</w:t>
      </w:r>
    </w:p>
    <w:tbl>
      <w:tblPr>
        <w:tblW w:w="8880" w:type="dxa"/>
        <w:jc w:val="center"/>
        <w:tblCellMar>
          <w:top w:w="0" w:type="dxa"/>
          <w:left w:w="0" w:type="dxa"/>
          <w:bottom w:w="0" w:type="dxa"/>
          <w:right w:w="0" w:type="dxa"/>
        </w:tblCellMar>
      </w:tblPr>
      <w:tblGrid>
        <w:gridCol w:w="1516"/>
        <w:gridCol w:w="1383"/>
        <w:gridCol w:w="1383"/>
        <w:gridCol w:w="1839"/>
        <w:gridCol w:w="1386"/>
        <w:gridCol w:w="1373"/>
      </w:tblGrid>
      <w:tr>
        <w:tblPrEx>
          <w:tblW w:w="8880" w:type="dxa"/>
          <w:jc w:val="center"/>
          <w:tblCellMar>
            <w:top w:w="0" w:type="dxa"/>
            <w:left w:w="0" w:type="dxa"/>
            <w:bottom w:w="0" w:type="dxa"/>
            <w:right w:w="0" w:type="dxa"/>
          </w:tblCellMar>
        </w:tblPrEx>
        <w:trPr>
          <w:trHeight w:val="576"/>
          <w:jc w:val="center"/>
        </w:trPr>
        <w:tc>
          <w:tcPr>
            <w:tcW w:w="1530" w:type="dxa"/>
            <w:shd w:val="clear" w:color="auto" w:fill="FFFFFF"/>
            <w:noWrap w:val="0"/>
            <w:tcMar>
              <w:top w:w="0" w:type="dxa"/>
              <w:left w:w="113" w:type="dxa"/>
              <w:bottom w:w="0" w:type="dxa"/>
              <w:right w:w="113" w:type="dxa"/>
            </w:tcMar>
            <w:vAlign w:val="center"/>
            <w:hideMark/>
          </w:tcPr>
          <w:p>
            <w:pPr>
              <w:widowControl/>
              <w:spacing w:before="0" w:after="0"/>
              <w:rPr>
                <w:b w:val="0"/>
                <w:bCs w:val="0"/>
                <w:i w:val="0"/>
                <w:iCs w:val="0"/>
                <w:smallCaps w:val="0"/>
                <w:color w:val="000000"/>
              </w:rPr>
            </w:pPr>
            <w:r>
              <w:rPr>
                <w:b w:val="0"/>
                <w:bCs w:val="0"/>
                <w:i w:val="0"/>
                <w:iCs w:val="0"/>
                <w:smallCaps w:val="0"/>
                <w:color w:val="000000"/>
              </w:rPr>
              <w:t> </w:t>
            </w:r>
          </w:p>
        </w:tc>
        <w:tc>
          <w:tcPr>
            <w:tcW w:w="1385" w:type="dxa"/>
            <w:tcBorders>
              <w:top w:val="single" w:sz="4" w:space="0" w:color="000000"/>
              <w:left w:val="single" w:sz="4" w:space="0" w:color="000000"/>
              <w:bottom w:val="single" w:sz="4" w:space="0" w:color="000000"/>
            </w:tcBorders>
            <w:shd w:val="clear" w:color="auto" w:fill="FFFFFF"/>
            <w:noWrap w:val="0"/>
            <w:tcMar>
              <w:top w:w="0" w:type="dxa"/>
              <w:left w:w="108" w:type="dxa"/>
              <w:bottom w:w="0" w:type="dxa"/>
              <w:right w:w="113" w:type="dxa"/>
            </w:tcMar>
            <w:vAlign w:val="center"/>
            <w:hideMark/>
          </w:tcPr>
          <w:p>
            <w:pPr>
              <w:widowControl/>
              <w:spacing w:before="0" w:after="0"/>
              <w:jc w:val="center"/>
              <w:rPr>
                <w:b w:val="0"/>
                <w:bCs w:val="0"/>
                <w:i w:val="0"/>
                <w:iCs w:val="0"/>
                <w:smallCaps w:val="0"/>
                <w:color w:val="000000"/>
              </w:rPr>
            </w:pPr>
            <w:r>
              <w:rPr>
                <w:b w:val="0"/>
                <w:bCs w:val="0"/>
                <w:i w:val="0"/>
                <w:iCs w:val="0"/>
                <w:smallCaps w:val="0"/>
                <w:color w:val="000000"/>
              </w:rPr>
              <w:t>GWP</w:t>
            </w:r>
          </w:p>
        </w:tc>
        <w:tc>
          <w:tcPr>
            <w:tcW w:w="1390" w:type="dxa"/>
            <w:tcBorders>
              <w:top w:val="single" w:sz="4" w:space="0" w:color="000000"/>
              <w:bottom w:val="single" w:sz="4" w:space="0" w:color="000000"/>
            </w:tcBorders>
            <w:shd w:val="clear" w:color="auto" w:fill="FFFFFF"/>
            <w:noWrap w:val="0"/>
            <w:tcMar>
              <w:top w:w="0" w:type="dxa"/>
              <w:left w:w="113" w:type="dxa"/>
              <w:bottom w:w="0" w:type="dxa"/>
              <w:right w:w="113" w:type="dxa"/>
            </w:tcMar>
            <w:vAlign w:val="center"/>
            <w:hideMark/>
          </w:tcPr>
          <w:p>
            <w:pPr>
              <w:widowControl/>
              <w:spacing w:before="0" w:after="0"/>
              <w:jc w:val="center"/>
              <w:rPr>
                <w:b w:val="0"/>
                <w:bCs w:val="0"/>
                <w:i w:val="0"/>
                <w:iCs w:val="0"/>
                <w:smallCaps w:val="0"/>
                <w:color w:val="000000"/>
              </w:rPr>
            </w:pPr>
            <w:r>
              <w:rPr>
                <w:b w:val="0"/>
                <w:bCs w:val="0"/>
                <w:i w:val="0"/>
                <w:iCs w:val="0"/>
                <w:smallCaps w:val="0"/>
                <w:color w:val="000000"/>
              </w:rPr>
              <w:t>BBNI - Gross</w:t>
            </w:r>
          </w:p>
        </w:tc>
        <w:tc>
          <w:tcPr>
            <w:tcW w:w="1850" w:type="dxa"/>
            <w:tcBorders>
              <w:top w:val="single" w:sz="4" w:space="0" w:color="000000"/>
              <w:bottom w:val="single" w:sz="4" w:space="0" w:color="000000"/>
            </w:tcBorders>
            <w:shd w:val="clear" w:color="auto" w:fill="FFFFFF"/>
            <w:noWrap w:val="0"/>
            <w:tcMar>
              <w:top w:w="0" w:type="dxa"/>
              <w:left w:w="113" w:type="dxa"/>
              <w:bottom w:w="0" w:type="dxa"/>
              <w:right w:w="113" w:type="dxa"/>
            </w:tcMar>
            <w:vAlign w:val="center"/>
            <w:hideMark/>
          </w:tcPr>
          <w:p>
            <w:pPr>
              <w:widowControl/>
              <w:spacing w:before="0" w:after="0"/>
              <w:jc w:val="center"/>
              <w:rPr>
                <w:b w:val="0"/>
                <w:bCs w:val="0"/>
                <w:i w:val="0"/>
                <w:iCs w:val="0"/>
                <w:smallCaps w:val="0"/>
                <w:color w:val="000000"/>
              </w:rPr>
            </w:pPr>
            <w:r>
              <w:rPr>
                <w:b w:val="0"/>
                <w:bCs w:val="0"/>
                <w:i w:val="0"/>
                <w:iCs w:val="0"/>
                <w:smallCaps w:val="0"/>
                <w:color w:val="000000"/>
              </w:rPr>
              <w:t>Unearned ULR -</w:t>
            </w:r>
            <w:r>
              <w:rPr>
                <w:b w:val="0"/>
                <w:bCs w:val="0"/>
                <w:i w:val="0"/>
                <w:iCs w:val="0"/>
                <w:smallCaps w:val="0"/>
                <w:color w:val="000000"/>
              </w:rPr>
              <w:br/>
            </w:r>
            <w:r>
              <w:rPr>
                <w:b w:val="0"/>
                <w:bCs w:val="0"/>
                <w:i w:val="0"/>
                <w:iCs w:val="0"/>
                <w:smallCaps w:val="0"/>
                <w:color w:val="000000"/>
              </w:rPr>
              <w:t>Gross</w:t>
            </w:r>
          </w:p>
        </w:tc>
        <w:tc>
          <w:tcPr>
            <w:tcW w:w="1390" w:type="dxa"/>
            <w:tcBorders>
              <w:top w:val="single" w:sz="4" w:space="0" w:color="000000"/>
              <w:bottom w:val="single" w:sz="4" w:space="0" w:color="000000"/>
            </w:tcBorders>
            <w:shd w:val="clear" w:color="auto" w:fill="FFFFFF"/>
            <w:noWrap w:val="0"/>
            <w:tcMar>
              <w:top w:w="0" w:type="dxa"/>
              <w:left w:w="113" w:type="dxa"/>
              <w:bottom w:w="0" w:type="dxa"/>
              <w:right w:w="113" w:type="dxa"/>
            </w:tcMar>
            <w:vAlign w:val="center"/>
            <w:hideMark/>
          </w:tcPr>
          <w:p>
            <w:pPr>
              <w:widowControl/>
              <w:spacing w:before="0" w:after="0"/>
              <w:jc w:val="center"/>
              <w:rPr>
                <w:b w:val="0"/>
                <w:bCs w:val="0"/>
                <w:i w:val="0"/>
                <w:iCs w:val="0"/>
                <w:smallCaps w:val="0"/>
                <w:color w:val="000000"/>
              </w:rPr>
            </w:pPr>
            <w:r>
              <w:rPr>
                <w:b w:val="0"/>
                <w:bCs w:val="0"/>
                <w:i w:val="0"/>
                <w:iCs w:val="0"/>
                <w:smallCaps w:val="0"/>
                <w:color w:val="000000"/>
              </w:rPr>
              <w:t>BBNI -</w:t>
            </w:r>
            <w:r>
              <w:rPr>
                <w:b w:val="0"/>
                <w:bCs w:val="0"/>
                <w:i w:val="0"/>
                <w:iCs w:val="0"/>
                <w:smallCaps w:val="0"/>
                <w:color w:val="000000"/>
              </w:rPr>
              <w:br/>
            </w:r>
            <w:r>
              <w:rPr>
                <w:b w:val="0"/>
                <w:bCs w:val="0"/>
                <w:i w:val="0"/>
                <w:iCs w:val="0"/>
                <w:smallCaps w:val="0"/>
                <w:color w:val="000000"/>
              </w:rPr>
              <w:t>Unexpired Claims</w:t>
            </w:r>
          </w:p>
        </w:tc>
        <w:tc>
          <w:tcPr>
            <w:tcW w:w="1380" w:type="dxa"/>
            <w:tcBorders>
              <w:top w:val="single" w:sz="4" w:space="0" w:color="000000"/>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center"/>
              <w:rPr>
                <w:b w:val="0"/>
                <w:bCs w:val="0"/>
                <w:i w:val="0"/>
                <w:iCs w:val="0"/>
                <w:smallCaps w:val="0"/>
                <w:color w:val="000000"/>
              </w:rPr>
            </w:pPr>
            <w:r>
              <w:rPr>
                <w:b w:val="0"/>
                <w:bCs w:val="0"/>
                <w:i w:val="0"/>
                <w:iCs w:val="0"/>
                <w:smallCaps w:val="0"/>
                <w:color w:val="000000"/>
              </w:rPr>
              <w:t>Net BBNI</w:t>
            </w:r>
          </w:p>
        </w:tc>
      </w:tr>
      <w:tr>
        <w:tblPrEx>
          <w:tblW w:w="8880" w:type="dxa"/>
          <w:jc w:val="center"/>
          <w:tblCellMar>
            <w:top w:w="0" w:type="dxa"/>
            <w:left w:w="0" w:type="dxa"/>
            <w:bottom w:w="0" w:type="dxa"/>
            <w:right w:w="0" w:type="dxa"/>
          </w:tblCellMar>
        </w:tblPrEx>
        <w:trPr>
          <w:trHeight w:val="354"/>
          <w:jc w:val="center"/>
        </w:trPr>
        <w:tc>
          <w:tcPr>
            <w:tcW w:w="1520" w:type="dxa"/>
            <w:tcBorders>
              <w:top w:val="single" w:sz="4" w:space="0" w:color="000000"/>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rPr>
            </w:pPr>
            <w:r>
              <w:rPr>
                <w:b w:val="0"/>
                <w:bCs w:val="0"/>
                <w:i w:val="0"/>
                <w:iCs w:val="0"/>
                <w:smallCaps w:val="0"/>
                <w:color w:val="000000"/>
              </w:rPr>
              <w:t>Dec-24</w:t>
            </w:r>
            <w:r>
              <w:rPr>
                <w:b w:val="0"/>
                <w:bCs w:val="0"/>
                <w:i w:val="0"/>
                <w:iCs w:val="0"/>
                <w:smallCaps w:val="0"/>
                <w:color w:val="000000"/>
              </w:rPr>
              <w:t xml:space="preserve">  </w:t>
            </w:r>
          </w:p>
        </w:tc>
        <w:tc>
          <w:tcPr>
            <w:tcW w:w="1390" w:type="dxa"/>
            <w:tcBorders>
              <w:bottom w:val="single" w:sz="4" w:space="0" w:color="000000"/>
            </w:tcBorders>
            <w:shd w:val="clear" w:color="auto" w:fill="FFFFFF"/>
            <w:noWrap w:val="0"/>
            <w:tcMar>
              <w:top w:w="0" w:type="dxa"/>
              <w:left w:w="113" w:type="dxa"/>
              <w:bottom w:w="0" w:type="dxa"/>
              <w:right w:w="113" w:type="dxa"/>
            </w:tcMar>
            <w:vAlign w:val="center"/>
            <w:hideMark/>
          </w:tcPr>
          <w:p>
            <w:pPr>
              <w:widowControl/>
              <w:spacing w:before="0" w:after="0"/>
              <w:jc w:val="right"/>
              <w:rPr>
                <w:b w:val="0"/>
                <w:bCs w:val="0"/>
                <w:i w:val="0"/>
                <w:iCs w:val="0"/>
                <w:smallCaps w:val="0"/>
                <w:color w:val="000000"/>
              </w:rPr>
            </w:pPr>
            <w:r>
              <w:rPr>
                <w:b w:val="0"/>
                <w:bCs w:val="0"/>
                <w:i w:val="0"/>
                <w:iCs w:val="0"/>
                <w:smallCaps w:val="0"/>
                <w:color w:val="000000"/>
              </w:rPr>
              <w:t>837,109</w:t>
            </w:r>
          </w:p>
        </w:tc>
        <w:tc>
          <w:tcPr>
            <w:tcW w:w="1390" w:type="dxa"/>
            <w:tcBorders>
              <w:bottom w:val="single" w:sz="4" w:space="0" w:color="000000"/>
            </w:tcBorders>
            <w:shd w:val="clear" w:color="auto" w:fill="FFFFFF"/>
            <w:noWrap w:val="0"/>
            <w:tcMar>
              <w:top w:w="0" w:type="dxa"/>
              <w:left w:w="113" w:type="dxa"/>
              <w:bottom w:w="0" w:type="dxa"/>
              <w:right w:w="113"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837,109</w:t>
            </w:r>
          </w:p>
        </w:tc>
        <w:tc>
          <w:tcPr>
            <w:tcW w:w="1850" w:type="dxa"/>
            <w:tcBorders>
              <w:bottom w:val="single" w:sz="4" w:space="0" w:color="000000"/>
            </w:tcBorders>
            <w:shd w:val="clear" w:color="auto" w:fill="FFFFFF"/>
            <w:noWrap w:val="0"/>
            <w:tcMar>
              <w:top w:w="0" w:type="dxa"/>
              <w:left w:w="113" w:type="dxa"/>
              <w:bottom w:w="0" w:type="dxa"/>
              <w:right w:w="113"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81.6%</w:t>
            </w:r>
          </w:p>
        </w:tc>
        <w:tc>
          <w:tcPr>
            <w:tcW w:w="1390" w:type="dxa"/>
            <w:tcBorders>
              <w:bottom w:val="single" w:sz="4" w:space="0" w:color="000000"/>
            </w:tcBorders>
            <w:shd w:val="clear" w:color="auto" w:fill="FFFFFF"/>
            <w:noWrap w:val="0"/>
            <w:tcMar>
              <w:top w:w="0" w:type="dxa"/>
              <w:left w:w="113" w:type="dxa"/>
              <w:bottom w:w="0" w:type="dxa"/>
              <w:right w:w="113"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682,969</w:t>
            </w:r>
          </w:p>
        </w:tc>
        <w:tc>
          <w:tcPr>
            <w:tcW w:w="1380"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154,140</w:t>
            </w:r>
          </w:p>
        </w:tc>
      </w:tr>
    </w:tbl>
    <w:p>
      <w:pPr>
        <w:spacing w:before="120" w:after="200"/>
        <w:ind w:right="1525"/>
        <w:jc w:val="both"/>
        <w:rPr>
          <w:rFonts w:ascii="Calibri" w:eastAsia="Calibri" w:hAnsi="Calibri" w:cs="Calibri"/>
          <w:sz w:val="22"/>
          <w:szCs w:val="22"/>
        </w:rPr>
      </w:pPr>
    </w:p>
    <w:p>
      <w:pPr>
        <w:numPr>
          <w:ilvl w:val="0"/>
          <w:numId w:val="15"/>
        </w:numPr>
        <w:spacing w:before="120" w:after="200"/>
        <w:ind w:left="851" w:right="1525" w:hanging="567"/>
        <w:jc w:val="both"/>
      </w:pPr>
      <w:r>
        <w:t>An allowance of £154k is recognized reducing the gross premium provision.</w:t>
      </w:r>
    </w:p>
    <w:p>
      <w:pPr>
        <w:numPr>
          <w:ilvl w:val="0"/>
          <w:numId w:val="16"/>
        </w:numPr>
        <w:tabs>
          <w:tab w:val="left" w:pos="720"/>
        </w:tabs>
        <w:spacing w:before="100"/>
        <w:ind w:left="567" w:right="0" w:hanging="284"/>
        <w:jc w:val="both"/>
        <w:outlineLvl w:val="1"/>
        <w:rPr>
          <w:b/>
          <w:bCs/>
          <w:color w:val="2F5496"/>
          <w:spacing w:val="2"/>
        </w:rPr>
      </w:pPr>
      <w:bookmarkStart w:id="52" w:name="_Toc196234023"/>
      <w:r>
        <w:rPr>
          <w:b/>
          <w:bCs/>
          <w:color w:val="2F5496"/>
          <w:spacing w:val="2"/>
        </w:rPr>
        <w:t>Claims provision (excluding discounting, run-off provision, ENID and risk margin)</w:t>
      </w:r>
      <w:bookmarkEnd w:id="52"/>
    </w:p>
    <w:p>
      <w:pPr>
        <w:numPr>
          <w:ilvl w:val="1"/>
          <w:numId w:val="16"/>
        </w:numPr>
        <w:spacing w:before="120" w:after="240"/>
        <w:ind w:left="851" w:right="1525" w:hanging="567"/>
        <w:jc w:val="both"/>
        <w:rPr>
          <w:b w:val="0"/>
          <w:bCs w:val="0"/>
          <w:color w:val="000000"/>
          <w:spacing w:val="0"/>
        </w:rPr>
      </w:pPr>
      <w:r>
        <w:rPr>
          <w:b w:val="0"/>
          <w:bCs w:val="0"/>
          <w:color w:val="000000"/>
          <w:spacing w:val="0"/>
        </w:rPr>
        <w:t>Solvency II best estimate of claims provision coincides with GAAP Claims Outstanding and IBNR excluding any management loading or any margins of prudence:</w:t>
      </w:r>
    </w:p>
    <w:tbl>
      <w:tblPr>
        <w:tblW w:w="9080" w:type="dxa"/>
        <w:jc w:val="center"/>
        <w:tblCellMar>
          <w:top w:w="0" w:type="dxa"/>
          <w:left w:w="0" w:type="dxa"/>
          <w:bottom w:w="0" w:type="dxa"/>
          <w:right w:w="0" w:type="dxa"/>
        </w:tblCellMar>
      </w:tblPr>
      <w:tblGrid>
        <w:gridCol w:w="2794"/>
        <w:gridCol w:w="1861"/>
        <w:gridCol w:w="1722"/>
        <w:gridCol w:w="2703"/>
      </w:tblGrid>
      <w:tr>
        <w:tblPrEx>
          <w:tblW w:w="9080" w:type="dxa"/>
          <w:jc w:val="center"/>
          <w:tblCellMar>
            <w:top w:w="0" w:type="dxa"/>
            <w:left w:w="0" w:type="dxa"/>
            <w:bottom w:w="0" w:type="dxa"/>
            <w:right w:w="0" w:type="dxa"/>
          </w:tblCellMar>
        </w:tblPrEx>
        <w:trPr>
          <w:trHeight w:val="375"/>
          <w:jc w:val="center"/>
        </w:trPr>
        <w:tc>
          <w:tcPr>
            <w:tcW w:w="2800" w:type="dxa"/>
            <w:tcBorders>
              <w:top w:val="single" w:sz="4" w:space="0" w:color="000000"/>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rPr>
            </w:pPr>
            <w:r>
              <w:rPr>
                <w:b/>
                <w:bCs/>
                <w:i w:val="0"/>
                <w:iCs w:val="0"/>
                <w:smallCaps w:val="0"/>
                <w:color w:val="000000"/>
              </w:rPr>
              <w:t xml:space="preserve">(£'000s) </w:t>
            </w:r>
          </w:p>
        </w:tc>
        <w:tc>
          <w:tcPr>
            <w:tcW w:w="1865" w:type="dxa"/>
            <w:tcBorders>
              <w:top w:val="single" w:sz="4" w:space="0" w:color="000000"/>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GAAP Valuation</w:t>
            </w:r>
          </w:p>
        </w:tc>
        <w:tc>
          <w:tcPr>
            <w:tcW w:w="1725" w:type="dxa"/>
            <w:tcBorders>
              <w:top w:val="single" w:sz="4" w:space="0" w:color="000000"/>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SII Valuation</w:t>
            </w:r>
          </w:p>
        </w:tc>
        <w:tc>
          <w:tcPr>
            <w:tcW w:w="2705" w:type="dxa"/>
            <w:tcBorders>
              <w:top w:val="single" w:sz="4" w:space="0" w:color="000000"/>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Comments</w:t>
            </w:r>
          </w:p>
        </w:tc>
      </w:tr>
      <w:tr>
        <w:tblPrEx>
          <w:tblW w:w="9080" w:type="dxa"/>
          <w:jc w:val="center"/>
          <w:tblCellMar>
            <w:top w:w="0" w:type="dxa"/>
            <w:left w:w="0" w:type="dxa"/>
            <w:bottom w:w="0" w:type="dxa"/>
            <w:right w:w="0" w:type="dxa"/>
          </w:tblCellMar>
        </w:tblPrEx>
        <w:trPr>
          <w:trHeight w:val="288"/>
          <w:jc w:val="center"/>
        </w:trPr>
        <w:tc>
          <w:tcPr>
            <w:tcW w:w="2800"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rPr>
            </w:pPr>
            <w:r>
              <w:rPr>
                <w:b w:val="0"/>
                <w:bCs w:val="0"/>
                <w:i w:val="0"/>
                <w:iCs w:val="0"/>
                <w:smallCaps w:val="0"/>
                <w:color w:val="000000"/>
              </w:rPr>
              <w:t xml:space="preserve">Claims OS Provision </w:t>
            </w:r>
          </w:p>
        </w:tc>
        <w:tc>
          <w:tcPr>
            <w:tcW w:w="186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rPr>
            </w:pPr>
            <w:r>
              <w:rPr>
                <w:b w:val="0"/>
                <w:bCs w:val="0"/>
                <w:i w:val="0"/>
                <w:iCs w:val="0"/>
                <w:smallCaps w:val="0"/>
                <w:color w:val="000000"/>
              </w:rPr>
              <w:t>188,576</w:t>
            </w:r>
          </w:p>
        </w:tc>
        <w:tc>
          <w:tcPr>
            <w:tcW w:w="172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rPr>
            </w:pPr>
            <w:r>
              <w:rPr>
                <w:b w:val="0"/>
                <w:bCs w:val="0"/>
                <w:i w:val="0"/>
                <w:iCs w:val="0"/>
                <w:smallCaps w:val="0"/>
                <w:color w:val="000000"/>
              </w:rPr>
              <w:t>188,576</w:t>
            </w:r>
          </w:p>
        </w:tc>
        <w:tc>
          <w:tcPr>
            <w:tcW w:w="270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rPr>
            </w:pPr>
            <w:r>
              <w:rPr>
                <w:b w:val="0"/>
                <w:bCs w:val="0"/>
                <w:i w:val="0"/>
                <w:iCs w:val="0"/>
                <w:smallCaps w:val="0"/>
                <w:color w:val="000000"/>
              </w:rPr>
              <w:t> </w:t>
            </w:r>
          </w:p>
        </w:tc>
      </w:tr>
      <w:tr>
        <w:tblPrEx>
          <w:tblW w:w="9080" w:type="dxa"/>
          <w:jc w:val="center"/>
          <w:tblCellMar>
            <w:top w:w="0" w:type="dxa"/>
            <w:left w:w="0" w:type="dxa"/>
            <w:bottom w:w="0" w:type="dxa"/>
            <w:right w:w="0" w:type="dxa"/>
          </w:tblCellMar>
        </w:tblPrEx>
        <w:trPr>
          <w:trHeight w:val="288"/>
          <w:jc w:val="center"/>
        </w:trPr>
        <w:tc>
          <w:tcPr>
            <w:tcW w:w="2800"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rPr>
            </w:pPr>
            <w:r>
              <w:rPr>
                <w:b w:val="0"/>
                <w:bCs w:val="0"/>
                <w:i w:val="0"/>
                <w:iCs w:val="0"/>
                <w:smallCaps w:val="0"/>
                <w:color w:val="000000"/>
              </w:rPr>
              <w:t xml:space="preserve">IBNR </w:t>
            </w:r>
          </w:p>
        </w:tc>
        <w:tc>
          <w:tcPr>
            <w:tcW w:w="186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rPr>
            </w:pPr>
            <w:r>
              <w:rPr>
                <w:b w:val="0"/>
                <w:bCs w:val="0"/>
                <w:i w:val="0"/>
                <w:iCs w:val="0"/>
                <w:smallCaps w:val="0"/>
                <w:color w:val="000000"/>
              </w:rPr>
              <w:t>17,254</w:t>
            </w:r>
          </w:p>
        </w:tc>
        <w:tc>
          <w:tcPr>
            <w:tcW w:w="172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rPr>
            </w:pPr>
            <w:r>
              <w:rPr>
                <w:b w:val="0"/>
                <w:bCs w:val="0"/>
                <w:i w:val="0"/>
                <w:iCs w:val="0"/>
                <w:smallCaps w:val="0"/>
                <w:color w:val="000000"/>
              </w:rPr>
              <w:t>17,254</w:t>
            </w:r>
          </w:p>
        </w:tc>
        <w:tc>
          <w:tcPr>
            <w:tcW w:w="270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rPr>
            </w:pPr>
            <w:r>
              <w:rPr>
                <w:b w:val="0"/>
                <w:bCs w:val="0"/>
                <w:i w:val="0"/>
                <w:iCs w:val="0"/>
                <w:smallCaps w:val="0"/>
                <w:color w:val="000000"/>
              </w:rPr>
              <w:t> </w:t>
            </w:r>
          </w:p>
        </w:tc>
      </w:tr>
      <w:tr>
        <w:tblPrEx>
          <w:tblW w:w="9080" w:type="dxa"/>
          <w:jc w:val="center"/>
          <w:tblCellMar>
            <w:top w:w="0" w:type="dxa"/>
            <w:left w:w="0" w:type="dxa"/>
            <w:bottom w:w="0" w:type="dxa"/>
            <w:right w:w="0" w:type="dxa"/>
          </w:tblCellMar>
        </w:tblPrEx>
        <w:trPr>
          <w:trHeight w:val="288"/>
          <w:jc w:val="center"/>
        </w:trPr>
        <w:tc>
          <w:tcPr>
            <w:tcW w:w="2800"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rPr>
            </w:pPr>
            <w:r>
              <w:rPr>
                <w:b w:val="0"/>
                <w:bCs w:val="0"/>
                <w:i w:val="0"/>
                <w:iCs w:val="0"/>
                <w:smallCaps w:val="0"/>
                <w:color w:val="000000"/>
              </w:rPr>
              <w:t xml:space="preserve">Management margin </w:t>
            </w:r>
          </w:p>
        </w:tc>
        <w:tc>
          <w:tcPr>
            <w:tcW w:w="186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rPr>
            </w:pPr>
            <w:r>
              <w:rPr>
                <w:b w:val="0"/>
                <w:bCs w:val="0"/>
                <w:i w:val="0"/>
                <w:iCs w:val="0"/>
                <w:smallCaps w:val="0"/>
                <w:color w:val="000000"/>
              </w:rPr>
              <w:t>6,000</w:t>
            </w:r>
          </w:p>
        </w:tc>
        <w:tc>
          <w:tcPr>
            <w:tcW w:w="172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270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rPr>
            </w:pPr>
            <w:r>
              <w:rPr>
                <w:b w:val="0"/>
                <w:bCs w:val="0"/>
                <w:i w:val="0"/>
                <w:iCs w:val="0"/>
                <w:smallCaps w:val="0"/>
                <w:color w:val="000000"/>
              </w:rPr>
              <w:t> </w:t>
            </w:r>
          </w:p>
        </w:tc>
      </w:tr>
      <w:tr>
        <w:tblPrEx>
          <w:tblW w:w="9080" w:type="dxa"/>
          <w:jc w:val="center"/>
          <w:tblCellMar>
            <w:top w:w="0" w:type="dxa"/>
            <w:left w:w="0" w:type="dxa"/>
            <w:bottom w:w="0" w:type="dxa"/>
            <w:right w:w="0" w:type="dxa"/>
          </w:tblCellMar>
        </w:tblPrEx>
        <w:trPr>
          <w:trHeight w:val="360"/>
          <w:jc w:val="center"/>
        </w:trPr>
        <w:tc>
          <w:tcPr>
            <w:tcW w:w="2800"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rPr>
            </w:pPr>
            <w:r>
              <w:rPr>
                <w:b/>
                <w:bCs/>
                <w:i w:val="0"/>
                <w:iCs w:val="0"/>
                <w:smallCaps w:val="0"/>
                <w:color w:val="000000"/>
              </w:rPr>
              <w:t xml:space="preserve">Total claims provision </w:t>
            </w:r>
          </w:p>
        </w:tc>
        <w:tc>
          <w:tcPr>
            <w:tcW w:w="186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rPr>
            </w:pPr>
            <w:r>
              <w:rPr>
                <w:b/>
                <w:bCs/>
                <w:i w:val="0"/>
                <w:iCs w:val="0"/>
                <w:smallCaps w:val="0"/>
                <w:color w:val="000000"/>
              </w:rPr>
              <w:t>211,830</w:t>
            </w:r>
          </w:p>
        </w:tc>
        <w:tc>
          <w:tcPr>
            <w:tcW w:w="172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rPr>
            </w:pPr>
            <w:r>
              <w:rPr>
                <w:b/>
                <w:bCs/>
                <w:i w:val="0"/>
                <w:iCs w:val="0"/>
                <w:smallCaps w:val="0"/>
                <w:color w:val="000000"/>
              </w:rPr>
              <w:t>205,830</w:t>
            </w:r>
          </w:p>
        </w:tc>
        <w:tc>
          <w:tcPr>
            <w:tcW w:w="2710" w:type="dxa"/>
            <w:shd w:val="clear" w:color="auto" w:fill="FFFFFF"/>
            <w:noWrap w:val="0"/>
            <w:tcMar>
              <w:top w:w="0" w:type="dxa"/>
              <w:left w:w="113" w:type="dxa"/>
              <w:bottom w:w="0" w:type="dxa"/>
              <w:right w:w="113" w:type="dxa"/>
            </w:tcMar>
            <w:vAlign w:val="center"/>
            <w:hideMark/>
          </w:tcPr>
          <w:p>
            <w:pPr>
              <w:widowControl/>
              <w:spacing w:before="0" w:after="0"/>
              <w:rPr>
                <w:b w:val="0"/>
                <w:bCs w:val="0"/>
                <w:i w:val="0"/>
                <w:iCs w:val="0"/>
                <w:smallCaps w:val="0"/>
                <w:color w:val="000000"/>
              </w:rPr>
            </w:pPr>
            <w:r>
              <w:rPr>
                <w:b w:val="0"/>
                <w:bCs w:val="0"/>
                <w:i w:val="0"/>
                <w:iCs w:val="0"/>
                <w:smallCaps w:val="0"/>
                <w:color w:val="000000"/>
              </w:rPr>
              <w:t> </w:t>
            </w:r>
          </w:p>
        </w:tc>
      </w:tr>
    </w:tbl>
    <w:p>
      <w:pPr>
        <w:spacing w:before="0" w:after="0"/>
        <w:rPr>
          <w:rFonts w:ascii="Calibri" w:eastAsia="Calibri" w:hAnsi="Calibri" w:cs="Calibri"/>
          <w:sz w:val="22"/>
          <w:szCs w:val="22"/>
        </w:rPr>
      </w:pPr>
    </w:p>
    <w:p>
      <w:pPr>
        <w:numPr>
          <w:ilvl w:val="0"/>
          <w:numId w:val="17"/>
        </w:numPr>
        <w:spacing w:before="100"/>
        <w:ind w:left="709" w:right="818" w:hanging="426"/>
        <w:jc w:val="both"/>
        <w:outlineLvl w:val="1"/>
        <w:rPr>
          <w:b/>
          <w:bCs/>
          <w:color w:val="2F5496"/>
          <w:spacing w:val="2"/>
        </w:rPr>
      </w:pPr>
      <w:bookmarkStart w:id="53" w:name="_Toc196234024"/>
      <w:r>
        <w:rPr>
          <w:b/>
          <w:bCs/>
          <w:color w:val="2F5496"/>
          <w:spacing w:val="2"/>
        </w:rPr>
        <w:t>Premium provision (excluding discounting, run-off provision, ENID, risk margin and future premiums receivable)</w:t>
      </w:r>
      <w:bookmarkEnd w:id="53"/>
    </w:p>
    <w:p>
      <w:pPr>
        <w:numPr>
          <w:ilvl w:val="1"/>
          <w:numId w:val="17"/>
        </w:numPr>
        <w:spacing w:before="120" w:after="240"/>
        <w:ind w:left="851" w:right="2343" w:hanging="567"/>
        <w:jc w:val="both"/>
        <w:rPr>
          <w:b w:val="0"/>
          <w:bCs w:val="0"/>
          <w:color w:val="000000"/>
          <w:spacing w:val="0"/>
        </w:rPr>
      </w:pPr>
      <w:r>
        <w:rPr>
          <w:b w:val="0"/>
          <w:bCs w:val="0"/>
          <w:color w:val="000000"/>
          <w:spacing w:val="0"/>
        </w:rPr>
        <w:t>The best estimate for premium provision is calculated as follows:</w:t>
      </w:r>
    </w:p>
    <w:p>
      <w:pPr>
        <w:spacing w:before="120" w:after="200"/>
        <w:ind w:right="1525"/>
        <w:jc w:val="both"/>
      </w:pPr>
      <w:r>
        <w:rPr>
          <w:strike w:val="0"/>
          <w:u w:val="none"/>
        </w:rPr>
        <w:drawing>
          <wp:inline>
            <wp:extent cx="4400550" cy="2476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8"/>
                    <a:stretch>
                      <a:fillRect/>
                    </a:stretch>
                  </pic:blipFill>
                  <pic:spPr>
                    <a:xfrm>
                      <a:off x="0" y="0"/>
                      <a:ext cx="4400550" cy="247650"/>
                    </a:xfrm>
                    <a:prstGeom prst="rect">
                      <a:avLst/>
                    </a:prstGeom>
                  </pic:spPr>
                </pic:pic>
              </a:graphicData>
            </a:graphic>
          </wp:inline>
        </w:drawing>
      </w:r>
    </w:p>
    <w:p>
      <w:pPr>
        <w:spacing w:before="0" w:after="0"/>
        <w:rPr>
          <w:rFonts w:ascii="Calibri" w:eastAsia="Calibri" w:hAnsi="Calibri" w:cs="Calibri"/>
          <w:sz w:val="22"/>
          <w:szCs w:val="22"/>
        </w:rPr>
      </w:pPr>
    </w:p>
    <w:p>
      <w:pPr>
        <w:spacing w:before="120" w:after="200"/>
        <w:ind w:left="851" w:right="1525"/>
        <w:jc w:val="both"/>
      </w:pPr>
      <w:r>
        <w:t>Where:</w:t>
      </w:r>
    </w:p>
    <w:p>
      <w:pPr>
        <w:numPr>
          <w:ilvl w:val="0"/>
          <w:numId w:val="18"/>
        </w:numPr>
        <w:tabs>
          <w:tab w:val="left" w:pos="857"/>
        </w:tabs>
        <w:spacing w:before="120" w:after="200"/>
        <w:ind w:left="851" w:right="1525" w:hanging="494"/>
        <w:jc w:val="both"/>
        <w:rPr>
          <w:rFonts w:ascii="Work Sans" w:eastAsia="Work Sans" w:hAnsi="Work Sans" w:cs="Work Sans"/>
          <w:sz w:val="22"/>
          <w:szCs w:val="22"/>
        </w:rPr>
      </w:pPr>
      <w:r>
        <w:rPr>
          <w:i/>
          <w:iCs/>
        </w:rPr>
        <w:t>Books</w:t>
      </w:r>
      <w:r>
        <w:t xml:space="preserve"> refers to separate books of business as identified for management accounts purposes.</w:t>
      </w:r>
    </w:p>
    <w:p>
      <w:pPr>
        <w:numPr>
          <w:ilvl w:val="0"/>
          <w:numId w:val="18"/>
        </w:numPr>
        <w:tabs>
          <w:tab w:val="left" w:pos="857"/>
        </w:tabs>
        <w:spacing w:before="120" w:after="200"/>
        <w:ind w:left="851" w:right="1525" w:hanging="494"/>
        <w:jc w:val="both"/>
        <w:rPr>
          <w:rFonts w:ascii="Work Sans" w:eastAsia="Work Sans" w:hAnsi="Work Sans" w:cs="Work Sans"/>
          <w:sz w:val="22"/>
          <w:szCs w:val="22"/>
        </w:rPr>
      </w:pPr>
      <w:r>
        <w:rPr>
          <w:i/>
          <w:iCs/>
        </w:rPr>
        <w:t>UEP</w:t>
      </w:r>
      <w:r>
        <w:t xml:space="preserve"> refers to the unearned premium at the valuation date in respect of the book of business</w:t>
      </w:r>
    </w:p>
    <w:p>
      <w:pPr>
        <w:numPr>
          <w:ilvl w:val="0"/>
          <w:numId w:val="18"/>
        </w:numPr>
        <w:tabs>
          <w:tab w:val="left" w:pos="857"/>
        </w:tabs>
        <w:spacing w:before="120" w:after="200"/>
        <w:ind w:left="851" w:right="1525" w:hanging="494"/>
        <w:jc w:val="both"/>
        <w:rPr>
          <w:rFonts w:ascii="Work Sans" w:eastAsia="Work Sans" w:hAnsi="Work Sans" w:cs="Work Sans"/>
          <w:sz w:val="22"/>
          <w:szCs w:val="22"/>
        </w:rPr>
      </w:pPr>
      <w:r>
        <w:rPr>
          <w:i/>
          <w:iCs/>
        </w:rPr>
        <w:t>BBNI</w:t>
      </w:r>
      <w:r>
        <w:t xml:space="preserve"> refers to adjustment for bound but not incepted business. This relates to claims expected to be payable in relation to policies bound but not incepted at the valuation date. </w:t>
      </w:r>
    </w:p>
    <w:p>
      <w:pPr>
        <w:numPr>
          <w:ilvl w:val="0"/>
          <w:numId w:val="18"/>
        </w:numPr>
        <w:tabs>
          <w:tab w:val="left" w:pos="857"/>
        </w:tabs>
        <w:spacing w:before="120" w:after="200"/>
        <w:ind w:left="851" w:right="1525" w:hanging="494"/>
        <w:jc w:val="both"/>
        <w:rPr>
          <w:rFonts w:ascii="Work Sans" w:eastAsia="Work Sans" w:hAnsi="Work Sans" w:cs="Work Sans"/>
          <w:sz w:val="22"/>
          <w:szCs w:val="22"/>
        </w:rPr>
      </w:pPr>
      <w:r>
        <w:rPr>
          <w:i/>
          <w:iCs/>
        </w:rPr>
        <w:t xml:space="preserve">ULRgross </w:t>
      </w:r>
      <w:r>
        <w:t>relates to the unearned ultimate loss ratio expected for that book of business, gross of non-proportional reinsurance.</w:t>
      </w:r>
      <w:r>
        <w:rPr>
          <w:i/>
          <w:iCs/>
        </w:rPr>
        <w:t xml:space="preserve"> </w:t>
      </w:r>
    </w:p>
    <w:p>
      <w:pPr>
        <w:numPr>
          <w:ilvl w:val="0"/>
          <w:numId w:val="19"/>
        </w:numPr>
        <w:spacing w:before="120" w:after="200"/>
        <w:ind w:left="851" w:right="1525" w:hanging="567"/>
        <w:jc w:val="both"/>
      </w:pPr>
      <w:r>
        <w:t>The following table shows the unearned premiums by underwriting year and class for each book of business:</w:t>
      </w:r>
    </w:p>
    <w:tbl>
      <w:tblPr>
        <w:tblW w:w="8120" w:type="dxa"/>
        <w:jc w:val="center"/>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Grid>
        <w:gridCol w:w="2913"/>
        <w:gridCol w:w="1983"/>
        <w:gridCol w:w="1383"/>
        <w:gridCol w:w="1841"/>
      </w:tblGrid>
      <w:tr>
        <w:tblPrEx>
          <w:tblW w:w="8120" w:type="dxa"/>
          <w:jc w:val="center"/>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Ex>
        <w:trPr>
          <w:trHeight w:val="288"/>
          <w:jc w:val="center"/>
        </w:trPr>
        <w:tc>
          <w:tcPr>
            <w:tcW w:w="2920" w:type="dxa"/>
            <w:tcBorders>
              <w:bottom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jc w:val="center"/>
              <w:rPr>
                <w:b w:val="0"/>
                <w:bCs w:val="0"/>
                <w:i w:val="0"/>
                <w:iCs w:val="0"/>
                <w:smallCaps w:val="0"/>
                <w:color w:val="000000"/>
              </w:rPr>
            </w:pPr>
            <w:r>
              <w:rPr>
                <w:b/>
                <w:bCs/>
                <w:i w:val="0"/>
                <w:iCs w:val="0"/>
                <w:smallCaps w:val="0"/>
                <w:color w:val="000000"/>
              </w:rPr>
              <w:t>UPR - Journals (£'000s)</w:t>
            </w:r>
          </w:p>
        </w:tc>
        <w:tc>
          <w:tcPr>
            <w:tcW w:w="198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center"/>
              <w:rPr>
                <w:b w:val="0"/>
                <w:bCs w:val="0"/>
                <w:i w:val="0"/>
                <w:iCs w:val="0"/>
                <w:smallCaps w:val="0"/>
                <w:color w:val="000000"/>
              </w:rPr>
            </w:pPr>
            <w:r>
              <w:rPr>
                <w:b/>
                <w:bCs/>
                <w:i w:val="0"/>
                <w:iCs w:val="0"/>
                <w:smallCaps w:val="0"/>
                <w:color w:val="000000"/>
              </w:rPr>
              <w:t>SII Class</w:t>
            </w:r>
          </w:p>
        </w:tc>
        <w:tc>
          <w:tcPr>
            <w:tcW w:w="138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center"/>
              <w:rPr>
                <w:b w:val="0"/>
                <w:bCs w:val="0"/>
                <w:i w:val="0"/>
                <w:iCs w:val="0"/>
                <w:smallCaps w:val="0"/>
                <w:color w:val="000000"/>
              </w:rPr>
            </w:pPr>
            <w:r>
              <w:rPr>
                <w:b/>
                <w:bCs/>
                <w:i w:val="0"/>
                <w:iCs w:val="0"/>
                <w:smallCaps w:val="0"/>
                <w:color w:val="000000"/>
              </w:rPr>
              <w:t>2024</w:t>
            </w:r>
          </w:p>
        </w:tc>
        <w:tc>
          <w:tcPr>
            <w:tcW w:w="1845" w:type="dxa"/>
            <w:tcBorders>
              <w:bottom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center"/>
              <w:rPr>
                <w:b w:val="0"/>
                <w:bCs w:val="0"/>
                <w:i w:val="0"/>
                <w:iCs w:val="0"/>
                <w:smallCaps w:val="0"/>
                <w:color w:val="000000"/>
              </w:rPr>
            </w:pPr>
            <w:r>
              <w:rPr>
                <w:b/>
                <w:bCs/>
                <w:i w:val="0"/>
                <w:iCs w:val="0"/>
                <w:smallCaps w:val="0"/>
                <w:color w:val="000000"/>
              </w:rPr>
              <w:t>Prior Years</w:t>
            </w:r>
          </w:p>
        </w:tc>
      </w:tr>
      <w:tr>
        <w:tblPrEx>
          <w:tblW w:w="8120" w:type="dxa"/>
          <w:jc w:val="center"/>
          <w:tblCellMar>
            <w:top w:w="0" w:type="dxa"/>
            <w:left w:w="0" w:type="dxa"/>
            <w:bottom w:w="0" w:type="dxa"/>
            <w:right w:w="0" w:type="dxa"/>
          </w:tblCellMar>
        </w:tblPrEx>
        <w:trPr>
          <w:trHeight w:val="288"/>
          <w:jc w:val="center"/>
        </w:trPr>
        <w:tc>
          <w:tcPr>
            <w:tcW w:w="292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UPR - Journals - GR</w:t>
            </w:r>
          </w:p>
        </w:tc>
        <w:tc>
          <w:tcPr>
            <w:tcW w:w="19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Motor total</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24,161</w:t>
            </w:r>
          </w:p>
        </w:tc>
        <w:tc>
          <w:tcPr>
            <w:tcW w:w="184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-1,278</w:t>
            </w:r>
          </w:p>
        </w:tc>
      </w:tr>
      <w:tr>
        <w:tblPrEx>
          <w:tblW w:w="8120" w:type="dxa"/>
          <w:jc w:val="center"/>
          <w:tblCellMar>
            <w:top w:w="0" w:type="dxa"/>
            <w:left w:w="0" w:type="dxa"/>
            <w:bottom w:w="0" w:type="dxa"/>
            <w:right w:w="0" w:type="dxa"/>
          </w:tblCellMar>
        </w:tblPrEx>
        <w:trPr>
          <w:trHeight w:val="288"/>
          <w:jc w:val="center"/>
        </w:trPr>
        <w:tc>
          <w:tcPr>
            <w:tcW w:w="292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UPR - Journals - GR - AURR</w:t>
            </w:r>
          </w:p>
        </w:tc>
        <w:tc>
          <w:tcPr>
            <w:tcW w:w="19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Motor total</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84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r>
      <w:tr>
        <w:tblPrEx>
          <w:tblW w:w="8120" w:type="dxa"/>
          <w:jc w:val="center"/>
          <w:tblCellMar>
            <w:top w:w="0" w:type="dxa"/>
            <w:left w:w="0" w:type="dxa"/>
            <w:bottom w:w="0" w:type="dxa"/>
            <w:right w:w="0" w:type="dxa"/>
          </w:tblCellMar>
        </w:tblPrEx>
        <w:trPr>
          <w:trHeight w:val="288"/>
          <w:jc w:val="center"/>
        </w:trPr>
        <w:tc>
          <w:tcPr>
            <w:tcW w:w="292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UPR - Journals - NR</w:t>
            </w:r>
          </w:p>
        </w:tc>
        <w:tc>
          <w:tcPr>
            <w:tcW w:w="19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Motor total</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7,763</w:t>
            </w:r>
          </w:p>
        </w:tc>
        <w:tc>
          <w:tcPr>
            <w:tcW w:w="184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1,277</w:t>
            </w:r>
          </w:p>
        </w:tc>
      </w:tr>
      <w:tr>
        <w:tblPrEx>
          <w:tblW w:w="8120" w:type="dxa"/>
          <w:jc w:val="center"/>
          <w:tblCellMar>
            <w:top w:w="0" w:type="dxa"/>
            <w:left w:w="0" w:type="dxa"/>
            <w:bottom w:w="0" w:type="dxa"/>
            <w:right w:w="0" w:type="dxa"/>
          </w:tblCellMar>
        </w:tblPrEx>
        <w:trPr>
          <w:trHeight w:val="288"/>
          <w:jc w:val="center"/>
        </w:trPr>
        <w:tc>
          <w:tcPr>
            <w:tcW w:w="292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UPR - Journals - NR - AURR</w:t>
            </w:r>
          </w:p>
        </w:tc>
        <w:tc>
          <w:tcPr>
            <w:tcW w:w="19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Motor total</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84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37</w:t>
            </w:r>
          </w:p>
        </w:tc>
      </w:tr>
      <w:tr>
        <w:tblPrEx>
          <w:tblW w:w="8120" w:type="dxa"/>
          <w:jc w:val="center"/>
          <w:tblCellMar>
            <w:top w:w="0" w:type="dxa"/>
            <w:left w:w="0" w:type="dxa"/>
            <w:bottom w:w="0" w:type="dxa"/>
            <w:right w:w="0" w:type="dxa"/>
          </w:tblCellMar>
        </w:tblPrEx>
        <w:trPr>
          <w:trHeight w:val="288"/>
          <w:jc w:val="center"/>
        </w:trPr>
        <w:tc>
          <w:tcPr>
            <w:tcW w:w="292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UPR - PUKKA</w:t>
            </w:r>
          </w:p>
        </w:tc>
        <w:tc>
          <w:tcPr>
            <w:tcW w:w="19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Motor total</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84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r>
      <w:tr>
        <w:tblPrEx>
          <w:tblW w:w="8120" w:type="dxa"/>
          <w:jc w:val="center"/>
          <w:tblCellMar>
            <w:top w:w="0" w:type="dxa"/>
            <w:left w:w="0" w:type="dxa"/>
            <w:bottom w:w="0" w:type="dxa"/>
            <w:right w:w="0" w:type="dxa"/>
          </w:tblCellMar>
        </w:tblPrEx>
        <w:trPr>
          <w:trHeight w:val="288"/>
          <w:jc w:val="center"/>
        </w:trPr>
        <w:tc>
          <w:tcPr>
            <w:tcW w:w="292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UPR - PUKKA CV</w:t>
            </w:r>
          </w:p>
        </w:tc>
        <w:tc>
          <w:tcPr>
            <w:tcW w:w="19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Motor total</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84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w:t>
            </w:r>
          </w:p>
        </w:tc>
      </w:tr>
      <w:tr>
        <w:tblPrEx>
          <w:tblW w:w="8120" w:type="dxa"/>
          <w:jc w:val="center"/>
          <w:tblCellMar>
            <w:top w:w="0" w:type="dxa"/>
            <w:left w:w="0" w:type="dxa"/>
            <w:bottom w:w="0" w:type="dxa"/>
            <w:right w:w="0" w:type="dxa"/>
          </w:tblCellMar>
        </w:tblPrEx>
        <w:trPr>
          <w:trHeight w:val="288"/>
          <w:jc w:val="center"/>
        </w:trPr>
        <w:tc>
          <w:tcPr>
            <w:tcW w:w="292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UPR - Hedgehog</w:t>
            </w:r>
          </w:p>
        </w:tc>
        <w:tc>
          <w:tcPr>
            <w:tcW w:w="19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Motor total</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2,302</w:t>
            </w:r>
          </w:p>
        </w:tc>
        <w:tc>
          <w:tcPr>
            <w:tcW w:w="184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9</w:t>
            </w:r>
          </w:p>
        </w:tc>
      </w:tr>
      <w:tr>
        <w:tblPrEx>
          <w:tblW w:w="8120" w:type="dxa"/>
          <w:jc w:val="center"/>
          <w:tblCellMar>
            <w:top w:w="0" w:type="dxa"/>
            <w:left w:w="0" w:type="dxa"/>
            <w:bottom w:w="0" w:type="dxa"/>
            <w:right w:w="0" w:type="dxa"/>
          </w:tblCellMar>
        </w:tblPrEx>
        <w:trPr>
          <w:trHeight w:val="288"/>
          <w:jc w:val="center"/>
        </w:trPr>
        <w:tc>
          <w:tcPr>
            <w:tcW w:w="292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UPR - Rescue</w:t>
            </w:r>
          </w:p>
        </w:tc>
        <w:tc>
          <w:tcPr>
            <w:tcW w:w="19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Assistance</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3</w:t>
            </w:r>
          </w:p>
        </w:tc>
        <w:tc>
          <w:tcPr>
            <w:tcW w:w="184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r>
      <w:tr>
        <w:tblPrEx>
          <w:tblW w:w="8120" w:type="dxa"/>
          <w:jc w:val="center"/>
          <w:tblCellMar>
            <w:top w:w="0" w:type="dxa"/>
            <w:left w:w="0" w:type="dxa"/>
            <w:bottom w:w="0" w:type="dxa"/>
            <w:right w:w="0" w:type="dxa"/>
          </w:tblCellMar>
        </w:tblPrEx>
        <w:trPr>
          <w:trHeight w:val="288"/>
          <w:jc w:val="center"/>
        </w:trPr>
        <w:tc>
          <w:tcPr>
            <w:tcW w:w="292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UPR - Excess</w:t>
            </w:r>
          </w:p>
        </w:tc>
        <w:tc>
          <w:tcPr>
            <w:tcW w:w="19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Miscellaneous</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84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r>
      <w:tr>
        <w:tblPrEx>
          <w:tblW w:w="8120" w:type="dxa"/>
          <w:jc w:val="center"/>
          <w:tblCellMar>
            <w:top w:w="0" w:type="dxa"/>
            <w:left w:w="0" w:type="dxa"/>
            <w:bottom w:w="0" w:type="dxa"/>
            <w:right w:w="0" w:type="dxa"/>
          </w:tblCellMar>
        </w:tblPrEx>
        <w:trPr>
          <w:trHeight w:val="288"/>
          <w:jc w:val="center"/>
        </w:trPr>
        <w:tc>
          <w:tcPr>
            <w:tcW w:w="2920" w:type="dxa"/>
            <w:tcBorders>
              <w:top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jc w:val="right"/>
              <w:rPr>
                <w:b w:val="0"/>
                <w:bCs w:val="0"/>
                <w:i w:val="0"/>
                <w:iCs w:val="0"/>
                <w:smallCaps w:val="0"/>
                <w:color w:val="000000"/>
              </w:rPr>
            </w:pPr>
            <w:r>
              <w:rPr>
                <w:b/>
                <w:bCs/>
                <w:i w:val="0"/>
                <w:iCs w:val="0"/>
                <w:smallCaps w:val="0"/>
                <w:color w:val="000000"/>
              </w:rPr>
              <w:t>Total</w:t>
            </w:r>
            <w:r>
              <w:rPr>
                <w:b/>
                <w:bCs/>
                <w:i w:val="0"/>
                <w:iCs w:val="0"/>
                <w:smallCaps w:val="0"/>
                <w:color w:val="000000"/>
              </w:rPr>
              <w:t xml:space="preserve">   </w:t>
            </w:r>
          </w:p>
        </w:tc>
        <w:tc>
          <w:tcPr>
            <w:tcW w:w="1985" w:type="dxa"/>
            <w:tcBorders>
              <w:top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bCs/>
                <w:i w:val="0"/>
                <w:iCs w:val="0"/>
                <w:smallCaps w:val="0"/>
                <w:color w:val="000000"/>
              </w:rPr>
              <w:t>34,273</w:t>
            </w:r>
          </w:p>
        </w:tc>
        <w:tc>
          <w:tcPr>
            <w:tcW w:w="1385" w:type="dxa"/>
            <w:tcBorders>
              <w:top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bCs/>
                <w:i w:val="0"/>
                <w:iCs w:val="0"/>
                <w:smallCaps w:val="0"/>
                <w:color w:val="000000"/>
              </w:rPr>
              <w:t>34,230</w:t>
            </w:r>
          </w:p>
        </w:tc>
        <w:tc>
          <w:tcPr>
            <w:tcW w:w="1845" w:type="dxa"/>
            <w:tcBorders>
              <w:top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bCs/>
                <w:i w:val="0"/>
                <w:iCs w:val="0"/>
                <w:smallCaps w:val="0"/>
                <w:color w:val="000000"/>
              </w:rPr>
              <w:t>43</w:t>
            </w:r>
          </w:p>
        </w:tc>
      </w:tr>
    </w:tbl>
    <w:p>
      <w:pPr>
        <w:spacing w:before="120" w:after="200"/>
        <w:ind w:left="851" w:right="1525"/>
        <w:jc w:val="both"/>
        <w:rPr>
          <w:rFonts w:ascii="Calibri" w:eastAsia="Calibri" w:hAnsi="Calibri" w:cs="Calibri"/>
          <w:sz w:val="22"/>
          <w:szCs w:val="22"/>
        </w:rPr>
      </w:pPr>
    </w:p>
    <w:p>
      <w:pPr>
        <w:numPr>
          <w:ilvl w:val="0"/>
          <w:numId w:val="20"/>
        </w:numPr>
        <w:spacing w:before="120" w:after="200"/>
        <w:ind w:left="851" w:right="1525" w:hanging="567"/>
        <w:jc w:val="both"/>
      </w:pPr>
      <w:r>
        <w:t>‘</w:t>
      </w:r>
      <w:r>
        <w:rPr>
          <w:i/>
          <w:iCs/>
        </w:rPr>
        <w:t>GR</w:t>
      </w:r>
      <w:r>
        <w:t>’ and ‘</w:t>
      </w:r>
      <w:r>
        <w:rPr>
          <w:i/>
          <w:iCs/>
        </w:rPr>
        <w:t>NR</w:t>
      </w:r>
      <w:r>
        <w:t>’ stand for gross and net rated business depending on whether contains the acquisition costs or not.</w:t>
      </w:r>
    </w:p>
    <w:p>
      <w:pPr>
        <w:numPr>
          <w:ilvl w:val="0"/>
          <w:numId w:val="20"/>
        </w:numPr>
        <w:spacing w:before="120" w:after="200"/>
        <w:ind w:left="851" w:right="1525" w:hanging="567"/>
        <w:jc w:val="both"/>
      </w:pPr>
      <w:r>
        <w:t>As of 31</w:t>
      </w:r>
      <w:r>
        <w:rPr>
          <w:vertAlign w:val="superscript"/>
        </w:rPr>
        <w:t>st</w:t>
      </w:r>
      <w:r>
        <w:t xml:space="preserve"> December there is an additional unexpired risk reserve (AURR) for years 2022 and prior equal to £37k as amount required in excess of the UPR.</w:t>
      </w:r>
    </w:p>
    <w:p>
      <w:pPr>
        <w:numPr>
          <w:ilvl w:val="0"/>
          <w:numId w:val="20"/>
        </w:numPr>
        <w:spacing w:before="120" w:after="200"/>
        <w:ind w:left="851" w:right="1525" w:hanging="567"/>
        <w:jc w:val="both"/>
      </w:pPr>
      <w:r>
        <w:t>The following table shows the Unearned ULRs applied on the UPR to derive the unearned claims cashflows:</w:t>
      </w:r>
    </w:p>
    <w:tbl>
      <w:tblPr>
        <w:tblW w:w="9500" w:type="dxa"/>
        <w:jc w:val="center"/>
        <w:tblCellMar>
          <w:top w:w="0" w:type="dxa"/>
          <w:left w:w="0" w:type="dxa"/>
          <w:bottom w:w="0" w:type="dxa"/>
          <w:right w:w="0" w:type="dxa"/>
        </w:tblCellMar>
      </w:tblPr>
      <w:tblGrid>
        <w:gridCol w:w="2911"/>
        <w:gridCol w:w="1983"/>
        <w:gridCol w:w="1382"/>
        <w:gridCol w:w="1841"/>
        <w:gridCol w:w="1383"/>
      </w:tblGrid>
      <w:tr>
        <w:tblPrEx>
          <w:tblW w:w="9500" w:type="dxa"/>
          <w:jc w:val="center"/>
          <w:tblCellMar>
            <w:top w:w="0" w:type="dxa"/>
            <w:left w:w="0" w:type="dxa"/>
            <w:bottom w:w="0" w:type="dxa"/>
            <w:right w:w="0" w:type="dxa"/>
          </w:tblCellMar>
        </w:tblPrEx>
        <w:trPr>
          <w:trHeight w:val="288"/>
          <w:jc w:val="center"/>
        </w:trPr>
        <w:tc>
          <w:tcPr>
            <w:tcW w:w="2920" w:type="dxa"/>
            <w:tcBorders>
              <w:top w:val="single" w:sz="4" w:space="0" w:color="000000"/>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jc w:val="center"/>
              <w:rPr>
                <w:b w:val="0"/>
                <w:bCs w:val="0"/>
                <w:i w:val="0"/>
                <w:iCs w:val="0"/>
                <w:smallCaps w:val="0"/>
                <w:color w:val="000000"/>
              </w:rPr>
            </w:pPr>
            <w:r>
              <w:rPr>
                <w:b/>
                <w:bCs/>
                <w:i w:val="0"/>
                <w:iCs w:val="0"/>
                <w:smallCaps w:val="0"/>
                <w:color w:val="000000"/>
              </w:rPr>
              <w:t>Unearned ULRs (%)</w:t>
            </w:r>
          </w:p>
        </w:tc>
        <w:tc>
          <w:tcPr>
            <w:tcW w:w="1985" w:type="dxa"/>
            <w:tcBorders>
              <w:top w:val="single" w:sz="4" w:space="0" w:color="000000"/>
              <w:bottom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center"/>
              <w:rPr>
                <w:b w:val="0"/>
                <w:bCs w:val="0"/>
                <w:i w:val="0"/>
                <w:iCs w:val="0"/>
                <w:smallCaps w:val="0"/>
                <w:color w:val="000000"/>
              </w:rPr>
            </w:pPr>
            <w:r>
              <w:rPr>
                <w:b/>
                <w:bCs/>
                <w:i w:val="0"/>
                <w:iCs w:val="0"/>
                <w:smallCaps w:val="0"/>
                <w:color w:val="000000"/>
              </w:rPr>
              <w:t>SII Class</w:t>
            </w:r>
          </w:p>
        </w:tc>
        <w:tc>
          <w:tcPr>
            <w:tcW w:w="1385" w:type="dxa"/>
            <w:tcBorders>
              <w:top w:val="single" w:sz="4" w:space="0" w:color="000000"/>
              <w:bottom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center"/>
              <w:rPr>
                <w:b w:val="0"/>
                <w:bCs w:val="0"/>
                <w:i w:val="0"/>
                <w:iCs w:val="0"/>
                <w:smallCaps w:val="0"/>
                <w:color w:val="000000"/>
              </w:rPr>
            </w:pPr>
            <w:r>
              <w:rPr>
                <w:b/>
                <w:bCs/>
                <w:i w:val="0"/>
                <w:iCs w:val="0"/>
                <w:smallCaps w:val="0"/>
                <w:color w:val="000000"/>
              </w:rPr>
              <w:t>2024</w:t>
            </w:r>
          </w:p>
        </w:tc>
        <w:tc>
          <w:tcPr>
            <w:tcW w:w="1845" w:type="dxa"/>
            <w:tcBorders>
              <w:top w:val="single" w:sz="4" w:space="0" w:color="000000"/>
              <w:bottom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center"/>
              <w:rPr>
                <w:b w:val="0"/>
                <w:bCs w:val="0"/>
                <w:i w:val="0"/>
                <w:iCs w:val="0"/>
                <w:smallCaps w:val="0"/>
                <w:color w:val="000000"/>
              </w:rPr>
            </w:pPr>
            <w:r>
              <w:rPr>
                <w:b/>
                <w:bCs/>
                <w:i w:val="0"/>
                <w:iCs w:val="0"/>
                <w:smallCaps w:val="0"/>
                <w:color w:val="000000"/>
              </w:rPr>
              <w:t>2023</w:t>
            </w:r>
          </w:p>
        </w:tc>
        <w:tc>
          <w:tcPr>
            <w:tcW w:w="1385" w:type="dxa"/>
            <w:tcBorders>
              <w:top w:val="single" w:sz="4" w:space="0" w:color="000000"/>
              <w:bottom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center"/>
              <w:rPr>
                <w:b w:val="0"/>
                <w:bCs w:val="0"/>
                <w:i w:val="0"/>
                <w:iCs w:val="0"/>
                <w:smallCaps w:val="0"/>
                <w:color w:val="000000"/>
              </w:rPr>
            </w:pPr>
            <w:r>
              <w:rPr>
                <w:b/>
                <w:bCs/>
                <w:i w:val="0"/>
                <w:iCs w:val="0"/>
                <w:smallCaps w:val="0"/>
                <w:color w:val="000000"/>
              </w:rPr>
              <w:t>2022</w:t>
            </w:r>
          </w:p>
        </w:tc>
      </w:tr>
      <w:tr>
        <w:tblPrEx>
          <w:tblW w:w="9500" w:type="dxa"/>
          <w:jc w:val="center"/>
          <w:tblCellMar>
            <w:top w:w="0" w:type="dxa"/>
            <w:left w:w="0" w:type="dxa"/>
            <w:bottom w:w="0" w:type="dxa"/>
            <w:right w:w="0" w:type="dxa"/>
          </w:tblCellMar>
        </w:tblPrEx>
        <w:trPr>
          <w:trHeight w:val="288"/>
          <w:jc w:val="center"/>
        </w:trPr>
        <w:tc>
          <w:tcPr>
            <w:tcW w:w="292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UPR - Journals - GR</w:t>
            </w:r>
          </w:p>
        </w:tc>
        <w:tc>
          <w:tcPr>
            <w:tcW w:w="19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Motor total</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74.8%</w:t>
            </w:r>
          </w:p>
        </w:tc>
        <w:tc>
          <w:tcPr>
            <w:tcW w:w="184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8.2%</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106.8%</w:t>
            </w:r>
          </w:p>
        </w:tc>
      </w:tr>
      <w:tr>
        <w:tblPrEx>
          <w:tblW w:w="9500" w:type="dxa"/>
          <w:jc w:val="center"/>
          <w:tblCellMar>
            <w:top w:w="0" w:type="dxa"/>
            <w:left w:w="0" w:type="dxa"/>
            <w:bottom w:w="0" w:type="dxa"/>
            <w:right w:w="0" w:type="dxa"/>
          </w:tblCellMar>
        </w:tblPrEx>
        <w:trPr>
          <w:trHeight w:val="288"/>
          <w:jc w:val="center"/>
        </w:trPr>
        <w:tc>
          <w:tcPr>
            <w:tcW w:w="292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UPR - Journals - GR - AURR</w:t>
            </w:r>
          </w:p>
        </w:tc>
        <w:tc>
          <w:tcPr>
            <w:tcW w:w="19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Motor total</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0.0%</w:t>
            </w:r>
          </w:p>
        </w:tc>
        <w:tc>
          <w:tcPr>
            <w:tcW w:w="184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0.0%</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0.0%</w:t>
            </w:r>
          </w:p>
        </w:tc>
      </w:tr>
      <w:tr>
        <w:tblPrEx>
          <w:tblW w:w="9500" w:type="dxa"/>
          <w:jc w:val="center"/>
          <w:tblCellMar>
            <w:top w:w="0" w:type="dxa"/>
            <w:left w:w="0" w:type="dxa"/>
            <w:bottom w:w="0" w:type="dxa"/>
            <w:right w:w="0" w:type="dxa"/>
          </w:tblCellMar>
        </w:tblPrEx>
        <w:trPr>
          <w:trHeight w:val="288"/>
          <w:jc w:val="center"/>
        </w:trPr>
        <w:tc>
          <w:tcPr>
            <w:tcW w:w="292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UPR - Journals - NR</w:t>
            </w:r>
          </w:p>
        </w:tc>
        <w:tc>
          <w:tcPr>
            <w:tcW w:w="19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Motor total</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81.6%</w:t>
            </w:r>
          </w:p>
        </w:tc>
        <w:tc>
          <w:tcPr>
            <w:tcW w:w="184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92.5%</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106.8%</w:t>
            </w:r>
          </w:p>
        </w:tc>
      </w:tr>
      <w:tr>
        <w:tblPrEx>
          <w:tblW w:w="9500" w:type="dxa"/>
          <w:jc w:val="center"/>
          <w:tblCellMar>
            <w:top w:w="0" w:type="dxa"/>
            <w:left w:w="0" w:type="dxa"/>
            <w:bottom w:w="0" w:type="dxa"/>
            <w:right w:w="0" w:type="dxa"/>
          </w:tblCellMar>
        </w:tblPrEx>
        <w:trPr>
          <w:trHeight w:val="288"/>
          <w:jc w:val="center"/>
        </w:trPr>
        <w:tc>
          <w:tcPr>
            <w:tcW w:w="292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UPR - Journals - NR - AURR</w:t>
            </w:r>
          </w:p>
        </w:tc>
        <w:tc>
          <w:tcPr>
            <w:tcW w:w="19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Motor total</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0.0%</w:t>
            </w:r>
          </w:p>
        </w:tc>
        <w:tc>
          <w:tcPr>
            <w:tcW w:w="184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100.0%</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100.0%</w:t>
            </w:r>
          </w:p>
        </w:tc>
      </w:tr>
      <w:tr>
        <w:tblPrEx>
          <w:tblW w:w="9500" w:type="dxa"/>
          <w:jc w:val="center"/>
          <w:tblCellMar>
            <w:top w:w="0" w:type="dxa"/>
            <w:left w:w="0" w:type="dxa"/>
            <w:bottom w:w="0" w:type="dxa"/>
            <w:right w:w="0" w:type="dxa"/>
          </w:tblCellMar>
        </w:tblPrEx>
        <w:trPr>
          <w:trHeight w:val="288"/>
          <w:jc w:val="center"/>
        </w:trPr>
        <w:tc>
          <w:tcPr>
            <w:tcW w:w="292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UPR - PUKKA</w:t>
            </w:r>
          </w:p>
        </w:tc>
        <w:tc>
          <w:tcPr>
            <w:tcW w:w="19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Motor total</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0.0%</w:t>
            </w:r>
          </w:p>
        </w:tc>
        <w:tc>
          <w:tcPr>
            <w:tcW w:w="184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0.0%</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0.0%</w:t>
            </w:r>
          </w:p>
        </w:tc>
      </w:tr>
      <w:tr>
        <w:tblPrEx>
          <w:tblW w:w="9500" w:type="dxa"/>
          <w:jc w:val="center"/>
          <w:tblCellMar>
            <w:top w:w="0" w:type="dxa"/>
            <w:left w:w="0" w:type="dxa"/>
            <w:bottom w:w="0" w:type="dxa"/>
            <w:right w:w="0" w:type="dxa"/>
          </w:tblCellMar>
        </w:tblPrEx>
        <w:trPr>
          <w:trHeight w:val="288"/>
          <w:jc w:val="center"/>
        </w:trPr>
        <w:tc>
          <w:tcPr>
            <w:tcW w:w="292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UPR - PUKKA CV</w:t>
            </w:r>
          </w:p>
        </w:tc>
        <w:tc>
          <w:tcPr>
            <w:tcW w:w="19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Motor total</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0.0%</w:t>
            </w:r>
          </w:p>
        </w:tc>
        <w:tc>
          <w:tcPr>
            <w:tcW w:w="184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-264.4%</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365.2%</w:t>
            </w:r>
          </w:p>
        </w:tc>
      </w:tr>
      <w:tr>
        <w:tblPrEx>
          <w:tblW w:w="9500" w:type="dxa"/>
          <w:jc w:val="center"/>
          <w:tblCellMar>
            <w:top w:w="0" w:type="dxa"/>
            <w:left w:w="0" w:type="dxa"/>
            <w:bottom w:w="0" w:type="dxa"/>
            <w:right w:w="0" w:type="dxa"/>
          </w:tblCellMar>
        </w:tblPrEx>
        <w:trPr>
          <w:trHeight w:val="288"/>
          <w:jc w:val="center"/>
        </w:trPr>
        <w:tc>
          <w:tcPr>
            <w:tcW w:w="292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UPR - Hedgehog</w:t>
            </w:r>
          </w:p>
        </w:tc>
        <w:tc>
          <w:tcPr>
            <w:tcW w:w="19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Motor total</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83.3%</w:t>
            </w:r>
          </w:p>
        </w:tc>
        <w:tc>
          <w:tcPr>
            <w:tcW w:w="184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202.6%</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115.8%</w:t>
            </w:r>
          </w:p>
        </w:tc>
      </w:tr>
      <w:tr>
        <w:tblPrEx>
          <w:tblW w:w="9500" w:type="dxa"/>
          <w:jc w:val="center"/>
          <w:tblCellMar>
            <w:top w:w="0" w:type="dxa"/>
            <w:left w:w="0" w:type="dxa"/>
            <w:bottom w:w="0" w:type="dxa"/>
            <w:right w:w="0" w:type="dxa"/>
          </w:tblCellMar>
        </w:tblPrEx>
        <w:trPr>
          <w:trHeight w:val="288"/>
          <w:jc w:val="center"/>
        </w:trPr>
        <w:tc>
          <w:tcPr>
            <w:tcW w:w="292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UPR - Rescue</w:t>
            </w:r>
          </w:p>
        </w:tc>
        <w:tc>
          <w:tcPr>
            <w:tcW w:w="19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Assistance</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40.0%</w:t>
            </w:r>
          </w:p>
        </w:tc>
        <w:tc>
          <w:tcPr>
            <w:tcW w:w="184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0.0%</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0.0%</w:t>
            </w:r>
          </w:p>
        </w:tc>
      </w:tr>
      <w:tr>
        <w:tblPrEx>
          <w:tblW w:w="9500" w:type="dxa"/>
          <w:jc w:val="center"/>
          <w:tblCellMar>
            <w:top w:w="0" w:type="dxa"/>
            <w:left w:w="0" w:type="dxa"/>
            <w:bottom w:w="0" w:type="dxa"/>
            <w:right w:w="0" w:type="dxa"/>
          </w:tblCellMar>
        </w:tblPrEx>
        <w:trPr>
          <w:trHeight w:val="288"/>
          <w:jc w:val="center"/>
        </w:trPr>
        <w:tc>
          <w:tcPr>
            <w:tcW w:w="292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UPR - Excess</w:t>
            </w:r>
          </w:p>
        </w:tc>
        <w:tc>
          <w:tcPr>
            <w:tcW w:w="19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Miscellaneous</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40.0%</w:t>
            </w:r>
          </w:p>
        </w:tc>
        <w:tc>
          <w:tcPr>
            <w:tcW w:w="184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0.0%</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0.0%</w:t>
            </w:r>
          </w:p>
        </w:tc>
      </w:tr>
    </w:tbl>
    <w:p>
      <w:pPr>
        <w:numPr>
          <w:ilvl w:val="0"/>
          <w:numId w:val="21"/>
        </w:numPr>
        <w:spacing w:before="120" w:after="200"/>
        <w:ind w:left="851" w:right="1525" w:hanging="567"/>
        <w:jc w:val="both"/>
      </w:pPr>
      <w:r>
        <w:t>Unearned ULRs for the net rated business (NR) align with the values provided in the booking spreadsheet (reserve review) from Actuarial. For the gross rated business, the unearned ULR is derived by adjusting the net rated ULR to add back acquisition costs, which explains why the gross ULR appears lower. This adjustment is typically calculated in the Finance Summary (accounts working papers), with the original source data coming from the reserve review for the net rated business.</w:t>
      </w:r>
    </w:p>
    <w:p>
      <w:pPr>
        <w:numPr>
          <w:ilvl w:val="0"/>
          <w:numId w:val="21"/>
        </w:numPr>
        <w:spacing w:before="120" w:after="200"/>
        <w:ind w:left="851" w:right="1525" w:hanging="567"/>
        <w:jc w:val="both"/>
      </w:pPr>
      <w:r>
        <w:t xml:space="preserve">The following table shows the </w:t>
      </w:r>
      <w:ins w:id="54" w:author="Isidoro Manrique" w:date="2024-09-19T15:34:00Z">
        <w:r>
          <w:rPr>
            <w:color w:val="B5082E"/>
          </w:rPr>
          <w:t>future</w:t>
        </w:r>
      </w:ins>
      <w:r>
        <w:t xml:space="preserve"> </w:t>
      </w:r>
      <w:commentRangeStart w:id="55"/>
      <w:commentRangeStart w:id="56"/>
      <w:del w:id="57" w:author="Isidoro Manrique" w:date="2024-09-19T15:34:00Z">
        <w:r>
          <w:rPr>
            <w:color w:val="B5082E"/>
          </w:rPr>
          <w:delText xml:space="preserve">premium provision for </w:delText>
        </w:r>
      </w:del>
      <w:r>
        <w:t>claims</w:t>
      </w:r>
      <w:ins w:id="58" w:author="Isidoro Manrique" w:date="2024-09-19T15:34:00Z">
        <w:r>
          <w:rPr>
            <w:color w:val="B5082E"/>
          </w:rPr>
          <w:t xml:space="preserve"> </w:t>
        </w:r>
      </w:ins>
      <w:ins w:id="59" w:author="Isidoro Manrique" w:date="2024-09-19T15:34:00Z">
        <w:r>
          <w:rPr>
            <w:color w:val="B5082E"/>
          </w:rPr>
          <w:t>from unearned business</w:t>
        </w:r>
      </w:ins>
      <w:r>
        <w:t xml:space="preserve"> </w:t>
      </w:r>
      <w:commentRangeEnd w:id="55"/>
      <w:r>
        <w:rPr>
          <w:rStyle w:val="CommentReference"/>
        </w:rPr>
        <w:commentReference w:id="55"/>
      </w:r>
      <w:commentRangeEnd w:id="56"/>
      <w:r>
        <w:rPr>
          <w:rStyle w:val="CommentReference"/>
        </w:rPr>
        <w:commentReference w:id="56"/>
      </w:r>
      <w:r>
        <w:t>as at Dec-24:</w:t>
      </w:r>
    </w:p>
    <w:p>
      <w:pPr>
        <w:spacing w:before="120" w:after="200"/>
        <w:ind w:right="1525"/>
        <w:jc w:val="both"/>
        <w:rPr>
          <w:rFonts w:ascii="Calibri" w:eastAsia="Calibri" w:hAnsi="Calibri" w:cs="Calibri"/>
          <w:sz w:val="20"/>
          <w:szCs w:val="20"/>
        </w:rPr>
      </w:pPr>
    </w:p>
    <w:p>
      <w:pPr>
        <w:spacing w:before="120" w:after="200"/>
        <w:ind w:right="1525"/>
        <w:jc w:val="both"/>
        <w:rPr>
          <w:rFonts w:ascii="Calibri" w:eastAsia="Calibri" w:hAnsi="Calibri" w:cs="Calibri"/>
          <w:sz w:val="22"/>
          <w:szCs w:val="22"/>
        </w:rPr>
      </w:pPr>
    </w:p>
    <w:tbl>
      <w:tblPr>
        <w:tblW w:w="7660" w:type="dxa"/>
        <w:jc w:val="center"/>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Grid>
        <w:gridCol w:w="2912"/>
        <w:gridCol w:w="1983"/>
        <w:gridCol w:w="1383"/>
        <w:gridCol w:w="1382"/>
      </w:tblGrid>
      <w:tr>
        <w:tblPrEx>
          <w:tblW w:w="7660" w:type="dxa"/>
          <w:jc w:val="center"/>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Ex>
        <w:trPr>
          <w:trHeight w:val="288"/>
          <w:jc w:val="center"/>
        </w:trPr>
        <w:tc>
          <w:tcPr>
            <w:tcW w:w="2920" w:type="dxa"/>
            <w:tcBorders>
              <w:bottom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jc w:val="center"/>
              <w:rPr>
                <w:b w:val="0"/>
                <w:bCs w:val="0"/>
                <w:i w:val="0"/>
                <w:iCs w:val="0"/>
                <w:smallCaps w:val="0"/>
                <w:color w:val="000000"/>
              </w:rPr>
            </w:pPr>
            <w:r>
              <w:rPr>
                <w:b/>
                <w:bCs/>
                <w:i w:val="0"/>
                <w:iCs w:val="0"/>
                <w:smallCaps w:val="0"/>
                <w:color w:val="000000"/>
              </w:rPr>
              <w:t>UEP Claims (£'000s)</w:t>
            </w:r>
          </w:p>
        </w:tc>
        <w:tc>
          <w:tcPr>
            <w:tcW w:w="198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center"/>
              <w:rPr>
                <w:b w:val="0"/>
                <w:bCs w:val="0"/>
                <w:i w:val="0"/>
                <w:iCs w:val="0"/>
                <w:smallCaps w:val="0"/>
                <w:color w:val="000000"/>
              </w:rPr>
            </w:pPr>
            <w:r>
              <w:rPr>
                <w:b/>
                <w:bCs/>
                <w:i w:val="0"/>
                <w:iCs w:val="0"/>
                <w:smallCaps w:val="0"/>
                <w:color w:val="000000"/>
              </w:rPr>
              <w:t>SII Class</w:t>
            </w:r>
          </w:p>
        </w:tc>
        <w:tc>
          <w:tcPr>
            <w:tcW w:w="138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center"/>
              <w:rPr>
                <w:b w:val="0"/>
                <w:bCs w:val="0"/>
                <w:i w:val="0"/>
                <w:iCs w:val="0"/>
                <w:smallCaps w:val="0"/>
                <w:color w:val="000000"/>
              </w:rPr>
            </w:pPr>
            <w:r>
              <w:rPr>
                <w:b/>
                <w:bCs/>
                <w:i w:val="0"/>
                <w:iCs w:val="0"/>
                <w:smallCaps w:val="0"/>
                <w:color w:val="000000"/>
              </w:rPr>
              <w:t>2024</w:t>
            </w:r>
          </w:p>
        </w:tc>
        <w:tc>
          <w:tcPr>
            <w:tcW w:w="1385" w:type="dxa"/>
            <w:tcBorders>
              <w:bottom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center"/>
              <w:rPr>
                <w:b w:val="0"/>
                <w:bCs w:val="0"/>
                <w:i w:val="0"/>
                <w:iCs w:val="0"/>
                <w:smallCaps w:val="0"/>
                <w:color w:val="000000"/>
              </w:rPr>
            </w:pPr>
            <w:r>
              <w:rPr>
                <w:b/>
                <w:bCs/>
                <w:i w:val="0"/>
                <w:iCs w:val="0"/>
                <w:smallCaps w:val="0"/>
                <w:color w:val="000000"/>
              </w:rPr>
              <w:t>Prior Years</w:t>
            </w:r>
          </w:p>
        </w:tc>
      </w:tr>
      <w:tr>
        <w:tblPrEx>
          <w:tblW w:w="7660" w:type="dxa"/>
          <w:jc w:val="center"/>
          <w:tblCellMar>
            <w:top w:w="0" w:type="dxa"/>
            <w:left w:w="0" w:type="dxa"/>
            <w:bottom w:w="0" w:type="dxa"/>
            <w:right w:w="0" w:type="dxa"/>
          </w:tblCellMar>
        </w:tblPrEx>
        <w:trPr>
          <w:trHeight w:val="288"/>
          <w:jc w:val="center"/>
        </w:trPr>
        <w:tc>
          <w:tcPr>
            <w:tcW w:w="292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PP - Journals - GR</w:t>
            </w:r>
          </w:p>
        </w:tc>
        <w:tc>
          <w:tcPr>
            <w:tcW w:w="19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Motor total</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18,075</w:t>
            </w:r>
          </w:p>
        </w:tc>
        <w:tc>
          <w:tcPr>
            <w:tcW w:w="138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-1,364</w:t>
            </w:r>
          </w:p>
        </w:tc>
      </w:tr>
      <w:tr>
        <w:tblPrEx>
          <w:tblW w:w="7660" w:type="dxa"/>
          <w:jc w:val="center"/>
          <w:tblCellMar>
            <w:top w:w="0" w:type="dxa"/>
            <w:left w:w="0" w:type="dxa"/>
            <w:bottom w:w="0" w:type="dxa"/>
            <w:right w:w="0" w:type="dxa"/>
          </w:tblCellMar>
        </w:tblPrEx>
        <w:trPr>
          <w:trHeight w:val="288"/>
          <w:jc w:val="center"/>
        </w:trPr>
        <w:tc>
          <w:tcPr>
            <w:tcW w:w="292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PP - Journals - GR - AURR</w:t>
            </w:r>
          </w:p>
        </w:tc>
        <w:tc>
          <w:tcPr>
            <w:tcW w:w="19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Motor total</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38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r>
      <w:tr>
        <w:tblPrEx>
          <w:tblW w:w="7660" w:type="dxa"/>
          <w:jc w:val="center"/>
          <w:tblCellMar>
            <w:top w:w="0" w:type="dxa"/>
            <w:left w:w="0" w:type="dxa"/>
            <w:bottom w:w="0" w:type="dxa"/>
            <w:right w:w="0" w:type="dxa"/>
          </w:tblCellMar>
        </w:tblPrEx>
        <w:trPr>
          <w:trHeight w:val="288"/>
          <w:jc w:val="center"/>
        </w:trPr>
        <w:tc>
          <w:tcPr>
            <w:tcW w:w="292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PP - Journals - NR</w:t>
            </w:r>
          </w:p>
        </w:tc>
        <w:tc>
          <w:tcPr>
            <w:tcW w:w="19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Motor total</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6,336</w:t>
            </w:r>
          </w:p>
        </w:tc>
        <w:tc>
          <w:tcPr>
            <w:tcW w:w="138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1,363</w:t>
            </w:r>
          </w:p>
        </w:tc>
      </w:tr>
      <w:tr>
        <w:tblPrEx>
          <w:tblW w:w="7660" w:type="dxa"/>
          <w:jc w:val="center"/>
          <w:tblCellMar>
            <w:top w:w="0" w:type="dxa"/>
            <w:left w:w="0" w:type="dxa"/>
            <w:bottom w:w="0" w:type="dxa"/>
            <w:right w:w="0" w:type="dxa"/>
          </w:tblCellMar>
        </w:tblPrEx>
        <w:trPr>
          <w:trHeight w:val="288"/>
          <w:jc w:val="center"/>
        </w:trPr>
        <w:tc>
          <w:tcPr>
            <w:tcW w:w="292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PP - Journals - NR - AURR</w:t>
            </w:r>
          </w:p>
        </w:tc>
        <w:tc>
          <w:tcPr>
            <w:tcW w:w="19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Motor total</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38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37</w:t>
            </w:r>
          </w:p>
        </w:tc>
      </w:tr>
      <w:tr>
        <w:tblPrEx>
          <w:tblW w:w="7660" w:type="dxa"/>
          <w:jc w:val="center"/>
          <w:tblCellMar>
            <w:top w:w="0" w:type="dxa"/>
            <w:left w:w="0" w:type="dxa"/>
            <w:bottom w:w="0" w:type="dxa"/>
            <w:right w:w="0" w:type="dxa"/>
          </w:tblCellMar>
        </w:tblPrEx>
        <w:trPr>
          <w:trHeight w:val="288"/>
          <w:jc w:val="center"/>
        </w:trPr>
        <w:tc>
          <w:tcPr>
            <w:tcW w:w="292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PP - PUKKA</w:t>
            </w:r>
          </w:p>
        </w:tc>
        <w:tc>
          <w:tcPr>
            <w:tcW w:w="19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Motor total</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38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r>
      <w:tr>
        <w:tblPrEx>
          <w:tblW w:w="7660" w:type="dxa"/>
          <w:jc w:val="center"/>
          <w:tblCellMar>
            <w:top w:w="0" w:type="dxa"/>
            <w:left w:w="0" w:type="dxa"/>
            <w:bottom w:w="0" w:type="dxa"/>
            <w:right w:w="0" w:type="dxa"/>
          </w:tblCellMar>
        </w:tblPrEx>
        <w:trPr>
          <w:trHeight w:val="288"/>
          <w:jc w:val="center"/>
        </w:trPr>
        <w:tc>
          <w:tcPr>
            <w:tcW w:w="292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PP - PUKKA CV</w:t>
            </w:r>
          </w:p>
        </w:tc>
        <w:tc>
          <w:tcPr>
            <w:tcW w:w="19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Motor total</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38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w:t>
            </w:r>
          </w:p>
        </w:tc>
      </w:tr>
      <w:tr>
        <w:tblPrEx>
          <w:tblW w:w="7660" w:type="dxa"/>
          <w:jc w:val="center"/>
          <w:tblCellMar>
            <w:top w:w="0" w:type="dxa"/>
            <w:left w:w="0" w:type="dxa"/>
            <w:bottom w:w="0" w:type="dxa"/>
            <w:right w:w="0" w:type="dxa"/>
          </w:tblCellMar>
        </w:tblPrEx>
        <w:trPr>
          <w:trHeight w:val="288"/>
          <w:jc w:val="center"/>
        </w:trPr>
        <w:tc>
          <w:tcPr>
            <w:tcW w:w="292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PP - Hedgehog</w:t>
            </w:r>
          </w:p>
        </w:tc>
        <w:tc>
          <w:tcPr>
            <w:tcW w:w="19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Motor total</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1,917</w:t>
            </w:r>
          </w:p>
        </w:tc>
        <w:tc>
          <w:tcPr>
            <w:tcW w:w="138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14</w:t>
            </w:r>
          </w:p>
        </w:tc>
      </w:tr>
      <w:tr>
        <w:tblPrEx>
          <w:tblW w:w="7660" w:type="dxa"/>
          <w:jc w:val="center"/>
          <w:tblCellMar>
            <w:top w:w="0" w:type="dxa"/>
            <w:left w:w="0" w:type="dxa"/>
            <w:bottom w:w="0" w:type="dxa"/>
            <w:right w:w="0" w:type="dxa"/>
          </w:tblCellMar>
        </w:tblPrEx>
        <w:trPr>
          <w:trHeight w:val="288"/>
          <w:jc w:val="center"/>
        </w:trPr>
        <w:tc>
          <w:tcPr>
            <w:tcW w:w="292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PP - Rescue</w:t>
            </w:r>
          </w:p>
        </w:tc>
        <w:tc>
          <w:tcPr>
            <w:tcW w:w="19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Assistance</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w:t>
            </w:r>
          </w:p>
        </w:tc>
        <w:tc>
          <w:tcPr>
            <w:tcW w:w="138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r>
      <w:tr>
        <w:tblPrEx>
          <w:tblW w:w="7660" w:type="dxa"/>
          <w:jc w:val="center"/>
          <w:tblCellMar>
            <w:top w:w="0" w:type="dxa"/>
            <w:left w:w="0" w:type="dxa"/>
            <w:bottom w:w="0" w:type="dxa"/>
            <w:right w:w="0" w:type="dxa"/>
          </w:tblCellMar>
        </w:tblPrEx>
        <w:trPr>
          <w:trHeight w:val="288"/>
          <w:jc w:val="center"/>
        </w:trPr>
        <w:tc>
          <w:tcPr>
            <w:tcW w:w="2920" w:type="dxa"/>
            <w:tcBorders>
              <w:bottom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PP - Excess</w:t>
            </w:r>
          </w:p>
        </w:tc>
        <w:tc>
          <w:tcPr>
            <w:tcW w:w="198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Miscellaneous</w:t>
            </w:r>
          </w:p>
        </w:tc>
        <w:tc>
          <w:tcPr>
            <w:tcW w:w="138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38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r>
      <w:tr>
        <w:tblPrEx>
          <w:tblW w:w="7660" w:type="dxa"/>
          <w:jc w:val="center"/>
          <w:tblCellMar>
            <w:top w:w="0" w:type="dxa"/>
            <w:left w:w="0" w:type="dxa"/>
            <w:bottom w:w="0" w:type="dxa"/>
            <w:right w:w="0" w:type="dxa"/>
          </w:tblCellMar>
        </w:tblPrEx>
        <w:trPr>
          <w:trHeight w:val="288"/>
          <w:jc w:val="center"/>
        </w:trPr>
        <w:tc>
          <w:tcPr>
            <w:tcW w:w="292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jc w:val="right"/>
              <w:rPr>
                <w:b w:val="0"/>
                <w:bCs w:val="0"/>
                <w:i w:val="0"/>
                <w:iCs w:val="0"/>
                <w:smallCaps w:val="0"/>
                <w:color w:val="000000"/>
              </w:rPr>
            </w:pPr>
            <w:r>
              <w:rPr>
                <w:b/>
                <w:bCs/>
                <w:i w:val="0"/>
                <w:iCs w:val="0"/>
                <w:smallCaps w:val="0"/>
                <w:color w:val="000000"/>
              </w:rPr>
              <w:t>Total</w:t>
            </w:r>
            <w:r>
              <w:rPr>
                <w:b/>
                <w:bCs/>
                <w:i w:val="0"/>
                <w:iCs w:val="0"/>
                <w:smallCaps w:val="0"/>
                <w:color w:val="000000"/>
              </w:rPr>
              <w:t xml:space="preserve">   </w:t>
            </w:r>
          </w:p>
        </w:tc>
        <w:tc>
          <w:tcPr>
            <w:tcW w:w="19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bCs/>
                <w:i w:val="0"/>
                <w:iCs w:val="0"/>
                <w:smallCaps w:val="0"/>
                <w:color w:val="000000"/>
              </w:rPr>
              <w:t>26,379</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bCs/>
                <w:i w:val="0"/>
                <w:iCs w:val="0"/>
                <w:smallCaps w:val="0"/>
                <w:color w:val="000000"/>
              </w:rPr>
              <w:t>26,329</w:t>
            </w:r>
          </w:p>
        </w:tc>
        <w:tc>
          <w:tcPr>
            <w:tcW w:w="1385" w:type="dxa"/>
            <w:tcBorders>
              <w:top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bCs/>
                <w:i w:val="0"/>
                <w:iCs w:val="0"/>
                <w:smallCaps w:val="0"/>
                <w:color w:val="000000"/>
              </w:rPr>
              <w:t>50</w:t>
            </w:r>
          </w:p>
        </w:tc>
      </w:tr>
    </w:tbl>
    <w:p>
      <w:pPr>
        <w:spacing w:before="120" w:after="200"/>
        <w:ind w:right="1525"/>
        <w:jc w:val="both"/>
        <w:rPr>
          <w:rFonts w:ascii="Calibri" w:eastAsia="Calibri" w:hAnsi="Calibri" w:cs="Calibri"/>
          <w:sz w:val="22"/>
          <w:szCs w:val="22"/>
        </w:rPr>
      </w:pPr>
    </w:p>
    <w:p>
      <w:pPr>
        <w:numPr>
          <w:ilvl w:val="0"/>
          <w:numId w:val="22"/>
        </w:numPr>
        <w:spacing w:before="120" w:after="200"/>
        <w:ind w:left="851" w:right="1525" w:hanging="567"/>
        <w:jc w:val="both"/>
      </w:pPr>
      <w:r>
        <w:t xml:space="preserve">The ‘Motor total’ </w:t>
      </w:r>
      <w:r>
        <w:t xml:space="preserve"> </w:t>
      </w:r>
      <w:r>
        <w:t>above is split between classes ‘</w:t>
      </w:r>
      <w:r>
        <w:rPr>
          <w:i/>
          <w:iCs/>
        </w:rPr>
        <w:t>Motor vehicle liability</w:t>
      </w:r>
      <w:r>
        <w:t>’ and ‘</w:t>
      </w:r>
      <w:r>
        <w:rPr>
          <w:i/>
          <w:iCs/>
        </w:rPr>
        <w:t>Other motor</w:t>
      </w:r>
      <w:r>
        <w:t>’ based on the incurred data received as of December-24 for the different heads of damage as broken down in paragraph 4.1.1. This data provided a distribution of 87% incurred claims for motor liability and 13% for other motor.</w:t>
      </w:r>
    </w:p>
    <w:p>
      <w:pPr>
        <w:numPr>
          <w:ilvl w:val="0"/>
          <w:numId w:val="22"/>
        </w:numPr>
        <w:spacing w:before="120" w:after="200"/>
        <w:ind w:left="851" w:right="1525" w:hanging="567"/>
        <w:jc w:val="both"/>
      </w:pPr>
      <w:r>
        <w:t>Applying the above percentages, the premium provision by Solvency II class of business would be distributed as follows:</w:t>
      </w:r>
    </w:p>
    <w:p>
      <w:pPr>
        <w:spacing w:before="120" w:after="200"/>
        <w:ind w:right="1525"/>
        <w:jc w:val="center"/>
      </w:pPr>
      <w:r>
        <w:rPr>
          <w:strike w:val="0"/>
          <w:u w:val="none"/>
        </w:rPr>
        <w:drawing>
          <wp:inline>
            <wp:extent cx="4867275" cy="15240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3"/>
                    <a:stretch>
                      <a:fillRect/>
                    </a:stretch>
                  </pic:blipFill>
                  <pic:spPr>
                    <a:xfrm>
                      <a:off x="0" y="0"/>
                      <a:ext cx="4867275" cy="1524000"/>
                    </a:xfrm>
                    <a:prstGeom prst="rect">
                      <a:avLst/>
                    </a:prstGeom>
                  </pic:spPr>
                </pic:pic>
              </a:graphicData>
            </a:graphic>
          </wp:inline>
        </w:drawing>
      </w:r>
    </w:p>
    <w:p>
      <w:pPr>
        <w:numPr>
          <w:ilvl w:val="0"/>
          <w:numId w:val="23"/>
        </w:numPr>
        <w:spacing w:before="100"/>
        <w:ind w:left="709" w:right="818" w:hanging="426"/>
        <w:jc w:val="both"/>
        <w:outlineLvl w:val="1"/>
        <w:rPr>
          <w:b/>
          <w:bCs/>
          <w:color w:val="2F5496"/>
          <w:spacing w:val="2"/>
        </w:rPr>
      </w:pPr>
      <w:bookmarkStart w:id="60" w:name="_Toc196234025"/>
      <w:r>
        <w:rPr>
          <w:b/>
          <w:bCs/>
          <w:color w:val="2F5496"/>
          <w:spacing w:val="2"/>
        </w:rPr>
        <w:t>ENID adjustment</w:t>
      </w:r>
      <w:bookmarkEnd w:id="60"/>
    </w:p>
    <w:p>
      <w:pPr>
        <w:numPr>
          <w:ilvl w:val="1"/>
          <w:numId w:val="23"/>
        </w:numPr>
        <w:spacing w:before="120" w:after="200"/>
        <w:ind w:left="851" w:right="2343" w:hanging="567"/>
        <w:jc w:val="both"/>
        <w:rPr>
          <w:b w:val="0"/>
          <w:bCs w:val="0"/>
          <w:color w:val="000000"/>
          <w:spacing w:val="0"/>
        </w:rPr>
      </w:pPr>
      <w:r>
        <w:rPr>
          <w:b w:val="0"/>
          <w:bCs w:val="0"/>
          <w:color w:val="000000"/>
          <w:spacing w:val="0"/>
        </w:rPr>
        <w:t>Under the Solvency II Directive insurers are required to allow for all possible events when setting their technical provisions, including those that may not have been historically realized before. Such events not presented in a set of observable historical loss data are often called binary events to define loss generating events with low frequency and high severity impact. An alternative name, Events Not In Data (ENID), may also be used to denote a much broader set of unobservable loss events.</w:t>
      </w:r>
    </w:p>
    <w:p>
      <w:pPr>
        <w:numPr>
          <w:ilvl w:val="1"/>
          <w:numId w:val="23"/>
        </w:numPr>
        <w:spacing w:before="120" w:after="200"/>
        <w:ind w:left="851" w:right="2343" w:hanging="567"/>
        <w:jc w:val="both"/>
        <w:rPr>
          <w:b w:val="0"/>
          <w:bCs w:val="0"/>
          <w:color w:val="000000"/>
          <w:spacing w:val="0"/>
        </w:rPr>
      </w:pPr>
      <w:r>
        <w:rPr>
          <w:b w:val="0"/>
          <w:bCs w:val="0"/>
          <w:color w:val="000000"/>
          <w:spacing w:val="0"/>
        </w:rPr>
        <w:t>The ENID adjustment is provided and agreed annually by the all teams in the company and as at 31</w:t>
      </w:r>
      <w:r>
        <w:rPr>
          <w:b w:val="0"/>
          <w:bCs w:val="0"/>
          <w:color w:val="000000"/>
          <w:spacing w:val="0"/>
          <w:vertAlign w:val="superscript"/>
        </w:rPr>
        <w:t>st</w:t>
      </w:r>
      <w:r>
        <w:rPr>
          <w:b w:val="0"/>
          <w:bCs w:val="0"/>
          <w:color w:val="000000"/>
          <w:spacing w:val="0"/>
        </w:rPr>
        <w:t xml:space="preserve"> December – 24 this is equal to £652k. As a proportion of the SII net best estimate this amount is at 1.66% (Disc).</w:t>
      </w:r>
    </w:p>
    <w:p>
      <w:pPr>
        <w:numPr>
          <w:ilvl w:val="1"/>
          <w:numId w:val="23"/>
        </w:numPr>
        <w:spacing w:before="120" w:after="200"/>
        <w:ind w:left="851" w:right="2343" w:hanging="567"/>
        <w:jc w:val="both"/>
        <w:rPr>
          <w:b w:val="0"/>
          <w:bCs w:val="0"/>
          <w:color w:val="000000"/>
          <w:spacing w:val="0"/>
        </w:rPr>
      </w:pPr>
      <w:r>
        <w:rPr>
          <w:b w:val="0"/>
          <w:bCs w:val="0"/>
          <w:color w:val="000000"/>
          <w:spacing w:val="0"/>
        </w:rPr>
        <w:t>As of Year ended 2024 there has been various discussions between Actuarial (Reserving), Finance and Risk/Capital areas and it was agreed to increase this to 1.5% (Undisc.) of Net Solvency II technical provisions which would be equivalent to a 35% uplift in the reserve risk motor liability standard deviation to allow for missing events in the underlying reserve distribution, based on the stochastic built in model.</w:t>
      </w:r>
    </w:p>
    <w:p>
      <w:pPr>
        <w:numPr>
          <w:ilvl w:val="1"/>
          <w:numId w:val="23"/>
        </w:numPr>
        <w:spacing w:before="120" w:after="200"/>
        <w:ind w:left="851" w:right="2343" w:hanging="567"/>
        <w:jc w:val="both"/>
        <w:rPr>
          <w:b w:val="0"/>
          <w:bCs w:val="0"/>
          <w:color w:val="000000"/>
          <w:spacing w:val="0"/>
        </w:rPr>
      </w:pPr>
      <w:r>
        <w:rPr>
          <w:b w:val="0"/>
          <w:bCs w:val="0"/>
          <w:color w:val="000000"/>
          <w:spacing w:val="0"/>
        </w:rPr>
        <w:t>This percentage selected (1.5%) is in line with other similar motor insurers and substantially above the Lloyd’s ENIDs approximation 1 for a CoV of 20% and same return period (1/200) which would be 0.75%.</w:t>
      </w:r>
    </w:p>
    <w:p>
      <w:pPr>
        <w:numPr>
          <w:ilvl w:val="1"/>
          <w:numId w:val="23"/>
        </w:numPr>
        <w:spacing w:before="120" w:after="200"/>
        <w:ind w:left="851" w:right="2343" w:hanging="567"/>
        <w:jc w:val="both"/>
        <w:rPr>
          <w:b w:val="0"/>
          <w:bCs w:val="0"/>
          <w:color w:val="000000"/>
          <w:spacing w:val="0"/>
        </w:rPr>
      </w:pPr>
      <w:r>
        <w:rPr>
          <w:b w:val="0"/>
          <w:bCs w:val="0"/>
          <w:color w:val="000000"/>
          <w:spacing w:val="0"/>
        </w:rPr>
        <w:t>This uplift has been considered adequate by all the areas involved given the level of variability in the underlying loss distribution which is below market benchmarks as well as all the events already faced by the Company throughout the year.</w:t>
      </w:r>
    </w:p>
    <w:p>
      <w:pPr>
        <w:numPr>
          <w:ilvl w:val="1"/>
          <w:numId w:val="23"/>
        </w:numPr>
        <w:spacing w:before="120" w:after="240"/>
        <w:ind w:left="851" w:right="2343" w:hanging="567"/>
        <w:jc w:val="both"/>
        <w:rPr>
          <w:b w:val="0"/>
          <w:bCs w:val="0"/>
          <w:color w:val="000000"/>
          <w:spacing w:val="0"/>
        </w:rPr>
      </w:pPr>
      <w:r>
        <w:rPr>
          <w:b w:val="0"/>
          <w:bCs w:val="0"/>
          <w:color w:val="000000"/>
          <w:spacing w:val="0"/>
        </w:rPr>
        <w:t>Overall, the amount of £652k is allocated to claims and premium provision by SII Class depending on their weightings.</w:t>
      </w:r>
    </w:p>
    <w:p>
      <w:pPr>
        <w:numPr>
          <w:ilvl w:val="0"/>
          <w:numId w:val="23"/>
        </w:numPr>
        <w:spacing w:before="100"/>
        <w:ind w:left="709" w:right="818" w:hanging="426"/>
        <w:jc w:val="both"/>
        <w:outlineLvl w:val="1"/>
        <w:rPr>
          <w:b/>
          <w:bCs/>
          <w:color w:val="2F5496"/>
          <w:spacing w:val="2"/>
        </w:rPr>
      </w:pPr>
      <w:bookmarkStart w:id="61" w:name="_Toc196234026"/>
      <w:r>
        <w:rPr>
          <w:b/>
          <w:bCs/>
          <w:color w:val="2F5496"/>
          <w:spacing w:val="2"/>
        </w:rPr>
        <w:t>Cancellations adjustment</w:t>
      </w:r>
      <w:bookmarkEnd w:id="61"/>
      <w:r>
        <w:rPr>
          <w:b/>
          <w:bCs/>
          <w:color w:val="2F5496"/>
          <w:spacing w:val="2"/>
        </w:rPr>
        <w:t xml:space="preserve"> </w:t>
      </w:r>
    </w:p>
    <w:p>
      <w:pPr>
        <w:numPr>
          <w:ilvl w:val="1"/>
          <w:numId w:val="23"/>
        </w:numPr>
        <w:spacing w:before="120" w:after="240"/>
        <w:ind w:left="851" w:right="2343" w:hanging="567"/>
        <w:jc w:val="both"/>
        <w:rPr>
          <w:b w:val="0"/>
          <w:bCs w:val="0"/>
          <w:color w:val="000000"/>
          <w:spacing w:val="0"/>
        </w:rPr>
      </w:pPr>
      <w:r>
        <w:rPr>
          <w:b w:val="0"/>
          <w:bCs w:val="0"/>
          <w:color w:val="000000"/>
          <w:spacing w:val="0"/>
        </w:rPr>
        <w:t>The percentage of cancellations is provided by MICL reserving team. The adjustment is applied on the UPR as follows:</w:t>
      </w:r>
    </w:p>
    <w:p>
      <w:pPr>
        <w:spacing w:before="120" w:after="200"/>
        <w:ind w:right="1525"/>
        <w:jc w:val="center"/>
      </w:pPr>
      <w:r>
        <w:rPr>
          <w:strike w:val="0"/>
          <w:u w:val="none"/>
        </w:rPr>
        <w:drawing>
          <wp:inline>
            <wp:extent cx="3114675" cy="12858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4"/>
                    <a:stretch>
                      <a:fillRect/>
                    </a:stretch>
                  </pic:blipFill>
                  <pic:spPr>
                    <a:xfrm>
                      <a:off x="0" y="0"/>
                      <a:ext cx="3114675" cy="1285875"/>
                    </a:xfrm>
                    <a:prstGeom prst="rect">
                      <a:avLst/>
                    </a:prstGeom>
                  </pic:spPr>
                </pic:pic>
              </a:graphicData>
            </a:graphic>
          </wp:inline>
        </w:drawing>
      </w:r>
    </w:p>
    <w:p>
      <w:pPr>
        <w:numPr>
          <w:ilvl w:val="0"/>
          <w:numId w:val="24"/>
        </w:numPr>
        <w:spacing w:before="100"/>
        <w:ind w:left="709" w:right="818" w:hanging="426"/>
        <w:jc w:val="both"/>
        <w:outlineLvl w:val="1"/>
        <w:rPr>
          <w:b/>
          <w:bCs/>
          <w:color w:val="2F5496"/>
          <w:spacing w:val="2"/>
        </w:rPr>
      </w:pPr>
      <w:bookmarkStart w:id="62" w:name="_Toc196234027"/>
      <w:r>
        <w:rPr>
          <w:b/>
          <w:bCs/>
          <w:color w:val="2F5496"/>
          <w:spacing w:val="2"/>
        </w:rPr>
        <w:t>Management load</w:t>
      </w:r>
      <w:bookmarkEnd w:id="62"/>
    </w:p>
    <w:p>
      <w:pPr>
        <w:numPr>
          <w:ilvl w:val="1"/>
          <w:numId w:val="24"/>
        </w:numPr>
        <w:spacing w:before="120" w:after="240"/>
        <w:ind w:left="851" w:right="2343" w:hanging="567"/>
        <w:jc w:val="both"/>
        <w:rPr>
          <w:b w:val="0"/>
          <w:bCs w:val="0"/>
          <w:color w:val="000000"/>
          <w:spacing w:val="0"/>
        </w:rPr>
      </w:pPr>
      <w:r>
        <w:rPr>
          <w:b w:val="0"/>
          <w:bCs w:val="0"/>
          <w:color w:val="000000"/>
          <w:spacing w:val="0"/>
        </w:rPr>
        <w:t>As at 31st December 2024 there is £6m of gross margin of prudence allocated as £3.1m to year 2023 and £2.9m to year 2022.</w:t>
      </w:r>
    </w:p>
    <w:p>
      <w:pPr>
        <w:numPr>
          <w:ilvl w:val="0"/>
          <w:numId w:val="24"/>
        </w:numPr>
        <w:spacing w:before="100"/>
        <w:ind w:left="709" w:right="818" w:hanging="426"/>
        <w:jc w:val="both"/>
        <w:outlineLvl w:val="1"/>
        <w:rPr>
          <w:b/>
          <w:bCs/>
          <w:color w:val="2F5496"/>
          <w:spacing w:val="2"/>
        </w:rPr>
      </w:pPr>
      <w:bookmarkStart w:id="63" w:name="_Toc196234028"/>
      <w:r>
        <w:rPr>
          <w:b/>
          <w:bCs/>
          <w:color w:val="2F5496"/>
          <w:spacing w:val="2"/>
        </w:rPr>
        <w:t>Run-off Expense provision</w:t>
      </w:r>
      <w:bookmarkEnd w:id="63"/>
    </w:p>
    <w:p>
      <w:pPr>
        <w:numPr>
          <w:ilvl w:val="1"/>
          <w:numId w:val="24"/>
        </w:numPr>
        <w:spacing w:before="120" w:after="200"/>
        <w:ind w:left="851" w:right="2343" w:hanging="567"/>
        <w:jc w:val="both"/>
        <w:rPr>
          <w:b w:val="0"/>
          <w:bCs w:val="0"/>
          <w:color w:val="000000"/>
          <w:spacing w:val="0"/>
        </w:rPr>
      </w:pPr>
      <w:r>
        <w:rPr>
          <w:b w:val="0"/>
          <w:bCs w:val="0"/>
          <w:color w:val="000000"/>
          <w:spacing w:val="0"/>
        </w:rPr>
        <w:t>This provision is derived in accordance with Article 31 of the Delegated Regulations and so allows for the costs of servicing bound obligations over their lifetime on the assumption that the company stops writing new business.</w:t>
      </w:r>
    </w:p>
    <w:p>
      <w:pPr>
        <w:numPr>
          <w:ilvl w:val="1"/>
          <w:numId w:val="24"/>
        </w:numPr>
        <w:spacing w:before="120" w:after="240"/>
        <w:ind w:left="851" w:right="2343" w:hanging="567"/>
        <w:jc w:val="both"/>
        <w:rPr>
          <w:b w:val="0"/>
          <w:bCs w:val="0"/>
          <w:color w:val="000000"/>
          <w:spacing w:val="0"/>
        </w:rPr>
      </w:pPr>
      <w:r>
        <w:rPr>
          <w:b w:val="0"/>
          <w:bCs w:val="0"/>
          <w:color w:val="000000"/>
          <w:spacing w:val="0"/>
        </w:rPr>
        <w:t>Expenses have been projected for a ten-year period in line with the nature of the business:</w:t>
      </w:r>
    </w:p>
    <w:tbl>
      <w:tblPr>
        <w:tblW w:w="10201" w:type="dxa"/>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Grid>
        <w:gridCol w:w="2234"/>
        <w:gridCol w:w="727"/>
        <w:gridCol w:w="727"/>
        <w:gridCol w:w="724"/>
        <w:gridCol w:w="724"/>
        <w:gridCol w:w="724"/>
        <w:gridCol w:w="724"/>
        <w:gridCol w:w="724"/>
        <w:gridCol w:w="724"/>
        <w:gridCol w:w="723"/>
        <w:gridCol w:w="723"/>
        <w:gridCol w:w="723"/>
      </w:tblGrid>
      <w:tr>
        <w:tblPrEx>
          <w:tblW w:w="10201" w:type="dxa"/>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Ex>
        <w:trPr>
          <w:trHeight w:val="289"/>
        </w:trPr>
        <w:tc>
          <w:tcPr>
            <w:tcW w:w="2248" w:type="dxa"/>
            <w:tcBorders>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center"/>
              <w:rPr>
                <w:b w:val="0"/>
                <w:bCs w:val="0"/>
                <w:i w:val="0"/>
                <w:iCs w:val="0"/>
                <w:smallCaps w:val="0"/>
                <w:color w:val="000000"/>
                <w:sz w:val="16"/>
                <w:szCs w:val="16"/>
              </w:rPr>
            </w:pPr>
            <w:r>
              <w:rPr>
                <w:b/>
                <w:bCs/>
                <w:i w:val="0"/>
                <w:iCs w:val="0"/>
                <w:smallCaps w:val="0"/>
                <w:color w:val="000000"/>
                <w:sz w:val="16"/>
                <w:szCs w:val="16"/>
              </w:rPr>
              <w:t>Run-off expenses (£'000s)</w:t>
            </w:r>
          </w:p>
        </w:tc>
        <w:tc>
          <w:tcPr>
            <w:tcW w:w="728"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16"/>
                <w:szCs w:val="16"/>
              </w:rPr>
            </w:pPr>
            <w:r>
              <w:rPr>
                <w:b/>
                <w:bCs/>
                <w:i w:val="0"/>
                <w:iCs w:val="0"/>
                <w:smallCaps w:val="0"/>
                <w:color w:val="000000"/>
                <w:sz w:val="16"/>
                <w:szCs w:val="16"/>
              </w:rPr>
              <w:t>Total</w:t>
            </w:r>
          </w:p>
        </w:tc>
        <w:tc>
          <w:tcPr>
            <w:tcW w:w="728"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bCs/>
                <w:i w:val="0"/>
                <w:iCs w:val="0"/>
                <w:smallCaps w:val="0"/>
                <w:color w:val="000000"/>
                <w:sz w:val="16"/>
                <w:szCs w:val="16"/>
              </w:rPr>
              <w:t>1</w:t>
            </w:r>
          </w:p>
        </w:tc>
        <w:tc>
          <w:tcPr>
            <w:tcW w:w="728"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bCs/>
                <w:i w:val="0"/>
                <w:iCs w:val="0"/>
                <w:smallCaps w:val="0"/>
                <w:color w:val="000000"/>
                <w:sz w:val="16"/>
                <w:szCs w:val="16"/>
              </w:rPr>
              <w:t>2</w:t>
            </w:r>
          </w:p>
        </w:tc>
        <w:tc>
          <w:tcPr>
            <w:tcW w:w="728"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bCs/>
                <w:i w:val="0"/>
                <w:iCs w:val="0"/>
                <w:smallCaps w:val="0"/>
                <w:color w:val="000000"/>
                <w:sz w:val="16"/>
                <w:szCs w:val="16"/>
              </w:rPr>
              <w:t>3</w:t>
            </w:r>
          </w:p>
        </w:tc>
        <w:tc>
          <w:tcPr>
            <w:tcW w:w="728"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bCs/>
                <w:i w:val="0"/>
                <w:iCs w:val="0"/>
                <w:smallCaps w:val="0"/>
                <w:color w:val="000000"/>
                <w:sz w:val="16"/>
                <w:szCs w:val="16"/>
              </w:rPr>
              <w:t>4</w:t>
            </w:r>
          </w:p>
        </w:tc>
        <w:tc>
          <w:tcPr>
            <w:tcW w:w="728"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bCs/>
                <w:i w:val="0"/>
                <w:iCs w:val="0"/>
                <w:smallCaps w:val="0"/>
                <w:color w:val="000000"/>
                <w:sz w:val="16"/>
                <w:szCs w:val="16"/>
              </w:rPr>
              <w:t>5</w:t>
            </w:r>
          </w:p>
        </w:tc>
        <w:tc>
          <w:tcPr>
            <w:tcW w:w="728"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bCs/>
                <w:i w:val="0"/>
                <w:iCs w:val="0"/>
                <w:smallCaps w:val="0"/>
                <w:color w:val="000000"/>
                <w:sz w:val="16"/>
                <w:szCs w:val="16"/>
              </w:rPr>
              <w:t>6</w:t>
            </w:r>
          </w:p>
        </w:tc>
        <w:tc>
          <w:tcPr>
            <w:tcW w:w="728"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bCs/>
                <w:i w:val="0"/>
                <w:iCs w:val="0"/>
                <w:smallCaps w:val="0"/>
                <w:color w:val="000000"/>
                <w:sz w:val="16"/>
                <w:szCs w:val="16"/>
              </w:rPr>
              <w:t>7</w:t>
            </w:r>
          </w:p>
        </w:tc>
        <w:tc>
          <w:tcPr>
            <w:tcW w:w="728"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bCs/>
                <w:i w:val="0"/>
                <w:iCs w:val="0"/>
                <w:smallCaps w:val="0"/>
                <w:color w:val="000000"/>
                <w:sz w:val="16"/>
                <w:szCs w:val="16"/>
              </w:rPr>
              <w:t>8</w:t>
            </w:r>
          </w:p>
        </w:tc>
        <w:tc>
          <w:tcPr>
            <w:tcW w:w="728"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bCs/>
                <w:i w:val="0"/>
                <w:iCs w:val="0"/>
                <w:smallCaps w:val="0"/>
                <w:color w:val="000000"/>
                <w:sz w:val="16"/>
                <w:szCs w:val="16"/>
              </w:rPr>
              <w:t>9</w:t>
            </w:r>
          </w:p>
        </w:tc>
        <w:tc>
          <w:tcPr>
            <w:tcW w:w="728" w:type="dxa"/>
            <w:tcBorders>
              <w:bottom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bCs/>
                <w:i w:val="0"/>
                <w:iCs w:val="0"/>
                <w:smallCaps w:val="0"/>
                <w:color w:val="000000"/>
                <w:sz w:val="16"/>
                <w:szCs w:val="16"/>
              </w:rPr>
              <w:t>10</w:t>
            </w:r>
          </w:p>
        </w:tc>
      </w:tr>
      <w:tr>
        <w:tblPrEx>
          <w:tblW w:w="10201" w:type="dxa"/>
          <w:tblCellMar>
            <w:top w:w="0" w:type="dxa"/>
            <w:left w:w="0" w:type="dxa"/>
            <w:bottom w:w="0" w:type="dxa"/>
            <w:right w:w="0" w:type="dxa"/>
          </w:tblCellMar>
        </w:tblPrEx>
        <w:trPr>
          <w:trHeight w:val="289"/>
        </w:trPr>
        <w:tc>
          <w:tcPr>
            <w:tcW w:w="2248"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Management Company Charges</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bCs/>
                <w:i w:val="0"/>
                <w:iCs w:val="0"/>
                <w:smallCaps w:val="0"/>
                <w:color w:val="000000"/>
                <w:sz w:val="16"/>
                <w:szCs w:val="16"/>
              </w:rPr>
              <w:t>216</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216</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c>
          <w:tcPr>
            <w:tcW w:w="728" w:type="dxa"/>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r>
      <w:tr>
        <w:tblPrEx>
          <w:tblW w:w="10201" w:type="dxa"/>
          <w:tblCellMar>
            <w:top w:w="0" w:type="dxa"/>
            <w:left w:w="0" w:type="dxa"/>
            <w:bottom w:w="0" w:type="dxa"/>
            <w:right w:w="0" w:type="dxa"/>
          </w:tblCellMar>
        </w:tblPrEx>
        <w:trPr>
          <w:trHeight w:val="289"/>
        </w:trPr>
        <w:tc>
          <w:tcPr>
            <w:tcW w:w="2248"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Employment costs</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bCs/>
                <w:i w:val="0"/>
                <w:iCs w:val="0"/>
                <w:smallCaps w:val="0"/>
                <w:color w:val="000000"/>
                <w:sz w:val="16"/>
                <w:szCs w:val="16"/>
              </w:rPr>
              <w:t>682</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195</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153</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117</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61</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54</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42</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37</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16</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7</w:t>
            </w:r>
          </w:p>
        </w:tc>
        <w:tc>
          <w:tcPr>
            <w:tcW w:w="728"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0</w:t>
            </w:r>
          </w:p>
        </w:tc>
      </w:tr>
      <w:tr>
        <w:tblPrEx>
          <w:tblW w:w="10201" w:type="dxa"/>
          <w:tblCellMar>
            <w:top w:w="0" w:type="dxa"/>
            <w:left w:w="0" w:type="dxa"/>
            <w:bottom w:w="0" w:type="dxa"/>
            <w:right w:w="0" w:type="dxa"/>
          </w:tblCellMar>
        </w:tblPrEx>
        <w:trPr>
          <w:trHeight w:val="289"/>
        </w:trPr>
        <w:tc>
          <w:tcPr>
            <w:tcW w:w="2248"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Legal and Professional Fees</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bCs/>
                <w:i w:val="0"/>
                <w:iCs w:val="0"/>
                <w:smallCaps w:val="0"/>
                <w:color w:val="000000"/>
                <w:sz w:val="16"/>
                <w:szCs w:val="16"/>
              </w:rPr>
              <w:t>0</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0</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c>
          <w:tcPr>
            <w:tcW w:w="728" w:type="dxa"/>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r>
      <w:tr>
        <w:tblPrEx>
          <w:tblW w:w="10201" w:type="dxa"/>
          <w:tblCellMar>
            <w:top w:w="0" w:type="dxa"/>
            <w:left w:w="0" w:type="dxa"/>
            <w:bottom w:w="0" w:type="dxa"/>
            <w:right w:w="0" w:type="dxa"/>
          </w:tblCellMar>
        </w:tblPrEx>
        <w:trPr>
          <w:trHeight w:val="289"/>
        </w:trPr>
        <w:tc>
          <w:tcPr>
            <w:tcW w:w="2248"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Actuarial/Audit Fees</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bCs/>
                <w:i w:val="0"/>
                <w:iCs w:val="0"/>
                <w:smallCaps w:val="0"/>
                <w:color w:val="000000"/>
                <w:sz w:val="16"/>
                <w:szCs w:val="16"/>
              </w:rPr>
              <w:t>525</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150</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118</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90</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47</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42</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32</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29</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12</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5</w:t>
            </w:r>
          </w:p>
        </w:tc>
        <w:tc>
          <w:tcPr>
            <w:tcW w:w="728"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0</w:t>
            </w:r>
          </w:p>
        </w:tc>
      </w:tr>
      <w:tr>
        <w:tblPrEx>
          <w:tblW w:w="10201" w:type="dxa"/>
          <w:tblCellMar>
            <w:top w:w="0" w:type="dxa"/>
            <w:left w:w="0" w:type="dxa"/>
            <w:bottom w:w="0" w:type="dxa"/>
            <w:right w:w="0" w:type="dxa"/>
          </w:tblCellMar>
        </w:tblPrEx>
        <w:trPr>
          <w:trHeight w:val="289"/>
        </w:trPr>
        <w:tc>
          <w:tcPr>
            <w:tcW w:w="2248"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Regulatory Fees</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bCs/>
                <w:i w:val="0"/>
                <w:iCs w:val="0"/>
                <w:smallCaps w:val="0"/>
                <w:color w:val="000000"/>
                <w:sz w:val="16"/>
                <w:szCs w:val="16"/>
              </w:rPr>
              <w:t>418</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137</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45</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45</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32</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32</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32</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32</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32</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32</w:t>
            </w:r>
          </w:p>
        </w:tc>
        <w:tc>
          <w:tcPr>
            <w:tcW w:w="728"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0</w:t>
            </w:r>
          </w:p>
        </w:tc>
      </w:tr>
      <w:tr>
        <w:tblPrEx>
          <w:tblW w:w="10201" w:type="dxa"/>
          <w:tblCellMar>
            <w:top w:w="0" w:type="dxa"/>
            <w:left w:w="0" w:type="dxa"/>
            <w:bottom w:w="0" w:type="dxa"/>
            <w:right w:w="0" w:type="dxa"/>
          </w:tblCellMar>
        </w:tblPrEx>
        <w:trPr>
          <w:trHeight w:val="289"/>
        </w:trPr>
        <w:tc>
          <w:tcPr>
            <w:tcW w:w="2248"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Licences and Memberships</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bCs/>
                <w:i w:val="0"/>
                <w:iCs w:val="0"/>
                <w:smallCaps w:val="0"/>
                <w:color w:val="000000"/>
                <w:sz w:val="16"/>
                <w:szCs w:val="16"/>
              </w:rPr>
              <w:t>202</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58</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46</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35</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18</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16</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12</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11</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5</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2</w:t>
            </w:r>
          </w:p>
        </w:tc>
        <w:tc>
          <w:tcPr>
            <w:tcW w:w="728"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0</w:t>
            </w:r>
          </w:p>
        </w:tc>
      </w:tr>
      <w:tr>
        <w:tblPrEx>
          <w:tblW w:w="10201" w:type="dxa"/>
          <w:tblCellMar>
            <w:top w:w="0" w:type="dxa"/>
            <w:left w:w="0" w:type="dxa"/>
            <w:bottom w:w="0" w:type="dxa"/>
            <w:right w:w="0" w:type="dxa"/>
          </w:tblCellMar>
        </w:tblPrEx>
        <w:trPr>
          <w:trHeight w:val="289"/>
        </w:trPr>
        <w:tc>
          <w:tcPr>
            <w:tcW w:w="2248"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Directors Fees</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bCs/>
                <w:i w:val="0"/>
                <w:iCs w:val="0"/>
                <w:smallCaps w:val="0"/>
                <w:color w:val="000000"/>
                <w:sz w:val="16"/>
                <w:szCs w:val="16"/>
              </w:rPr>
              <w:t>0</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0</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c>
          <w:tcPr>
            <w:tcW w:w="728" w:type="dxa"/>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r>
      <w:tr>
        <w:tblPrEx>
          <w:tblW w:w="10201" w:type="dxa"/>
          <w:tblCellMar>
            <w:top w:w="0" w:type="dxa"/>
            <w:left w:w="0" w:type="dxa"/>
            <w:bottom w:w="0" w:type="dxa"/>
            <w:right w:w="0" w:type="dxa"/>
          </w:tblCellMar>
        </w:tblPrEx>
        <w:trPr>
          <w:trHeight w:val="289"/>
        </w:trPr>
        <w:tc>
          <w:tcPr>
            <w:tcW w:w="2248"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Information Technology</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bCs/>
                <w:i w:val="0"/>
                <w:iCs w:val="0"/>
                <w:smallCaps w:val="0"/>
                <w:color w:val="000000"/>
                <w:sz w:val="16"/>
                <w:szCs w:val="16"/>
              </w:rPr>
              <w:t>265</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76</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60</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45</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24</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21</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16</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15</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6</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3</w:t>
            </w:r>
          </w:p>
        </w:tc>
        <w:tc>
          <w:tcPr>
            <w:tcW w:w="728"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0</w:t>
            </w:r>
          </w:p>
        </w:tc>
      </w:tr>
      <w:tr>
        <w:tblPrEx>
          <w:tblW w:w="10201" w:type="dxa"/>
          <w:tblCellMar>
            <w:top w:w="0" w:type="dxa"/>
            <w:left w:w="0" w:type="dxa"/>
            <w:bottom w:w="0" w:type="dxa"/>
            <w:right w:w="0" w:type="dxa"/>
          </w:tblCellMar>
        </w:tblPrEx>
        <w:trPr>
          <w:trHeight w:val="289"/>
        </w:trPr>
        <w:tc>
          <w:tcPr>
            <w:tcW w:w="2248"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Investment management fees</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bCs/>
                <w:i w:val="0"/>
                <w:iCs w:val="0"/>
                <w:smallCaps w:val="0"/>
                <w:color w:val="000000"/>
                <w:sz w:val="16"/>
                <w:szCs w:val="16"/>
              </w:rPr>
              <w:t>0</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0</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c>
          <w:tcPr>
            <w:tcW w:w="728" w:type="dxa"/>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r>
      <w:tr>
        <w:tblPrEx>
          <w:tblW w:w="10201" w:type="dxa"/>
          <w:tblCellMar>
            <w:top w:w="0" w:type="dxa"/>
            <w:left w:w="0" w:type="dxa"/>
            <w:bottom w:w="0" w:type="dxa"/>
            <w:right w:w="0" w:type="dxa"/>
          </w:tblCellMar>
        </w:tblPrEx>
        <w:trPr>
          <w:trHeight w:val="289"/>
        </w:trPr>
        <w:tc>
          <w:tcPr>
            <w:tcW w:w="2248"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MIB</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bCs/>
                <w:i w:val="0"/>
                <w:iCs w:val="0"/>
                <w:smallCaps w:val="0"/>
                <w:color w:val="000000"/>
                <w:sz w:val="16"/>
                <w:szCs w:val="16"/>
              </w:rPr>
              <w:t>2,142</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2,142</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c>
          <w:tcPr>
            <w:tcW w:w="728" w:type="dxa"/>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 </w:t>
            </w:r>
          </w:p>
        </w:tc>
      </w:tr>
      <w:tr>
        <w:tblPrEx>
          <w:tblW w:w="10201" w:type="dxa"/>
          <w:tblCellMar>
            <w:top w:w="0" w:type="dxa"/>
            <w:left w:w="0" w:type="dxa"/>
            <w:bottom w:w="0" w:type="dxa"/>
            <w:right w:w="0" w:type="dxa"/>
          </w:tblCellMar>
        </w:tblPrEx>
        <w:trPr>
          <w:trHeight w:val="289"/>
        </w:trPr>
        <w:tc>
          <w:tcPr>
            <w:tcW w:w="2248"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Claims Handling Expenses</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bCs/>
                <w:i w:val="0"/>
                <w:iCs w:val="0"/>
                <w:smallCaps w:val="0"/>
                <w:color w:val="000000"/>
                <w:sz w:val="16"/>
                <w:szCs w:val="16"/>
              </w:rPr>
              <w:t>602</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301</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301</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0</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0</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0</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0</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0</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0</w:t>
            </w:r>
          </w:p>
        </w:tc>
        <w:tc>
          <w:tcPr>
            <w:tcW w:w="728"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0</w:t>
            </w:r>
          </w:p>
        </w:tc>
        <w:tc>
          <w:tcPr>
            <w:tcW w:w="728"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0</w:t>
            </w:r>
          </w:p>
        </w:tc>
      </w:tr>
      <w:tr>
        <w:tblPrEx>
          <w:tblW w:w="10201" w:type="dxa"/>
          <w:tblCellMar>
            <w:top w:w="0" w:type="dxa"/>
            <w:left w:w="0" w:type="dxa"/>
            <w:bottom w:w="0" w:type="dxa"/>
            <w:right w:w="0" w:type="dxa"/>
          </w:tblCellMar>
        </w:tblPrEx>
        <w:trPr>
          <w:trHeight w:val="289"/>
        </w:trPr>
        <w:tc>
          <w:tcPr>
            <w:tcW w:w="2248" w:type="dxa"/>
            <w:tcBorders>
              <w:top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bCs/>
                <w:i w:val="0"/>
                <w:iCs w:val="0"/>
                <w:smallCaps w:val="0"/>
                <w:color w:val="000000"/>
                <w:sz w:val="16"/>
                <w:szCs w:val="16"/>
              </w:rPr>
              <w:t>Total</w:t>
            </w:r>
            <w:r>
              <w:rPr>
                <w:b/>
                <w:bCs/>
                <w:i w:val="0"/>
                <w:iCs w:val="0"/>
                <w:smallCaps w:val="0"/>
                <w:color w:val="000000"/>
                <w:sz w:val="16"/>
                <w:szCs w:val="16"/>
              </w:rPr>
              <w:t xml:space="preserve">  </w:t>
            </w:r>
          </w:p>
        </w:tc>
        <w:tc>
          <w:tcPr>
            <w:tcW w:w="728" w:type="dxa"/>
            <w:tcBorders>
              <w:top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bCs/>
                <w:i w:val="0"/>
                <w:iCs w:val="0"/>
                <w:smallCaps w:val="0"/>
                <w:color w:val="000000"/>
                <w:sz w:val="16"/>
                <w:szCs w:val="16"/>
              </w:rPr>
              <w:t>5,052</w:t>
            </w:r>
          </w:p>
        </w:tc>
        <w:tc>
          <w:tcPr>
            <w:tcW w:w="728" w:type="dxa"/>
            <w:tcBorders>
              <w:top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bCs/>
                <w:i w:val="0"/>
                <w:iCs w:val="0"/>
                <w:smallCaps w:val="0"/>
                <w:color w:val="000000"/>
                <w:sz w:val="16"/>
                <w:szCs w:val="16"/>
              </w:rPr>
              <w:t>3,274</w:t>
            </w:r>
          </w:p>
        </w:tc>
        <w:tc>
          <w:tcPr>
            <w:tcW w:w="728" w:type="dxa"/>
            <w:tcBorders>
              <w:top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bCs/>
                <w:i w:val="0"/>
                <w:iCs w:val="0"/>
                <w:smallCaps w:val="0"/>
                <w:color w:val="000000"/>
                <w:sz w:val="16"/>
                <w:szCs w:val="16"/>
              </w:rPr>
              <w:t>722</w:t>
            </w:r>
          </w:p>
        </w:tc>
        <w:tc>
          <w:tcPr>
            <w:tcW w:w="728" w:type="dxa"/>
            <w:tcBorders>
              <w:top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bCs/>
                <w:i w:val="0"/>
                <w:iCs w:val="0"/>
                <w:smallCaps w:val="0"/>
                <w:color w:val="000000"/>
                <w:sz w:val="16"/>
                <w:szCs w:val="16"/>
              </w:rPr>
              <w:t>331</w:t>
            </w:r>
          </w:p>
        </w:tc>
        <w:tc>
          <w:tcPr>
            <w:tcW w:w="728" w:type="dxa"/>
            <w:tcBorders>
              <w:top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bCs/>
                <w:i w:val="0"/>
                <w:iCs w:val="0"/>
                <w:smallCaps w:val="0"/>
                <w:color w:val="000000"/>
                <w:sz w:val="16"/>
                <w:szCs w:val="16"/>
              </w:rPr>
              <w:t>182</w:t>
            </w:r>
          </w:p>
        </w:tc>
        <w:tc>
          <w:tcPr>
            <w:tcW w:w="728" w:type="dxa"/>
            <w:tcBorders>
              <w:top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bCs/>
                <w:i w:val="0"/>
                <w:iCs w:val="0"/>
                <w:smallCaps w:val="0"/>
                <w:color w:val="000000"/>
                <w:sz w:val="16"/>
                <w:szCs w:val="16"/>
              </w:rPr>
              <w:t>165</w:t>
            </w:r>
          </w:p>
        </w:tc>
        <w:tc>
          <w:tcPr>
            <w:tcW w:w="728" w:type="dxa"/>
            <w:tcBorders>
              <w:top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bCs/>
                <w:i w:val="0"/>
                <w:iCs w:val="0"/>
                <w:smallCaps w:val="0"/>
                <w:color w:val="000000"/>
                <w:sz w:val="16"/>
                <w:szCs w:val="16"/>
              </w:rPr>
              <w:t>134</w:t>
            </w:r>
          </w:p>
        </w:tc>
        <w:tc>
          <w:tcPr>
            <w:tcW w:w="728" w:type="dxa"/>
            <w:tcBorders>
              <w:top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bCs/>
                <w:i w:val="0"/>
                <w:iCs w:val="0"/>
                <w:smallCaps w:val="0"/>
                <w:color w:val="000000"/>
                <w:sz w:val="16"/>
                <w:szCs w:val="16"/>
              </w:rPr>
              <w:t>124</w:t>
            </w:r>
          </w:p>
        </w:tc>
        <w:tc>
          <w:tcPr>
            <w:tcW w:w="728" w:type="dxa"/>
            <w:tcBorders>
              <w:top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bCs/>
                <w:i w:val="0"/>
                <w:iCs w:val="0"/>
                <w:smallCaps w:val="0"/>
                <w:color w:val="000000"/>
                <w:sz w:val="16"/>
                <w:szCs w:val="16"/>
              </w:rPr>
              <w:t>70</w:t>
            </w:r>
          </w:p>
        </w:tc>
        <w:tc>
          <w:tcPr>
            <w:tcW w:w="728" w:type="dxa"/>
            <w:tcBorders>
              <w:top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bCs/>
                <w:i w:val="0"/>
                <w:iCs w:val="0"/>
                <w:smallCaps w:val="0"/>
                <w:color w:val="000000"/>
                <w:sz w:val="16"/>
                <w:szCs w:val="16"/>
              </w:rPr>
              <w:t>49</w:t>
            </w:r>
          </w:p>
        </w:tc>
        <w:tc>
          <w:tcPr>
            <w:tcW w:w="728" w:type="dxa"/>
            <w:tcBorders>
              <w:top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bCs/>
                <w:i w:val="0"/>
                <w:iCs w:val="0"/>
                <w:smallCaps w:val="0"/>
                <w:color w:val="000000"/>
                <w:sz w:val="16"/>
                <w:szCs w:val="16"/>
              </w:rPr>
              <w:t>0</w:t>
            </w:r>
          </w:p>
        </w:tc>
      </w:tr>
    </w:tbl>
    <w:p>
      <w:pPr>
        <w:spacing w:before="120" w:after="200"/>
        <w:ind w:right="1525"/>
        <w:jc w:val="both"/>
        <w:rPr>
          <w:rFonts w:ascii="Calibri" w:eastAsia="Calibri" w:hAnsi="Calibri" w:cs="Calibri"/>
          <w:sz w:val="22"/>
          <w:szCs w:val="22"/>
        </w:rPr>
      </w:pPr>
    </w:p>
    <w:p>
      <w:pPr>
        <w:numPr>
          <w:ilvl w:val="0"/>
          <w:numId w:val="25"/>
        </w:numPr>
        <w:spacing w:before="120" w:after="200"/>
        <w:ind w:left="851" w:right="1525" w:hanging="567"/>
        <w:jc w:val="both"/>
      </w:pPr>
      <w:r>
        <w:t>The amount of MIB levy is re-classified from the GAAP entry ‘Other creditors’ and brought into the run-off expense provision.</w:t>
      </w:r>
    </w:p>
    <w:p>
      <w:pPr>
        <w:numPr>
          <w:ilvl w:val="0"/>
          <w:numId w:val="25"/>
        </w:numPr>
        <w:spacing w:before="120" w:after="200"/>
        <w:ind w:left="851" w:right="1525" w:hanging="567"/>
        <w:jc w:val="both"/>
      </w:pPr>
      <w:r>
        <w:t>All the items included in the expense provision have been provided by the Finance Department.</w:t>
      </w:r>
    </w:p>
    <w:p>
      <w:pPr>
        <w:numPr>
          <w:ilvl w:val="0"/>
          <w:numId w:val="26"/>
        </w:numPr>
        <w:spacing w:before="120"/>
        <w:ind w:left="709" w:right="1525" w:hanging="425"/>
        <w:jc w:val="both"/>
        <w:rPr>
          <w:b/>
          <w:bCs/>
          <w:color w:val="2F5496"/>
          <w:spacing w:val="2"/>
        </w:rPr>
      </w:pPr>
      <w:r>
        <w:rPr>
          <w:b/>
          <w:bCs/>
          <w:color w:val="2F5496"/>
          <w:spacing w:val="2"/>
        </w:rPr>
        <w:t>Intermediary receivables brought into solvency II gross technical provisions</w:t>
      </w:r>
    </w:p>
    <w:p>
      <w:pPr>
        <w:numPr>
          <w:ilvl w:val="1"/>
          <w:numId w:val="26"/>
        </w:numPr>
        <w:spacing w:before="120" w:after="200"/>
        <w:ind w:left="851" w:right="3050" w:hanging="567"/>
        <w:jc w:val="both"/>
        <w:rPr>
          <w:b w:val="0"/>
          <w:bCs w:val="0"/>
          <w:color w:val="000000"/>
          <w:spacing w:val="0"/>
        </w:rPr>
      </w:pPr>
      <w:r>
        <w:rPr>
          <w:b w:val="0"/>
          <w:bCs w:val="0"/>
          <w:color w:val="000000"/>
          <w:spacing w:val="0"/>
        </w:rPr>
        <w:t>Future premiums receivable</w:t>
      </w:r>
      <w:ins w:id="64" w:author="Isidoro Manrique" w:date="2024-09-19T15:49:00Z">
        <w:r>
          <w:rPr>
            <w:b w:val="0"/>
            <w:bCs w:val="0"/>
            <w:color w:val="B5082E"/>
            <w:spacing w:val="0"/>
          </w:rPr>
          <w:t xml:space="preserve"> </w:t>
        </w:r>
      </w:ins>
      <w:ins w:id="65" w:author="Isidoro Manrique" w:date="2024-09-19T15:49:00Z">
        <w:r>
          <w:rPr>
            <w:b w:val="0"/>
            <w:bCs w:val="0"/>
            <w:color w:val="B5082E"/>
            <w:spacing w:val="0"/>
          </w:rPr>
          <w:t>are cash inflows for the unearned b</w:t>
        </w:r>
      </w:ins>
      <w:ins w:id="66" w:author="Isidoro Manrique" w:date="2024-09-19T15:49:00Z">
        <w:r>
          <w:rPr>
            <w:b w:val="0"/>
            <w:bCs w:val="0"/>
            <w:color w:val="B5082E"/>
            <w:spacing w:val="0"/>
          </w:rPr>
          <w:t>usiness</w:t>
        </w:r>
      </w:ins>
      <w:ins w:id="67" w:author="Isidoro Manrique" w:date="2024-09-19T15:50:00Z">
        <w:r>
          <w:rPr>
            <w:b w:val="0"/>
            <w:bCs w:val="0"/>
            <w:color w:val="B5082E"/>
            <w:spacing w:val="0"/>
          </w:rPr>
          <w:t xml:space="preserve"> </w:t>
        </w:r>
      </w:ins>
      <w:ins w:id="68" w:author="Isidoro Manrique" w:date="2024-09-19T15:50:00Z">
        <w:r>
          <w:rPr>
            <w:b w:val="0"/>
            <w:bCs w:val="0"/>
            <w:color w:val="B5082E"/>
            <w:spacing w:val="0"/>
          </w:rPr>
          <w:t>that</w:t>
        </w:r>
      </w:ins>
      <w:r>
        <w:rPr>
          <w:b w:val="0"/>
          <w:bCs w:val="0"/>
          <w:color w:val="000000"/>
          <w:spacing w:val="0"/>
        </w:rPr>
        <w:t xml:space="preserve"> </w:t>
      </w:r>
      <w:commentRangeStart w:id="69"/>
      <w:commentRangeStart w:id="70"/>
      <w:r>
        <w:rPr>
          <w:b w:val="0"/>
          <w:bCs w:val="0"/>
          <w:color w:val="000000"/>
          <w:spacing w:val="0"/>
        </w:rPr>
        <w:t>can offset the future claim payments expected from the UPR</w:t>
      </w:r>
      <w:commentRangeEnd w:id="69"/>
      <w:r>
        <w:rPr>
          <w:rStyle w:val="CommentReference"/>
        </w:rPr>
        <w:commentReference w:id="69"/>
      </w:r>
      <w:commentRangeEnd w:id="70"/>
      <w:r>
        <w:rPr>
          <w:rStyle w:val="CommentReference"/>
        </w:rPr>
        <w:commentReference w:id="70"/>
      </w:r>
      <w:r>
        <w:rPr>
          <w:b w:val="0"/>
          <w:bCs w:val="0"/>
          <w:color w:val="000000"/>
          <w:spacing w:val="0"/>
        </w:rPr>
        <w:t>. In the table below is shown the amounts offsetting:</w:t>
      </w:r>
    </w:p>
    <w:tbl>
      <w:tblPr>
        <w:tblW w:w="5300" w:type="dxa"/>
        <w:jc w:val="center"/>
        <w:tblCellMar>
          <w:top w:w="0" w:type="dxa"/>
          <w:left w:w="0" w:type="dxa"/>
          <w:bottom w:w="0" w:type="dxa"/>
          <w:right w:w="0" w:type="dxa"/>
        </w:tblCellMar>
      </w:tblPr>
      <w:tblGrid>
        <w:gridCol w:w="4355"/>
        <w:gridCol w:w="945"/>
      </w:tblGrid>
      <w:tr>
        <w:tblPrEx>
          <w:tblW w:w="5300" w:type="dxa"/>
          <w:jc w:val="center"/>
          <w:tblCellMar>
            <w:top w:w="0" w:type="dxa"/>
            <w:left w:w="0" w:type="dxa"/>
            <w:bottom w:w="0" w:type="dxa"/>
            <w:right w:w="0" w:type="dxa"/>
          </w:tblCellMar>
        </w:tblPrEx>
        <w:trPr>
          <w:trHeight w:val="375"/>
          <w:jc w:val="center"/>
        </w:trPr>
        <w:tc>
          <w:tcPr>
            <w:tcW w:w="4360" w:type="dxa"/>
            <w:tcBorders>
              <w:top w:val="single" w:sz="4" w:space="0" w:color="000000"/>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rPr>
            </w:pPr>
            <w:r>
              <w:rPr>
                <w:b/>
                <w:bCs/>
                <w:i w:val="0"/>
                <w:iCs w:val="0"/>
                <w:smallCaps w:val="0"/>
                <w:color w:val="000000"/>
              </w:rPr>
              <w:t>Amount due from Intermediaries - Net</w:t>
            </w:r>
          </w:p>
        </w:tc>
        <w:tc>
          <w:tcPr>
            <w:tcW w:w="945" w:type="dxa"/>
            <w:tcBorders>
              <w:top w:val="single" w:sz="4" w:space="0" w:color="000000"/>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£'000s</w:t>
            </w:r>
          </w:p>
        </w:tc>
      </w:tr>
      <w:tr>
        <w:tblPrEx>
          <w:tblW w:w="5300" w:type="dxa"/>
          <w:jc w:val="center"/>
          <w:tblCellMar>
            <w:top w:w="0" w:type="dxa"/>
            <w:left w:w="0" w:type="dxa"/>
            <w:bottom w:w="0" w:type="dxa"/>
            <w:right w:w="0" w:type="dxa"/>
          </w:tblCellMar>
        </w:tblPrEx>
        <w:trPr>
          <w:trHeight w:val="864"/>
          <w:jc w:val="center"/>
        </w:trPr>
        <w:tc>
          <w:tcPr>
            <w:tcW w:w="436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rPr>
            </w:pPr>
            <w:r>
              <w:rPr>
                <w:b w:val="0"/>
                <w:bCs w:val="0"/>
                <w:i w:val="0"/>
                <w:iCs w:val="0"/>
                <w:smallCaps w:val="0"/>
                <w:color w:val="000000"/>
              </w:rPr>
              <w:t xml:space="preserve">Amounts due from Intermediaries </w:t>
            </w:r>
            <w:r>
              <w:rPr>
                <w:b w:val="0"/>
                <w:bCs w:val="0"/>
                <w:i w:val="0"/>
                <w:iCs w:val="0"/>
                <w:smallCaps w:val="0"/>
                <w:color w:val="000000"/>
              </w:rPr>
              <w:br/>
            </w:r>
            <w:r>
              <w:rPr>
                <w:b w:val="0"/>
                <w:bCs w:val="0"/>
                <w:i w:val="0"/>
                <w:iCs w:val="0"/>
                <w:smallCaps w:val="0"/>
                <w:color w:val="000000"/>
              </w:rPr>
              <w:t xml:space="preserve">re Premiums (net) </w:t>
            </w:r>
          </w:p>
        </w:tc>
        <w:tc>
          <w:tcPr>
            <w:tcW w:w="945"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rPr>
            </w:pPr>
            <w:r>
              <w:rPr>
                <w:b w:val="0"/>
                <w:bCs w:val="0"/>
                <w:i w:val="0"/>
                <w:iCs w:val="0"/>
                <w:smallCaps w:val="0"/>
                <w:color w:val="000000"/>
              </w:rPr>
              <w:t>7,639</w:t>
            </w:r>
          </w:p>
        </w:tc>
      </w:tr>
    </w:tbl>
    <w:p>
      <w:pPr>
        <w:spacing w:before="100" w:after="240"/>
        <w:ind w:right="818"/>
        <w:jc w:val="both"/>
        <w:outlineLvl w:val="1"/>
        <w:rPr>
          <w:rFonts w:ascii="Calibri" w:eastAsia="Calibri" w:hAnsi="Calibri" w:cs="Calibri"/>
          <w:b/>
          <w:bCs/>
          <w:color w:val="2F5496"/>
          <w:spacing w:val="2"/>
          <w:sz w:val="22"/>
          <w:szCs w:val="22"/>
        </w:rPr>
      </w:pPr>
    </w:p>
    <w:p>
      <w:pPr>
        <w:numPr>
          <w:ilvl w:val="1"/>
          <w:numId w:val="27"/>
        </w:numPr>
        <w:tabs>
          <w:tab w:val="left" w:pos="702"/>
        </w:tabs>
        <w:spacing w:before="100" w:after="240"/>
        <w:ind w:left="792" w:right="818" w:hanging="432"/>
        <w:jc w:val="both"/>
        <w:outlineLvl w:val="1"/>
        <w:rPr>
          <w:rFonts w:ascii="Calibri" w:eastAsia="Calibri" w:hAnsi="Calibri" w:cs="Calibri"/>
          <w:vanish/>
          <w:sz w:val="22"/>
          <w:szCs w:val="22"/>
        </w:rPr>
      </w:pPr>
      <w:bookmarkStart w:id="71" w:name="_Toc177558220"/>
      <w:bookmarkStart w:id="72" w:name="_Toc177558366"/>
      <w:bookmarkStart w:id="73" w:name="_Toc177559102"/>
      <w:bookmarkStart w:id="74" w:name="_Toc177559191"/>
      <w:bookmarkStart w:id="75" w:name="_Toc178175083"/>
      <w:bookmarkStart w:id="76" w:name="_Toc178351419"/>
      <w:bookmarkStart w:id="77" w:name="_Toc196234029"/>
      <w:bookmarkEnd w:id="71"/>
      <w:bookmarkEnd w:id="72"/>
      <w:bookmarkEnd w:id="73"/>
      <w:bookmarkEnd w:id="74"/>
      <w:bookmarkEnd w:id="75"/>
      <w:bookmarkEnd w:id="76"/>
      <w:bookmarkEnd w:id="77"/>
    </w:p>
    <w:p>
      <w:pPr>
        <w:numPr>
          <w:ilvl w:val="0"/>
          <w:numId w:val="28"/>
        </w:numPr>
        <w:tabs>
          <w:tab w:val="left" w:pos="851"/>
        </w:tabs>
        <w:spacing w:before="100"/>
        <w:ind w:left="715" w:right="818" w:hanging="432"/>
        <w:jc w:val="both"/>
        <w:outlineLvl w:val="1"/>
        <w:rPr>
          <w:b/>
          <w:bCs/>
          <w:color w:val="2F5496"/>
          <w:spacing w:val="2"/>
        </w:rPr>
      </w:pPr>
      <w:bookmarkStart w:id="78" w:name="_Toc196234030"/>
      <w:r>
        <w:rPr>
          <w:b/>
          <w:bCs/>
          <w:color w:val="2F5496"/>
          <w:spacing w:val="2"/>
        </w:rPr>
        <w:t>Discounting</w:t>
      </w:r>
      <w:bookmarkEnd w:id="78"/>
    </w:p>
    <w:p>
      <w:pPr>
        <w:numPr>
          <w:ilvl w:val="1"/>
          <w:numId w:val="28"/>
        </w:numPr>
        <w:spacing w:before="120" w:after="240"/>
        <w:ind w:left="993" w:right="2343" w:hanging="709"/>
        <w:jc w:val="both"/>
        <w:rPr>
          <w:b w:val="0"/>
          <w:bCs w:val="0"/>
          <w:color w:val="000000"/>
          <w:spacing w:val="0"/>
        </w:rPr>
      </w:pPr>
      <w:r>
        <w:rPr>
          <w:b w:val="0"/>
          <w:bCs w:val="0"/>
          <w:color w:val="000000"/>
          <w:spacing w:val="0"/>
        </w:rPr>
        <w:t>The Solvency II discounted gross technical provisions is given by the following:</w:t>
      </w:r>
    </w:p>
    <w:p>
      <w:pPr>
        <w:widowControl/>
        <w:spacing w:before="0" w:after="0"/>
        <w:ind w:left="709"/>
        <w:jc w:val="both"/>
        <w:rPr>
          <w:rFonts w:ascii="Calibri" w:eastAsia="Calibri" w:hAnsi="Calibri" w:cs="Calibri"/>
          <w:sz w:val="22"/>
          <w:szCs w:val="22"/>
        </w:rPr>
      </w:pPr>
    </w:p>
    <w:p>
      <w:pPr>
        <w:widowControl/>
        <w:spacing w:before="0" w:after="0"/>
        <w:ind w:left="709"/>
        <w:jc w:val="both"/>
      </w:pPr>
      <w:r>
        <w:rPr>
          <w:strike w:val="0"/>
          <w:u w:val="none"/>
        </w:rPr>
        <w:drawing>
          <wp:inline>
            <wp:extent cx="2695575" cy="40957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5"/>
                    <a:stretch>
                      <a:fillRect/>
                    </a:stretch>
                  </pic:blipFill>
                  <pic:spPr>
                    <a:xfrm>
                      <a:off x="0" y="0"/>
                      <a:ext cx="2695575" cy="409575"/>
                    </a:xfrm>
                    <a:prstGeom prst="rect">
                      <a:avLst/>
                    </a:prstGeom>
                  </pic:spPr>
                </pic:pic>
              </a:graphicData>
            </a:graphic>
          </wp:inline>
        </w:drawing>
      </w:r>
    </w:p>
    <w:p>
      <w:pPr>
        <w:spacing w:before="120" w:after="200"/>
        <w:ind w:left="851" w:right="1525"/>
        <w:jc w:val="both"/>
      </w:pPr>
      <w:r>
        <w:t>Where:</w:t>
      </w:r>
    </w:p>
    <w:p>
      <w:pPr>
        <w:numPr>
          <w:ilvl w:val="0"/>
          <w:numId w:val="29"/>
        </w:numPr>
        <w:tabs>
          <w:tab w:val="left" w:pos="857"/>
        </w:tabs>
        <w:spacing w:before="120" w:after="200"/>
        <w:ind w:left="851" w:right="1525" w:hanging="425"/>
        <w:jc w:val="both"/>
        <w:rPr>
          <w:rFonts w:ascii="Work Sans" w:eastAsia="Work Sans" w:hAnsi="Work Sans" w:cs="Work Sans"/>
          <w:sz w:val="22"/>
          <w:szCs w:val="22"/>
        </w:rPr>
      </w:pPr>
      <w:r>
        <w:t>CFt refers the gross undiscounted technical provision cash flows in year t.</w:t>
      </w:r>
    </w:p>
    <w:p>
      <w:pPr>
        <w:numPr>
          <w:ilvl w:val="0"/>
          <w:numId w:val="29"/>
        </w:numPr>
        <w:tabs>
          <w:tab w:val="left" w:pos="857"/>
        </w:tabs>
        <w:spacing w:before="0" w:after="0"/>
        <w:ind w:left="851" w:right="1525" w:hanging="425"/>
        <w:jc w:val="both"/>
        <w:rPr>
          <w:rFonts w:ascii="Work Sans" w:eastAsia="Work Sans" w:hAnsi="Work Sans" w:cs="Work Sans"/>
          <w:sz w:val="22"/>
          <w:szCs w:val="22"/>
        </w:rPr>
      </w:pPr>
      <w:r>
        <w:t>RFR refers to the GBP risk-free rates as published monthly by the PRA.</w:t>
      </w:r>
    </w:p>
    <w:p>
      <w:pPr>
        <w:spacing w:before="120" w:after="200"/>
        <w:ind w:left="851" w:right="1525"/>
        <w:jc w:val="both"/>
        <w:rPr>
          <w:rFonts w:ascii="Work Sans" w:eastAsia="Work Sans" w:hAnsi="Work Sans" w:cs="Work Sans"/>
          <w:sz w:val="22"/>
          <w:szCs w:val="22"/>
        </w:rPr>
      </w:pPr>
    </w:p>
    <w:tbl>
      <w:tblPr>
        <w:tblW w:w="6840" w:type="dxa"/>
        <w:jc w:val="center"/>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Grid>
        <w:gridCol w:w="2413"/>
        <w:gridCol w:w="1542"/>
        <w:gridCol w:w="1482"/>
        <w:gridCol w:w="1403"/>
      </w:tblGrid>
      <w:tr>
        <w:tblPrEx>
          <w:tblW w:w="6840" w:type="dxa"/>
          <w:jc w:val="center"/>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Ex>
        <w:trPr>
          <w:trHeight w:val="288"/>
          <w:jc w:val="center"/>
        </w:trPr>
        <w:tc>
          <w:tcPr>
            <w:tcW w:w="2420" w:type="dxa"/>
            <w:tcBorders>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bCs/>
                <w:i w:val="0"/>
                <w:iCs w:val="0"/>
                <w:smallCaps w:val="0"/>
                <w:color w:val="000000"/>
                <w:sz w:val="18"/>
                <w:szCs w:val="18"/>
              </w:rPr>
              <w:t>(£'000s)</w:t>
            </w:r>
            <w:r>
              <w:rPr>
                <w:rFonts w:ascii="Calibri Light" w:eastAsia="Calibri Light" w:hAnsi="Calibri Light" w:cs="Calibri Light"/>
                <w:b/>
                <w:bCs/>
                <w:i w:val="0"/>
                <w:iCs w:val="0"/>
                <w:smallCaps w:val="0"/>
                <w:color w:val="000000"/>
                <w:sz w:val="18"/>
                <w:szCs w:val="18"/>
              </w:rPr>
              <w:t xml:space="preserve">  </w:t>
            </w:r>
          </w:p>
        </w:tc>
        <w:tc>
          <w:tcPr>
            <w:tcW w:w="154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rFonts w:ascii="Calibri Light" w:eastAsia="Calibri Light" w:hAnsi="Calibri Light" w:cs="Calibri Light"/>
                <w:b/>
                <w:bCs/>
                <w:i w:val="0"/>
                <w:iCs w:val="0"/>
                <w:smallCaps w:val="0"/>
                <w:color w:val="000000"/>
                <w:sz w:val="18"/>
                <w:szCs w:val="18"/>
              </w:rPr>
              <w:t>GAAP Valuation</w:t>
            </w:r>
          </w:p>
        </w:tc>
        <w:tc>
          <w:tcPr>
            <w:tcW w:w="148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rFonts w:ascii="Calibri Light" w:eastAsia="Calibri Light" w:hAnsi="Calibri Light" w:cs="Calibri Light"/>
                <w:b/>
                <w:bCs/>
                <w:i w:val="0"/>
                <w:iCs w:val="0"/>
                <w:smallCaps w:val="0"/>
                <w:color w:val="000000"/>
                <w:sz w:val="18"/>
                <w:szCs w:val="18"/>
              </w:rPr>
              <w:t>SII Valuation</w:t>
            </w:r>
          </w:p>
        </w:tc>
        <w:tc>
          <w:tcPr>
            <w:tcW w:w="1405" w:type="dxa"/>
            <w:tcBorders>
              <w:bottom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rFonts w:ascii="Calibri Light" w:eastAsia="Calibri Light" w:hAnsi="Calibri Light" w:cs="Calibri Light"/>
                <w:b/>
                <w:bCs/>
                <w:i w:val="0"/>
                <w:iCs w:val="0"/>
                <w:smallCaps w:val="0"/>
                <w:color w:val="000000"/>
                <w:sz w:val="18"/>
                <w:szCs w:val="18"/>
              </w:rPr>
              <w:t>Comments</w:t>
            </w:r>
          </w:p>
        </w:tc>
      </w:tr>
      <w:tr>
        <w:tblPrEx>
          <w:tblW w:w="6840" w:type="dxa"/>
          <w:jc w:val="center"/>
          <w:tblCellMar>
            <w:top w:w="0" w:type="dxa"/>
            <w:left w:w="0" w:type="dxa"/>
            <w:bottom w:w="0" w:type="dxa"/>
            <w:right w:w="0" w:type="dxa"/>
          </w:tblCellMar>
        </w:tblPrEx>
        <w:trPr>
          <w:trHeight w:val="288"/>
          <w:jc w:val="center"/>
        </w:trPr>
        <w:tc>
          <w:tcPr>
            <w:tcW w:w="2420" w:type="dxa"/>
            <w:tcBorders>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 xml:space="preserve">Disc - claim prov </w:t>
            </w:r>
          </w:p>
        </w:tc>
        <w:tc>
          <w:tcPr>
            <w:tcW w:w="154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 </w:t>
            </w:r>
          </w:p>
        </w:tc>
        <w:tc>
          <w:tcPr>
            <w:tcW w:w="148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-19,728</w:t>
            </w:r>
          </w:p>
        </w:tc>
        <w:tc>
          <w:tcPr>
            <w:tcW w:w="1405" w:type="dxa"/>
            <w:tcBorders>
              <w:bottom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 </w:t>
            </w:r>
          </w:p>
        </w:tc>
      </w:tr>
      <w:tr>
        <w:tblPrEx>
          <w:tblW w:w="6840" w:type="dxa"/>
          <w:jc w:val="center"/>
          <w:tblCellMar>
            <w:top w:w="0" w:type="dxa"/>
            <w:left w:w="0" w:type="dxa"/>
            <w:bottom w:w="0" w:type="dxa"/>
            <w:right w:w="0" w:type="dxa"/>
          </w:tblCellMar>
        </w:tblPrEx>
        <w:trPr>
          <w:trHeight w:val="288"/>
          <w:jc w:val="center"/>
        </w:trPr>
        <w:tc>
          <w:tcPr>
            <w:tcW w:w="2420" w:type="dxa"/>
            <w:tcBorders>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Disc - prem prov</w:t>
            </w:r>
          </w:p>
        </w:tc>
        <w:tc>
          <w:tcPr>
            <w:tcW w:w="154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 </w:t>
            </w:r>
          </w:p>
        </w:tc>
        <w:tc>
          <w:tcPr>
            <w:tcW w:w="148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-2,176</w:t>
            </w:r>
          </w:p>
        </w:tc>
        <w:tc>
          <w:tcPr>
            <w:tcW w:w="1405" w:type="dxa"/>
            <w:tcBorders>
              <w:bottom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 </w:t>
            </w:r>
          </w:p>
        </w:tc>
      </w:tr>
      <w:tr>
        <w:tblPrEx>
          <w:tblW w:w="6840" w:type="dxa"/>
          <w:jc w:val="center"/>
          <w:tblCellMar>
            <w:top w:w="0" w:type="dxa"/>
            <w:left w:w="0" w:type="dxa"/>
            <w:bottom w:w="0" w:type="dxa"/>
            <w:right w:w="0" w:type="dxa"/>
          </w:tblCellMar>
        </w:tblPrEx>
        <w:trPr>
          <w:trHeight w:val="288"/>
          <w:jc w:val="center"/>
        </w:trPr>
        <w:tc>
          <w:tcPr>
            <w:tcW w:w="2420" w:type="dxa"/>
            <w:tcBorders>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Disc - RO Expense provision</w:t>
            </w:r>
          </w:p>
        </w:tc>
        <w:tc>
          <w:tcPr>
            <w:tcW w:w="154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 </w:t>
            </w:r>
          </w:p>
        </w:tc>
        <w:tc>
          <w:tcPr>
            <w:tcW w:w="148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-479</w:t>
            </w:r>
          </w:p>
        </w:tc>
        <w:tc>
          <w:tcPr>
            <w:tcW w:w="1405" w:type="dxa"/>
            <w:tcBorders>
              <w:bottom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 </w:t>
            </w:r>
          </w:p>
        </w:tc>
      </w:tr>
      <w:tr>
        <w:tblPrEx>
          <w:tblW w:w="6840" w:type="dxa"/>
          <w:jc w:val="center"/>
          <w:tblCellMar>
            <w:top w:w="0" w:type="dxa"/>
            <w:left w:w="0" w:type="dxa"/>
            <w:bottom w:w="0" w:type="dxa"/>
            <w:right w:w="0" w:type="dxa"/>
          </w:tblCellMar>
        </w:tblPrEx>
        <w:trPr>
          <w:trHeight w:val="288"/>
          <w:jc w:val="center"/>
        </w:trPr>
        <w:tc>
          <w:tcPr>
            <w:tcW w:w="2420" w:type="dxa"/>
            <w:tcBorders>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bCs/>
                <w:i w:val="0"/>
                <w:iCs w:val="0"/>
                <w:smallCaps w:val="0"/>
                <w:color w:val="000000"/>
                <w:sz w:val="18"/>
                <w:szCs w:val="18"/>
              </w:rPr>
              <w:t>Total Discounting</w:t>
            </w:r>
            <w:r>
              <w:rPr>
                <w:rFonts w:ascii="Calibri Light" w:eastAsia="Calibri Light" w:hAnsi="Calibri Light" w:cs="Calibri Light"/>
                <w:b/>
                <w:bCs/>
                <w:i w:val="0"/>
                <w:iCs w:val="0"/>
                <w:smallCaps w:val="0"/>
                <w:color w:val="000000"/>
                <w:sz w:val="18"/>
                <w:szCs w:val="18"/>
              </w:rPr>
              <w:t xml:space="preserve">  </w:t>
            </w:r>
          </w:p>
        </w:tc>
        <w:tc>
          <w:tcPr>
            <w:tcW w:w="1545"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rFonts w:ascii="Calibri Light" w:eastAsia="Calibri Light" w:hAnsi="Calibri Light" w:cs="Calibri Light"/>
                <w:b/>
                <w:bCs/>
                <w:i w:val="0"/>
                <w:iCs w:val="0"/>
                <w:smallCaps w:val="0"/>
                <w:color w:val="000000"/>
                <w:sz w:val="18"/>
                <w:szCs w:val="18"/>
              </w:rPr>
              <w:t> </w:t>
            </w:r>
          </w:p>
        </w:tc>
        <w:tc>
          <w:tcPr>
            <w:tcW w:w="1485"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bCs/>
                <w:i w:val="0"/>
                <w:iCs w:val="0"/>
                <w:smallCaps w:val="0"/>
                <w:color w:val="000000"/>
                <w:sz w:val="18"/>
                <w:szCs w:val="18"/>
              </w:rPr>
              <w:t>-22,383</w:t>
            </w:r>
          </w:p>
        </w:tc>
        <w:tc>
          <w:tcPr>
            <w:tcW w:w="1405" w:type="dxa"/>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rFonts w:ascii="Calibri Light" w:eastAsia="Calibri Light" w:hAnsi="Calibri Light" w:cs="Calibri Light"/>
                <w:b/>
                <w:bCs/>
                <w:i w:val="0"/>
                <w:iCs w:val="0"/>
                <w:smallCaps w:val="0"/>
                <w:color w:val="000000"/>
                <w:sz w:val="18"/>
                <w:szCs w:val="18"/>
              </w:rPr>
              <w:t> </w:t>
            </w:r>
          </w:p>
        </w:tc>
      </w:tr>
    </w:tbl>
    <w:p>
      <w:pPr>
        <w:spacing w:before="120" w:after="200"/>
        <w:ind w:right="1525"/>
        <w:jc w:val="both"/>
        <w:rPr>
          <w:rFonts w:ascii="Work Sans" w:eastAsia="Work Sans" w:hAnsi="Work Sans" w:cs="Work Sans"/>
          <w:sz w:val="22"/>
          <w:szCs w:val="22"/>
        </w:rPr>
      </w:pPr>
    </w:p>
    <w:p>
      <w:pPr>
        <w:numPr>
          <w:ilvl w:val="0"/>
          <w:numId w:val="30"/>
        </w:numPr>
        <w:tabs>
          <w:tab w:val="left" w:pos="851"/>
        </w:tabs>
        <w:spacing w:before="100"/>
        <w:ind w:left="709" w:right="818" w:hanging="426"/>
        <w:jc w:val="both"/>
        <w:outlineLvl w:val="1"/>
        <w:rPr>
          <w:b/>
          <w:bCs/>
          <w:color w:val="2F5496"/>
          <w:spacing w:val="2"/>
        </w:rPr>
      </w:pPr>
      <w:bookmarkStart w:id="79" w:name="_Ref523761676"/>
      <w:bookmarkStart w:id="80" w:name="_Toc148719741"/>
      <w:bookmarkStart w:id="81" w:name="_Toc196234031"/>
      <w:r>
        <w:rPr>
          <w:b/>
          <w:bCs/>
          <w:color w:val="2F5496"/>
          <w:spacing w:val="2"/>
        </w:rPr>
        <w:t>Future claims payment pattern assumptions</w:t>
      </w:r>
      <w:bookmarkEnd w:id="79"/>
      <w:bookmarkEnd w:id="80"/>
      <w:bookmarkEnd w:id="81"/>
    </w:p>
    <w:p>
      <w:pPr>
        <w:numPr>
          <w:ilvl w:val="1"/>
          <w:numId w:val="30"/>
        </w:numPr>
        <w:spacing w:before="120" w:after="240"/>
        <w:ind w:left="993" w:right="2343" w:hanging="709"/>
        <w:jc w:val="both"/>
        <w:rPr>
          <w:b w:val="0"/>
          <w:bCs w:val="0"/>
          <w:color w:val="000000"/>
          <w:spacing w:val="0"/>
        </w:rPr>
      </w:pPr>
      <w:r>
        <w:rPr>
          <w:b w:val="0"/>
          <w:bCs w:val="0"/>
          <w:color w:val="000000"/>
          <w:spacing w:val="0"/>
        </w:rPr>
        <w:t>The claims payment patterns employed to determine the future cash flows have been estimated by line of business (amounts in percentages):</w:t>
      </w:r>
    </w:p>
    <w:tbl>
      <w:tblPr>
        <w:tblW w:w="10220" w:type="dxa"/>
        <w:jc w:val="center"/>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Grid>
        <w:gridCol w:w="2404"/>
        <w:gridCol w:w="782"/>
        <w:gridCol w:w="782"/>
        <w:gridCol w:w="782"/>
        <w:gridCol w:w="782"/>
        <w:gridCol w:w="781"/>
        <w:gridCol w:w="781"/>
        <w:gridCol w:w="781"/>
        <w:gridCol w:w="781"/>
        <w:gridCol w:w="781"/>
        <w:gridCol w:w="783"/>
      </w:tblGrid>
      <w:tr>
        <w:tblPrEx>
          <w:tblW w:w="10220" w:type="dxa"/>
          <w:jc w:val="center"/>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Ex>
        <w:trPr>
          <w:trHeight w:val="288"/>
          <w:jc w:val="center"/>
        </w:trPr>
        <w:tc>
          <w:tcPr>
            <w:tcW w:w="2420" w:type="dxa"/>
            <w:tcBorders>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rFonts w:ascii="Calibri Light" w:eastAsia="Calibri Light" w:hAnsi="Calibri Light" w:cs="Calibri Light"/>
                <w:b/>
                <w:bCs/>
                <w:i w:val="0"/>
                <w:iCs w:val="0"/>
                <w:smallCaps w:val="0"/>
                <w:color w:val="000000"/>
                <w:sz w:val="18"/>
                <w:szCs w:val="18"/>
              </w:rPr>
              <w:t>Claims paid pattern</w:t>
            </w:r>
          </w:p>
        </w:tc>
        <w:tc>
          <w:tcPr>
            <w:tcW w:w="78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rFonts w:ascii="Calibri Light" w:eastAsia="Calibri Light" w:hAnsi="Calibri Light" w:cs="Calibri Light"/>
                <w:b/>
                <w:bCs/>
                <w:i w:val="0"/>
                <w:iCs w:val="0"/>
                <w:smallCaps w:val="0"/>
                <w:color w:val="000000"/>
                <w:sz w:val="18"/>
                <w:szCs w:val="18"/>
              </w:rPr>
              <w:t>Yr1</w:t>
            </w:r>
          </w:p>
        </w:tc>
        <w:tc>
          <w:tcPr>
            <w:tcW w:w="78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rFonts w:ascii="Calibri Light" w:eastAsia="Calibri Light" w:hAnsi="Calibri Light" w:cs="Calibri Light"/>
                <w:b/>
                <w:bCs/>
                <w:i w:val="0"/>
                <w:iCs w:val="0"/>
                <w:smallCaps w:val="0"/>
                <w:color w:val="000000"/>
                <w:sz w:val="18"/>
                <w:szCs w:val="18"/>
              </w:rPr>
              <w:t>Yr2</w:t>
            </w:r>
          </w:p>
        </w:tc>
        <w:tc>
          <w:tcPr>
            <w:tcW w:w="78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rFonts w:ascii="Calibri Light" w:eastAsia="Calibri Light" w:hAnsi="Calibri Light" w:cs="Calibri Light"/>
                <w:b/>
                <w:bCs/>
                <w:i w:val="0"/>
                <w:iCs w:val="0"/>
                <w:smallCaps w:val="0"/>
                <w:color w:val="000000"/>
                <w:sz w:val="18"/>
                <w:szCs w:val="18"/>
              </w:rPr>
              <w:t>Yr3</w:t>
            </w:r>
          </w:p>
        </w:tc>
        <w:tc>
          <w:tcPr>
            <w:tcW w:w="78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rFonts w:ascii="Calibri Light" w:eastAsia="Calibri Light" w:hAnsi="Calibri Light" w:cs="Calibri Light"/>
                <w:b/>
                <w:bCs/>
                <w:i w:val="0"/>
                <w:iCs w:val="0"/>
                <w:smallCaps w:val="0"/>
                <w:color w:val="000000"/>
                <w:sz w:val="18"/>
                <w:szCs w:val="18"/>
              </w:rPr>
              <w:t>Yr4</w:t>
            </w:r>
          </w:p>
        </w:tc>
        <w:tc>
          <w:tcPr>
            <w:tcW w:w="78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rFonts w:ascii="Calibri Light" w:eastAsia="Calibri Light" w:hAnsi="Calibri Light" w:cs="Calibri Light"/>
                <w:b/>
                <w:bCs/>
                <w:i w:val="0"/>
                <w:iCs w:val="0"/>
                <w:smallCaps w:val="0"/>
                <w:color w:val="000000"/>
                <w:sz w:val="18"/>
                <w:szCs w:val="18"/>
              </w:rPr>
              <w:t>Yr5</w:t>
            </w:r>
          </w:p>
        </w:tc>
        <w:tc>
          <w:tcPr>
            <w:tcW w:w="78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rFonts w:ascii="Calibri Light" w:eastAsia="Calibri Light" w:hAnsi="Calibri Light" w:cs="Calibri Light"/>
                <w:b/>
                <w:bCs/>
                <w:i w:val="0"/>
                <w:iCs w:val="0"/>
                <w:smallCaps w:val="0"/>
                <w:color w:val="000000"/>
                <w:sz w:val="18"/>
                <w:szCs w:val="18"/>
              </w:rPr>
              <w:t>Yr6</w:t>
            </w:r>
          </w:p>
        </w:tc>
        <w:tc>
          <w:tcPr>
            <w:tcW w:w="78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rFonts w:ascii="Calibri Light" w:eastAsia="Calibri Light" w:hAnsi="Calibri Light" w:cs="Calibri Light"/>
                <w:b/>
                <w:bCs/>
                <w:i w:val="0"/>
                <w:iCs w:val="0"/>
                <w:smallCaps w:val="0"/>
                <w:color w:val="000000"/>
                <w:sz w:val="18"/>
                <w:szCs w:val="18"/>
              </w:rPr>
              <w:t>Yr7</w:t>
            </w:r>
          </w:p>
        </w:tc>
        <w:tc>
          <w:tcPr>
            <w:tcW w:w="78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rFonts w:ascii="Calibri Light" w:eastAsia="Calibri Light" w:hAnsi="Calibri Light" w:cs="Calibri Light"/>
                <w:b/>
                <w:bCs/>
                <w:i w:val="0"/>
                <w:iCs w:val="0"/>
                <w:smallCaps w:val="0"/>
                <w:color w:val="000000"/>
                <w:sz w:val="18"/>
                <w:szCs w:val="18"/>
              </w:rPr>
              <w:t>Yr8</w:t>
            </w:r>
          </w:p>
        </w:tc>
        <w:tc>
          <w:tcPr>
            <w:tcW w:w="78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rFonts w:ascii="Calibri Light" w:eastAsia="Calibri Light" w:hAnsi="Calibri Light" w:cs="Calibri Light"/>
                <w:b/>
                <w:bCs/>
                <w:i w:val="0"/>
                <w:iCs w:val="0"/>
                <w:smallCaps w:val="0"/>
                <w:color w:val="000000"/>
                <w:sz w:val="18"/>
                <w:szCs w:val="18"/>
              </w:rPr>
              <w:t>Yr9</w:t>
            </w:r>
          </w:p>
        </w:tc>
        <w:tc>
          <w:tcPr>
            <w:tcW w:w="785" w:type="dxa"/>
            <w:tcBorders>
              <w:bottom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rFonts w:ascii="Calibri Light" w:eastAsia="Calibri Light" w:hAnsi="Calibri Light" w:cs="Calibri Light"/>
                <w:b/>
                <w:bCs/>
                <w:i w:val="0"/>
                <w:iCs w:val="0"/>
                <w:smallCaps w:val="0"/>
                <w:color w:val="000000"/>
                <w:sz w:val="18"/>
                <w:szCs w:val="18"/>
              </w:rPr>
              <w:t>Yr10</w:t>
            </w:r>
          </w:p>
        </w:tc>
      </w:tr>
      <w:tr>
        <w:tblPrEx>
          <w:tblW w:w="10220" w:type="dxa"/>
          <w:jc w:val="center"/>
          <w:tblCellMar>
            <w:top w:w="0" w:type="dxa"/>
            <w:left w:w="0" w:type="dxa"/>
            <w:bottom w:w="0" w:type="dxa"/>
            <w:right w:w="0" w:type="dxa"/>
          </w:tblCellMar>
        </w:tblPrEx>
        <w:trPr>
          <w:trHeight w:val="468"/>
          <w:jc w:val="center"/>
        </w:trPr>
        <w:tc>
          <w:tcPr>
            <w:tcW w:w="2420" w:type="dxa"/>
            <w:tcBorders>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1 – Motor vehicle liability insurance</w:t>
            </w:r>
          </w:p>
        </w:tc>
        <w:tc>
          <w:tcPr>
            <w:tcW w:w="785" w:type="dxa"/>
            <w:tcBorders>
              <w:bottom w:val="single" w:sz="4" w:space="0" w:color="000000"/>
              <w:right w:val="single" w:sz="4" w:space="0" w:color="000000"/>
            </w:tcBorders>
            <w:shd w:val="clear" w:color="auto" w:fill="FCE4D6"/>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29%</w:t>
            </w:r>
          </w:p>
        </w:tc>
        <w:tc>
          <w:tcPr>
            <w:tcW w:w="785" w:type="dxa"/>
            <w:tcBorders>
              <w:bottom w:val="single" w:sz="4" w:space="0" w:color="000000"/>
              <w:right w:val="single" w:sz="4" w:space="0" w:color="000000"/>
            </w:tcBorders>
            <w:shd w:val="clear" w:color="auto" w:fill="FCE4D6"/>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20%</w:t>
            </w:r>
          </w:p>
        </w:tc>
        <w:tc>
          <w:tcPr>
            <w:tcW w:w="785" w:type="dxa"/>
            <w:tcBorders>
              <w:bottom w:val="single" w:sz="4" w:space="0" w:color="000000"/>
              <w:right w:val="single" w:sz="4" w:space="0" w:color="000000"/>
            </w:tcBorders>
            <w:shd w:val="clear" w:color="auto" w:fill="FCE4D6"/>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16%</w:t>
            </w:r>
          </w:p>
        </w:tc>
        <w:tc>
          <w:tcPr>
            <w:tcW w:w="785" w:type="dxa"/>
            <w:tcBorders>
              <w:bottom w:val="single" w:sz="4" w:space="0" w:color="000000"/>
              <w:right w:val="single" w:sz="4" w:space="0" w:color="000000"/>
            </w:tcBorders>
            <w:shd w:val="clear" w:color="auto" w:fill="FCE4D6"/>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12%</w:t>
            </w:r>
          </w:p>
        </w:tc>
        <w:tc>
          <w:tcPr>
            <w:tcW w:w="785" w:type="dxa"/>
            <w:tcBorders>
              <w:bottom w:val="single" w:sz="4" w:space="0" w:color="000000"/>
              <w:right w:val="single" w:sz="4" w:space="0" w:color="000000"/>
            </w:tcBorders>
            <w:shd w:val="clear" w:color="auto" w:fill="FCE4D6"/>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6%</w:t>
            </w:r>
          </w:p>
        </w:tc>
        <w:tc>
          <w:tcPr>
            <w:tcW w:w="785" w:type="dxa"/>
            <w:tcBorders>
              <w:bottom w:val="single" w:sz="4" w:space="0" w:color="000000"/>
              <w:right w:val="single" w:sz="4" w:space="0" w:color="000000"/>
            </w:tcBorders>
            <w:shd w:val="clear" w:color="auto" w:fill="FCE4D6"/>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6%</w:t>
            </w:r>
          </w:p>
        </w:tc>
        <w:tc>
          <w:tcPr>
            <w:tcW w:w="785" w:type="dxa"/>
            <w:tcBorders>
              <w:bottom w:val="single" w:sz="4" w:space="0" w:color="000000"/>
              <w:right w:val="single" w:sz="4" w:space="0" w:color="000000"/>
            </w:tcBorders>
            <w:shd w:val="clear" w:color="auto" w:fill="FCE4D6"/>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4%</w:t>
            </w:r>
          </w:p>
        </w:tc>
        <w:tc>
          <w:tcPr>
            <w:tcW w:w="785" w:type="dxa"/>
            <w:tcBorders>
              <w:bottom w:val="single" w:sz="4" w:space="0" w:color="000000"/>
              <w:right w:val="single" w:sz="4" w:space="0" w:color="000000"/>
            </w:tcBorders>
            <w:shd w:val="clear" w:color="auto" w:fill="FCE4D6"/>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4%</w:t>
            </w:r>
          </w:p>
        </w:tc>
        <w:tc>
          <w:tcPr>
            <w:tcW w:w="785" w:type="dxa"/>
            <w:tcBorders>
              <w:bottom w:val="single" w:sz="4" w:space="0" w:color="000000"/>
              <w:right w:val="single" w:sz="4" w:space="0" w:color="000000"/>
            </w:tcBorders>
            <w:shd w:val="clear" w:color="auto" w:fill="FCE4D6"/>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2%</w:t>
            </w:r>
          </w:p>
        </w:tc>
        <w:tc>
          <w:tcPr>
            <w:tcW w:w="785" w:type="dxa"/>
            <w:tcBorders>
              <w:bottom w:val="single" w:sz="4" w:space="0" w:color="000000"/>
            </w:tcBorders>
            <w:shd w:val="clear" w:color="auto" w:fill="FCE4D6"/>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1%</w:t>
            </w:r>
          </w:p>
        </w:tc>
      </w:tr>
      <w:tr>
        <w:tblPrEx>
          <w:tblW w:w="10220" w:type="dxa"/>
          <w:jc w:val="center"/>
          <w:tblCellMar>
            <w:top w:w="0" w:type="dxa"/>
            <w:left w:w="0" w:type="dxa"/>
            <w:bottom w:w="0" w:type="dxa"/>
            <w:right w:w="0" w:type="dxa"/>
          </w:tblCellMar>
        </w:tblPrEx>
        <w:trPr>
          <w:trHeight w:val="288"/>
          <w:jc w:val="center"/>
        </w:trPr>
        <w:tc>
          <w:tcPr>
            <w:tcW w:w="2420" w:type="dxa"/>
            <w:tcBorders>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2 – Other motor insurance</w:t>
            </w:r>
          </w:p>
        </w:tc>
        <w:tc>
          <w:tcPr>
            <w:tcW w:w="785" w:type="dxa"/>
            <w:tcBorders>
              <w:bottom w:val="single" w:sz="4" w:space="0" w:color="000000"/>
              <w:right w:val="single" w:sz="4" w:space="0" w:color="000000"/>
            </w:tcBorders>
            <w:shd w:val="clear" w:color="auto" w:fill="FCE4D6"/>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98%</w:t>
            </w:r>
          </w:p>
        </w:tc>
        <w:tc>
          <w:tcPr>
            <w:tcW w:w="785" w:type="dxa"/>
            <w:tcBorders>
              <w:bottom w:val="single" w:sz="4" w:space="0" w:color="000000"/>
              <w:right w:val="single" w:sz="4" w:space="0" w:color="000000"/>
            </w:tcBorders>
            <w:shd w:val="clear" w:color="auto" w:fill="FCE4D6"/>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2%</w:t>
            </w:r>
          </w:p>
        </w:tc>
        <w:tc>
          <w:tcPr>
            <w:tcW w:w="78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0%</w:t>
            </w:r>
          </w:p>
        </w:tc>
        <w:tc>
          <w:tcPr>
            <w:tcW w:w="78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0%</w:t>
            </w:r>
          </w:p>
        </w:tc>
        <w:tc>
          <w:tcPr>
            <w:tcW w:w="78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0%</w:t>
            </w:r>
          </w:p>
        </w:tc>
        <w:tc>
          <w:tcPr>
            <w:tcW w:w="78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0%</w:t>
            </w:r>
          </w:p>
        </w:tc>
        <w:tc>
          <w:tcPr>
            <w:tcW w:w="78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0%</w:t>
            </w:r>
          </w:p>
        </w:tc>
        <w:tc>
          <w:tcPr>
            <w:tcW w:w="78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0%</w:t>
            </w:r>
          </w:p>
        </w:tc>
        <w:tc>
          <w:tcPr>
            <w:tcW w:w="78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0%</w:t>
            </w:r>
          </w:p>
        </w:tc>
        <w:tc>
          <w:tcPr>
            <w:tcW w:w="785" w:type="dxa"/>
            <w:tcBorders>
              <w:bottom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0%</w:t>
            </w:r>
          </w:p>
        </w:tc>
      </w:tr>
      <w:tr>
        <w:tblPrEx>
          <w:tblW w:w="10220" w:type="dxa"/>
          <w:jc w:val="center"/>
          <w:tblCellMar>
            <w:top w:w="0" w:type="dxa"/>
            <w:left w:w="0" w:type="dxa"/>
            <w:bottom w:w="0" w:type="dxa"/>
            <w:right w:w="0" w:type="dxa"/>
          </w:tblCellMar>
        </w:tblPrEx>
        <w:trPr>
          <w:trHeight w:val="288"/>
          <w:jc w:val="center"/>
        </w:trPr>
        <w:tc>
          <w:tcPr>
            <w:tcW w:w="2420" w:type="dxa"/>
            <w:tcBorders>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8 – Assistance</w:t>
            </w:r>
          </w:p>
        </w:tc>
        <w:tc>
          <w:tcPr>
            <w:tcW w:w="785" w:type="dxa"/>
            <w:tcBorders>
              <w:bottom w:val="single" w:sz="4" w:space="0" w:color="000000"/>
              <w:right w:val="single" w:sz="4" w:space="0" w:color="000000"/>
            </w:tcBorders>
            <w:shd w:val="clear" w:color="auto" w:fill="FCE4D6"/>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50%</w:t>
            </w:r>
          </w:p>
        </w:tc>
        <w:tc>
          <w:tcPr>
            <w:tcW w:w="785" w:type="dxa"/>
            <w:tcBorders>
              <w:bottom w:val="single" w:sz="4" w:space="0" w:color="000000"/>
              <w:right w:val="single" w:sz="4" w:space="0" w:color="000000"/>
            </w:tcBorders>
            <w:shd w:val="clear" w:color="auto" w:fill="FCE4D6"/>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50%</w:t>
            </w:r>
          </w:p>
        </w:tc>
        <w:tc>
          <w:tcPr>
            <w:tcW w:w="78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0%</w:t>
            </w:r>
          </w:p>
        </w:tc>
        <w:tc>
          <w:tcPr>
            <w:tcW w:w="78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0%</w:t>
            </w:r>
          </w:p>
        </w:tc>
        <w:tc>
          <w:tcPr>
            <w:tcW w:w="78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0%</w:t>
            </w:r>
          </w:p>
        </w:tc>
        <w:tc>
          <w:tcPr>
            <w:tcW w:w="78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0%</w:t>
            </w:r>
          </w:p>
        </w:tc>
        <w:tc>
          <w:tcPr>
            <w:tcW w:w="78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0%</w:t>
            </w:r>
          </w:p>
        </w:tc>
        <w:tc>
          <w:tcPr>
            <w:tcW w:w="78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0%</w:t>
            </w:r>
          </w:p>
        </w:tc>
        <w:tc>
          <w:tcPr>
            <w:tcW w:w="78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0%</w:t>
            </w:r>
          </w:p>
        </w:tc>
        <w:tc>
          <w:tcPr>
            <w:tcW w:w="785" w:type="dxa"/>
            <w:tcBorders>
              <w:bottom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0%</w:t>
            </w:r>
          </w:p>
        </w:tc>
      </w:tr>
      <w:tr>
        <w:tblPrEx>
          <w:tblW w:w="10220" w:type="dxa"/>
          <w:jc w:val="center"/>
          <w:tblCellMar>
            <w:top w:w="0" w:type="dxa"/>
            <w:left w:w="0" w:type="dxa"/>
            <w:bottom w:w="0" w:type="dxa"/>
            <w:right w:w="0" w:type="dxa"/>
          </w:tblCellMar>
        </w:tblPrEx>
        <w:trPr>
          <w:trHeight w:val="288"/>
          <w:jc w:val="center"/>
        </w:trPr>
        <w:tc>
          <w:tcPr>
            <w:tcW w:w="2420" w:type="dxa"/>
            <w:tcBorders>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9 – Miscellaneous financial loss</w:t>
            </w:r>
          </w:p>
        </w:tc>
        <w:tc>
          <w:tcPr>
            <w:tcW w:w="785" w:type="dxa"/>
            <w:tcBorders>
              <w:right w:val="single" w:sz="4" w:space="0" w:color="000000"/>
            </w:tcBorders>
            <w:shd w:val="clear" w:color="auto" w:fill="FCE4D6"/>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50%</w:t>
            </w:r>
          </w:p>
        </w:tc>
        <w:tc>
          <w:tcPr>
            <w:tcW w:w="785" w:type="dxa"/>
            <w:tcBorders>
              <w:right w:val="single" w:sz="4" w:space="0" w:color="000000"/>
            </w:tcBorders>
            <w:shd w:val="clear" w:color="auto" w:fill="FCE4D6"/>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50%</w:t>
            </w:r>
          </w:p>
        </w:tc>
        <w:tc>
          <w:tcPr>
            <w:tcW w:w="785"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0%</w:t>
            </w:r>
          </w:p>
        </w:tc>
        <w:tc>
          <w:tcPr>
            <w:tcW w:w="785"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0%</w:t>
            </w:r>
          </w:p>
        </w:tc>
        <w:tc>
          <w:tcPr>
            <w:tcW w:w="785"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0%</w:t>
            </w:r>
          </w:p>
        </w:tc>
        <w:tc>
          <w:tcPr>
            <w:tcW w:w="785"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0%</w:t>
            </w:r>
          </w:p>
        </w:tc>
        <w:tc>
          <w:tcPr>
            <w:tcW w:w="785"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0%</w:t>
            </w:r>
          </w:p>
        </w:tc>
        <w:tc>
          <w:tcPr>
            <w:tcW w:w="785"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0%</w:t>
            </w:r>
          </w:p>
        </w:tc>
        <w:tc>
          <w:tcPr>
            <w:tcW w:w="785"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0%</w:t>
            </w:r>
          </w:p>
        </w:tc>
        <w:tc>
          <w:tcPr>
            <w:tcW w:w="785" w:type="dxa"/>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0%</w:t>
            </w:r>
          </w:p>
        </w:tc>
      </w:tr>
    </w:tbl>
    <w:p>
      <w:pPr>
        <w:spacing w:before="120" w:after="200"/>
        <w:ind w:right="1525"/>
        <w:jc w:val="both"/>
        <w:rPr>
          <w:rFonts w:ascii="Work Sans" w:eastAsia="Work Sans" w:hAnsi="Work Sans" w:cs="Work Sans"/>
          <w:sz w:val="22"/>
          <w:szCs w:val="22"/>
        </w:rPr>
      </w:pPr>
    </w:p>
    <w:p>
      <w:pPr>
        <w:numPr>
          <w:ilvl w:val="0"/>
          <w:numId w:val="31"/>
        </w:numPr>
        <w:tabs>
          <w:tab w:val="left" w:pos="851"/>
        </w:tabs>
        <w:spacing w:before="100"/>
        <w:ind w:left="709" w:right="818" w:hanging="426"/>
        <w:jc w:val="both"/>
        <w:outlineLvl w:val="1"/>
        <w:rPr>
          <w:b/>
          <w:bCs/>
          <w:color w:val="2F5496"/>
          <w:spacing w:val="2"/>
        </w:rPr>
      </w:pPr>
      <w:bookmarkStart w:id="82" w:name="_Toc196234032"/>
      <w:r>
        <w:rPr>
          <w:b/>
          <w:bCs/>
          <w:color w:val="2F5496"/>
          <w:spacing w:val="2"/>
        </w:rPr>
        <w:t>Risk Margin</w:t>
      </w:r>
      <w:bookmarkEnd w:id="82"/>
    </w:p>
    <w:p>
      <w:pPr>
        <w:numPr>
          <w:ilvl w:val="1"/>
          <w:numId w:val="31"/>
        </w:numPr>
        <w:spacing w:before="120" w:after="200"/>
        <w:ind w:left="993" w:right="2343" w:hanging="709"/>
        <w:jc w:val="both"/>
        <w:rPr>
          <w:b w:val="0"/>
          <w:bCs w:val="0"/>
          <w:color w:val="000000"/>
          <w:spacing w:val="0"/>
        </w:rPr>
      </w:pPr>
      <w:r>
        <w:rPr>
          <w:b w:val="0"/>
          <w:bCs w:val="0"/>
          <w:color w:val="000000"/>
          <w:spacing w:val="0"/>
        </w:rPr>
        <w:t>The risk margin is intended to be the sum of all future SCRs, based on the designated cost of capital at 4% in accordance with Article 37 of the Delegated Regulations.</w:t>
      </w:r>
    </w:p>
    <w:p>
      <w:pPr>
        <w:numPr>
          <w:ilvl w:val="1"/>
          <w:numId w:val="31"/>
        </w:numPr>
        <w:spacing w:before="120" w:after="240"/>
        <w:ind w:left="993" w:right="2343" w:hanging="709"/>
        <w:jc w:val="both"/>
        <w:rPr>
          <w:b w:val="0"/>
          <w:bCs w:val="0"/>
          <w:color w:val="000000"/>
          <w:spacing w:val="0"/>
        </w:rPr>
      </w:pPr>
      <w:r>
        <w:rPr>
          <w:b w:val="0"/>
          <w:bCs w:val="0"/>
          <w:color w:val="000000"/>
          <w:spacing w:val="0"/>
        </w:rPr>
        <w:t>The Company uses a calculation method based on Method 1 of Guideline 61 of EIOPA’s "Guidelines on the valuation of technical provisions”. Future SCRs are approximated by estimating the underwriting, counterparty default and operational risk capital requirements at each future date:</w:t>
      </w:r>
    </w:p>
    <w:p>
      <w:pPr>
        <w:spacing w:before="120" w:after="200"/>
        <w:ind w:left="993" w:right="1525"/>
        <w:jc w:val="both"/>
      </w:pPr>
      <w:r>
        <w:rPr>
          <w:strike w:val="0"/>
          <w:u w:val="none"/>
        </w:rPr>
        <w:drawing>
          <wp:inline>
            <wp:extent cx="2247900" cy="3810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6"/>
                    <a:stretch>
                      <a:fillRect/>
                    </a:stretch>
                  </pic:blipFill>
                  <pic:spPr>
                    <a:xfrm>
                      <a:off x="0" y="0"/>
                      <a:ext cx="2247900" cy="381000"/>
                    </a:xfrm>
                    <a:prstGeom prst="rect">
                      <a:avLst/>
                    </a:prstGeom>
                  </pic:spPr>
                </pic:pic>
              </a:graphicData>
            </a:graphic>
          </wp:inline>
        </w:drawing>
      </w:r>
    </w:p>
    <w:p>
      <w:pPr>
        <w:spacing w:before="120" w:after="200"/>
        <w:ind w:left="993" w:right="1525"/>
        <w:jc w:val="both"/>
        <w:rPr>
          <w:rFonts w:ascii="Calibri" w:eastAsia="Calibri" w:hAnsi="Calibri" w:cs="Calibri"/>
          <w:sz w:val="22"/>
          <w:szCs w:val="22"/>
        </w:rPr>
      </w:pPr>
    </w:p>
    <w:p>
      <w:pPr>
        <w:spacing w:before="120" w:after="200"/>
        <w:ind w:left="851" w:right="1525"/>
        <w:jc w:val="both"/>
      </w:pPr>
      <w:r>
        <w:t>Where:</w:t>
      </w:r>
    </w:p>
    <w:p>
      <w:pPr>
        <w:numPr>
          <w:ilvl w:val="0"/>
          <w:numId w:val="32"/>
        </w:numPr>
        <w:tabs>
          <w:tab w:val="left" w:pos="857"/>
        </w:tabs>
        <w:spacing w:before="120" w:after="200"/>
        <w:ind w:left="851" w:right="1525" w:hanging="494"/>
        <w:jc w:val="both"/>
        <w:rPr>
          <w:rFonts w:ascii="Work Sans" w:eastAsia="Work Sans" w:hAnsi="Work Sans" w:cs="Work Sans"/>
          <w:sz w:val="22"/>
          <w:szCs w:val="22"/>
        </w:rPr>
      </w:pPr>
      <w:r>
        <w:t>SCR(t) denotes the Solvency Capital Requirement after t years</w:t>
      </w:r>
    </w:p>
    <w:p>
      <w:pPr>
        <w:numPr>
          <w:ilvl w:val="0"/>
          <w:numId w:val="32"/>
        </w:numPr>
        <w:tabs>
          <w:tab w:val="left" w:pos="857"/>
        </w:tabs>
        <w:spacing w:before="120" w:after="200"/>
        <w:ind w:left="851" w:right="1525" w:hanging="494"/>
        <w:jc w:val="both"/>
        <w:rPr>
          <w:rFonts w:ascii="Work Sans" w:eastAsia="Work Sans" w:hAnsi="Work Sans" w:cs="Work Sans"/>
          <w:sz w:val="22"/>
          <w:szCs w:val="22"/>
        </w:rPr>
      </w:pPr>
      <w:r>
        <w:t>r(t + 1) denotes the basic risk-free interest rate for the maturity of t + 1 years</w:t>
      </w:r>
    </w:p>
    <w:p>
      <w:pPr>
        <w:numPr>
          <w:ilvl w:val="0"/>
          <w:numId w:val="32"/>
        </w:numPr>
        <w:tabs>
          <w:tab w:val="left" w:pos="857"/>
        </w:tabs>
        <w:spacing w:before="120" w:after="200"/>
        <w:ind w:left="851" w:right="1525" w:hanging="494"/>
        <w:jc w:val="both"/>
        <w:rPr>
          <w:rFonts w:ascii="Work Sans" w:eastAsia="Work Sans" w:hAnsi="Work Sans" w:cs="Work Sans"/>
          <w:sz w:val="22"/>
          <w:szCs w:val="22"/>
        </w:rPr>
      </w:pPr>
      <w:r>
        <w:t>CoC denotes the Cost-of-Capital rate (4%)</w:t>
      </w:r>
    </w:p>
    <w:p>
      <w:pPr>
        <w:numPr>
          <w:ilvl w:val="0"/>
          <w:numId w:val="33"/>
        </w:numPr>
        <w:spacing w:before="120" w:after="200"/>
        <w:ind w:left="993" w:right="1525" w:hanging="709"/>
        <w:jc w:val="both"/>
      </w:pPr>
      <w:r>
        <w:t>There is no assessment of market risk as this is considered fully diversified.</w:t>
      </w:r>
    </w:p>
    <w:p>
      <w:pPr>
        <w:numPr>
          <w:ilvl w:val="0"/>
          <w:numId w:val="33"/>
        </w:numPr>
        <w:spacing w:before="120" w:after="200"/>
        <w:ind w:left="993" w:right="1525" w:hanging="709"/>
        <w:jc w:val="both"/>
      </w:pPr>
      <w:r>
        <w:t>The production of the above SCR components over the period to ultimate is carried out using a proportionate approach applied to the applicable SCR components at time t=0.</w:t>
      </w:r>
      <w:r>
        <w:t xml:space="preserve">  </w:t>
      </w:r>
      <w:r>
        <w:t>The proportions used are gross technical provisions for the underwriting and operational risk elements and reinsurance technical provisions for the counterparty default.</w:t>
      </w:r>
    </w:p>
    <w:tbl>
      <w:tblPr>
        <w:tblW w:w="5060" w:type="dxa"/>
        <w:jc w:val="center"/>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Grid>
        <w:gridCol w:w="1334"/>
        <w:gridCol w:w="1281"/>
        <w:gridCol w:w="1202"/>
        <w:gridCol w:w="1243"/>
      </w:tblGrid>
      <w:tr>
        <w:tblPrEx>
          <w:tblW w:w="5060" w:type="dxa"/>
          <w:jc w:val="center"/>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Ex>
        <w:trPr>
          <w:trHeight w:val="288"/>
          <w:jc w:val="center"/>
        </w:trPr>
        <w:tc>
          <w:tcPr>
            <w:tcW w:w="1340" w:type="dxa"/>
            <w:tcBorders>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bCs/>
                <w:i w:val="0"/>
                <w:iCs w:val="0"/>
                <w:smallCaps w:val="0"/>
                <w:color w:val="000000"/>
                <w:sz w:val="18"/>
                <w:szCs w:val="18"/>
              </w:rPr>
              <w:t>£'000s</w:t>
            </w:r>
          </w:p>
        </w:tc>
        <w:tc>
          <w:tcPr>
            <w:tcW w:w="128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GAAP valuation</w:t>
            </w:r>
          </w:p>
        </w:tc>
        <w:tc>
          <w:tcPr>
            <w:tcW w:w="120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SII valuation</w:t>
            </w:r>
          </w:p>
        </w:tc>
        <w:tc>
          <w:tcPr>
            <w:tcW w:w="1245" w:type="dxa"/>
            <w:tcBorders>
              <w:bottom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Comments</w:t>
            </w:r>
          </w:p>
        </w:tc>
      </w:tr>
      <w:tr>
        <w:tblPrEx>
          <w:tblW w:w="5060" w:type="dxa"/>
          <w:jc w:val="center"/>
          <w:tblCellMar>
            <w:top w:w="0" w:type="dxa"/>
            <w:left w:w="0" w:type="dxa"/>
            <w:bottom w:w="0" w:type="dxa"/>
            <w:right w:w="0" w:type="dxa"/>
          </w:tblCellMar>
        </w:tblPrEx>
        <w:trPr>
          <w:trHeight w:val="288"/>
          <w:jc w:val="center"/>
        </w:trPr>
        <w:tc>
          <w:tcPr>
            <w:tcW w:w="1340" w:type="dxa"/>
            <w:tcBorders>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Risk Margin</w:t>
            </w:r>
          </w:p>
        </w:tc>
        <w:tc>
          <w:tcPr>
            <w:tcW w:w="128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 </w:t>
            </w:r>
          </w:p>
        </w:tc>
        <w:tc>
          <w:tcPr>
            <w:tcW w:w="120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1,831</w:t>
            </w:r>
          </w:p>
        </w:tc>
        <w:tc>
          <w:tcPr>
            <w:tcW w:w="1245" w:type="dxa"/>
            <w:tcBorders>
              <w:bottom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 </w:t>
            </w:r>
          </w:p>
        </w:tc>
      </w:tr>
      <w:tr>
        <w:tblPrEx>
          <w:tblW w:w="5060" w:type="dxa"/>
          <w:jc w:val="center"/>
          <w:tblCellMar>
            <w:top w:w="0" w:type="dxa"/>
            <w:left w:w="0" w:type="dxa"/>
            <w:bottom w:w="0" w:type="dxa"/>
            <w:right w:w="0" w:type="dxa"/>
          </w:tblCellMar>
        </w:tblPrEx>
        <w:trPr>
          <w:trHeight w:val="288"/>
          <w:jc w:val="center"/>
        </w:trPr>
        <w:tc>
          <w:tcPr>
            <w:tcW w:w="1340" w:type="dxa"/>
            <w:tcBorders>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bCs/>
                <w:i w:val="0"/>
                <w:iCs w:val="0"/>
                <w:smallCaps w:val="0"/>
                <w:color w:val="000000"/>
                <w:sz w:val="18"/>
                <w:szCs w:val="18"/>
              </w:rPr>
              <w:t>Total</w:t>
            </w:r>
          </w:p>
        </w:tc>
        <w:tc>
          <w:tcPr>
            <w:tcW w:w="1285"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 </w:t>
            </w:r>
          </w:p>
        </w:tc>
        <w:tc>
          <w:tcPr>
            <w:tcW w:w="1205"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rFonts w:ascii="Calibri Light" w:eastAsia="Calibri Light" w:hAnsi="Calibri Light" w:cs="Calibri Light"/>
                <w:b/>
                <w:bCs/>
                <w:i w:val="0"/>
                <w:iCs w:val="0"/>
                <w:smallCaps w:val="0"/>
                <w:color w:val="000000"/>
                <w:sz w:val="18"/>
                <w:szCs w:val="18"/>
              </w:rPr>
              <w:t>1,831</w:t>
            </w:r>
          </w:p>
        </w:tc>
        <w:tc>
          <w:tcPr>
            <w:tcW w:w="1245" w:type="dxa"/>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 </w:t>
            </w:r>
          </w:p>
        </w:tc>
      </w:tr>
    </w:tbl>
    <w:p>
      <w:pPr>
        <w:spacing w:before="120" w:after="200"/>
        <w:ind w:right="1525"/>
        <w:jc w:val="both"/>
        <w:rPr>
          <w:rFonts w:ascii="Work Sans" w:eastAsia="Work Sans" w:hAnsi="Work Sans" w:cs="Work Sans"/>
          <w:sz w:val="22"/>
          <w:szCs w:val="22"/>
        </w:rPr>
      </w:pPr>
    </w:p>
    <w:p>
      <w:pPr>
        <w:numPr>
          <w:ilvl w:val="0"/>
          <w:numId w:val="34"/>
        </w:numPr>
        <w:tabs>
          <w:tab w:val="left" w:pos="851"/>
        </w:tabs>
        <w:spacing w:before="100"/>
        <w:ind w:left="709" w:right="818" w:hanging="426"/>
        <w:jc w:val="both"/>
        <w:outlineLvl w:val="1"/>
        <w:rPr>
          <w:b/>
          <w:bCs/>
          <w:color w:val="2F5496"/>
          <w:spacing w:val="2"/>
        </w:rPr>
      </w:pPr>
      <w:bookmarkStart w:id="83" w:name="_Toc148719744"/>
      <w:bookmarkStart w:id="84" w:name="_Toc196234033"/>
      <w:r>
        <w:rPr>
          <w:b/>
          <w:bCs/>
          <w:color w:val="2F5496"/>
          <w:spacing w:val="2"/>
        </w:rPr>
        <w:t>GAAP to SII Gross TPs reconciliation</w:t>
      </w:r>
      <w:bookmarkEnd w:id="83"/>
      <w:bookmarkEnd w:id="84"/>
    </w:p>
    <w:p>
      <w:pPr>
        <w:numPr>
          <w:ilvl w:val="1"/>
          <w:numId w:val="34"/>
        </w:numPr>
        <w:spacing w:before="120" w:after="240"/>
        <w:ind w:left="1004" w:right="2343" w:hanging="720"/>
        <w:jc w:val="both"/>
        <w:rPr>
          <w:b w:val="0"/>
          <w:bCs w:val="0"/>
          <w:color w:val="000000"/>
          <w:spacing w:val="0"/>
        </w:rPr>
      </w:pPr>
      <w:r>
        <w:rPr>
          <w:b w:val="0"/>
          <w:bCs w:val="0"/>
          <w:color w:val="000000"/>
          <w:spacing w:val="0"/>
        </w:rPr>
        <w:t>The waterfall for SII technical provisions broken down throughout section four is given below:</w:t>
      </w:r>
    </w:p>
    <w:p>
      <w:pPr>
        <w:spacing w:before="0" w:after="0"/>
        <w:jc w:val="center"/>
      </w:pPr>
      <w:r>
        <w:rPr>
          <w:strike w:val="0"/>
          <w:u w:val="none"/>
        </w:rPr>
        <w:drawing>
          <wp:inline>
            <wp:extent cx="6334125" cy="337185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7"/>
                    <a:stretch>
                      <a:fillRect/>
                    </a:stretch>
                  </pic:blipFill>
                  <pic:spPr>
                    <a:xfrm>
                      <a:off x="0" y="0"/>
                      <a:ext cx="6334125" cy="3371850"/>
                    </a:xfrm>
                    <a:prstGeom prst="rect">
                      <a:avLst/>
                    </a:prstGeom>
                  </pic:spPr>
                </pic:pic>
              </a:graphicData>
            </a:graphic>
          </wp:inline>
        </w:drawing>
      </w:r>
    </w:p>
    <w:p>
      <w:pPr>
        <w:spacing w:before="0" w:after="0"/>
        <w:rPr>
          <w:rFonts w:ascii="Work Sans" w:eastAsia="Work Sans" w:hAnsi="Work Sans" w:cs="Work Sans"/>
          <w:sz w:val="22"/>
          <w:szCs w:val="22"/>
        </w:rPr>
      </w:pPr>
    </w:p>
    <w:p>
      <w:pPr>
        <w:spacing w:before="0" w:after="0"/>
        <w:rPr>
          <w:rFonts w:ascii="Calibri" w:eastAsia="Calibri" w:hAnsi="Calibri" w:cs="Calibri"/>
          <w:sz w:val="22"/>
          <w:szCs w:val="22"/>
        </w:rPr>
      </w:pPr>
    </w:p>
    <w:p>
      <w:pPr>
        <w:pStyle w:val="Heading1"/>
        <w:numPr>
          <w:ilvl w:val="0"/>
          <w:numId w:val="35"/>
        </w:numPr>
        <w:tabs>
          <w:tab w:val="left" w:pos="709"/>
        </w:tabs>
        <w:spacing w:after="240" w:line="235" w:lineRule="auto"/>
        <w:ind w:left="709" w:right="1383" w:hanging="425"/>
        <w:jc w:val="both"/>
        <w:rPr>
          <w:rFonts w:ascii="Calibri" w:eastAsia="Calibri" w:hAnsi="Calibri" w:cs="Calibri"/>
          <w:b/>
          <w:bCs/>
          <w:color w:val="2F5496"/>
          <w:spacing w:val="2"/>
          <w:sz w:val="34"/>
          <w:szCs w:val="34"/>
        </w:rPr>
      </w:pPr>
      <w:bookmarkStart w:id="85" w:name="_Toc196234034"/>
      <w:r>
        <w:rPr>
          <w:rFonts w:ascii="Calibri" w:eastAsia="Calibri" w:hAnsi="Calibri" w:cs="Calibri"/>
          <w:i w:val="0"/>
          <w:spacing w:val="2"/>
          <w:sz w:val="34"/>
          <w:szCs w:val="34"/>
        </w:rPr>
        <w:t>SOLVENCY II BALANCE SHEET – TECHNICAL PROVISIONS (REINSURANCE)</w:t>
      </w:r>
      <w:bookmarkEnd w:id="85"/>
    </w:p>
    <w:p>
      <w:pPr>
        <w:numPr>
          <w:ilvl w:val="0"/>
          <w:numId w:val="36"/>
        </w:numPr>
        <w:tabs>
          <w:tab w:val="left" w:pos="357"/>
        </w:tabs>
        <w:spacing w:before="100" w:after="240"/>
        <w:ind w:left="360" w:hanging="360"/>
        <w:outlineLvl w:val="1"/>
        <w:rPr>
          <w:rFonts w:ascii="Calibri" w:eastAsia="Calibri" w:hAnsi="Calibri" w:cs="Calibri"/>
          <w:vanish/>
          <w:sz w:val="22"/>
          <w:szCs w:val="22"/>
        </w:rPr>
      </w:pPr>
      <w:bookmarkStart w:id="86" w:name="_Toc167788397"/>
      <w:bookmarkStart w:id="87" w:name="_Toc167960123"/>
      <w:bookmarkStart w:id="88" w:name="_Toc177558226"/>
      <w:bookmarkStart w:id="89" w:name="_Toc177558372"/>
      <w:bookmarkStart w:id="90" w:name="_Toc177559108"/>
      <w:bookmarkStart w:id="91" w:name="_Toc177559197"/>
      <w:bookmarkStart w:id="92" w:name="_Toc178175089"/>
      <w:bookmarkStart w:id="93" w:name="_Toc178351425"/>
      <w:bookmarkStart w:id="94" w:name="_Toc196234035"/>
      <w:bookmarkEnd w:id="86"/>
      <w:bookmarkEnd w:id="87"/>
      <w:bookmarkEnd w:id="88"/>
      <w:bookmarkEnd w:id="89"/>
      <w:bookmarkEnd w:id="90"/>
      <w:bookmarkEnd w:id="91"/>
      <w:bookmarkEnd w:id="92"/>
      <w:bookmarkEnd w:id="93"/>
      <w:bookmarkEnd w:id="94"/>
    </w:p>
    <w:p>
      <w:pPr>
        <w:numPr>
          <w:ilvl w:val="0"/>
          <w:numId w:val="37"/>
        </w:numPr>
        <w:spacing w:before="100"/>
        <w:ind w:left="709" w:right="0" w:hanging="432"/>
        <w:jc w:val="left"/>
        <w:outlineLvl w:val="1"/>
        <w:rPr>
          <w:b/>
          <w:bCs/>
          <w:color w:val="2F5496"/>
          <w:spacing w:val="2"/>
        </w:rPr>
      </w:pPr>
      <w:bookmarkStart w:id="95" w:name="_Toc196234036"/>
      <w:r>
        <w:rPr>
          <w:b/>
          <w:bCs/>
          <w:color w:val="2F5496"/>
          <w:spacing w:val="2"/>
        </w:rPr>
        <w:t>Structure and segregation</w:t>
      </w:r>
      <w:bookmarkEnd w:id="95"/>
      <w:r>
        <w:rPr>
          <w:b/>
          <w:bCs/>
          <w:color w:val="2F5496"/>
          <w:spacing w:val="2"/>
        </w:rPr>
        <w:t xml:space="preserve"> </w:t>
      </w:r>
    </w:p>
    <w:p>
      <w:pPr>
        <w:numPr>
          <w:ilvl w:val="1"/>
          <w:numId w:val="37"/>
        </w:numPr>
        <w:spacing w:before="120" w:after="240"/>
        <w:ind w:left="1004" w:right="1525" w:hanging="720"/>
        <w:jc w:val="both"/>
        <w:rPr>
          <w:b w:val="0"/>
          <w:bCs w:val="0"/>
          <w:color w:val="000000"/>
          <w:spacing w:val="0"/>
        </w:rPr>
      </w:pPr>
      <w:r>
        <w:rPr>
          <w:b w:val="0"/>
          <w:bCs w:val="0"/>
          <w:color w:val="000000"/>
          <w:spacing w:val="0"/>
        </w:rPr>
        <w:t>The heads of damage are segregated into Solvency II Classes as follows:</w:t>
      </w:r>
    </w:p>
    <w:tbl>
      <w:tblPr>
        <w:tblW w:w="7366" w:type="dxa"/>
        <w:jc w:val="center"/>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Grid>
        <w:gridCol w:w="3038"/>
        <w:gridCol w:w="4328"/>
      </w:tblGrid>
      <w:tr>
        <w:tblPrEx>
          <w:tblW w:w="7366" w:type="dxa"/>
          <w:jc w:val="center"/>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Ex>
        <w:trPr>
          <w:trHeight w:val="300"/>
          <w:jc w:val="center"/>
        </w:trPr>
        <w:tc>
          <w:tcPr>
            <w:tcW w:w="3040" w:type="dxa"/>
            <w:tcBorders>
              <w:bottom w:val="single" w:sz="4" w:space="0" w:color="000000"/>
              <w:right w:val="single" w:sz="4" w:space="0" w:color="000000"/>
            </w:tcBorders>
            <w:noWrap w:val="0"/>
            <w:tcMar>
              <w:top w:w="0" w:type="dxa"/>
              <w:left w:w="108" w:type="dxa"/>
              <w:bottom w:w="0" w:type="dxa"/>
              <w:right w:w="108"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SII Segments - Annex II</w:t>
            </w:r>
          </w:p>
        </w:tc>
        <w:tc>
          <w:tcPr>
            <w:tcW w:w="4331" w:type="dxa"/>
            <w:tcBorders>
              <w:bottom w:val="single" w:sz="4" w:space="0" w:color="000000"/>
            </w:tcBorders>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HoD</w:t>
            </w:r>
          </w:p>
        </w:tc>
      </w:tr>
      <w:tr>
        <w:tblPrEx>
          <w:tblW w:w="7366" w:type="dxa"/>
          <w:jc w:val="center"/>
          <w:tblCellMar>
            <w:top w:w="0" w:type="dxa"/>
            <w:left w:w="0" w:type="dxa"/>
            <w:bottom w:w="0" w:type="dxa"/>
            <w:right w:w="0" w:type="dxa"/>
          </w:tblCellMar>
        </w:tblPrEx>
        <w:trPr>
          <w:trHeight w:val="600"/>
          <w:jc w:val="center"/>
        </w:trPr>
        <w:tc>
          <w:tcPr>
            <w:tcW w:w="3040" w:type="dxa"/>
            <w:tcBorders>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rPr>
            </w:pPr>
            <w:r>
              <w:rPr>
                <w:b w:val="0"/>
                <w:bCs w:val="0"/>
                <w:i w:val="0"/>
                <w:iCs w:val="0"/>
                <w:smallCaps w:val="0"/>
                <w:color w:val="000000"/>
              </w:rPr>
              <w:t>1 – Motor vehicle liability insurance</w:t>
            </w:r>
          </w:p>
        </w:tc>
        <w:tc>
          <w:tcPr>
            <w:tcW w:w="4331" w:type="dxa"/>
            <w:tcBorders>
              <w:bottom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rPr>
            </w:pPr>
            <w:r>
              <w:rPr>
                <w:b w:val="0"/>
                <w:bCs w:val="0"/>
                <w:i w:val="0"/>
                <w:iCs w:val="0"/>
                <w:smallCaps w:val="0"/>
                <w:color w:val="000000"/>
              </w:rPr>
              <w:t>Property damage (PD) &amp; Bodily Injury (TP)</w:t>
            </w:r>
          </w:p>
        </w:tc>
      </w:tr>
      <w:tr>
        <w:tblPrEx>
          <w:tblW w:w="7366" w:type="dxa"/>
          <w:jc w:val="center"/>
          <w:tblCellMar>
            <w:top w:w="0" w:type="dxa"/>
            <w:left w:w="0" w:type="dxa"/>
            <w:bottom w:w="0" w:type="dxa"/>
            <w:right w:w="0" w:type="dxa"/>
          </w:tblCellMar>
        </w:tblPrEx>
        <w:trPr>
          <w:trHeight w:val="300"/>
          <w:jc w:val="center"/>
        </w:trPr>
        <w:tc>
          <w:tcPr>
            <w:tcW w:w="3040" w:type="dxa"/>
            <w:tcBorders>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rPr>
            </w:pPr>
            <w:r>
              <w:rPr>
                <w:b w:val="0"/>
                <w:bCs w:val="0"/>
                <w:i w:val="0"/>
                <w:iCs w:val="0"/>
                <w:smallCaps w:val="0"/>
                <w:color w:val="000000"/>
              </w:rPr>
              <w:t>2 – Other motor insurance</w:t>
            </w:r>
          </w:p>
        </w:tc>
        <w:tc>
          <w:tcPr>
            <w:tcW w:w="4331" w:type="dxa"/>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rPr>
            </w:pPr>
            <w:r>
              <w:rPr>
                <w:b w:val="0"/>
                <w:bCs w:val="0"/>
                <w:i w:val="0"/>
                <w:iCs w:val="0"/>
                <w:smallCaps w:val="0"/>
                <w:color w:val="000000"/>
              </w:rPr>
              <w:t>Accidental damage (AD) &amp; Windscreen damage (WS)</w:t>
            </w:r>
          </w:p>
        </w:tc>
      </w:tr>
    </w:tbl>
    <w:p>
      <w:pPr>
        <w:spacing w:before="0" w:after="0"/>
        <w:rPr>
          <w:rFonts w:ascii="Calibri" w:eastAsia="Calibri" w:hAnsi="Calibri" w:cs="Calibri"/>
          <w:sz w:val="22"/>
          <w:szCs w:val="22"/>
        </w:rPr>
      </w:pPr>
    </w:p>
    <w:p>
      <w:pPr>
        <w:spacing w:before="0" w:after="0"/>
        <w:rPr>
          <w:rFonts w:ascii="Calibri" w:eastAsia="Calibri" w:hAnsi="Calibri" w:cs="Calibri"/>
          <w:sz w:val="22"/>
          <w:szCs w:val="22"/>
        </w:rPr>
      </w:pPr>
    </w:p>
    <w:p>
      <w:pPr>
        <w:numPr>
          <w:ilvl w:val="0"/>
          <w:numId w:val="38"/>
        </w:numPr>
        <w:spacing w:before="120" w:after="200"/>
        <w:ind w:left="1004" w:right="1525" w:hanging="720"/>
        <w:jc w:val="both"/>
      </w:pPr>
      <w:r>
        <w:t>For the purposes of the modelling, reinsurance share of technical provisions are calculated based on the following constituent parts:</w:t>
      </w:r>
    </w:p>
    <w:p>
      <w:pPr>
        <w:numPr>
          <w:ilvl w:val="0"/>
          <w:numId w:val="39"/>
        </w:numPr>
        <w:tabs>
          <w:tab w:val="left" w:pos="999"/>
        </w:tabs>
        <w:spacing w:before="120" w:after="200"/>
        <w:ind w:left="993" w:right="1525" w:hanging="494"/>
        <w:jc w:val="both"/>
        <w:rPr>
          <w:rFonts w:ascii="Work Sans" w:eastAsia="Work Sans" w:hAnsi="Work Sans" w:cs="Work Sans"/>
          <w:sz w:val="22"/>
          <w:szCs w:val="22"/>
        </w:rPr>
      </w:pPr>
      <w:bookmarkStart w:id="96" w:name="_Hlk522528901"/>
      <w:r>
        <w:t>Reinsurance share of claims provisions (excluding discounting and default deduction)</w:t>
      </w:r>
      <w:bookmarkEnd w:id="96"/>
    </w:p>
    <w:p>
      <w:pPr>
        <w:numPr>
          <w:ilvl w:val="0"/>
          <w:numId w:val="39"/>
        </w:numPr>
        <w:tabs>
          <w:tab w:val="left" w:pos="999"/>
        </w:tabs>
        <w:spacing w:before="120" w:after="200"/>
        <w:ind w:left="993" w:right="1525" w:hanging="494"/>
        <w:jc w:val="both"/>
        <w:rPr>
          <w:rFonts w:ascii="Work Sans" w:eastAsia="Work Sans" w:hAnsi="Work Sans" w:cs="Work Sans"/>
          <w:sz w:val="22"/>
          <w:szCs w:val="22"/>
        </w:rPr>
      </w:pPr>
      <w:bookmarkStart w:id="97" w:name="_Ref523743743"/>
      <w:r>
        <w:t>Reinsurance share of premium provisions (excluding discounting and default deduction)</w:t>
      </w:r>
      <w:bookmarkEnd w:id="97"/>
    </w:p>
    <w:p>
      <w:pPr>
        <w:numPr>
          <w:ilvl w:val="0"/>
          <w:numId w:val="39"/>
        </w:numPr>
        <w:tabs>
          <w:tab w:val="left" w:pos="999"/>
        </w:tabs>
        <w:spacing w:before="120" w:after="200"/>
        <w:ind w:left="993" w:right="1525" w:hanging="494"/>
        <w:jc w:val="both"/>
        <w:rPr>
          <w:rFonts w:ascii="Work Sans" w:eastAsia="Work Sans" w:hAnsi="Work Sans" w:cs="Work Sans"/>
          <w:sz w:val="22"/>
          <w:szCs w:val="22"/>
        </w:rPr>
      </w:pPr>
      <w:r>
        <w:t>Reinsurance net payables brought into Solvency II Reinsurance Technical Provisions</w:t>
      </w:r>
    </w:p>
    <w:p>
      <w:pPr>
        <w:numPr>
          <w:ilvl w:val="0"/>
          <w:numId w:val="39"/>
        </w:numPr>
        <w:tabs>
          <w:tab w:val="left" w:pos="999"/>
        </w:tabs>
        <w:spacing w:before="120" w:after="200"/>
        <w:ind w:left="993" w:right="1525" w:hanging="494"/>
        <w:jc w:val="both"/>
        <w:rPr>
          <w:rFonts w:ascii="Work Sans" w:eastAsia="Work Sans" w:hAnsi="Work Sans" w:cs="Work Sans"/>
          <w:sz w:val="22"/>
          <w:szCs w:val="22"/>
        </w:rPr>
      </w:pPr>
      <w:r>
        <w:t xml:space="preserve">Cancellations adjustment </w:t>
      </w:r>
    </w:p>
    <w:p>
      <w:pPr>
        <w:numPr>
          <w:ilvl w:val="0"/>
          <w:numId w:val="39"/>
        </w:numPr>
        <w:tabs>
          <w:tab w:val="left" w:pos="999"/>
        </w:tabs>
        <w:spacing w:before="120" w:after="200"/>
        <w:ind w:left="993" w:right="1525" w:hanging="494"/>
        <w:jc w:val="both"/>
        <w:rPr>
          <w:rFonts w:ascii="Work Sans" w:eastAsia="Work Sans" w:hAnsi="Work Sans" w:cs="Work Sans"/>
          <w:sz w:val="22"/>
          <w:szCs w:val="22"/>
        </w:rPr>
      </w:pPr>
      <w:r>
        <w:t>Quota-share sliding scale commission</w:t>
      </w:r>
    </w:p>
    <w:p>
      <w:pPr>
        <w:numPr>
          <w:ilvl w:val="0"/>
          <w:numId w:val="39"/>
        </w:numPr>
        <w:tabs>
          <w:tab w:val="left" w:pos="999"/>
        </w:tabs>
        <w:spacing w:before="120" w:after="200"/>
        <w:ind w:left="993" w:right="1525" w:hanging="494"/>
        <w:jc w:val="both"/>
        <w:rPr>
          <w:rFonts w:ascii="Work Sans" w:eastAsia="Work Sans" w:hAnsi="Work Sans" w:cs="Work Sans"/>
          <w:sz w:val="22"/>
          <w:szCs w:val="22"/>
        </w:rPr>
      </w:pPr>
      <w:bookmarkStart w:id="98" w:name="_Ref523743923"/>
      <w:r>
        <w:t>Default deduction</w:t>
      </w:r>
      <w:bookmarkEnd w:id="98"/>
    </w:p>
    <w:p>
      <w:pPr>
        <w:numPr>
          <w:ilvl w:val="0"/>
          <w:numId w:val="39"/>
        </w:numPr>
        <w:tabs>
          <w:tab w:val="left" w:pos="999"/>
        </w:tabs>
        <w:spacing w:before="120" w:after="200"/>
        <w:ind w:left="993" w:right="1525" w:hanging="494"/>
        <w:jc w:val="both"/>
        <w:rPr>
          <w:rFonts w:ascii="Work Sans" w:eastAsia="Work Sans" w:hAnsi="Work Sans" w:cs="Work Sans"/>
          <w:sz w:val="22"/>
          <w:szCs w:val="22"/>
        </w:rPr>
      </w:pPr>
      <w:r>
        <w:t>Discounting</w:t>
      </w:r>
    </w:p>
    <w:p>
      <w:pPr>
        <w:numPr>
          <w:ilvl w:val="0"/>
          <w:numId w:val="40"/>
        </w:numPr>
        <w:spacing w:before="100"/>
        <w:ind w:left="709" w:right="0" w:hanging="432"/>
        <w:jc w:val="left"/>
        <w:outlineLvl w:val="1"/>
        <w:rPr>
          <w:b/>
          <w:bCs/>
          <w:color w:val="2F5496"/>
          <w:spacing w:val="2"/>
        </w:rPr>
      </w:pPr>
      <w:bookmarkStart w:id="99" w:name="_Ref522699715"/>
      <w:bookmarkStart w:id="100" w:name="_Toc148719748"/>
      <w:bookmarkStart w:id="101" w:name="_Toc196234037"/>
      <w:r>
        <w:rPr>
          <w:b/>
          <w:bCs/>
          <w:color w:val="2F5496"/>
          <w:spacing w:val="2"/>
        </w:rPr>
        <w:t>Reinsurance share of claims provisions (excluding discounting and default deduction)</w:t>
      </w:r>
      <w:bookmarkEnd w:id="99"/>
      <w:bookmarkEnd w:id="100"/>
      <w:bookmarkEnd w:id="101"/>
    </w:p>
    <w:p>
      <w:pPr>
        <w:numPr>
          <w:ilvl w:val="1"/>
          <w:numId w:val="40"/>
        </w:numPr>
        <w:spacing w:before="120" w:after="240"/>
        <w:ind w:left="851" w:right="1525" w:hanging="567"/>
        <w:jc w:val="both"/>
        <w:rPr>
          <w:b w:val="0"/>
          <w:bCs w:val="0"/>
          <w:color w:val="000000"/>
          <w:spacing w:val="0"/>
        </w:rPr>
      </w:pPr>
      <w:r>
        <w:rPr>
          <w:b w:val="0"/>
          <w:bCs w:val="0"/>
          <w:color w:val="000000"/>
          <w:spacing w:val="0"/>
        </w:rPr>
        <w:t>Solvency II best estimate of reinsurance claims provision coincides with GAAP Reinsurance Claims Outstanding and IBNR excluding any management loading or any margins of prudence:</w:t>
      </w:r>
    </w:p>
    <w:tbl>
      <w:tblPr>
        <w:tblW w:w="8784" w:type="dxa"/>
        <w:jc w:val="center"/>
        <w:tblCellMar>
          <w:top w:w="0" w:type="dxa"/>
          <w:left w:w="0" w:type="dxa"/>
          <w:bottom w:w="0" w:type="dxa"/>
          <w:right w:w="0" w:type="dxa"/>
        </w:tblCellMar>
      </w:tblPr>
      <w:tblGrid>
        <w:gridCol w:w="3270"/>
        <w:gridCol w:w="2102"/>
        <w:gridCol w:w="2126"/>
        <w:gridCol w:w="1286"/>
      </w:tblGrid>
      <w:tr>
        <w:tblPrEx>
          <w:tblW w:w="8784" w:type="dxa"/>
          <w:jc w:val="center"/>
          <w:tblCellMar>
            <w:top w:w="0" w:type="dxa"/>
            <w:left w:w="0" w:type="dxa"/>
            <w:bottom w:w="0" w:type="dxa"/>
            <w:right w:w="0" w:type="dxa"/>
          </w:tblCellMar>
        </w:tblPrEx>
        <w:trPr>
          <w:trHeight w:val="300"/>
          <w:jc w:val="center"/>
        </w:trPr>
        <w:tc>
          <w:tcPr>
            <w:tcW w:w="3280" w:type="dxa"/>
            <w:tcBorders>
              <w:top w:val="single" w:sz="4" w:space="0" w:color="000000"/>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rPr>
            </w:pPr>
            <w:r>
              <w:rPr>
                <w:b/>
                <w:bCs/>
                <w:i w:val="0"/>
                <w:iCs w:val="0"/>
                <w:smallCaps w:val="0"/>
                <w:color w:val="000000"/>
              </w:rPr>
              <w:t>£'000s</w:t>
            </w:r>
          </w:p>
        </w:tc>
        <w:tc>
          <w:tcPr>
            <w:tcW w:w="2107" w:type="dxa"/>
            <w:tcBorders>
              <w:top w:val="single" w:sz="4" w:space="0" w:color="000000"/>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GAAP Valuation</w:t>
            </w:r>
          </w:p>
        </w:tc>
        <w:tc>
          <w:tcPr>
            <w:tcW w:w="2131" w:type="dxa"/>
            <w:tcBorders>
              <w:top w:val="single" w:sz="4" w:space="0" w:color="000000"/>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SII Valuation</w:t>
            </w:r>
          </w:p>
        </w:tc>
        <w:tc>
          <w:tcPr>
            <w:tcW w:w="1281" w:type="dxa"/>
            <w:tcBorders>
              <w:top w:val="single" w:sz="4" w:space="0" w:color="000000"/>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Comments</w:t>
            </w:r>
          </w:p>
        </w:tc>
      </w:tr>
      <w:tr>
        <w:tblPrEx>
          <w:tblW w:w="8784" w:type="dxa"/>
          <w:jc w:val="center"/>
          <w:tblCellMar>
            <w:top w:w="0" w:type="dxa"/>
            <w:left w:w="0" w:type="dxa"/>
            <w:bottom w:w="0" w:type="dxa"/>
            <w:right w:w="0" w:type="dxa"/>
          </w:tblCellMar>
        </w:tblPrEx>
        <w:trPr>
          <w:trHeight w:val="300"/>
          <w:jc w:val="center"/>
        </w:trPr>
        <w:tc>
          <w:tcPr>
            <w:tcW w:w="3280"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rPr>
            </w:pPr>
            <w:r>
              <w:rPr>
                <w:b w:val="0"/>
                <w:bCs w:val="0"/>
                <w:i w:val="0"/>
                <w:iCs w:val="0"/>
                <w:smallCaps w:val="0"/>
                <w:color w:val="000000"/>
              </w:rPr>
              <w:t xml:space="preserve">RI Claims OS Provision </w:t>
            </w:r>
          </w:p>
        </w:tc>
        <w:tc>
          <w:tcPr>
            <w:tcW w:w="2107"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rPr>
            </w:pPr>
            <w:r>
              <w:rPr>
                <w:b w:val="0"/>
                <w:bCs w:val="0"/>
                <w:i w:val="0"/>
                <w:iCs w:val="0"/>
                <w:smallCaps w:val="0"/>
                <w:color w:val="000000"/>
              </w:rPr>
              <w:t>150,752</w:t>
            </w:r>
          </w:p>
        </w:tc>
        <w:tc>
          <w:tcPr>
            <w:tcW w:w="2131"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rPr>
            </w:pPr>
            <w:r>
              <w:rPr>
                <w:b w:val="0"/>
                <w:bCs w:val="0"/>
                <w:i w:val="0"/>
                <w:iCs w:val="0"/>
                <w:smallCaps w:val="0"/>
                <w:color w:val="000000"/>
              </w:rPr>
              <w:t>150,752</w:t>
            </w:r>
          </w:p>
        </w:tc>
        <w:tc>
          <w:tcPr>
            <w:tcW w:w="1281"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rPr>
            </w:pPr>
            <w:r>
              <w:rPr>
                <w:b w:val="0"/>
                <w:bCs w:val="0"/>
                <w:i w:val="0"/>
                <w:iCs w:val="0"/>
                <w:smallCaps w:val="0"/>
                <w:color w:val="000000"/>
              </w:rPr>
              <w:t> </w:t>
            </w:r>
          </w:p>
        </w:tc>
      </w:tr>
      <w:tr>
        <w:tblPrEx>
          <w:tblW w:w="8784" w:type="dxa"/>
          <w:jc w:val="center"/>
          <w:tblCellMar>
            <w:top w:w="0" w:type="dxa"/>
            <w:left w:w="0" w:type="dxa"/>
            <w:bottom w:w="0" w:type="dxa"/>
            <w:right w:w="0" w:type="dxa"/>
          </w:tblCellMar>
        </w:tblPrEx>
        <w:trPr>
          <w:trHeight w:val="300"/>
          <w:jc w:val="center"/>
        </w:trPr>
        <w:tc>
          <w:tcPr>
            <w:tcW w:w="3280"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rPr>
            </w:pPr>
            <w:r>
              <w:rPr>
                <w:b w:val="0"/>
                <w:bCs w:val="0"/>
                <w:i w:val="0"/>
                <w:iCs w:val="0"/>
                <w:smallCaps w:val="0"/>
                <w:color w:val="000000"/>
              </w:rPr>
              <w:t>RI IBNR</w:t>
            </w:r>
          </w:p>
        </w:tc>
        <w:tc>
          <w:tcPr>
            <w:tcW w:w="2107"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rPr>
            </w:pPr>
            <w:r>
              <w:rPr>
                <w:b w:val="0"/>
                <w:bCs w:val="0"/>
                <w:i w:val="0"/>
                <w:iCs w:val="0"/>
                <w:smallCaps w:val="0"/>
                <w:color w:val="000000"/>
              </w:rPr>
              <w:t>16,098</w:t>
            </w:r>
          </w:p>
        </w:tc>
        <w:tc>
          <w:tcPr>
            <w:tcW w:w="2131"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rPr>
            </w:pPr>
            <w:r>
              <w:rPr>
                <w:b w:val="0"/>
                <w:bCs w:val="0"/>
                <w:i w:val="0"/>
                <w:iCs w:val="0"/>
                <w:smallCaps w:val="0"/>
                <w:color w:val="000000"/>
              </w:rPr>
              <w:t>16,098</w:t>
            </w:r>
          </w:p>
        </w:tc>
        <w:tc>
          <w:tcPr>
            <w:tcW w:w="1281"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rPr>
            </w:pPr>
            <w:r>
              <w:rPr>
                <w:b w:val="0"/>
                <w:bCs w:val="0"/>
                <w:i w:val="0"/>
                <w:iCs w:val="0"/>
                <w:smallCaps w:val="0"/>
                <w:color w:val="000000"/>
              </w:rPr>
              <w:t> </w:t>
            </w:r>
          </w:p>
        </w:tc>
      </w:tr>
      <w:tr>
        <w:tblPrEx>
          <w:tblW w:w="8784" w:type="dxa"/>
          <w:jc w:val="center"/>
          <w:tblCellMar>
            <w:top w:w="0" w:type="dxa"/>
            <w:left w:w="0" w:type="dxa"/>
            <w:bottom w:w="0" w:type="dxa"/>
            <w:right w:w="0" w:type="dxa"/>
          </w:tblCellMar>
        </w:tblPrEx>
        <w:trPr>
          <w:trHeight w:val="300"/>
          <w:jc w:val="center"/>
        </w:trPr>
        <w:tc>
          <w:tcPr>
            <w:tcW w:w="3280"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rPr>
            </w:pPr>
            <w:r>
              <w:rPr>
                <w:b w:val="0"/>
                <w:bCs w:val="0"/>
                <w:i w:val="0"/>
                <w:iCs w:val="0"/>
                <w:smallCaps w:val="0"/>
                <w:color w:val="000000"/>
              </w:rPr>
              <w:t>Provision for Claims - LPT</w:t>
            </w:r>
          </w:p>
        </w:tc>
        <w:tc>
          <w:tcPr>
            <w:tcW w:w="2107"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rPr>
            </w:pPr>
            <w:r>
              <w:rPr>
                <w:b w:val="0"/>
                <w:bCs w:val="0"/>
                <w:i w:val="0"/>
                <w:iCs w:val="0"/>
                <w:smallCaps w:val="0"/>
                <w:color w:val="000000"/>
              </w:rPr>
              <w:t>-56</w:t>
            </w:r>
          </w:p>
        </w:tc>
        <w:tc>
          <w:tcPr>
            <w:tcW w:w="2131"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rPr>
            </w:pPr>
            <w:r>
              <w:rPr>
                <w:b w:val="0"/>
                <w:bCs w:val="0"/>
                <w:i w:val="0"/>
                <w:iCs w:val="0"/>
                <w:smallCaps w:val="0"/>
                <w:color w:val="000000"/>
              </w:rPr>
              <w:t>-56</w:t>
            </w:r>
          </w:p>
        </w:tc>
        <w:tc>
          <w:tcPr>
            <w:tcW w:w="1281"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rPr>
            </w:pPr>
            <w:r>
              <w:rPr>
                <w:b w:val="0"/>
                <w:bCs w:val="0"/>
                <w:i w:val="0"/>
                <w:iCs w:val="0"/>
                <w:smallCaps w:val="0"/>
                <w:color w:val="000000"/>
              </w:rPr>
              <w:t> </w:t>
            </w:r>
          </w:p>
        </w:tc>
      </w:tr>
      <w:tr>
        <w:tblPrEx>
          <w:tblW w:w="8784" w:type="dxa"/>
          <w:jc w:val="center"/>
          <w:tblCellMar>
            <w:top w:w="0" w:type="dxa"/>
            <w:left w:w="0" w:type="dxa"/>
            <w:bottom w:w="0" w:type="dxa"/>
            <w:right w:w="0" w:type="dxa"/>
          </w:tblCellMar>
        </w:tblPrEx>
        <w:trPr>
          <w:trHeight w:val="300"/>
          <w:jc w:val="center"/>
        </w:trPr>
        <w:tc>
          <w:tcPr>
            <w:tcW w:w="3280"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rPr>
            </w:pPr>
            <w:r>
              <w:rPr>
                <w:b w:val="0"/>
                <w:bCs w:val="0"/>
                <w:i w:val="0"/>
                <w:iCs w:val="0"/>
                <w:smallCaps w:val="0"/>
                <w:color w:val="000000"/>
              </w:rPr>
              <w:t>Management margin</w:t>
            </w:r>
          </w:p>
        </w:tc>
        <w:tc>
          <w:tcPr>
            <w:tcW w:w="2107"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rPr>
            </w:pPr>
            <w:r>
              <w:rPr>
                <w:b w:val="0"/>
                <w:bCs w:val="0"/>
                <w:i w:val="0"/>
                <w:iCs w:val="0"/>
                <w:smallCaps w:val="0"/>
                <w:color w:val="000000"/>
              </w:rPr>
              <w:t>1,500</w:t>
            </w:r>
          </w:p>
        </w:tc>
        <w:tc>
          <w:tcPr>
            <w:tcW w:w="2131"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281"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rPr>
            </w:pPr>
            <w:r>
              <w:rPr>
                <w:b w:val="0"/>
                <w:bCs w:val="0"/>
                <w:i w:val="0"/>
                <w:iCs w:val="0"/>
                <w:smallCaps w:val="0"/>
                <w:color w:val="000000"/>
              </w:rPr>
              <w:t> </w:t>
            </w:r>
          </w:p>
        </w:tc>
      </w:tr>
      <w:tr>
        <w:tblPrEx>
          <w:tblW w:w="8784" w:type="dxa"/>
          <w:jc w:val="center"/>
          <w:tblCellMar>
            <w:top w:w="0" w:type="dxa"/>
            <w:left w:w="0" w:type="dxa"/>
            <w:bottom w:w="0" w:type="dxa"/>
            <w:right w:w="0" w:type="dxa"/>
          </w:tblCellMar>
        </w:tblPrEx>
        <w:trPr>
          <w:trHeight w:val="300"/>
          <w:jc w:val="center"/>
        </w:trPr>
        <w:tc>
          <w:tcPr>
            <w:tcW w:w="3280"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rPr>
            </w:pPr>
            <w:r>
              <w:rPr>
                <w:b/>
                <w:bCs/>
                <w:i w:val="0"/>
                <w:iCs w:val="0"/>
                <w:smallCaps w:val="0"/>
                <w:color w:val="000000"/>
              </w:rPr>
              <w:t>Total RI claims provision</w:t>
            </w:r>
          </w:p>
        </w:tc>
        <w:tc>
          <w:tcPr>
            <w:tcW w:w="2107"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rPr>
            </w:pPr>
            <w:r>
              <w:rPr>
                <w:b/>
                <w:bCs/>
                <w:i w:val="0"/>
                <w:iCs w:val="0"/>
                <w:smallCaps w:val="0"/>
                <w:color w:val="000000"/>
              </w:rPr>
              <w:t>168,294</w:t>
            </w:r>
          </w:p>
        </w:tc>
        <w:tc>
          <w:tcPr>
            <w:tcW w:w="2131"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rPr>
            </w:pPr>
            <w:r>
              <w:rPr>
                <w:b/>
                <w:bCs/>
                <w:i w:val="0"/>
                <w:iCs w:val="0"/>
                <w:smallCaps w:val="0"/>
                <w:color w:val="000000"/>
              </w:rPr>
              <w:t>166,794</w:t>
            </w:r>
          </w:p>
        </w:tc>
        <w:tc>
          <w:tcPr>
            <w:tcW w:w="1286" w:type="dxa"/>
            <w:shd w:val="clear" w:color="auto" w:fill="FFFFFF"/>
            <w:noWrap w:val="0"/>
            <w:tcMar>
              <w:top w:w="0" w:type="dxa"/>
              <w:left w:w="113" w:type="dxa"/>
              <w:bottom w:w="0" w:type="dxa"/>
              <w:right w:w="113" w:type="dxa"/>
            </w:tcMar>
            <w:vAlign w:val="center"/>
            <w:hideMark/>
          </w:tcPr>
          <w:p>
            <w:pPr>
              <w:widowControl/>
              <w:spacing w:before="0" w:after="0"/>
              <w:rPr>
                <w:b w:val="0"/>
                <w:bCs w:val="0"/>
                <w:i w:val="0"/>
                <w:iCs w:val="0"/>
                <w:smallCaps w:val="0"/>
                <w:color w:val="000000"/>
              </w:rPr>
            </w:pPr>
            <w:r>
              <w:rPr>
                <w:b w:val="0"/>
                <w:bCs w:val="0"/>
                <w:i w:val="0"/>
                <w:iCs w:val="0"/>
                <w:smallCaps w:val="0"/>
                <w:color w:val="000000"/>
              </w:rPr>
              <w:t> </w:t>
            </w:r>
          </w:p>
        </w:tc>
      </w:tr>
    </w:tbl>
    <w:p>
      <w:pPr>
        <w:spacing w:before="0" w:after="0"/>
        <w:rPr>
          <w:rFonts w:ascii="Calibri" w:eastAsia="Calibri" w:hAnsi="Calibri" w:cs="Calibri"/>
          <w:sz w:val="22"/>
          <w:szCs w:val="22"/>
        </w:rPr>
      </w:pPr>
    </w:p>
    <w:p>
      <w:pPr>
        <w:numPr>
          <w:ilvl w:val="0"/>
          <w:numId w:val="41"/>
        </w:numPr>
        <w:spacing w:before="100"/>
        <w:ind w:left="709" w:right="0" w:hanging="432"/>
        <w:jc w:val="left"/>
        <w:outlineLvl w:val="1"/>
        <w:rPr>
          <w:b/>
          <w:bCs/>
          <w:color w:val="2F5496"/>
          <w:spacing w:val="2"/>
        </w:rPr>
      </w:pPr>
      <w:bookmarkStart w:id="102" w:name="_Toc148719749"/>
      <w:bookmarkStart w:id="103" w:name="_Toc196234038"/>
      <w:r>
        <w:rPr>
          <w:b/>
          <w:bCs/>
          <w:color w:val="2F5496"/>
          <w:spacing w:val="2"/>
        </w:rPr>
        <w:t>Reinsurance share of premium provisions (excluding discounting and default deduction)</w:t>
      </w:r>
      <w:bookmarkEnd w:id="102"/>
      <w:bookmarkEnd w:id="103"/>
    </w:p>
    <w:p>
      <w:pPr>
        <w:numPr>
          <w:ilvl w:val="1"/>
          <w:numId w:val="41"/>
        </w:numPr>
        <w:spacing w:before="120" w:after="240"/>
        <w:ind w:left="851" w:right="1525" w:hanging="567"/>
        <w:jc w:val="both"/>
        <w:rPr>
          <w:b w:val="0"/>
          <w:bCs w:val="0"/>
          <w:color w:val="000000"/>
          <w:spacing w:val="0"/>
        </w:rPr>
      </w:pPr>
      <w:r>
        <w:rPr>
          <w:b w:val="0"/>
          <w:bCs w:val="0"/>
          <w:color w:val="000000"/>
          <w:spacing w:val="0"/>
        </w:rPr>
        <w:t>The best estimate for reinsurance share of premium provisions is calculated as follows:</w:t>
      </w:r>
    </w:p>
    <w:p>
      <w:pPr>
        <w:spacing w:before="120" w:after="200"/>
        <w:ind w:right="1525"/>
        <w:jc w:val="both"/>
      </w:pPr>
      <w:r>
        <w:rPr>
          <w:strike w:val="0"/>
          <w:u w:val="none"/>
        </w:rPr>
        <w:drawing>
          <wp:inline>
            <wp:extent cx="5429250" cy="24765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8"/>
                    <a:stretch>
                      <a:fillRect/>
                    </a:stretch>
                  </pic:blipFill>
                  <pic:spPr>
                    <a:xfrm>
                      <a:off x="0" y="0"/>
                      <a:ext cx="5429250" cy="247650"/>
                    </a:xfrm>
                    <a:prstGeom prst="rect">
                      <a:avLst/>
                    </a:prstGeom>
                  </pic:spPr>
                </pic:pic>
              </a:graphicData>
            </a:graphic>
          </wp:inline>
        </w:drawing>
      </w:r>
    </w:p>
    <w:p>
      <w:pPr>
        <w:spacing w:before="0" w:after="0"/>
        <w:rPr>
          <w:rFonts w:ascii="Calibri" w:eastAsia="Calibri" w:hAnsi="Calibri" w:cs="Calibri"/>
          <w:sz w:val="22"/>
          <w:szCs w:val="22"/>
        </w:rPr>
      </w:pPr>
    </w:p>
    <w:p>
      <w:pPr>
        <w:spacing w:before="120" w:after="200"/>
        <w:ind w:left="851" w:right="1525"/>
        <w:jc w:val="both"/>
        <w:rPr>
          <w:rFonts w:ascii="Calibri" w:eastAsia="Calibri" w:hAnsi="Calibri" w:cs="Calibri"/>
          <w:sz w:val="22"/>
          <w:szCs w:val="22"/>
        </w:rPr>
      </w:pPr>
    </w:p>
    <w:p>
      <w:pPr>
        <w:spacing w:before="120" w:after="200"/>
        <w:ind w:left="851" w:right="1525"/>
        <w:jc w:val="both"/>
      </w:pPr>
      <w:r>
        <w:t>Where:</w:t>
      </w:r>
    </w:p>
    <w:p>
      <w:pPr>
        <w:numPr>
          <w:ilvl w:val="0"/>
          <w:numId w:val="42"/>
        </w:numPr>
        <w:tabs>
          <w:tab w:val="left" w:pos="857"/>
        </w:tabs>
        <w:spacing w:before="120" w:after="200"/>
        <w:ind w:left="851" w:right="1525" w:hanging="494"/>
        <w:jc w:val="both"/>
        <w:rPr>
          <w:rFonts w:ascii="Work Sans" w:eastAsia="Work Sans" w:hAnsi="Work Sans" w:cs="Work Sans"/>
          <w:sz w:val="22"/>
          <w:szCs w:val="22"/>
        </w:rPr>
      </w:pPr>
      <w:r>
        <w:t>Books refers to separate books of business as identified for management accounts purposes</w:t>
      </w:r>
    </w:p>
    <w:p>
      <w:pPr>
        <w:numPr>
          <w:ilvl w:val="0"/>
          <w:numId w:val="42"/>
        </w:numPr>
        <w:tabs>
          <w:tab w:val="left" w:pos="857"/>
        </w:tabs>
        <w:spacing w:before="120" w:after="200"/>
        <w:ind w:left="851" w:right="1525" w:hanging="494"/>
        <w:jc w:val="both"/>
        <w:rPr>
          <w:rFonts w:ascii="Work Sans" w:eastAsia="Work Sans" w:hAnsi="Work Sans" w:cs="Work Sans"/>
          <w:sz w:val="22"/>
          <w:szCs w:val="22"/>
        </w:rPr>
      </w:pPr>
      <w:r>
        <w:t>RI_UEP refers to proportional reinsurance share of unearned premium at the valuation date in respect of the book of business</w:t>
      </w:r>
    </w:p>
    <w:p>
      <w:pPr>
        <w:numPr>
          <w:ilvl w:val="0"/>
          <w:numId w:val="42"/>
        </w:numPr>
        <w:tabs>
          <w:tab w:val="left" w:pos="857"/>
        </w:tabs>
        <w:spacing w:before="120" w:after="200"/>
        <w:ind w:left="851" w:right="1525" w:hanging="494"/>
        <w:jc w:val="both"/>
        <w:rPr>
          <w:rFonts w:ascii="Work Sans" w:eastAsia="Work Sans" w:hAnsi="Work Sans" w:cs="Work Sans"/>
          <w:sz w:val="22"/>
          <w:szCs w:val="22"/>
        </w:rPr>
      </w:pPr>
      <w:r>
        <w:t xml:space="preserve">RI_BBNI refers to adjustment for proportional reinsurance share of bound but not incepted business. This relates to claims expected to be payable in relation to policies bound but not incepted at the valuation date. </w:t>
      </w:r>
    </w:p>
    <w:p>
      <w:pPr>
        <w:numPr>
          <w:ilvl w:val="0"/>
          <w:numId w:val="42"/>
        </w:numPr>
        <w:tabs>
          <w:tab w:val="left" w:pos="857"/>
        </w:tabs>
        <w:spacing w:before="120" w:after="200"/>
        <w:ind w:left="851" w:right="1525" w:hanging="494"/>
        <w:jc w:val="both"/>
        <w:rPr>
          <w:rFonts w:ascii="Work Sans" w:eastAsia="Work Sans" w:hAnsi="Work Sans" w:cs="Work Sans"/>
          <w:sz w:val="22"/>
          <w:szCs w:val="22"/>
        </w:rPr>
      </w:pPr>
      <w:r>
        <w:t>ULRnet relates to the ultimate loss ratio expected for that book of business, net of non-proportional reinsurance. Where a separate ultimate loss ratio in relation to unearned exposures is available this will be used, else the ultimate loss ratio selected will match that of the most recent year of account for the book of business</w:t>
      </w:r>
    </w:p>
    <w:p>
      <w:pPr>
        <w:numPr>
          <w:ilvl w:val="0"/>
          <w:numId w:val="42"/>
        </w:numPr>
        <w:tabs>
          <w:tab w:val="left" w:pos="857"/>
        </w:tabs>
        <w:spacing w:before="120" w:after="200"/>
        <w:ind w:left="851" w:right="1525" w:hanging="494"/>
        <w:jc w:val="both"/>
        <w:rPr>
          <w:rFonts w:ascii="Work Sans" w:eastAsia="Work Sans" w:hAnsi="Work Sans" w:cs="Work Sans"/>
          <w:sz w:val="22"/>
          <w:szCs w:val="22"/>
        </w:rPr>
      </w:pPr>
      <w:r>
        <w:t xml:space="preserve">XOL refers to any amounts expected to be recoverable from non-proportional reinsurance treaties. </w:t>
      </w:r>
    </w:p>
    <w:p>
      <w:pPr>
        <w:numPr>
          <w:ilvl w:val="0"/>
          <w:numId w:val="43"/>
        </w:numPr>
        <w:spacing w:before="120" w:after="200"/>
        <w:ind w:left="851" w:right="1525" w:hanging="567"/>
        <w:jc w:val="both"/>
      </w:pPr>
      <w:r>
        <w:t>The derivation for the SII balance sheet</w:t>
      </w:r>
      <w:ins w:id="104" w:author="Isidoro Manrique" w:date="2024-09-19T15:52:00Z">
        <w:r>
          <w:rPr>
            <w:color w:val="B5082E"/>
          </w:rPr>
          <w:t xml:space="preserve"> </w:t>
        </w:r>
      </w:ins>
      <w:ins w:id="105" w:author="Isidoro Manrique" w:date="2024-09-19T15:52:00Z">
        <w:r>
          <w:rPr>
            <w:color w:val="B5082E"/>
          </w:rPr>
          <w:t>of the</w:t>
        </w:r>
      </w:ins>
      <w:ins w:id="106" w:author="Isidoro Manrique" w:date="2024-09-19T15:52:00Z">
        <w:r>
          <w:rPr>
            <w:color w:val="B5082E"/>
          </w:rPr>
          <w:t xml:space="preserve"> </w:t>
        </w:r>
      </w:ins>
      <w:ins w:id="107" w:author="Isidoro Manrique" w:date="2024-09-19T15:52:00Z">
        <w:r>
          <w:rPr>
            <w:color w:val="B5082E"/>
          </w:rPr>
          <w:t xml:space="preserve">expected </w:t>
        </w:r>
      </w:ins>
      <w:ins w:id="108" w:author="Isidoro Manrique" w:date="2024-09-19T15:52:00Z">
        <w:r>
          <w:rPr>
            <w:color w:val="B5082E"/>
          </w:rPr>
          <w:t>recoverables</w:t>
        </w:r>
      </w:ins>
      <w:ins w:id="109" w:author="Isidoro Manrique" w:date="2024-09-19T15:52:00Z">
        <w:r>
          <w:rPr>
            <w:color w:val="B5082E"/>
          </w:rPr>
          <w:t xml:space="preserve"> </w:t>
        </w:r>
      </w:ins>
      <w:ins w:id="110" w:author="Isidoro Manrique" w:date="2024-09-19T15:52:00Z">
        <w:r>
          <w:rPr>
            <w:color w:val="B5082E"/>
          </w:rPr>
          <w:t>from unearned business</w:t>
        </w:r>
      </w:ins>
      <w:r>
        <w:t xml:space="preserve"> </w:t>
      </w:r>
      <w:commentRangeStart w:id="111"/>
      <w:commentRangeStart w:id="112"/>
      <w:del w:id="113" w:author="Isidoro Manrique" w:date="2024-09-19T15:52:00Z">
        <w:r>
          <w:rPr>
            <w:color w:val="B5082E"/>
          </w:rPr>
          <w:delText xml:space="preserve">RI </w:delText>
        </w:r>
      </w:del>
      <w:del w:id="114" w:author="Isidoro Manrique" w:date="2024-09-19T15:52:00Z">
        <w:r>
          <w:rPr>
            <w:color w:val="B5082E"/>
          </w:rPr>
          <w:delText>Pr</w:delText>
        </w:r>
      </w:del>
      <w:del w:id="115" w:author="Isidoro Manrique" w:date="2024-09-19T15:51:00Z">
        <w:r>
          <w:rPr>
            <w:color w:val="B5082E"/>
          </w:rPr>
          <w:delText>emium provision</w:delText>
        </w:r>
      </w:del>
      <w:commentRangeEnd w:id="111"/>
      <w:r>
        <w:rPr>
          <w:rStyle w:val="CommentReference"/>
        </w:rPr>
        <w:commentReference w:id="111"/>
      </w:r>
      <w:commentRangeEnd w:id="112"/>
      <w:r>
        <w:rPr>
          <w:rStyle w:val="CommentReference"/>
        </w:rPr>
        <w:commentReference w:id="112"/>
      </w:r>
      <w:del w:id="116" w:author="Isidoro Manrique" w:date="2024-09-19T15:51:00Z">
        <w:r>
          <w:rPr>
            <w:color w:val="B5082E"/>
          </w:rPr>
          <w:delText xml:space="preserve"> </w:delText>
        </w:r>
      </w:del>
      <w:r>
        <w:t>is set out in detail in the following tables, first by deriving the unearned ULRs:</w:t>
      </w:r>
    </w:p>
    <w:tbl>
      <w:tblPr>
        <w:tblW w:w="8642" w:type="dxa"/>
        <w:jc w:val="center"/>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Grid>
        <w:gridCol w:w="3677"/>
        <w:gridCol w:w="1557"/>
        <w:gridCol w:w="1562"/>
        <w:gridCol w:w="1846"/>
      </w:tblGrid>
      <w:tr>
        <w:tblPrEx>
          <w:tblW w:w="8642" w:type="dxa"/>
          <w:jc w:val="center"/>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Ex>
        <w:trPr>
          <w:trHeight w:val="372"/>
          <w:jc w:val="center"/>
        </w:trPr>
        <w:tc>
          <w:tcPr>
            <w:tcW w:w="3686" w:type="dxa"/>
            <w:tcBorders>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Unearned ULRs (%)</w:t>
            </w:r>
          </w:p>
        </w:tc>
        <w:tc>
          <w:tcPr>
            <w:tcW w:w="1559"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2024</w:t>
            </w:r>
          </w:p>
        </w:tc>
        <w:tc>
          <w:tcPr>
            <w:tcW w:w="1564"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2023</w:t>
            </w:r>
          </w:p>
        </w:tc>
        <w:tc>
          <w:tcPr>
            <w:tcW w:w="1848" w:type="dxa"/>
            <w:tcBorders>
              <w:bottom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2022</w:t>
            </w:r>
          </w:p>
        </w:tc>
      </w:tr>
      <w:tr>
        <w:tblPrEx>
          <w:tblW w:w="8642" w:type="dxa"/>
          <w:jc w:val="center"/>
          <w:tblCellMar>
            <w:top w:w="0" w:type="dxa"/>
            <w:left w:w="0" w:type="dxa"/>
            <w:bottom w:w="0" w:type="dxa"/>
            <w:right w:w="0" w:type="dxa"/>
          </w:tblCellMar>
        </w:tblPrEx>
        <w:trPr>
          <w:trHeight w:val="298"/>
          <w:jc w:val="center"/>
        </w:trPr>
        <w:tc>
          <w:tcPr>
            <w:tcW w:w="3686"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ULR - XoL - Pukka - GR</w:t>
            </w:r>
          </w:p>
        </w:tc>
        <w:tc>
          <w:tcPr>
            <w:tcW w:w="1559"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0.00%</w:t>
            </w:r>
          </w:p>
        </w:tc>
        <w:tc>
          <w:tcPr>
            <w:tcW w:w="1564"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0.00%</w:t>
            </w:r>
          </w:p>
        </w:tc>
        <w:tc>
          <w:tcPr>
            <w:tcW w:w="1848"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0.00%</w:t>
            </w:r>
          </w:p>
        </w:tc>
      </w:tr>
      <w:tr>
        <w:tblPrEx>
          <w:tblW w:w="8642" w:type="dxa"/>
          <w:jc w:val="center"/>
          <w:tblCellMar>
            <w:top w:w="0" w:type="dxa"/>
            <w:left w:w="0" w:type="dxa"/>
            <w:bottom w:w="0" w:type="dxa"/>
            <w:right w:w="0" w:type="dxa"/>
          </w:tblCellMar>
        </w:tblPrEx>
        <w:trPr>
          <w:trHeight w:val="298"/>
          <w:jc w:val="center"/>
        </w:trPr>
        <w:tc>
          <w:tcPr>
            <w:tcW w:w="3686"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ULR - XoL - Pukka - NR</w:t>
            </w:r>
          </w:p>
        </w:tc>
        <w:tc>
          <w:tcPr>
            <w:tcW w:w="1559"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0.00%</w:t>
            </w:r>
          </w:p>
        </w:tc>
        <w:tc>
          <w:tcPr>
            <w:tcW w:w="1564"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0.00%</w:t>
            </w:r>
          </w:p>
        </w:tc>
        <w:tc>
          <w:tcPr>
            <w:tcW w:w="1848"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0.00%</w:t>
            </w:r>
          </w:p>
        </w:tc>
      </w:tr>
      <w:tr>
        <w:tblPrEx>
          <w:tblW w:w="8642" w:type="dxa"/>
          <w:jc w:val="center"/>
          <w:tblCellMar>
            <w:top w:w="0" w:type="dxa"/>
            <w:left w:w="0" w:type="dxa"/>
            <w:bottom w:w="0" w:type="dxa"/>
            <w:right w:w="0" w:type="dxa"/>
          </w:tblCellMar>
        </w:tblPrEx>
        <w:trPr>
          <w:trHeight w:val="298"/>
          <w:jc w:val="center"/>
        </w:trPr>
        <w:tc>
          <w:tcPr>
            <w:tcW w:w="3686"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ULR - XoL - Pukka CV - GR</w:t>
            </w:r>
          </w:p>
        </w:tc>
        <w:tc>
          <w:tcPr>
            <w:tcW w:w="1559"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0.00%</w:t>
            </w:r>
          </w:p>
        </w:tc>
        <w:tc>
          <w:tcPr>
            <w:tcW w:w="1564"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-37.01%</w:t>
            </w:r>
          </w:p>
        </w:tc>
        <w:tc>
          <w:tcPr>
            <w:tcW w:w="1848"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29.52%</w:t>
            </w:r>
          </w:p>
        </w:tc>
      </w:tr>
      <w:tr>
        <w:tblPrEx>
          <w:tblW w:w="8642" w:type="dxa"/>
          <w:jc w:val="center"/>
          <w:tblCellMar>
            <w:top w:w="0" w:type="dxa"/>
            <w:left w:w="0" w:type="dxa"/>
            <w:bottom w:w="0" w:type="dxa"/>
            <w:right w:w="0" w:type="dxa"/>
          </w:tblCellMar>
        </w:tblPrEx>
        <w:trPr>
          <w:trHeight w:val="298"/>
          <w:jc w:val="center"/>
        </w:trPr>
        <w:tc>
          <w:tcPr>
            <w:tcW w:w="3686"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ULR - XoL - Pukka CV- NR</w:t>
            </w:r>
          </w:p>
        </w:tc>
        <w:tc>
          <w:tcPr>
            <w:tcW w:w="1559"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0.00%</w:t>
            </w:r>
          </w:p>
        </w:tc>
        <w:tc>
          <w:tcPr>
            <w:tcW w:w="1564"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0.00%</w:t>
            </w:r>
          </w:p>
        </w:tc>
        <w:tc>
          <w:tcPr>
            <w:tcW w:w="1848"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0.00%</w:t>
            </w:r>
          </w:p>
        </w:tc>
      </w:tr>
      <w:tr>
        <w:tblPrEx>
          <w:tblW w:w="8642" w:type="dxa"/>
          <w:jc w:val="center"/>
          <w:tblCellMar>
            <w:top w:w="0" w:type="dxa"/>
            <w:left w:w="0" w:type="dxa"/>
            <w:bottom w:w="0" w:type="dxa"/>
            <w:right w:w="0" w:type="dxa"/>
          </w:tblCellMar>
        </w:tblPrEx>
        <w:trPr>
          <w:trHeight w:val="298"/>
          <w:jc w:val="center"/>
        </w:trPr>
        <w:tc>
          <w:tcPr>
            <w:tcW w:w="3686"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ULR - XoL - Standard - GR</w:t>
            </w:r>
          </w:p>
        </w:tc>
        <w:tc>
          <w:tcPr>
            <w:tcW w:w="1559"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11.49%</w:t>
            </w:r>
          </w:p>
        </w:tc>
        <w:tc>
          <w:tcPr>
            <w:tcW w:w="1564"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1.14%</w:t>
            </w:r>
          </w:p>
        </w:tc>
        <w:tc>
          <w:tcPr>
            <w:tcW w:w="1848"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8.63%</w:t>
            </w:r>
          </w:p>
        </w:tc>
      </w:tr>
      <w:tr>
        <w:tblPrEx>
          <w:tblW w:w="8642" w:type="dxa"/>
          <w:jc w:val="center"/>
          <w:tblCellMar>
            <w:top w:w="0" w:type="dxa"/>
            <w:left w:w="0" w:type="dxa"/>
            <w:bottom w:w="0" w:type="dxa"/>
            <w:right w:w="0" w:type="dxa"/>
          </w:tblCellMar>
        </w:tblPrEx>
        <w:trPr>
          <w:trHeight w:val="298"/>
          <w:jc w:val="center"/>
        </w:trPr>
        <w:tc>
          <w:tcPr>
            <w:tcW w:w="3686"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ULR - XoL - Standard - GR - AURR</w:t>
            </w:r>
          </w:p>
        </w:tc>
        <w:tc>
          <w:tcPr>
            <w:tcW w:w="1559"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0.00%</w:t>
            </w:r>
          </w:p>
        </w:tc>
        <w:tc>
          <w:tcPr>
            <w:tcW w:w="1564"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0.00%</w:t>
            </w:r>
          </w:p>
        </w:tc>
        <w:tc>
          <w:tcPr>
            <w:tcW w:w="1848"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98.21%</w:t>
            </w:r>
          </w:p>
        </w:tc>
      </w:tr>
      <w:tr>
        <w:tblPrEx>
          <w:tblW w:w="8642" w:type="dxa"/>
          <w:jc w:val="center"/>
          <w:tblCellMar>
            <w:top w:w="0" w:type="dxa"/>
            <w:left w:w="0" w:type="dxa"/>
            <w:bottom w:w="0" w:type="dxa"/>
            <w:right w:w="0" w:type="dxa"/>
          </w:tblCellMar>
        </w:tblPrEx>
        <w:trPr>
          <w:trHeight w:val="298"/>
          <w:jc w:val="center"/>
        </w:trPr>
        <w:tc>
          <w:tcPr>
            <w:tcW w:w="3686"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ULR - XoL - Standard - NR - AURR</w:t>
            </w:r>
          </w:p>
        </w:tc>
        <w:tc>
          <w:tcPr>
            <w:tcW w:w="1559"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0.00%</w:t>
            </w:r>
          </w:p>
        </w:tc>
        <w:tc>
          <w:tcPr>
            <w:tcW w:w="1564"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0.00%</w:t>
            </w:r>
          </w:p>
        </w:tc>
        <w:tc>
          <w:tcPr>
            <w:tcW w:w="1848"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98.13%</w:t>
            </w:r>
          </w:p>
        </w:tc>
      </w:tr>
      <w:tr>
        <w:tblPrEx>
          <w:tblW w:w="8642" w:type="dxa"/>
          <w:jc w:val="center"/>
          <w:tblCellMar>
            <w:top w:w="0" w:type="dxa"/>
            <w:left w:w="0" w:type="dxa"/>
            <w:bottom w:w="0" w:type="dxa"/>
            <w:right w:w="0" w:type="dxa"/>
          </w:tblCellMar>
        </w:tblPrEx>
        <w:trPr>
          <w:trHeight w:val="298"/>
          <w:jc w:val="center"/>
        </w:trPr>
        <w:tc>
          <w:tcPr>
            <w:tcW w:w="3686"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 xml:space="preserve">ULR - XoL - Standard - NR </w:t>
            </w:r>
          </w:p>
        </w:tc>
        <w:tc>
          <w:tcPr>
            <w:tcW w:w="1559"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12.54%</w:t>
            </w:r>
          </w:p>
        </w:tc>
        <w:tc>
          <w:tcPr>
            <w:tcW w:w="1564"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12.94%</w:t>
            </w:r>
          </w:p>
        </w:tc>
        <w:tc>
          <w:tcPr>
            <w:tcW w:w="1848"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8.63%</w:t>
            </w:r>
          </w:p>
        </w:tc>
      </w:tr>
      <w:tr>
        <w:tblPrEx>
          <w:tblW w:w="8642" w:type="dxa"/>
          <w:jc w:val="center"/>
          <w:tblCellMar>
            <w:top w:w="0" w:type="dxa"/>
            <w:left w:w="0" w:type="dxa"/>
            <w:bottom w:w="0" w:type="dxa"/>
            <w:right w:w="0" w:type="dxa"/>
          </w:tblCellMar>
        </w:tblPrEx>
        <w:trPr>
          <w:trHeight w:val="298"/>
          <w:jc w:val="center"/>
        </w:trPr>
        <w:tc>
          <w:tcPr>
            <w:tcW w:w="3686"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ULR - XoL - Hedgehog - GR</w:t>
            </w:r>
          </w:p>
        </w:tc>
        <w:tc>
          <w:tcPr>
            <w:tcW w:w="1559"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12.79%</w:t>
            </w:r>
          </w:p>
        </w:tc>
        <w:tc>
          <w:tcPr>
            <w:tcW w:w="1564"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28.36%</w:t>
            </w:r>
          </w:p>
        </w:tc>
        <w:tc>
          <w:tcPr>
            <w:tcW w:w="1848"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9.36%</w:t>
            </w:r>
          </w:p>
        </w:tc>
      </w:tr>
      <w:tr>
        <w:tblPrEx>
          <w:tblW w:w="8642" w:type="dxa"/>
          <w:jc w:val="center"/>
          <w:tblCellMar>
            <w:top w:w="0" w:type="dxa"/>
            <w:left w:w="0" w:type="dxa"/>
            <w:bottom w:w="0" w:type="dxa"/>
            <w:right w:w="0" w:type="dxa"/>
          </w:tblCellMar>
        </w:tblPrEx>
        <w:trPr>
          <w:trHeight w:val="298"/>
          <w:jc w:val="center"/>
        </w:trPr>
        <w:tc>
          <w:tcPr>
            <w:tcW w:w="3686"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ULR - XoL - Hedgehog - NR</w:t>
            </w:r>
          </w:p>
        </w:tc>
        <w:tc>
          <w:tcPr>
            <w:tcW w:w="1559"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0.00%</w:t>
            </w:r>
          </w:p>
        </w:tc>
        <w:tc>
          <w:tcPr>
            <w:tcW w:w="1564"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0.00%</w:t>
            </w:r>
          </w:p>
        </w:tc>
        <w:tc>
          <w:tcPr>
            <w:tcW w:w="1848"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0.00%</w:t>
            </w:r>
          </w:p>
        </w:tc>
      </w:tr>
      <w:tr>
        <w:tblPrEx>
          <w:tblW w:w="8642" w:type="dxa"/>
          <w:jc w:val="center"/>
          <w:tblCellMar>
            <w:top w:w="0" w:type="dxa"/>
            <w:left w:w="0" w:type="dxa"/>
            <w:bottom w:w="0" w:type="dxa"/>
            <w:right w:w="0" w:type="dxa"/>
          </w:tblCellMar>
        </w:tblPrEx>
        <w:trPr>
          <w:trHeight w:val="298"/>
          <w:jc w:val="center"/>
        </w:trPr>
        <w:tc>
          <w:tcPr>
            <w:tcW w:w="3686"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ULR - Pukka fronting - GR</w:t>
            </w:r>
          </w:p>
        </w:tc>
        <w:tc>
          <w:tcPr>
            <w:tcW w:w="1559"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0.00%</w:t>
            </w:r>
          </w:p>
        </w:tc>
        <w:tc>
          <w:tcPr>
            <w:tcW w:w="1564"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0.00%</w:t>
            </w:r>
          </w:p>
        </w:tc>
        <w:tc>
          <w:tcPr>
            <w:tcW w:w="1848"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0.00%</w:t>
            </w:r>
          </w:p>
        </w:tc>
      </w:tr>
      <w:tr>
        <w:tblPrEx>
          <w:tblW w:w="8642" w:type="dxa"/>
          <w:jc w:val="center"/>
          <w:tblCellMar>
            <w:top w:w="0" w:type="dxa"/>
            <w:left w:w="0" w:type="dxa"/>
            <w:bottom w:w="0" w:type="dxa"/>
            <w:right w:w="0" w:type="dxa"/>
          </w:tblCellMar>
        </w:tblPrEx>
        <w:trPr>
          <w:trHeight w:val="298"/>
          <w:jc w:val="center"/>
        </w:trPr>
        <w:tc>
          <w:tcPr>
            <w:tcW w:w="3686"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ULR - Pukka fronting - NR</w:t>
            </w:r>
          </w:p>
        </w:tc>
        <w:tc>
          <w:tcPr>
            <w:tcW w:w="1559"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0.00%</w:t>
            </w:r>
          </w:p>
        </w:tc>
        <w:tc>
          <w:tcPr>
            <w:tcW w:w="1564"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0.00%</w:t>
            </w:r>
          </w:p>
        </w:tc>
        <w:tc>
          <w:tcPr>
            <w:tcW w:w="1848"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0.00%</w:t>
            </w:r>
          </w:p>
        </w:tc>
      </w:tr>
      <w:tr>
        <w:tblPrEx>
          <w:tblW w:w="8642" w:type="dxa"/>
          <w:jc w:val="center"/>
          <w:tblCellMar>
            <w:top w:w="0" w:type="dxa"/>
            <w:left w:w="0" w:type="dxa"/>
            <w:bottom w:w="0" w:type="dxa"/>
            <w:right w:w="0" w:type="dxa"/>
          </w:tblCellMar>
        </w:tblPrEx>
        <w:trPr>
          <w:trHeight w:val="298"/>
          <w:jc w:val="center"/>
        </w:trPr>
        <w:tc>
          <w:tcPr>
            <w:tcW w:w="3686"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ULR - R&amp;V - GR</w:t>
            </w:r>
          </w:p>
        </w:tc>
        <w:tc>
          <w:tcPr>
            <w:tcW w:w="1559"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65.11%</w:t>
            </w:r>
          </w:p>
        </w:tc>
        <w:tc>
          <w:tcPr>
            <w:tcW w:w="1564"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207.13%</w:t>
            </w:r>
          </w:p>
        </w:tc>
        <w:tc>
          <w:tcPr>
            <w:tcW w:w="1848"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1111.61%</w:t>
            </w:r>
          </w:p>
        </w:tc>
      </w:tr>
      <w:tr>
        <w:tblPrEx>
          <w:tblW w:w="8642" w:type="dxa"/>
          <w:jc w:val="center"/>
          <w:tblCellMar>
            <w:top w:w="0" w:type="dxa"/>
            <w:left w:w="0" w:type="dxa"/>
            <w:bottom w:w="0" w:type="dxa"/>
            <w:right w:w="0" w:type="dxa"/>
          </w:tblCellMar>
        </w:tblPrEx>
        <w:trPr>
          <w:trHeight w:val="298"/>
          <w:jc w:val="center"/>
        </w:trPr>
        <w:tc>
          <w:tcPr>
            <w:tcW w:w="3686"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ULR - R&amp;V - NR</w:t>
            </w:r>
          </w:p>
        </w:tc>
        <w:tc>
          <w:tcPr>
            <w:tcW w:w="1559"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65.11%</w:t>
            </w:r>
          </w:p>
        </w:tc>
        <w:tc>
          <w:tcPr>
            <w:tcW w:w="1564"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207.13%</w:t>
            </w:r>
          </w:p>
        </w:tc>
        <w:tc>
          <w:tcPr>
            <w:tcW w:w="1848"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1111.61%</w:t>
            </w:r>
          </w:p>
        </w:tc>
      </w:tr>
      <w:tr>
        <w:tblPrEx>
          <w:tblW w:w="8642" w:type="dxa"/>
          <w:jc w:val="center"/>
          <w:tblCellMar>
            <w:top w:w="0" w:type="dxa"/>
            <w:left w:w="0" w:type="dxa"/>
            <w:bottom w:w="0" w:type="dxa"/>
            <w:right w:w="0" w:type="dxa"/>
          </w:tblCellMar>
        </w:tblPrEx>
        <w:trPr>
          <w:trHeight w:val="298"/>
          <w:jc w:val="center"/>
        </w:trPr>
        <w:tc>
          <w:tcPr>
            <w:tcW w:w="3686"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ULR - Trans RE - GR</w:t>
            </w:r>
          </w:p>
        </w:tc>
        <w:tc>
          <w:tcPr>
            <w:tcW w:w="1559"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65.11%</w:t>
            </w:r>
          </w:p>
        </w:tc>
        <w:tc>
          <w:tcPr>
            <w:tcW w:w="1564"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207.13%</w:t>
            </w:r>
          </w:p>
        </w:tc>
        <w:tc>
          <w:tcPr>
            <w:tcW w:w="1848"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1111.61%</w:t>
            </w:r>
          </w:p>
        </w:tc>
      </w:tr>
      <w:tr>
        <w:tblPrEx>
          <w:tblW w:w="8642" w:type="dxa"/>
          <w:jc w:val="center"/>
          <w:tblCellMar>
            <w:top w:w="0" w:type="dxa"/>
            <w:left w:w="0" w:type="dxa"/>
            <w:bottom w:w="0" w:type="dxa"/>
            <w:right w:w="0" w:type="dxa"/>
          </w:tblCellMar>
        </w:tblPrEx>
        <w:trPr>
          <w:trHeight w:val="298"/>
          <w:jc w:val="center"/>
        </w:trPr>
        <w:tc>
          <w:tcPr>
            <w:tcW w:w="3686"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ULR - Trans RE - NR</w:t>
            </w:r>
          </w:p>
        </w:tc>
        <w:tc>
          <w:tcPr>
            <w:tcW w:w="1559"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65.11%</w:t>
            </w:r>
          </w:p>
        </w:tc>
        <w:tc>
          <w:tcPr>
            <w:tcW w:w="1564"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207.13%</w:t>
            </w:r>
          </w:p>
        </w:tc>
        <w:tc>
          <w:tcPr>
            <w:tcW w:w="1848"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1111.61%</w:t>
            </w:r>
          </w:p>
        </w:tc>
      </w:tr>
      <w:tr>
        <w:tblPrEx>
          <w:tblW w:w="8642" w:type="dxa"/>
          <w:jc w:val="center"/>
          <w:tblCellMar>
            <w:top w:w="0" w:type="dxa"/>
            <w:left w:w="0" w:type="dxa"/>
            <w:bottom w:w="0" w:type="dxa"/>
            <w:right w:w="0" w:type="dxa"/>
          </w:tblCellMar>
        </w:tblPrEx>
        <w:trPr>
          <w:trHeight w:val="298"/>
          <w:jc w:val="center"/>
        </w:trPr>
        <w:tc>
          <w:tcPr>
            <w:tcW w:w="3686"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ULR - New RE - GR</w:t>
            </w:r>
          </w:p>
        </w:tc>
        <w:tc>
          <w:tcPr>
            <w:tcW w:w="1559"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65.11%</w:t>
            </w:r>
          </w:p>
        </w:tc>
        <w:tc>
          <w:tcPr>
            <w:tcW w:w="1564"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207.13%</w:t>
            </w:r>
          </w:p>
        </w:tc>
        <w:tc>
          <w:tcPr>
            <w:tcW w:w="1848"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1111.61%</w:t>
            </w:r>
          </w:p>
        </w:tc>
      </w:tr>
      <w:tr>
        <w:tblPrEx>
          <w:tblW w:w="8642" w:type="dxa"/>
          <w:jc w:val="center"/>
          <w:tblCellMar>
            <w:top w:w="0" w:type="dxa"/>
            <w:left w:w="0" w:type="dxa"/>
            <w:bottom w:w="0" w:type="dxa"/>
            <w:right w:w="0" w:type="dxa"/>
          </w:tblCellMar>
        </w:tblPrEx>
        <w:trPr>
          <w:trHeight w:val="298"/>
          <w:jc w:val="center"/>
        </w:trPr>
        <w:tc>
          <w:tcPr>
            <w:tcW w:w="3686"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ULR - New RE - NR</w:t>
            </w:r>
          </w:p>
        </w:tc>
        <w:tc>
          <w:tcPr>
            <w:tcW w:w="1559"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65.11%</w:t>
            </w:r>
          </w:p>
        </w:tc>
        <w:tc>
          <w:tcPr>
            <w:tcW w:w="1564"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207.13%</w:t>
            </w:r>
          </w:p>
        </w:tc>
        <w:tc>
          <w:tcPr>
            <w:tcW w:w="1848"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1111.61%</w:t>
            </w:r>
          </w:p>
        </w:tc>
      </w:tr>
      <w:tr>
        <w:tblPrEx>
          <w:tblW w:w="8642" w:type="dxa"/>
          <w:jc w:val="center"/>
          <w:tblCellMar>
            <w:top w:w="0" w:type="dxa"/>
            <w:left w:w="0" w:type="dxa"/>
            <w:bottom w:w="0" w:type="dxa"/>
            <w:right w:w="0" w:type="dxa"/>
          </w:tblCellMar>
        </w:tblPrEx>
        <w:trPr>
          <w:trHeight w:val="298"/>
          <w:jc w:val="center"/>
        </w:trPr>
        <w:tc>
          <w:tcPr>
            <w:tcW w:w="3686"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ULR - Allianz - GR</w:t>
            </w:r>
          </w:p>
        </w:tc>
        <w:tc>
          <w:tcPr>
            <w:tcW w:w="1559"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65.11%</w:t>
            </w:r>
          </w:p>
        </w:tc>
        <w:tc>
          <w:tcPr>
            <w:tcW w:w="1564"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207.13%</w:t>
            </w:r>
          </w:p>
        </w:tc>
        <w:tc>
          <w:tcPr>
            <w:tcW w:w="1848"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1111.61%</w:t>
            </w:r>
          </w:p>
        </w:tc>
      </w:tr>
      <w:tr>
        <w:tblPrEx>
          <w:tblW w:w="8642" w:type="dxa"/>
          <w:jc w:val="center"/>
          <w:tblCellMar>
            <w:top w:w="0" w:type="dxa"/>
            <w:left w:w="0" w:type="dxa"/>
            <w:bottom w:w="0" w:type="dxa"/>
            <w:right w:w="0" w:type="dxa"/>
          </w:tblCellMar>
        </w:tblPrEx>
        <w:trPr>
          <w:trHeight w:val="298"/>
          <w:jc w:val="center"/>
        </w:trPr>
        <w:tc>
          <w:tcPr>
            <w:tcW w:w="3686"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ULR - Allianz - NR</w:t>
            </w:r>
          </w:p>
        </w:tc>
        <w:tc>
          <w:tcPr>
            <w:tcW w:w="1559"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65.11%</w:t>
            </w:r>
          </w:p>
        </w:tc>
        <w:tc>
          <w:tcPr>
            <w:tcW w:w="1564"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207.13%</w:t>
            </w:r>
          </w:p>
        </w:tc>
        <w:tc>
          <w:tcPr>
            <w:tcW w:w="1848"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1111.61%</w:t>
            </w:r>
          </w:p>
        </w:tc>
      </w:tr>
      <w:tr>
        <w:tblPrEx>
          <w:tblW w:w="8642" w:type="dxa"/>
          <w:jc w:val="center"/>
          <w:tblCellMar>
            <w:top w:w="0" w:type="dxa"/>
            <w:left w:w="0" w:type="dxa"/>
            <w:bottom w:w="0" w:type="dxa"/>
            <w:right w:w="0" w:type="dxa"/>
          </w:tblCellMar>
        </w:tblPrEx>
        <w:trPr>
          <w:trHeight w:val="298"/>
          <w:jc w:val="center"/>
        </w:trPr>
        <w:tc>
          <w:tcPr>
            <w:tcW w:w="3686"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ULR - Swiss RE - GR</w:t>
            </w:r>
          </w:p>
        </w:tc>
        <w:tc>
          <w:tcPr>
            <w:tcW w:w="1559"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63.94%</w:t>
            </w:r>
          </w:p>
        </w:tc>
        <w:tc>
          <w:tcPr>
            <w:tcW w:w="1564"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0.00%</w:t>
            </w:r>
          </w:p>
        </w:tc>
        <w:tc>
          <w:tcPr>
            <w:tcW w:w="1848"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0.00%</w:t>
            </w:r>
          </w:p>
        </w:tc>
      </w:tr>
      <w:tr>
        <w:tblPrEx>
          <w:tblW w:w="8642" w:type="dxa"/>
          <w:jc w:val="center"/>
          <w:tblCellMar>
            <w:top w:w="0" w:type="dxa"/>
            <w:left w:w="0" w:type="dxa"/>
            <w:bottom w:w="0" w:type="dxa"/>
            <w:right w:w="0" w:type="dxa"/>
          </w:tblCellMar>
        </w:tblPrEx>
        <w:trPr>
          <w:trHeight w:val="298"/>
          <w:jc w:val="center"/>
        </w:trPr>
        <w:tc>
          <w:tcPr>
            <w:tcW w:w="3686"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ULR - Swiss RE - NR</w:t>
            </w:r>
          </w:p>
        </w:tc>
        <w:tc>
          <w:tcPr>
            <w:tcW w:w="1559"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69.08%</w:t>
            </w:r>
          </w:p>
        </w:tc>
        <w:tc>
          <w:tcPr>
            <w:tcW w:w="1564"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0.00%</w:t>
            </w:r>
          </w:p>
        </w:tc>
        <w:tc>
          <w:tcPr>
            <w:tcW w:w="1848"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0.00%</w:t>
            </w:r>
          </w:p>
        </w:tc>
      </w:tr>
    </w:tbl>
    <w:p>
      <w:pPr>
        <w:spacing w:before="0" w:after="0"/>
        <w:rPr>
          <w:rFonts w:ascii="Calibri" w:eastAsia="Calibri" w:hAnsi="Calibri" w:cs="Calibri"/>
          <w:sz w:val="22"/>
          <w:szCs w:val="22"/>
        </w:rPr>
      </w:pPr>
    </w:p>
    <w:p>
      <w:pPr>
        <w:numPr>
          <w:ilvl w:val="0"/>
          <w:numId w:val="44"/>
        </w:numPr>
        <w:spacing w:before="120" w:after="200"/>
        <w:ind w:left="851" w:right="1525" w:hanging="567"/>
        <w:jc w:val="both"/>
      </w:pPr>
      <w:r>
        <w:t>XoL Unearned ULRs are determined as the difference between the Gross of XoL Unearned ULRs and net of XoL unearned ULRs, which is also performed in the finance summary and can be traced back to the reserve review.</w:t>
      </w:r>
    </w:p>
    <w:p>
      <w:pPr>
        <w:numPr>
          <w:ilvl w:val="0"/>
          <w:numId w:val="44"/>
        </w:numPr>
        <w:spacing w:before="120" w:after="200"/>
        <w:ind w:left="851" w:right="1525" w:hanging="567"/>
        <w:jc w:val="both"/>
      </w:pPr>
      <w:r>
        <w:t>QS Unearned ULRs are calculated as the difference between Gross and net of XoL Unearned ULRs.</w:t>
      </w:r>
    </w:p>
    <w:p>
      <w:pPr>
        <w:numPr>
          <w:ilvl w:val="0"/>
          <w:numId w:val="44"/>
        </w:numPr>
        <w:spacing w:before="120" w:after="200"/>
        <w:ind w:left="851" w:right="1525" w:hanging="567"/>
        <w:jc w:val="both"/>
      </w:pPr>
      <w:r>
        <w:t>The following table stablishes the reinsurance UPR subject:</w:t>
      </w:r>
    </w:p>
    <w:p>
      <w:pPr>
        <w:spacing w:before="0" w:after="0"/>
        <w:rPr>
          <w:rFonts w:ascii="Calibri" w:eastAsia="Calibri" w:hAnsi="Calibri" w:cs="Calibri"/>
          <w:sz w:val="22"/>
          <w:szCs w:val="22"/>
        </w:rPr>
      </w:pPr>
    </w:p>
    <w:tbl>
      <w:tblPr>
        <w:tblW w:w="9248" w:type="dxa"/>
        <w:jc w:val="center"/>
        <w:tblCellMar>
          <w:top w:w="0" w:type="dxa"/>
          <w:left w:w="0" w:type="dxa"/>
          <w:bottom w:w="0" w:type="dxa"/>
          <w:right w:w="0" w:type="dxa"/>
        </w:tblCellMar>
      </w:tblPr>
      <w:tblGrid>
        <w:gridCol w:w="3694"/>
        <w:gridCol w:w="1438"/>
        <w:gridCol w:w="1581"/>
        <w:gridCol w:w="1241"/>
        <w:gridCol w:w="1294"/>
      </w:tblGrid>
      <w:tr>
        <w:tblPrEx>
          <w:tblW w:w="9248" w:type="dxa"/>
          <w:jc w:val="center"/>
          <w:tblCellMar>
            <w:top w:w="0" w:type="dxa"/>
            <w:left w:w="0" w:type="dxa"/>
            <w:bottom w:w="0" w:type="dxa"/>
            <w:right w:w="0" w:type="dxa"/>
          </w:tblCellMar>
        </w:tblPrEx>
        <w:trPr>
          <w:trHeight w:val="365"/>
          <w:jc w:val="center"/>
        </w:trPr>
        <w:tc>
          <w:tcPr>
            <w:tcW w:w="3700" w:type="dxa"/>
            <w:tcBorders>
              <w:top w:val="single" w:sz="4" w:space="0" w:color="000000"/>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RI UPR (£'000s)</w:t>
            </w:r>
          </w:p>
        </w:tc>
        <w:tc>
          <w:tcPr>
            <w:tcW w:w="1442" w:type="dxa"/>
            <w:tcBorders>
              <w:top w:val="single" w:sz="4" w:space="0" w:color="000000"/>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Total</w:t>
            </w:r>
          </w:p>
        </w:tc>
        <w:tc>
          <w:tcPr>
            <w:tcW w:w="1585" w:type="dxa"/>
            <w:tcBorders>
              <w:top w:val="single" w:sz="4" w:space="0" w:color="000000"/>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2024</w:t>
            </w:r>
          </w:p>
        </w:tc>
        <w:tc>
          <w:tcPr>
            <w:tcW w:w="1244" w:type="dxa"/>
            <w:tcBorders>
              <w:top w:val="single" w:sz="4" w:space="0" w:color="000000"/>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2023</w:t>
            </w:r>
          </w:p>
        </w:tc>
        <w:tc>
          <w:tcPr>
            <w:tcW w:w="1297" w:type="dxa"/>
            <w:tcBorders>
              <w:top w:val="single" w:sz="4" w:space="0" w:color="000000"/>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2022</w:t>
            </w:r>
          </w:p>
        </w:tc>
      </w:tr>
      <w:tr>
        <w:tblPrEx>
          <w:tblW w:w="9248" w:type="dxa"/>
          <w:jc w:val="center"/>
          <w:tblCellMar>
            <w:top w:w="0" w:type="dxa"/>
            <w:left w:w="0" w:type="dxa"/>
            <w:bottom w:w="0" w:type="dxa"/>
            <w:right w:w="0" w:type="dxa"/>
          </w:tblCellMar>
        </w:tblPrEx>
        <w:trPr>
          <w:trHeight w:val="304"/>
          <w:jc w:val="center"/>
        </w:trPr>
        <w:tc>
          <w:tcPr>
            <w:tcW w:w="370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UPR - Journals - Pukka - GR</w:t>
            </w:r>
          </w:p>
        </w:tc>
        <w:tc>
          <w:tcPr>
            <w:tcW w:w="1442"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5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244"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297"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r>
      <w:tr>
        <w:tblPrEx>
          <w:tblW w:w="9248" w:type="dxa"/>
          <w:jc w:val="center"/>
          <w:tblCellMar>
            <w:top w:w="0" w:type="dxa"/>
            <w:left w:w="0" w:type="dxa"/>
            <w:bottom w:w="0" w:type="dxa"/>
            <w:right w:w="0" w:type="dxa"/>
          </w:tblCellMar>
        </w:tblPrEx>
        <w:trPr>
          <w:trHeight w:val="304"/>
          <w:jc w:val="center"/>
        </w:trPr>
        <w:tc>
          <w:tcPr>
            <w:tcW w:w="370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UPR - Journals - Pukka - NR</w:t>
            </w:r>
          </w:p>
        </w:tc>
        <w:tc>
          <w:tcPr>
            <w:tcW w:w="1442"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5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244"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297"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r>
      <w:tr>
        <w:tblPrEx>
          <w:tblW w:w="9248" w:type="dxa"/>
          <w:jc w:val="center"/>
          <w:tblCellMar>
            <w:top w:w="0" w:type="dxa"/>
            <w:left w:w="0" w:type="dxa"/>
            <w:bottom w:w="0" w:type="dxa"/>
            <w:right w:w="0" w:type="dxa"/>
          </w:tblCellMar>
        </w:tblPrEx>
        <w:trPr>
          <w:trHeight w:val="304"/>
          <w:jc w:val="center"/>
        </w:trPr>
        <w:tc>
          <w:tcPr>
            <w:tcW w:w="370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UPR - Journals - Pukka CV - GR</w:t>
            </w:r>
          </w:p>
        </w:tc>
        <w:tc>
          <w:tcPr>
            <w:tcW w:w="1442"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w:t>
            </w:r>
          </w:p>
        </w:tc>
        <w:tc>
          <w:tcPr>
            <w:tcW w:w="15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244"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297"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w:t>
            </w:r>
          </w:p>
        </w:tc>
      </w:tr>
      <w:tr>
        <w:tblPrEx>
          <w:tblW w:w="9248" w:type="dxa"/>
          <w:jc w:val="center"/>
          <w:tblCellMar>
            <w:top w:w="0" w:type="dxa"/>
            <w:left w:w="0" w:type="dxa"/>
            <w:bottom w:w="0" w:type="dxa"/>
            <w:right w:w="0" w:type="dxa"/>
          </w:tblCellMar>
        </w:tblPrEx>
        <w:trPr>
          <w:trHeight w:val="304"/>
          <w:jc w:val="center"/>
        </w:trPr>
        <w:tc>
          <w:tcPr>
            <w:tcW w:w="370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UPR - Journals - Pukka CV- NR</w:t>
            </w:r>
          </w:p>
        </w:tc>
        <w:tc>
          <w:tcPr>
            <w:tcW w:w="1442"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5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244"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297"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r>
      <w:tr>
        <w:tblPrEx>
          <w:tblW w:w="9248" w:type="dxa"/>
          <w:jc w:val="center"/>
          <w:tblCellMar>
            <w:top w:w="0" w:type="dxa"/>
            <w:left w:w="0" w:type="dxa"/>
            <w:bottom w:w="0" w:type="dxa"/>
            <w:right w:w="0" w:type="dxa"/>
          </w:tblCellMar>
        </w:tblPrEx>
        <w:trPr>
          <w:trHeight w:val="304"/>
          <w:jc w:val="center"/>
        </w:trPr>
        <w:tc>
          <w:tcPr>
            <w:tcW w:w="370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UPR - Journals - Standard - GR</w:t>
            </w:r>
          </w:p>
        </w:tc>
        <w:tc>
          <w:tcPr>
            <w:tcW w:w="1442"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22,883</w:t>
            </w:r>
          </w:p>
        </w:tc>
        <w:tc>
          <w:tcPr>
            <w:tcW w:w="15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24,161</w:t>
            </w:r>
          </w:p>
        </w:tc>
        <w:tc>
          <w:tcPr>
            <w:tcW w:w="1244"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297"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-1,278</w:t>
            </w:r>
          </w:p>
        </w:tc>
      </w:tr>
      <w:tr>
        <w:tblPrEx>
          <w:tblW w:w="9248" w:type="dxa"/>
          <w:jc w:val="center"/>
          <w:tblCellMar>
            <w:top w:w="0" w:type="dxa"/>
            <w:left w:w="0" w:type="dxa"/>
            <w:bottom w:w="0" w:type="dxa"/>
            <w:right w:w="0" w:type="dxa"/>
          </w:tblCellMar>
        </w:tblPrEx>
        <w:trPr>
          <w:trHeight w:val="304"/>
          <w:jc w:val="center"/>
        </w:trPr>
        <w:tc>
          <w:tcPr>
            <w:tcW w:w="370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UPR - Journals - Standard - GR - AURR</w:t>
            </w:r>
          </w:p>
        </w:tc>
        <w:tc>
          <w:tcPr>
            <w:tcW w:w="1442"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5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244"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297"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r>
      <w:tr>
        <w:tblPrEx>
          <w:tblW w:w="9248" w:type="dxa"/>
          <w:jc w:val="center"/>
          <w:tblCellMar>
            <w:top w:w="0" w:type="dxa"/>
            <w:left w:w="0" w:type="dxa"/>
            <w:bottom w:w="0" w:type="dxa"/>
            <w:right w:w="0" w:type="dxa"/>
          </w:tblCellMar>
        </w:tblPrEx>
        <w:trPr>
          <w:trHeight w:val="304"/>
          <w:jc w:val="center"/>
        </w:trPr>
        <w:tc>
          <w:tcPr>
            <w:tcW w:w="370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UPR - Journals - Standard - NR</w:t>
            </w:r>
            <w:r>
              <w:rPr>
                <w:b w:val="0"/>
                <w:bCs w:val="0"/>
                <w:i w:val="0"/>
                <w:iCs w:val="0"/>
                <w:smallCaps w:val="0"/>
                <w:color w:val="000000"/>
              </w:rPr>
              <w:t xml:space="preserve">  </w:t>
            </w:r>
            <w:r>
              <w:rPr>
                <w:b w:val="0"/>
                <w:bCs w:val="0"/>
                <w:i w:val="0"/>
                <w:iCs w:val="0"/>
                <w:smallCaps w:val="0"/>
                <w:color w:val="000000"/>
              </w:rPr>
              <w:t>- AURR</w:t>
            </w:r>
          </w:p>
        </w:tc>
        <w:tc>
          <w:tcPr>
            <w:tcW w:w="1442"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5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244"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297"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r>
      <w:tr>
        <w:tblPrEx>
          <w:tblW w:w="9248" w:type="dxa"/>
          <w:jc w:val="center"/>
          <w:tblCellMar>
            <w:top w:w="0" w:type="dxa"/>
            <w:left w:w="0" w:type="dxa"/>
            <w:bottom w:w="0" w:type="dxa"/>
            <w:right w:w="0" w:type="dxa"/>
          </w:tblCellMar>
        </w:tblPrEx>
        <w:trPr>
          <w:trHeight w:val="304"/>
          <w:jc w:val="center"/>
        </w:trPr>
        <w:tc>
          <w:tcPr>
            <w:tcW w:w="370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UPR - Journals - Standard - NR</w:t>
            </w:r>
          </w:p>
        </w:tc>
        <w:tc>
          <w:tcPr>
            <w:tcW w:w="1442"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9,040</w:t>
            </w:r>
          </w:p>
        </w:tc>
        <w:tc>
          <w:tcPr>
            <w:tcW w:w="15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7,763</w:t>
            </w:r>
          </w:p>
        </w:tc>
        <w:tc>
          <w:tcPr>
            <w:tcW w:w="1244"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297"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1,277</w:t>
            </w:r>
          </w:p>
        </w:tc>
      </w:tr>
      <w:tr>
        <w:tblPrEx>
          <w:tblW w:w="9248" w:type="dxa"/>
          <w:jc w:val="center"/>
          <w:tblCellMar>
            <w:top w:w="0" w:type="dxa"/>
            <w:left w:w="0" w:type="dxa"/>
            <w:bottom w:w="0" w:type="dxa"/>
            <w:right w:w="0" w:type="dxa"/>
          </w:tblCellMar>
        </w:tblPrEx>
        <w:trPr>
          <w:trHeight w:val="304"/>
          <w:jc w:val="center"/>
        </w:trPr>
        <w:tc>
          <w:tcPr>
            <w:tcW w:w="370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UPR - Journals - Hedgehog - GR</w:t>
            </w:r>
          </w:p>
        </w:tc>
        <w:tc>
          <w:tcPr>
            <w:tcW w:w="1442"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2,311</w:t>
            </w:r>
          </w:p>
        </w:tc>
        <w:tc>
          <w:tcPr>
            <w:tcW w:w="15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2,302</w:t>
            </w:r>
          </w:p>
        </w:tc>
        <w:tc>
          <w:tcPr>
            <w:tcW w:w="1244"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5</w:t>
            </w:r>
          </w:p>
        </w:tc>
        <w:tc>
          <w:tcPr>
            <w:tcW w:w="1297"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3</w:t>
            </w:r>
          </w:p>
        </w:tc>
      </w:tr>
      <w:tr>
        <w:tblPrEx>
          <w:tblW w:w="9248" w:type="dxa"/>
          <w:jc w:val="center"/>
          <w:tblCellMar>
            <w:top w:w="0" w:type="dxa"/>
            <w:left w:w="0" w:type="dxa"/>
            <w:bottom w:w="0" w:type="dxa"/>
            <w:right w:w="0" w:type="dxa"/>
          </w:tblCellMar>
        </w:tblPrEx>
        <w:trPr>
          <w:trHeight w:val="304"/>
          <w:jc w:val="center"/>
        </w:trPr>
        <w:tc>
          <w:tcPr>
            <w:tcW w:w="370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UPR - Journals - Hedgehog - NR</w:t>
            </w:r>
          </w:p>
        </w:tc>
        <w:tc>
          <w:tcPr>
            <w:tcW w:w="1442"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5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244"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297"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r>
      <w:tr>
        <w:tblPrEx>
          <w:tblW w:w="9248" w:type="dxa"/>
          <w:jc w:val="center"/>
          <w:tblCellMar>
            <w:top w:w="0" w:type="dxa"/>
            <w:left w:w="0" w:type="dxa"/>
            <w:bottom w:w="0" w:type="dxa"/>
            <w:right w:w="0" w:type="dxa"/>
          </w:tblCellMar>
        </w:tblPrEx>
        <w:trPr>
          <w:trHeight w:val="304"/>
          <w:jc w:val="center"/>
        </w:trPr>
        <w:tc>
          <w:tcPr>
            <w:tcW w:w="370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UPR - Pukka fronting - GR</w:t>
            </w:r>
          </w:p>
        </w:tc>
        <w:tc>
          <w:tcPr>
            <w:tcW w:w="1442"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5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244"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297"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r>
      <w:tr>
        <w:tblPrEx>
          <w:tblW w:w="9248" w:type="dxa"/>
          <w:jc w:val="center"/>
          <w:tblCellMar>
            <w:top w:w="0" w:type="dxa"/>
            <w:left w:w="0" w:type="dxa"/>
            <w:bottom w:w="0" w:type="dxa"/>
            <w:right w:w="0" w:type="dxa"/>
          </w:tblCellMar>
        </w:tblPrEx>
        <w:trPr>
          <w:trHeight w:val="304"/>
          <w:jc w:val="center"/>
        </w:trPr>
        <w:tc>
          <w:tcPr>
            <w:tcW w:w="370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UPR - Pukka fronting - NR</w:t>
            </w:r>
          </w:p>
        </w:tc>
        <w:tc>
          <w:tcPr>
            <w:tcW w:w="1442"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5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244"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297"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r>
      <w:tr>
        <w:tblPrEx>
          <w:tblW w:w="9248" w:type="dxa"/>
          <w:jc w:val="center"/>
          <w:tblCellMar>
            <w:top w:w="0" w:type="dxa"/>
            <w:left w:w="0" w:type="dxa"/>
            <w:bottom w:w="0" w:type="dxa"/>
            <w:right w:w="0" w:type="dxa"/>
          </w:tblCellMar>
        </w:tblPrEx>
        <w:trPr>
          <w:trHeight w:val="304"/>
          <w:jc w:val="center"/>
        </w:trPr>
        <w:tc>
          <w:tcPr>
            <w:tcW w:w="370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UPR - R&amp;V - GR</w:t>
            </w:r>
          </w:p>
        </w:tc>
        <w:tc>
          <w:tcPr>
            <w:tcW w:w="1442"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6,847</w:t>
            </w:r>
          </w:p>
        </w:tc>
        <w:tc>
          <w:tcPr>
            <w:tcW w:w="15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6,845</w:t>
            </w:r>
          </w:p>
        </w:tc>
        <w:tc>
          <w:tcPr>
            <w:tcW w:w="1244"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w:t>
            </w:r>
          </w:p>
        </w:tc>
        <w:tc>
          <w:tcPr>
            <w:tcW w:w="1297"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w:t>
            </w:r>
          </w:p>
        </w:tc>
      </w:tr>
      <w:tr>
        <w:tblPrEx>
          <w:tblW w:w="9248" w:type="dxa"/>
          <w:jc w:val="center"/>
          <w:tblCellMar>
            <w:top w:w="0" w:type="dxa"/>
            <w:left w:w="0" w:type="dxa"/>
            <w:bottom w:w="0" w:type="dxa"/>
            <w:right w:w="0" w:type="dxa"/>
          </w:tblCellMar>
        </w:tblPrEx>
        <w:trPr>
          <w:trHeight w:val="304"/>
          <w:jc w:val="center"/>
        </w:trPr>
        <w:tc>
          <w:tcPr>
            <w:tcW w:w="370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UPR - R&amp;V - NR</w:t>
            </w:r>
          </w:p>
        </w:tc>
        <w:tc>
          <w:tcPr>
            <w:tcW w:w="1442"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5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244"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297"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r>
      <w:tr>
        <w:tblPrEx>
          <w:tblW w:w="9248" w:type="dxa"/>
          <w:jc w:val="center"/>
          <w:tblCellMar>
            <w:top w:w="0" w:type="dxa"/>
            <w:left w:w="0" w:type="dxa"/>
            <w:bottom w:w="0" w:type="dxa"/>
            <w:right w:w="0" w:type="dxa"/>
          </w:tblCellMar>
        </w:tblPrEx>
        <w:trPr>
          <w:trHeight w:val="304"/>
          <w:jc w:val="center"/>
        </w:trPr>
        <w:tc>
          <w:tcPr>
            <w:tcW w:w="370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UPR - Trans RE - GR</w:t>
            </w:r>
          </w:p>
        </w:tc>
        <w:tc>
          <w:tcPr>
            <w:tcW w:w="1442"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3,423</w:t>
            </w:r>
          </w:p>
        </w:tc>
        <w:tc>
          <w:tcPr>
            <w:tcW w:w="15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3,423</w:t>
            </w:r>
          </w:p>
        </w:tc>
        <w:tc>
          <w:tcPr>
            <w:tcW w:w="1244"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w:t>
            </w:r>
          </w:p>
        </w:tc>
        <w:tc>
          <w:tcPr>
            <w:tcW w:w="1297"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r>
      <w:tr>
        <w:tblPrEx>
          <w:tblW w:w="9248" w:type="dxa"/>
          <w:jc w:val="center"/>
          <w:tblCellMar>
            <w:top w:w="0" w:type="dxa"/>
            <w:left w:w="0" w:type="dxa"/>
            <w:bottom w:w="0" w:type="dxa"/>
            <w:right w:w="0" w:type="dxa"/>
          </w:tblCellMar>
        </w:tblPrEx>
        <w:trPr>
          <w:trHeight w:val="304"/>
          <w:jc w:val="center"/>
        </w:trPr>
        <w:tc>
          <w:tcPr>
            <w:tcW w:w="370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UPR - Trans RE - NR</w:t>
            </w:r>
          </w:p>
        </w:tc>
        <w:tc>
          <w:tcPr>
            <w:tcW w:w="1442"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5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244"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297"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r>
      <w:tr>
        <w:tblPrEx>
          <w:tblW w:w="9248" w:type="dxa"/>
          <w:jc w:val="center"/>
          <w:tblCellMar>
            <w:top w:w="0" w:type="dxa"/>
            <w:left w:w="0" w:type="dxa"/>
            <w:bottom w:w="0" w:type="dxa"/>
            <w:right w:w="0" w:type="dxa"/>
          </w:tblCellMar>
        </w:tblPrEx>
        <w:trPr>
          <w:trHeight w:val="304"/>
          <w:jc w:val="center"/>
        </w:trPr>
        <w:tc>
          <w:tcPr>
            <w:tcW w:w="370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UPR - New RE - GR</w:t>
            </w:r>
          </w:p>
        </w:tc>
        <w:tc>
          <w:tcPr>
            <w:tcW w:w="1442"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7,092</w:t>
            </w:r>
          </w:p>
        </w:tc>
        <w:tc>
          <w:tcPr>
            <w:tcW w:w="15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7,089</w:t>
            </w:r>
          </w:p>
        </w:tc>
        <w:tc>
          <w:tcPr>
            <w:tcW w:w="1244"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2</w:t>
            </w:r>
          </w:p>
        </w:tc>
        <w:tc>
          <w:tcPr>
            <w:tcW w:w="1297"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w:t>
            </w:r>
          </w:p>
        </w:tc>
      </w:tr>
      <w:tr>
        <w:tblPrEx>
          <w:tblW w:w="9248" w:type="dxa"/>
          <w:jc w:val="center"/>
          <w:tblCellMar>
            <w:top w:w="0" w:type="dxa"/>
            <w:left w:w="0" w:type="dxa"/>
            <w:bottom w:w="0" w:type="dxa"/>
            <w:right w:w="0" w:type="dxa"/>
          </w:tblCellMar>
        </w:tblPrEx>
        <w:trPr>
          <w:trHeight w:val="304"/>
          <w:jc w:val="center"/>
        </w:trPr>
        <w:tc>
          <w:tcPr>
            <w:tcW w:w="370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UPR - New RE - NR</w:t>
            </w:r>
          </w:p>
        </w:tc>
        <w:tc>
          <w:tcPr>
            <w:tcW w:w="1442"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5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244"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297"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r>
      <w:tr>
        <w:tblPrEx>
          <w:tblW w:w="9248" w:type="dxa"/>
          <w:jc w:val="center"/>
          <w:tblCellMar>
            <w:top w:w="0" w:type="dxa"/>
            <w:left w:w="0" w:type="dxa"/>
            <w:bottom w:w="0" w:type="dxa"/>
            <w:right w:w="0" w:type="dxa"/>
          </w:tblCellMar>
        </w:tblPrEx>
        <w:trPr>
          <w:trHeight w:val="304"/>
          <w:jc w:val="center"/>
        </w:trPr>
        <w:tc>
          <w:tcPr>
            <w:tcW w:w="370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UPR - Allianz - GR</w:t>
            </w:r>
          </w:p>
        </w:tc>
        <w:tc>
          <w:tcPr>
            <w:tcW w:w="1442"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3,423</w:t>
            </w:r>
          </w:p>
        </w:tc>
        <w:tc>
          <w:tcPr>
            <w:tcW w:w="15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3,423</w:t>
            </w:r>
          </w:p>
        </w:tc>
        <w:tc>
          <w:tcPr>
            <w:tcW w:w="1244"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w:t>
            </w:r>
          </w:p>
        </w:tc>
        <w:tc>
          <w:tcPr>
            <w:tcW w:w="1297"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r>
      <w:tr>
        <w:tblPrEx>
          <w:tblW w:w="9248" w:type="dxa"/>
          <w:jc w:val="center"/>
          <w:tblCellMar>
            <w:top w:w="0" w:type="dxa"/>
            <w:left w:w="0" w:type="dxa"/>
            <w:bottom w:w="0" w:type="dxa"/>
            <w:right w:w="0" w:type="dxa"/>
          </w:tblCellMar>
        </w:tblPrEx>
        <w:trPr>
          <w:trHeight w:val="304"/>
          <w:jc w:val="center"/>
        </w:trPr>
        <w:tc>
          <w:tcPr>
            <w:tcW w:w="370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UPR - Allianz - NR</w:t>
            </w:r>
          </w:p>
        </w:tc>
        <w:tc>
          <w:tcPr>
            <w:tcW w:w="1442"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5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244"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297"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r>
      <w:tr>
        <w:tblPrEx>
          <w:tblW w:w="9248" w:type="dxa"/>
          <w:jc w:val="center"/>
          <w:tblCellMar>
            <w:top w:w="0" w:type="dxa"/>
            <w:left w:w="0" w:type="dxa"/>
            <w:bottom w:w="0" w:type="dxa"/>
            <w:right w:w="0" w:type="dxa"/>
          </w:tblCellMar>
        </w:tblPrEx>
        <w:trPr>
          <w:trHeight w:val="304"/>
          <w:jc w:val="center"/>
        </w:trPr>
        <w:tc>
          <w:tcPr>
            <w:tcW w:w="3710" w:type="dxa"/>
            <w:shd w:val="clear" w:color="auto" w:fill="FFFFFF"/>
            <w:noWrap w:val="0"/>
            <w:tcMar>
              <w:top w:w="0" w:type="dxa"/>
              <w:left w:w="113" w:type="dxa"/>
              <w:bottom w:w="0" w:type="dxa"/>
              <w:right w:w="113"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UPR - Swiss RE - GR</w:t>
            </w:r>
          </w:p>
        </w:tc>
        <w:tc>
          <w:tcPr>
            <w:tcW w:w="1437"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2,460</w:t>
            </w:r>
          </w:p>
        </w:tc>
        <w:tc>
          <w:tcPr>
            <w:tcW w:w="15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2,460</w:t>
            </w:r>
          </w:p>
        </w:tc>
        <w:tc>
          <w:tcPr>
            <w:tcW w:w="1244"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297"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r>
      <w:tr>
        <w:tblPrEx>
          <w:tblW w:w="9248" w:type="dxa"/>
          <w:jc w:val="center"/>
          <w:tblCellMar>
            <w:top w:w="0" w:type="dxa"/>
            <w:left w:w="0" w:type="dxa"/>
            <w:bottom w:w="0" w:type="dxa"/>
            <w:right w:w="0" w:type="dxa"/>
          </w:tblCellMar>
        </w:tblPrEx>
        <w:trPr>
          <w:trHeight w:val="304"/>
          <w:jc w:val="center"/>
        </w:trPr>
        <w:tc>
          <w:tcPr>
            <w:tcW w:w="3710" w:type="dxa"/>
            <w:shd w:val="clear" w:color="auto" w:fill="FFFFFF"/>
            <w:noWrap w:val="0"/>
            <w:tcMar>
              <w:top w:w="0" w:type="dxa"/>
              <w:left w:w="113" w:type="dxa"/>
              <w:bottom w:w="0" w:type="dxa"/>
              <w:right w:w="113"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UPR - Swiss RE - NR</w:t>
            </w:r>
          </w:p>
        </w:tc>
        <w:tc>
          <w:tcPr>
            <w:tcW w:w="1437"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718</w:t>
            </w:r>
          </w:p>
        </w:tc>
        <w:tc>
          <w:tcPr>
            <w:tcW w:w="158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718</w:t>
            </w:r>
          </w:p>
        </w:tc>
        <w:tc>
          <w:tcPr>
            <w:tcW w:w="1244"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297"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r>
      <w:tr>
        <w:tblPrEx>
          <w:tblW w:w="9248" w:type="dxa"/>
          <w:jc w:val="center"/>
          <w:tblCellMar>
            <w:top w:w="0" w:type="dxa"/>
            <w:left w:w="0" w:type="dxa"/>
            <w:bottom w:w="0" w:type="dxa"/>
            <w:right w:w="0" w:type="dxa"/>
          </w:tblCellMar>
        </w:tblPrEx>
        <w:trPr>
          <w:trHeight w:val="304"/>
          <w:jc w:val="center"/>
        </w:trPr>
        <w:tc>
          <w:tcPr>
            <w:tcW w:w="3700" w:type="dxa"/>
            <w:tcBorders>
              <w:top w:val="single" w:sz="4" w:space="0" w:color="000000"/>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jc w:val="right"/>
              <w:rPr>
                <w:b w:val="0"/>
                <w:bCs w:val="0"/>
                <w:i w:val="0"/>
                <w:iCs w:val="0"/>
                <w:smallCaps w:val="0"/>
                <w:color w:val="000000"/>
              </w:rPr>
            </w:pPr>
            <w:r>
              <w:rPr>
                <w:b/>
                <w:bCs/>
                <w:i w:val="0"/>
                <w:iCs w:val="0"/>
                <w:smallCaps w:val="0"/>
                <w:color w:val="000000"/>
              </w:rPr>
              <w:t>Total</w:t>
            </w:r>
          </w:p>
        </w:tc>
        <w:tc>
          <w:tcPr>
            <w:tcW w:w="1442" w:type="dxa"/>
            <w:tcBorders>
              <w:top w:val="single" w:sz="4" w:space="0" w:color="000000"/>
              <w:bottom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bCs/>
                <w:i w:val="0"/>
                <w:iCs w:val="0"/>
                <w:smallCaps w:val="0"/>
                <w:color w:val="000000"/>
              </w:rPr>
              <w:t>58,197</w:t>
            </w:r>
          </w:p>
        </w:tc>
        <w:tc>
          <w:tcPr>
            <w:tcW w:w="158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bCs/>
                <w:i w:val="0"/>
                <w:iCs w:val="0"/>
                <w:smallCaps w:val="0"/>
                <w:color w:val="000000"/>
              </w:rPr>
              <w:t>58,184</w:t>
            </w:r>
          </w:p>
        </w:tc>
        <w:tc>
          <w:tcPr>
            <w:tcW w:w="1244"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bCs/>
                <w:i w:val="0"/>
                <w:iCs w:val="0"/>
                <w:smallCaps w:val="0"/>
                <w:color w:val="000000"/>
              </w:rPr>
              <w:t>9</w:t>
            </w:r>
          </w:p>
        </w:tc>
        <w:tc>
          <w:tcPr>
            <w:tcW w:w="1297"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bCs/>
                <w:i w:val="0"/>
                <w:iCs w:val="0"/>
                <w:smallCaps w:val="0"/>
                <w:color w:val="000000"/>
              </w:rPr>
              <w:t>4</w:t>
            </w:r>
          </w:p>
        </w:tc>
      </w:tr>
    </w:tbl>
    <w:p>
      <w:pPr>
        <w:spacing w:before="0" w:after="0"/>
        <w:rPr>
          <w:rFonts w:ascii="Calibri" w:eastAsia="Calibri" w:hAnsi="Calibri" w:cs="Calibri"/>
          <w:sz w:val="22"/>
          <w:szCs w:val="22"/>
        </w:rPr>
      </w:pPr>
    </w:p>
    <w:p>
      <w:pPr>
        <w:spacing w:before="0" w:after="0"/>
        <w:rPr>
          <w:rFonts w:ascii="Calibri" w:eastAsia="Calibri" w:hAnsi="Calibri" w:cs="Calibri"/>
          <w:sz w:val="22"/>
          <w:szCs w:val="22"/>
        </w:rPr>
      </w:pPr>
    </w:p>
    <w:p>
      <w:pPr>
        <w:numPr>
          <w:ilvl w:val="0"/>
          <w:numId w:val="45"/>
        </w:numPr>
        <w:spacing w:before="120" w:after="200"/>
        <w:ind w:left="851" w:right="1525" w:hanging="567"/>
        <w:jc w:val="both"/>
      </w:pPr>
      <w:r>
        <w:t>The following table shows the reinsurance premium provision as of Dec-24:</w:t>
      </w:r>
    </w:p>
    <w:p>
      <w:pPr>
        <w:spacing w:before="120" w:after="200"/>
        <w:ind w:right="1525"/>
        <w:jc w:val="both"/>
        <w:rPr>
          <w:rFonts w:ascii="Calibri" w:eastAsia="Calibri" w:hAnsi="Calibri" w:cs="Calibri"/>
          <w:sz w:val="22"/>
          <w:szCs w:val="22"/>
        </w:rPr>
      </w:pPr>
    </w:p>
    <w:tbl>
      <w:tblPr>
        <w:tblW w:w="10300" w:type="dxa"/>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Grid>
        <w:gridCol w:w="4110"/>
        <w:gridCol w:w="1603"/>
        <w:gridCol w:w="1762"/>
        <w:gridCol w:w="1383"/>
        <w:gridCol w:w="1442"/>
      </w:tblGrid>
      <w:tr>
        <w:tblPrEx>
          <w:tblW w:w="10300" w:type="dxa"/>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Ex>
        <w:trPr>
          <w:trHeight w:val="300"/>
        </w:trPr>
        <w:tc>
          <w:tcPr>
            <w:tcW w:w="4120" w:type="dxa"/>
            <w:tcBorders>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RI PP (£'000s)</w:t>
            </w:r>
          </w:p>
        </w:tc>
        <w:tc>
          <w:tcPr>
            <w:tcW w:w="160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Total</w:t>
            </w:r>
          </w:p>
        </w:tc>
        <w:tc>
          <w:tcPr>
            <w:tcW w:w="176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2024</w:t>
            </w:r>
          </w:p>
        </w:tc>
        <w:tc>
          <w:tcPr>
            <w:tcW w:w="138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2023</w:t>
            </w:r>
          </w:p>
        </w:tc>
        <w:tc>
          <w:tcPr>
            <w:tcW w:w="1445" w:type="dxa"/>
            <w:tcBorders>
              <w:bottom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2022</w:t>
            </w:r>
          </w:p>
        </w:tc>
      </w:tr>
      <w:tr>
        <w:tblPrEx>
          <w:tblW w:w="10300" w:type="dxa"/>
          <w:tblCellMar>
            <w:top w:w="0" w:type="dxa"/>
            <w:left w:w="0" w:type="dxa"/>
            <w:bottom w:w="0" w:type="dxa"/>
            <w:right w:w="0" w:type="dxa"/>
          </w:tblCellMar>
        </w:tblPrEx>
        <w:trPr>
          <w:trHeight w:val="300"/>
        </w:trPr>
        <w:tc>
          <w:tcPr>
            <w:tcW w:w="412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PP - XoL - Pukka - GR</w:t>
            </w:r>
          </w:p>
        </w:tc>
        <w:tc>
          <w:tcPr>
            <w:tcW w:w="160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76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44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r>
      <w:tr>
        <w:tblPrEx>
          <w:tblW w:w="10300" w:type="dxa"/>
          <w:tblCellMar>
            <w:top w:w="0" w:type="dxa"/>
            <w:left w:w="0" w:type="dxa"/>
            <w:bottom w:w="0" w:type="dxa"/>
            <w:right w:w="0" w:type="dxa"/>
          </w:tblCellMar>
        </w:tblPrEx>
        <w:trPr>
          <w:trHeight w:val="300"/>
        </w:trPr>
        <w:tc>
          <w:tcPr>
            <w:tcW w:w="412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PP - XoL - Pukka - NR</w:t>
            </w:r>
          </w:p>
        </w:tc>
        <w:tc>
          <w:tcPr>
            <w:tcW w:w="160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76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44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r>
      <w:tr>
        <w:tblPrEx>
          <w:tblW w:w="10300" w:type="dxa"/>
          <w:tblCellMar>
            <w:top w:w="0" w:type="dxa"/>
            <w:left w:w="0" w:type="dxa"/>
            <w:bottom w:w="0" w:type="dxa"/>
            <w:right w:w="0" w:type="dxa"/>
          </w:tblCellMar>
        </w:tblPrEx>
        <w:trPr>
          <w:trHeight w:val="300"/>
        </w:trPr>
        <w:tc>
          <w:tcPr>
            <w:tcW w:w="412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PP - XoL - Pukka CV - GR</w:t>
            </w:r>
          </w:p>
        </w:tc>
        <w:tc>
          <w:tcPr>
            <w:tcW w:w="160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76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44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r>
      <w:tr>
        <w:tblPrEx>
          <w:tblW w:w="10300" w:type="dxa"/>
          <w:tblCellMar>
            <w:top w:w="0" w:type="dxa"/>
            <w:left w:w="0" w:type="dxa"/>
            <w:bottom w:w="0" w:type="dxa"/>
            <w:right w:w="0" w:type="dxa"/>
          </w:tblCellMar>
        </w:tblPrEx>
        <w:trPr>
          <w:trHeight w:val="300"/>
        </w:trPr>
        <w:tc>
          <w:tcPr>
            <w:tcW w:w="412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PP - XoL - Pukka CV- NR</w:t>
            </w:r>
          </w:p>
        </w:tc>
        <w:tc>
          <w:tcPr>
            <w:tcW w:w="160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76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44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r>
      <w:tr>
        <w:tblPrEx>
          <w:tblW w:w="10300" w:type="dxa"/>
          <w:tblCellMar>
            <w:top w:w="0" w:type="dxa"/>
            <w:left w:w="0" w:type="dxa"/>
            <w:bottom w:w="0" w:type="dxa"/>
            <w:right w:w="0" w:type="dxa"/>
          </w:tblCellMar>
        </w:tblPrEx>
        <w:trPr>
          <w:trHeight w:val="300"/>
        </w:trPr>
        <w:tc>
          <w:tcPr>
            <w:tcW w:w="412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PP - XoL - Standard - GR</w:t>
            </w:r>
          </w:p>
        </w:tc>
        <w:tc>
          <w:tcPr>
            <w:tcW w:w="160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2,666</w:t>
            </w:r>
          </w:p>
        </w:tc>
        <w:tc>
          <w:tcPr>
            <w:tcW w:w="176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2,776</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44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-182</w:t>
            </w:r>
          </w:p>
        </w:tc>
      </w:tr>
      <w:tr>
        <w:tblPrEx>
          <w:tblW w:w="10300" w:type="dxa"/>
          <w:tblCellMar>
            <w:top w:w="0" w:type="dxa"/>
            <w:left w:w="0" w:type="dxa"/>
            <w:bottom w:w="0" w:type="dxa"/>
            <w:right w:w="0" w:type="dxa"/>
          </w:tblCellMar>
        </w:tblPrEx>
        <w:trPr>
          <w:trHeight w:val="300"/>
        </w:trPr>
        <w:tc>
          <w:tcPr>
            <w:tcW w:w="412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PP - XoL - Standard - GR - AURR</w:t>
            </w:r>
          </w:p>
        </w:tc>
        <w:tc>
          <w:tcPr>
            <w:tcW w:w="160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76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44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r>
      <w:tr>
        <w:tblPrEx>
          <w:tblW w:w="10300" w:type="dxa"/>
          <w:tblCellMar>
            <w:top w:w="0" w:type="dxa"/>
            <w:left w:w="0" w:type="dxa"/>
            <w:bottom w:w="0" w:type="dxa"/>
            <w:right w:w="0" w:type="dxa"/>
          </w:tblCellMar>
        </w:tblPrEx>
        <w:trPr>
          <w:trHeight w:val="300"/>
        </w:trPr>
        <w:tc>
          <w:tcPr>
            <w:tcW w:w="412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PP - XoL - Standard - NR - AURR</w:t>
            </w:r>
          </w:p>
        </w:tc>
        <w:tc>
          <w:tcPr>
            <w:tcW w:w="160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76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44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r>
      <w:tr>
        <w:tblPrEx>
          <w:tblW w:w="10300" w:type="dxa"/>
          <w:tblCellMar>
            <w:top w:w="0" w:type="dxa"/>
            <w:left w:w="0" w:type="dxa"/>
            <w:bottom w:w="0" w:type="dxa"/>
            <w:right w:w="0" w:type="dxa"/>
          </w:tblCellMar>
        </w:tblPrEx>
        <w:trPr>
          <w:trHeight w:val="300"/>
        </w:trPr>
        <w:tc>
          <w:tcPr>
            <w:tcW w:w="412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 xml:space="preserve">PP - XoL - Standard - NR </w:t>
            </w:r>
          </w:p>
        </w:tc>
        <w:tc>
          <w:tcPr>
            <w:tcW w:w="160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1,084</w:t>
            </w:r>
          </w:p>
        </w:tc>
        <w:tc>
          <w:tcPr>
            <w:tcW w:w="176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973</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44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182</w:t>
            </w:r>
          </w:p>
        </w:tc>
      </w:tr>
      <w:tr>
        <w:tblPrEx>
          <w:tblW w:w="10300" w:type="dxa"/>
          <w:tblCellMar>
            <w:top w:w="0" w:type="dxa"/>
            <w:left w:w="0" w:type="dxa"/>
            <w:bottom w:w="0" w:type="dxa"/>
            <w:right w:w="0" w:type="dxa"/>
          </w:tblCellMar>
        </w:tblPrEx>
        <w:trPr>
          <w:trHeight w:val="300"/>
        </w:trPr>
        <w:tc>
          <w:tcPr>
            <w:tcW w:w="412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PP - XoL - Hedgehog - GR</w:t>
            </w:r>
          </w:p>
        </w:tc>
        <w:tc>
          <w:tcPr>
            <w:tcW w:w="160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296</w:t>
            </w:r>
          </w:p>
        </w:tc>
        <w:tc>
          <w:tcPr>
            <w:tcW w:w="176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294</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w:t>
            </w:r>
          </w:p>
        </w:tc>
        <w:tc>
          <w:tcPr>
            <w:tcW w:w="144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r>
      <w:tr>
        <w:tblPrEx>
          <w:tblW w:w="10300" w:type="dxa"/>
          <w:tblCellMar>
            <w:top w:w="0" w:type="dxa"/>
            <w:left w:w="0" w:type="dxa"/>
            <w:bottom w:w="0" w:type="dxa"/>
            <w:right w:w="0" w:type="dxa"/>
          </w:tblCellMar>
        </w:tblPrEx>
        <w:trPr>
          <w:trHeight w:val="300"/>
        </w:trPr>
        <w:tc>
          <w:tcPr>
            <w:tcW w:w="412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PP - XoL - Hedgehog - NR</w:t>
            </w:r>
          </w:p>
        </w:tc>
        <w:tc>
          <w:tcPr>
            <w:tcW w:w="160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76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44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r>
      <w:tr>
        <w:tblPrEx>
          <w:tblW w:w="10300" w:type="dxa"/>
          <w:tblCellMar>
            <w:top w:w="0" w:type="dxa"/>
            <w:left w:w="0" w:type="dxa"/>
            <w:bottom w:w="0" w:type="dxa"/>
            <w:right w:w="0" w:type="dxa"/>
          </w:tblCellMar>
        </w:tblPrEx>
        <w:trPr>
          <w:trHeight w:val="300"/>
        </w:trPr>
        <w:tc>
          <w:tcPr>
            <w:tcW w:w="412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PP - Pukka fronting - GR</w:t>
            </w:r>
          </w:p>
        </w:tc>
        <w:tc>
          <w:tcPr>
            <w:tcW w:w="160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76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44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r>
      <w:tr>
        <w:tblPrEx>
          <w:tblW w:w="10300" w:type="dxa"/>
          <w:tblCellMar>
            <w:top w:w="0" w:type="dxa"/>
            <w:left w:w="0" w:type="dxa"/>
            <w:bottom w:w="0" w:type="dxa"/>
            <w:right w:w="0" w:type="dxa"/>
          </w:tblCellMar>
        </w:tblPrEx>
        <w:trPr>
          <w:trHeight w:val="300"/>
        </w:trPr>
        <w:tc>
          <w:tcPr>
            <w:tcW w:w="412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PP - Pukka fronting - NR</w:t>
            </w:r>
          </w:p>
        </w:tc>
        <w:tc>
          <w:tcPr>
            <w:tcW w:w="160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76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44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r>
      <w:tr>
        <w:tblPrEx>
          <w:tblW w:w="10300" w:type="dxa"/>
          <w:tblCellMar>
            <w:top w:w="0" w:type="dxa"/>
            <w:left w:w="0" w:type="dxa"/>
            <w:bottom w:w="0" w:type="dxa"/>
            <w:right w:w="0" w:type="dxa"/>
          </w:tblCellMar>
        </w:tblPrEx>
        <w:trPr>
          <w:trHeight w:val="300"/>
        </w:trPr>
        <w:tc>
          <w:tcPr>
            <w:tcW w:w="412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PP - R&amp;V - GR</w:t>
            </w:r>
          </w:p>
        </w:tc>
        <w:tc>
          <w:tcPr>
            <w:tcW w:w="160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4,466</w:t>
            </w:r>
          </w:p>
        </w:tc>
        <w:tc>
          <w:tcPr>
            <w:tcW w:w="176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4,457</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2</w:t>
            </w:r>
          </w:p>
        </w:tc>
        <w:tc>
          <w:tcPr>
            <w:tcW w:w="144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9</w:t>
            </w:r>
          </w:p>
        </w:tc>
      </w:tr>
      <w:tr>
        <w:tblPrEx>
          <w:tblW w:w="10300" w:type="dxa"/>
          <w:tblCellMar>
            <w:top w:w="0" w:type="dxa"/>
            <w:left w:w="0" w:type="dxa"/>
            <w:bottom w:w="0" w:type="dxa"/>
            <w:right w:w="0" w:type="dxa"/>
          </w:tblCellMar>
        </w:tblPrEx>
        <w:trPr>
          <w:trHeight w:val="300"/>
        </w:trPr>
        <w:tc>
          <w:tcPr>
            <w:tcW w:w="412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PP - R&amp;V - NR</w:t>
            </w:r>
          </w:p>
        </w:tc>
        <w:tc>
          <w:tcPr>
            <w:tcW w:w="160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76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44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r>
      <w:tr>
        <w:tblPrEx>
          <w:tblW w:w="10300" w:type="dxa"/>
          <w:tblCellMar>
            <w:top w:w="0" w:type="dxa"/>
            <w:left w:w="0" w:type="dxa"/>
            <w:bottom w:w="0" w:type="dxa"/>
            <w:right w:w="0" w:type="dxa"/>
          </w:tblCellMar>
        </w:tblPrEx>
        <w:trPr>
          <w:trHeight w:val="300"/>
        </w:trPr>
        <w:tc>
          <w:tcPr>
            <w:tcW w:w="412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PP - Trans RE - GR</w:t>
            </w:r>
          </w:p>
        </w:tc>
        <w:tc>
          <w:tcPr>
            <w:tcW w:w="160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2,233</w:t>
            </w:r>
          </w:p>
        </w:tc>
        <w:tc>
          <w:tcPr>
            <w:tcW w:w="176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2,228</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w:t>
            </w:r>
          </w:p>
        </w:tc>
        <w:tc>
          <w:tcPr>
            <w:tcW w:w="144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5</w:t>
            </w:r>
          </w:p>
        </w:tc>
      </w:tr>
      <w:tr>
        <w:tblPrEx>
          <w:tblW w:w="10300" w:type="dxa"/>
          <w:tblCellMar>
            <w:top w:w="0" w:type="dxa"/>
            <w:left w:w="0" w:type="dxa"/>
            <w:bottom w:w="0" w:type="dxa"/>
            <w:right w:w="0" w:type="dxa"/>
          </w:tblCellMar>
        </w:tblPrEx>
        <w:trPr>
          <w:trHeight w:val="300"/>
        </w:trPr>
        <w:tc>
          <w:tcPr>
            <w:tcW w:w="412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PP - Trans RE - NR</w:t>
            </w:r>
          </w:p>
        </w:tc>
        <w:tc>
          <w:tcPr>
            <w:tcW w:w="160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76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44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r>
      <w:tr>
        <w:tblPrEx>
          <w:tblW w:w="10300" w:type="dxa"/>
          <w:tblCellMar>
            <w:top w:w="0" w:type="dxa"/>
            <w:left w:w="0" w:type="dxa"/>
            <w:bottom w:w="0" w:type="dxa"/>
            <w:right w:w="0" w:type="dxa"/>
          </w:tblCellMar>
        </w:tblPrEx>
        <w:trPr>
          <w:trHeight w:val="300"/>
        </w:trPr>
        <w:tc>
          <w:tcPr>
            <w:tcW w:w="412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PP - New RE - GR</w:t>
            </w:r>
          </w:p>
        </w:tc>
        <w:tc>
          <w:tcPr>
            <w:tcW w:w="160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4,630</w:t>
            </w:r>
          </w:p>
        </w:tc>
        <w:tc>
          <w:tcPr>
            <w:tcW w:w="176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4,616</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3</w:t>
            </w:r>
          </w:p>
        </w:tc>
        <w:tc>
          <w:tcPr>
            <w:tcW w:w="144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16</w:t>
            </w:r>
          </w:p>
        </w:tc>
      </w:tr>
      <w:tr>
        <w:tblPrEx>
          <w:tblW w:w="10300" w:type="dxa"/>
          <w:tblCellMar>
            <w:top w:w="0" w:type="dxa"/>
            <w:left w:w="0" w:type="dxa"/>
            <w:bottom w:w="0" w:type="dxa"/>
            <w:right w:w="0" w:type="dxa"/>
          </w:tblCellMar>
        </w:tblPrEx>
        <w:trPr>
          <w:trHeight w:val="300"/>
        </w:trPr>
        <w:tc>
          <w:tcPr>
            <w:tcW w:w="412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PP - New RE - NR</w:t>
            </w:r>
          </w:p>
        </w:tc>
        <w:tc>
          <w:tcPr>
            <w:tcW w:w="160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76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44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r>
      <w:tr>
        <w:tblPrEx>
          <w:tblW w:w="10300" w:type="dxa"/>
          <w:tblCellMar>
            <w:top w:w="0" w:type="dxa"/>
            <w:left w:w="0" w:type="dxa"/>
            <w:bottom w:w="0" w:type="dxa"/>
            <w:right w:w="0" w:type="dxa"/>
          </w:tblCellMar>
        </w:tblPrEx>
        <w:trPr>
          <w:trHeight w:val="300"/>
        </w:trPr>
        <w:tc>
          <w:tcPr>
            <w:tcW w:w="412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PP - Allianz - GR</w:t>
            </w:r>
          </w:p>
        </w:tc>
        <w:tc>
          <w:tcPr>
            <w:tcW w:w="160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2,232</w:t>
            </w:r>
          </w:p>
        </w:tc>
        <w:tc>
          <w:tcPr>
            <w:tcW w:w="176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2,228</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w:t>
            </w:r>
          </w:p>
        </w:tc>
        <w:tc>
          <w:tcPr>
            <w:tcW w:w="144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2</w:t>
            </w:r>
          </w:p>
        </w:tc>
      </w:tr>
      <w:tr>
        <w:tblPrEx>
          <w:tblW w:w="10300" w:type="dxa"/>
          <w:tblCellMar>
            <w:top w:w="0" w:type="dxa"/>
            <w:left w:w="0" w:type="dxa"/>
            <w:bottom w:w="0" w:type="dxa"/>
            <w:right w:w="0" w:type="dxa"/>
          </w:tblCellMar>
        </w:tblPrEx>
        <w:trPr>
          <w:trHeight w:val="300"/>
        </w:trPr>
        <w:tc>
          <w:tcPr>
            <w:tcW w:w="412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PP - Allianz - NR</w:t>
            </w:r>
          </w:p>
        </w:tc>
        <w:tc>
          <w:tcPr>
            <w:tcW w:w="160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76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44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r>
      <w:tr>
        <w:tblPrEx>
          <w:tblW w:w="10300" w:type="dxa"/>
          <w:tblCellMar>
            <w:top w:w="0" w:type="dxa"/>
            <w:left w:w="0" w:type="dxa"/>
            <w:bottom w:w="0" w:type="dxa"/>
            <w:right w:w="0" w:type="dxa"/>
          </w:tblCellMar>
        </w:tblPrEx>
        <w:trPr>
          <w:trHeight w:val="300"/>
        </w:trPr>
        <w:tc>
          <w:tcPr>
            <w:tcW w:w="412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PP - Swiss RE - GR</w:t>
            </w:r>
          </w:p>
        </w:tc>
        <w:tc>
          <w:tcPr>
            <w:tcW w:w="160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1,573</w:t>
            </w:r>
          </w:p>
        </w:tc>
        <w:tc>
          <w:tcPr>
            <w:tcW w:w="176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1,573</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44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r>
      <w:tr>
        <w:tblPrEx>
          <w:tblW w:w="10300" w:type="dxa"/>
          <w:tblCellMar>
            <w:top w:w="0" w:type="dxa"/>
            <w:left w:w="0" w:type="dxa"/>
            <w:bottom w:w="0" w:type="dxa"/>
            <w:right w:w="0" w:type="dxa"/>
          </w:tblCellMar>
        </w:tblPrEx>
        <w:trPr>
          <w:trHeight w:val="300"/>
        </w:trPr>
        <w:tc>
          <w:tcPr>
            <w:tcW w:w="412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PP - Swiss RE - NR</w:t>
            </w:r>
          </w:p>
        </w:tc>
        <w:tc>
          <w:tcPr>
            <w:tcW w:w="160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496</w:t>
            </w:r>
          </w:p>
        </w:tc>
        <w:tc>
          <w:tcPr>
            <w:tcW w:w="176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496</w:t>
            </w:r>
          </w:p>
        </w:tc>
        <w:tc>
          <w:tcPr>
            <w:tcW w:w="13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44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r>
      <w:tr>
        <w:tblPrEx>
          <w:tblW w:w="10300" w:type="dxa"/>
          <w:tblCellMar>
            <w:top w:w="0" w:type="dxa"/>
            <w:left w:w="0" w:type="dxa"/>
            <w:bottom w:w="0" w:type="dxa"/>
            <w:right w:w="0" w:type="dxa"/>
          </w:tblCellMar>
        </w:tblPrEx>
        <w:trPr>
          <w:trHeight w:val="300"/>
        </w:trPr>
        <w:tc>
          <w:tcPr>
            <w:tcW w:w="4120" w:type="dxa"/>
            <w:tcBorders>
              <w:top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jc w:val="right"/>
              <w:rPr>
                <w:b w:val="0"/>
                <w:bCs w:val="0"/>
                <w:i w:val="0"/>
                <w:iCs w:val="0"/>
                <w:smallCaps w:val="0"/>
                <w:color w:val="000000"/>
              </w:rPr>
            </w:pPr>
            <w:r>
              <w:rPr>
                <w:b/>
                <w:bCs/>
                <w:i w:val="0"/>
                <w:iCs w:val="0"/>
                <w:smallCaps w:val="0"/>
                <w:color w:val="000000"/>
              </w:rPr>
              <w:t>Total</w:t>
            </w:r>
          </w:p>
        </w:tc>
        <w:tc>
          <w:tcPr>
            <w:tcW w:w="1605" w:type="dxa"/>
            <w:tcBorders>
              <w:top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bCs/>
                <w:i w:val="0"/>
                <w:iCs w:val="0"/>
                <w:smallCaps w:val="0"/>
                <w:color w:val="000000"/>
              </w:rPr>
              <w:t>19,684</w:t>
            </w:r>
          </w:p>
        </w:tc>
        <w:tc>
          <w:tcPr>
            <w:tcW w:w="1765" w:type="dxa"/>
            <w:tcBorders>
              <w:top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bCs/>
                <w:i w:val="0"/>
                <w:iCs w:val="0"/>
                <w:smallCaps w:val="0"/>
                <w:color w:val="000000"/>
              </w:rPr>
              <w:t>19,642</w:t>
            </w:r>
          </w:p>
        </w:tc>
        <w:tc>
          <w:tcPr>
            <w:tcW w:w="1385" w:type="dxa"/>
            <w:tcBorders>
              <w:top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bCs/>
                <w:i w:val="0"/>
                <w:iCs w:val="0"/>
                <w:smallCaps w:val="0"/>
                <w:color w:val="000000"/>
              </w:rPr>
              <w:t>9</w:t>
            </w:r>
          </w:p>
        </w:tc>
        <w:tc>
          <w:tcPr>
            <w:tcW w:w="1445" w:type="dxa"/>
            <w:tcBorders>
              <w:top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bCs/>
                <w:i w:val="0"/>
                <w:iCs w:val="0"/>
                <w:smallCaps w:val="0"/>
                <w:color w:val="000000"/>
              </w:rPr>
              <w:t>32</w:t>
            </w:r>
          </w:p>
        </w:tc>
      </w:tr>
    </w:tbl>
    <w:p>
      <w:pPr>
        <w:spacing w:before="0" w:after="0"/>
        <w:rPr>
          <w:rFonts w:ascii="Calibri" w:eastAsia="Calibri" w:hAnsi="Calibri" w:cs="Calibri"/>
          <w:sz w:val="22"/>
          <w:szCs w:val="22"/>
        </w:rPr>
      </w:pPr>
    </w:p>
    <w:p>
      <w:pPr>
        <w:spacing w:before="0" w:after="0"/>
        <w:rPr>
          <w:rFonts w:ascii="Calibri" w:eastAsia="Calibri" w:hAnsi="Calibri" w:cs="Calibri"/>
          <w:sz w:val="22"/>
          <w:szCs w:val="22"/>
        </w:rPr>
      </w:pPr>
    </w:p>
    <w:p>
      <w:pPr>
        <w:numPr>
          <w:ilvl w:val="0"/>
          <w:numId w:val="46"/>
        </w:numPr>
        <w:spacing w:before="100"/>
        <w:ind w:left="709" w:right="0" w:hanging="432"/>
        <w:jc w:val="left"/>
        <w:outlineLvl w:val="1"/>
        <w:rPr>
          <w:b/>
          <w:bCs/>
          <w:color w:val="2F5496"/>
          <w:spacing w:val="2"/>
        </w:rPr>
      </w:pPr>
      <w:bookmarkStart w:id="117" w:name="_Ref523828382"/>
      <w:bookmarkStart w:id="118" w:name="_Toc148719750"/>
      <w:bookmarkStart w:id="119" w:name="_Toc196234039"/>
      <w:r>
        <w:rPr>
          <w:b/>
          <w:bCs/>
          <w:color w:val="2F5496"/>
          <w:spacing w:val="2"/>
        </w:rPr>
        <w:t>Reinsurance share of ENID adjustment</w:t>
      </w:r>
      <w:bookmarkEnd w:id="117"/>
      <w:bookmarkEnd w:id="118"/>
      <w:bookmarkEnd w:id="119"/>
    </w:p>
    <w:p>
      <w:pPr>
        <w:numPr>
          <w:ilvl w:val="1"/>
          <w:numId w:val="46"/>
        </w:numPr>
        <w:spacing w:before="120" w:after="240"/>
        <w:ind w:left="851" w:right="1525" w:hanging="567"/>
        <w:jc w:val="both"/>
        <w:rPr>
          <w:b w:val="0"/>
          <w:bCs w:val="0"/>
          <w:color w:val="000000"/>
          <w:spacing w:val="0"/>
        </w:rPr>
      </w:pPr>
      <w:r>
        <w:rPr>
          <w:b w:val="0"/>
          <w:bCs w:val="0"/>
          <w:color w:val="000000"/>
          <w:spacing w:val="0"/>
        </w:rPr>
        <w:t>ENID adjustment had been provided on a net basis and is included in Gross SII Technical provisions.</w:t>
      </w:r>
    </w:p>
    <w:p>
      <w:pPr>
        <w:numPr>
          <w:ilvl w:val="0"/>
          <w:numId w:val="46"/>
        </w:numPr>
        <w:spacing w:before="100"/>
        <w:ind w:left="709" w:right="0" w:hanging="432"/>
        <w:jc w:val="left"/>
        <w:outlineLvl w:val="1"/>
        <w:rPr>
          <w:b/>
          <w:bCs/>
          <w:color w:val="2F5496"/>
          <w:spacing w:val="2"/>
        </w:rPr>
      </w:pPr>
      <w:bookmarkStart w:id="120" w:name="_Toc148719751"/>
      <w:bookmarkStart w:id="121" w:name="_Toc196234040"/>
      <w:r>
        <w:rPr>
          <w:b/>
          <w:bCs/>
          <w:color w:val="2F5496"/>
          <w:spacing w:val="2"/>
        </w:rPr>
        <w:t>Reinsurance net payables brought into Solvency II Reinsurance Technical Provisions</w:t>
      </w:r>
      <w:bookmarkEnd w:id="120"/>
      <w:bookmarkEnd w:id="121"/>
    </w:p>
    <w:p>
      <w:pPr>
        <w:numPr>
          <w:ilvl w:val="1"/>
          <w:numId w:val="46"/>
        </w:numPr>
        <w:spacing w:before="120" w:after="240"/>
        <w:ind w:left="851" w:right="1525" w:hanging="567"/>
        <w:jc w:val="both"/>
        <w:rPr>
          <w:b w:val="0"/>
          <w:bCs w:val="0"/>
          <w:color w:val="000000"/>
          <w:spacing w:val="0"/>
        </w:rPr>
      </w:pPr>
      <w:r>
        <w:rPr>
          <w:b w:val="0"/>
          <w:bCs w:val="0"/>
          <w:color w:val="000000"/>
          <w:spacing w:val="0"/>
        </w:rPr>
        <w:t>Reinsurance net payables brought into Solvency II Reinsurance Technical Provisions:</w:t>
      </w:r>
    </w:p>
    <w:tbl>
      <w:tblPr>
        <w:tblW w:w="7340" w:type="dxa"/>
        <w:jc w:val="center"/>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Grid>
        <w:gridCol w:w="5741"/>
        <w:gridCol w:w="1599"/>
      </w:tblGrid>
      <w:tr>
        <w:tblPrEx>
          <w:tblW w:w="7340" w:type="dxa"/>
          <w:jc w:val="center"/>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Ex>
        <w:trPr>
          <w:trHeight w:val="360"/>
          <w:jc w:val="center"/>
        </w:trPr>
        <w:tc>
          <w:tcPr>
            <w:tcW w:w="5745" w:type="dxa"/>
            <w:tcBorders>
              <w:bottom w:val="single" w:sz="4" w:space="0" w:color="000000"/>
            </w:tcBorders>
            <w:shd w:val="clear" w:color="auto" w:fill="FFFFFF"/>
            <w:noWrap w:val="0"/>
            <w:tcMar>
              <w:top w:w="0" w:type="dxa"/>
              <w:left w:w="108" w:type="dxa"/>
              <w:bottom w:w="0" w:type="dxa"/>
              <w:right w:w="113"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Net RI technical payables</w:t>
            </w:r>
          </w:p>
        </w:tc>
        <w:tc>
          <w:tcPr>
            <w:tcW w:w="1600" w:type="dxa"/>
            <w:tcBorders>
              <w:left w:val="single" w:sz="4" w:space="0" w:color="000000"/>
              <w:bottom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rPr>
            </w:pPr>
            <w:r>
              <w:rPr>
                <w:b/>
                <w:bCs/>
                <w:i w:val="0"/>
                <w:iCs w:val="0"/>
                <w:smallCaps w:val="0"/>
                <w:color w:val="000000"/>
              </w:rPr>
              <w:t>£'000s</w:t>
            </w:r>
          </w:p>
        </w:tc>
      </w:tr>
      <w:tr>
        <w:tblPrEx>
          <w:tblW w:w="7340" w:type="dxa"/>
          <w:jc w:val="center"/>
          <w:tblCellMar>
            <w:top w:w="0" w:type="dxa"/>
            <w:left w:w="0" w:type="dxa"/>
            <w:bottom w:w="0" w:type="dxa"/>
            <w:right w:w="0" w:type="dxa"/>
          </w:tblCellMar>
        </w:tblPrEx>
        <w:trPr>
          <w:trHeight w:val="300"/>
          <w:jc w:val="center"/>
        </w:trPr>
        <w:tc>
          <w:tcPr>
            <w:tcW w:w="5745" w:type="dxa"/>
            <w:shd w:val="clear" w:color="auto" w:fill="FFFFFF"/>
            <w:noWrap w:val="0"/>
            <w:tcMar>
              <w:top w:w="0" w:type="dxa"/>
              <w:left w:w="108" w:type="dxa"/>
              <w:bottom w:w="0" w:type="dxa"/>
              <w:right w:w="113"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Creditors arising out of Reinsurance Operations - XOL</w:t>
            </w:r>
          </w:p>
        </w:tc>
        <w:tc>
          <w:tcPr>
            <w:tcW w:w="1600" w:type="dxa"/>
            <w:tcBorders>
              <w:lef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11,853</w:t>
            </w:r>
          </w:p>
        </w:tc>
      </w:tr>
      <w:tr>
        <w:tblPrEx>
          <w:tblW w:w="7340" w:type="dxa"/>
          <w:jc w:val="center"/>
          <w:tblCellMar>
            <w:top w:w="0" w:type="dxa"/>
            <w:left w:w="0" w:type="dxa"/>
            <w:bottom w:w="0" w:type="dxa"/>
            <w:right w:w="0" w:type="dxa"/>
          </w:tblCellMar>
        </w:tblPrEx>
        <w:trPr>
          <w:trHeight w:val="300"/>
          <w:jc w:val="center"/>
        </w:trPr>
        <w:tc>
          <w:tcPr>
            <w:tcW w:w="5745" w:type="dxa"/>
            <w:shd w:val="clear" w:color="auto" w:fill="FFFFFF"/>
            <w:noWrap w:val="0"/>
            <w:tcMar>
              <w:top w:w="0" w:type="dxa"/>
              <w:left w:w="108" w:type="dxa"/>
              <w:bottom w:w="0" w:type="dxa"/>
              <w:right w:w="113"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Creditors arising out of Reinsurance Operations - QS</w:t>
            </w:r>
          </w:p>
        </w:tc>
        <w:tc>
          <w:tcPr>
            <w:tcW w:w="1600" w:type="dxa"/>
            <w:tcBorders>
              <w:lef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-5,299</w:t>
            </w:r>
          </w:p>
        </w:tc>
      </w:tr>
      <w:tr>
        <w:tblPrEx>
          <w:tblW w:w="7340" w:type="dxa"/>
          <w:jc w:val="center"/>
          <w:tblCellMar>
            <w:top w:w="0" w:type="dxa"/>
            <w:left w:w="0" w:type="dxa"/>
            <w:bottom w:w="0" w:type="dxa"/>
            <w:right w:w="0" w:type="dxa"/>
          </w:tblCellMar>
        </w:tblPrEx>
        <w:trPr>
          <w:trHeight w:val="300"/>
          <w:jc w:val="center"/>
        </w:trPr>
        <w:tc>
          <w:tcPr>
            <w:tcW w:w="5745" w:type="dxa"/>
            <w:shd w:val="clear" w:color="auto" w:fill="FFFFFF"/>
            <w:noWrap w:val="0"/>
            <w:tcMar>
              <w:top w:w="0" w:type="dxa"/>
              <w:left w:w="108" w:type="dxa"/>
              <w:bottom w:w="0" w:type="dxa"/>
              <w:right w:w="113"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Creditors arising out of Reinsurance Operations - LPT</w:t>
            </w:r>
          </w:p>
        </w:tc>
        <w:tc>
          <w:tcPr>
            <w:tcW w:w="1600" w:type="dxa"/>
            <w:tcBorders>
              <w:lef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460</w:t>
            </w:r>
          </w:p>
        </w:tc>
      </w:tr>
      <w:tr>
        <w:tblPrEx>
          <w:tblW w:w="7340" w:type="dxa"/>
          <w:jc w:val="center"/>
          <w:tblCellMar>
            <w:top w:w="0" w:type="dxa"/>
            <w:left w:w="0" w:type="dxa"/>
            <w:bottom w:w="0" w:type="dxa"/>
            <w:right w:w="0" w:type="dxa"/>
          </w:tblCellMar>
        </w:tblPrEx>
        <w:trPr>
          <w:trHeight w:val="300"/>
          <w:jc w:val="center"/>
        </w:trPr>
        <w:tc>
          <w:tcPr>
            <w:tcW w:w="5745" w:type="dxa"/>
            <w:shd w:val="clear" w:color="auto" w:fill="FFFFFF"/>
            <w:noWrap w:val="0"/>
            <w:tcMar>
              <w:top w:w="0" w:type="dxa"/>
              <w:left w:w="108" w:type="dxa"/>
              <w:bottom w:w="0" w:type="dxa"/>
              <w:right w:w="113"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Coinsurance debtor</w:t>
            </w:r>
          </w:p>
        </w:tc>
        <w:tc>
          <w:tcPr>
            <w:tcW w:w="1600" w:type="dxa"/>
            <w:tcBorders>
              <w:lef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-4,037</w:t>
            </w:r>
          </w:p>
        </w:tc>
      </w:tr>
      <w:tr>
        <w:tblPrEx>
          <w:tblW w:w="7340" w:type="dxa"/>
          <w:jc w:val="center"/>
          <w:tblCellMar>
            <w:top w:w="0" w:type="dxa"/>
            <w:left w:w="0" w:type="dxa"/>
            <w:bottom w:w="0" w:type="dxa"/>
            <w:right w:w="0" w:type="dxa"/>
          </w:tblCellMar>
        </w:tblPrEx>
        <w:trPr>
          <w:trHeight w:val="315"/>
          <w:jc w:val="center"/>
        </w:trPr>
        <w:tc>
          <w:tcPr>
            <w:tcW w:w="5745" w:type="dxa"/>
            <w:tcBorders>
              <w:top w:val="single" w:sz="4" w:space="0" w:color="000000"/>
            </w:tcBorders>
            <w:shd w:val="clear" w:color="auto" w:fill="FFFFFF"/>
            <w:noWrap w:val="0"/>
            <w:tcMar>
              <w:top w:w="0" w:type="dxa"/>
              <w:left w:w="108" w:type="dxa"/>
              <w:bottom w:w="0" w:type="dxa"/>
              <w:right w:w="113" w:type="dxa"/>
            </w:tcMar>
            <w:vAlign w:val="bottom"/>
            <w:hideMark/>
          </w:tcPr>
          <w:p>
            <w:pPr>
              <w:widowControl/>
              <w:spacing w:before="0" w:after="0"/>
              <w:jc w:val="right"/>
              <w:rPr>
                <w:b w:val="0"/>
                <w:bCs w:val="0"/>
                <w:i w:val="0"/>
                <w:iCs w:val="0"/>
                <w:smallCaps w:val="0"/>
                <w:color w:val="000000"/>
              </w:rPr>
            </w:pPr>
            <w:r>
              <w:rPr>
                <w:b/>
                <w:bCs/>
                <w:i w:val="0"/>
                <w:iCs w:val="0"/>
                <w:smallCaps w:val="0"/>
                <w:color w:val="000000"/>
              </w:rPr>
              <w:t>Total</w:t>
            </w:r>
            <w:r>
              <w:rPr>
                <w:b/>
                <w:bCs/>
                <w:i w:val="0"/>
                <w:iCs w:val="0"/>
                <w:smallCaps w:val="0"/>
                <w:color w:val="000000"/>
              </w:rPr>
              <w:t xml:space="preserve">  </w:t>
            </w:r>
          </w:p>
        </w:tc>
        <w:tc>
          <w:tcPr>
            <w:tcW w:w="1600" w:type="dxa"/>
            <w:tcBorders>
              <w:top w:val="single" w:sz="4" w:space="0" w:color="000000"/>
              <w:lef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jc w:val="right"/>
              <w:rPr>
                <w:b w:val="0"/>
                <w:bCs w:val="0"/>
                <w:i w:val="0"/>
                <w:iCs w:val="0"/>
                <w:smallCaps w:val="0"/>
                <w:color w:val="000000"/>
              </w:rPr>
            </w:pPr>
            <w:r>
              <w:rPr>
                <w:b/>
                <w:bCs/>
                <w:i w:val="0"/>
                <w:iCs w:val="0"/>
                <w:smallCaps w:val="0"/>
                <w:color w:val="000000"/>
              </w:rPr>
              <w:t>2,976</w:t>
            </w:r>
          </w:p>
        </w:tc>
      </w:tr>
    </w:tbl>
    <w:p>
      <w:pPr>
        <w:spacing w:before="0" w:after="0"/>
        <w:rPr>
          <w:rFonts w:ascii="Calibri" w:eastAsia="Calibri" w:hAnsi="Calibri" w:cs="Calibri"/>
          <w:sz w:val="22"/>
          <w:szCs w:val="22"/>
        </w:rPr>
      </w:pPr>
    </w:p>
    <w:p>
      <w:pPr>
        <w:numPr>
          <w:ilvl w:val="0"/>
          <w:numId w:val="47"/>
        </w:numPr>
        <w:spacing w:before="100"/>
        <w:ind w:left="709" w:right="0" w:hanging="432"/>
        <w:jc w:val="left"/>
        <w:outlineLvl w:val="1"/>
        <w:rPr>
          <w:b/>
          <w:bCs/>
          <w:color w:val="2F5496"/>
          <w:spacing w:val="2"/>
        </w:rPr>
      </w:pPr>
      <w:bookmarkStart w:id="122" w:name="_Toc196234041"/>
      <w:r>
        <w:rPr>
          <w:b/>
          <w:bCs/>
          <w:color w:val="2F5496"/>
          <w:spacing w:val="2"/>
        </w:rPr>
        <w:t>Cancellations adjustment</w:t>
      </w:r>
      <w:bookmarkEnd w:id="122"/>
    </w:p>
    <w:p>
      <w:pPr>
        <w:numPr>
          <w:ilvl w:val="1"/>
          <w:numId w:val="47"/>
        </w:numPr>
        <w:spacing w:before="120" w:after="240"/>
        <w:ind w:left="993" w:right="1525" w:hanging="709"/>
        <w:jc w:val="both"/>
        <w:rPr>
          <w:b w:val="0"/>
          <w:bCs w:val="0"/>
          <w:color w:val="000000"/>
          <w:spacing w:val="0"/>
        </w:rPr>
      </w:pPr>
      <w:r>
        <w:rPr>
          <w:b w:val="0"/>
          <w:bCs w:val="0"/>
          <w:color w:val="000000"/>
          <w:spacing w:val="0"/>
        </w:rPr>
        <w:t>The cancellation rate calculated in paragraph 4(6)(1) at the level of 3.13% is applied on the reinsurance UPR, resulting in a cancellation of £952k.</w:t>
      </w:r>
    </w:p>
    <w:p>
      <w:pPr>
        <w:spacing w:before="120" w:after="200"/>
        <w:ind w:left="284" w:right="1525"/>
        <w:jc w:val="both"/>
        <w:rPr>
          <w:rFonts w:ascii="Calibri" w:eastAsia="Calibri" w:hAnsi="Calibri" w:cs="Calibri"/>
          <w:sz w:val="22"/>
          <w:szCs w:val="22"/>
        </w:rPr>
      </w:pPr>
    </w:p>
    <w:p>
      <w:pPr>
        <w:numPr>
          <w:ilvl w:val="0"/>
          <w:numId w:val="48"/>
        </w:numPr>
        <w:spacing w:before="100"/>
        <w:ind w:left="709" w:right="0" w:hanging="432"/>
        <w:jc w:val="left"/>
        <w:outlineLvl w:val="1"/>
        <w:rPr>
          <w:b/>
          <w:bCs/>
          <w:color w:val="2F5496"/>
          <w:spacing w:val="2"/>
        </w:rPr>
      </w:pPr>
      <w:bookmarkStart w:id="123" w:name="_Toc196234042"/>
      <w:r>
        <w:rPr>
          <w:b/>
          <w:bCs/>
          <w:color w:val="2F5496"/>
          <w:spacing w:val="2"/>
        </w:rPr>
        <w:t>Quota-share sliding scale commission</w:t>
      </w:r>
      <w:bookmarkEnd w:id="123"/>
    </w:p>
    <w:p>
      <w:pPr>
        <w:numPr>
          <w:ilvl w:val="1"/>
          <w:numId w:val="48"/>
        </w:numPr>
        <w:spacing w:before="120" w:after="240"/>
        <w:ind w:left="993" w:right="1525" w:hanging="709"/>
        <w:jc w:val="both"/>
        <w:rPr>
          <w:b w:val="0"/>
          <w:bCs w:val="0"/>
          <w:color w:val="000000"/>
          <w:spacing w:val="0"/>
        </w:rPr>
      </w:pPr>
      <w:r>
        <w:rPr>
          <w:b w:val="0"/>
          <w:bCs w:val="0"/>
          <w:color w:val="000000"/>
          <w:spacing w:val="0"/>
        </w:rPr>
        <w:t>Future reinsurance expected technical cashflows such as profit or sliding scale commissions are allowed as part of the Reinsurance best estimate. This was provided by finance and was estimated at the level of £2m as of December-24.</w:t>
      </w:r>
    </w:p>
    <w:p>
      <w:pPr>
        <w:numPr>
          <w:ilvl w:val="0"/>
          <w:numId w:val="48"/>
        </w:numPr>
        <w:spacing w:before="100"/>
        <w:ind w:left="709" w:right="0" w:hanging="432"/>
        <w:jc w:val="left"/>
        <w:outlineLvl w:val="1"/>
        <w:rPr>
          <w:b/>
          <w:bCs/>
          <w:color w:val="2F5496"/>
          <w:spacing w:val="2"/>
        </w:rPr>
      </w:pPr>
      <w:bookmarkStart w:id="124" w:name="_Toc148719752"/>
      <w:bookmarkStart w:id="125" w:name="_Toc196234043"/>
      <w:r>
        <w:rPr>
          <w:b/>
          <w:bCs/>
          <w:color w:val="2F5496"/>
          <w:spacing w:val="2"/>
        </w:rPr>
        <w:t>Reinsurance default adjustment</w:t>
      </w:r>
      <w:bookmarkEnd w:id="124"/>
      <w:bookmarkEnd w:id="125"/>
    </w:p>
    <w:p>
      <w:pPr>
        <w:numPr>
          <w:ilvl w:val="1"/>
          <w:numId w:val="48"/>
        </w:numPr>
        <w:spacing w:before="120" w:after="240"/>
        <w:ind w:left="851" w:right="1525" w:hanging="567"/>
        <w:jc w:val="both"/>
        <w:rPr>
          <w:b w:val="0"/>
          <w:bCs w:val="0"/>
          <w:color w:val="000000"/>
          <w:spacing w:val="0"/>
        </w:rPr>
      </w:pPr>
      <w:r>
        <w:rPr>
          <w:b w:val="0"/>
          <w:bCs w:val="0"/>
          <w:color w:val="000000"/>
          <w:spacing w:val="0"/>
        </w:rPr>
        <w:t>The default adjustment is calculated as follows:</w:t>
      </w:r>
    </w:p>
    <w:p>
      <w:pPr>
        <w:spacing w:before="0" w:after="0"/>
      </w:pPr>
      <w:r>
        <w:rPr>
          <w:strike w:val="0"/>
          <w:u w:val="none"/>
        </w:rPr>
        <w:drawing>
          <wp:inline>
            <wp:extent cx="5381625" cy="4191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9"/>
                    <a:stretch>
                      <a:fillRect/>
                    </a:stretch>
                  </pic:blipFill>
                  <pic:spPr>
                    <a:xfrm>
                      <a:off x="0" y="0"/>
                      <a:ext cx="5381625" cy="419100"/>
                    </a:xfrm>
                    <a:prstGeom prst="rect">
                      <a:avLst/>
                    </a:prstGeom>
                  </pic:spPr>
                </pic:pic>
              </a:graphicData>
            </a:graphic>
          </wp:inline>
        </w:drawing>
      </w:r>
    </w:p>
    <w:p>
      <w:pPr>
        <w:spacing w:before="0" w:after="0"/>
        <w:rPr>
          <w:rFonts w:ascii="Calibri" w:eastAsia="Calibri" w:hAnsi="Calibri" w:cs="Calibri"/>
          <w:sz w:val="22"/>
          <w:szCs w:val="22"/>
        </w:rPr>
      </w:pPr>
    </w:p>
    <w:p>
      <w:pPr>
        <w:spacing w:before="120" w:after="200"/>
        <w:ind w:left="709" w:right="1525"/>
        <w:jc w:val="both"/>
      </w:pPr>
      <w:r>
        <w:t>Where:</w:t>
      </w:r>
    </w:p>
    <w:p>
      <w:pPr>
        <w:numPr>
          <w:ilvl w:val="0"/>
          <w:numId w:val="49"/>
        </w:numPr>
        <w:tabs>
          <w:tab w:val="left" w:pos="726"/>
        </w:tabs>
        <w:spacing w:before="120" w:after="200"/>
        <w:ind w:left="720" w:right="1525" w:hanging="360"/>
        <w:jc w:val="both"/>
        <w:rPr>
          <w:rFonts w:ascii="Work Sans" w:eastAsia="Work Sans" w:hAnsi="Work Sans" w:cs="Work Sans"/>
          <w:sz w:val="22"/>
          <w:szCs w:val="22"/>
        </w:rPr>
      </w:pPr>
      <w:r>
        <w:t>CP refers to the reinsurance claims provisions without discounting, or ENIDs.</w:t>
      </w:r>
    </w:p>
    <w:p>
      <w:pPr>
        <w:numPr>
          <w:ilvl w:val="0"/>
          <w:numId w:val="49"/>
        </w:numPr>
        <w:tabs>
          <w:tab w:val="left" w:pos="726"/>
        </w:tabs>
        <w:spacing w:before="120" w:after="200"/>
        <w:ind w:left="720" w:right="1525" w:hanging="360"/>
        <w:jc w:val="both"/>
        <w:rPr>
          <w:rFonts w:ascii="Work Sans" w:eastAsia="Work Sans" w:hAnsi="Work Sans" w:cs="Work Sans"/>
          <w:sz w:val="22"/>
          <w:szCs w:val="22"/>
        </w:rPr>
      </w:pPr>
      <w:r>
        <w:t>PP refers to the RI premium provisions without discounting or ENIDs.</w:t>
      </w:r>
    </w:p>
    <w:p>
      <w:pPr>
        <w:numPr>
          <w:ilvl w:val="0"/>
          <w:numId w:val="49"/>
        </w:numPr>
        <w:tabs>
          <w:tab w:val="left" w:pos="726"/>
        </w:tabs>
        <w:spacing w:before="120" w:after="200"/>
        <w:ind w:left="720" w:right="1525" w:hanging="360"/>
        <w:jc w:val="both"/>
        <w:rPr>
          <w:rFonts w:ascii="Work Sans" w:eastAsia="Work Sans" w:hAnsi="Work Sans" w:cs="Work Sans"/>
          <w:sz w:val="22"/>
          <w:szCs w:val="22"/>
        </w:rPr>
      </w:pPr>
      <w:r>
        <w:t>CFt refers to the cash flow (CP + PP) in year t</w:t>
      </w:r>
    </w:p>
    <w:p>
      <w:pPr>
        <w:numPr>
          <w:ilvl w:val="0"/>
          <w:numId w:val="49"/>
        </w:numPr>
        <w:tabs>
          <w:tab w:val="left" w:pos="726"/>
        </w:tabs>
        <w:spacing w:before="120" w:after="200"/>
        <w:ind w:left="720" w:right="1525" w:hanging="360"/>
        <w:jc w:val="both"/>
        <w:rPr>
          <w:rFonts w:ascii="Work Sans" w:eastAsia="Work Sans" w:hAnsi="Work Sans" w:cs="Work Sans"/>
          <w:sz w:val="22"/>
          <w:szCs w:val="22"/>
        </w:rPr>
      </w:pPr>
      <w:r>
        <w:t>N refers to the number of years that technical provisions cash flows are expected to be payable</w:t>
      </w:r>
    </w:p>
    <w:p>
      <w:pPr>
        <w:numPr>
          <w:ilvl w:val="0"/>
          <w:numId w:val="49"/>
        </w:numPr>
        <w:tabs>
          <w:tab w:val="left" w:pos="726"/>
        </w:tabs>
        <w:spacing w:before="120" w:after="200"/>
        <w:ind w:left="720" w:right="1525" w:hanging="360"/>
        <w:jc w:val="both"/>
        <w:rPr>
          <w:rFonts w:ascii="Work Sans" w:eastAsia="Work Sans" w:hAnsi="Work Sans" w:cs="Work Sans"/>
          <w:sz w:val="22"/>
          <w:szCs w:val="22"/>
        </w:rPr>
      </w:pPr>
      <w:r>
        <w:t>P(default) refers to the weighted probability of default of the reinsurance profile, calculated as follows:</w:t>
      </w:r>
    </w:p>
    <w:p>
      <w:pPr>
        <w:keepNext/>
        <w:widowControl/>
        <w:spacing w:before="120" w:after="120"/>
        <w:ind w:left="720"/>
        <w:jc w:val="both"/>
      </w:pPr>
      <w:r>
        <w:rPr>
          <w:strike w:val="0"/>
          <w:u w:val="none"/>
        </w:rPr>
        <w:drawing>
          <wp:inline>
            <wp:extent cx="3981450" cy="24765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20"/>
                    <a:stretch>
                      <a:fillRect/>
                    </a:stretch>
                  </pic:blipFill>
                  <pic:spPr>
                    <a:xfrm>
                      <a:off x="0" y="0"/>
                      <a:ext cx="3981450" cy="247650"/>
                    </a:xfrm>
                    <a:prstGeom prst="rect">
                      <a:avLst/>
                    </a:prstGeom>
                  </pic:spPr>
                </pic:pic>
              </a:graphicData>
            </a:graphic>
          </wp:inline>
        </w:drawing>
      </w:r>
    </w:p>
    <w:p>
      <w:pPr>
        <w:spacing w:before="0" w:after="0"/>
        <w:rPr>
          <w:rFonts w:ascii="Calibri" w:eastAsia="Calibri" w:hAnsi="Calibri" w:cs="Calibri"/>
          <w:sz w:val="22"/>
          <w:szCs w:val="22"/>
        </w:rPr>
      </w:pPr>
    </w:p>
    <w:p>
      <w:pPr>
        <w:spacing w:before="120" w:after="200"/>
        <w:ind w:left="709" w:right="1525"/>
        <w:jc w:val="both"/>
      </w:pPr>
      <w:r>
        <w:t>Where:</w:t>
      </w:r>
    </w:p>
    <w:p>
      <w:pPr>
        <w:numPr>
          <w:ilvl w:val="0"/>
          <w:numId w:val="49"/>
        </w:numPr>
        <w:tabs>
          <w:tab w:val="left" w:pos="726"/>
        </w:tabs>
        <w:spacing w:before="120" w:after="200"/>
        <w:ind w:left="720" w:right="1525" w:hanging="360"/>
        <w:jc w:val="both"/>
        <w:rPr>
          <w:rFonts w:ascii="Work Sans" w:eastAsia="Work Sans" w:hAnsi="Work Sans" w:cs="Work Sans"/>
          <w:sz w:val="22"/>
          <w:szCs w:val="22"/>
        </w:rPr>
      </w:pPr>
      <w:r>
        <w:t>RI exposure is the total exposure to each reinsurer net of any collateral held</w:t>
      </w:r>
    </w:p>
    <w:p>
      <w:pPr>
        <w:numPr>
          <w:ilvl w:val="0"/>
          <w:numId w:val="49"/>
        </w:numPr>
        <w:tabs>
          <w:tab w:val="left" w:pos="726"/>
        </w:tabs>
        <w:spacing w:before="120" w:after="200"/>
        <w:ind w:left="720" w:right="1525" w:hanging="360"/>
        <w:jc w:val="both"/>
        <w:rPr>
          <w:rFonts w:ascii="Work Sans" w:eastAsia="Work Sans" w:hAnsi="Work Sans" w:cs="Work Sans"/>
          <w:sz w:val="22"/>
          <w:szCs w:val="22"/>
        </w:rPr>
      </w:pPr>
      <w:r>
        <w:t>P(rating) is the probability of default based on the ECAI rating as per Article 199(2) or the probability of default based on the solvency coverage in accordance with 199(3) (where applicable) of the Delegated Regulations.</w:t>
      </w:r>
    </w:p>
    <w:p>
      <w:pPr>
        <w:numPr>
          <w:ilvl w:val="0"/>
          <w:numId w:val="50"/>
        </w:numPr>
        <w:spacing w:before="120" w:after="200"/>
        <w:ind w:left="851" w:right="1525" w:hanging="567"/>
        <w:jc w:val="both"/>
      </w:pPr>
      <w:r>
        <w:t>The approach taken to estimate the allowance for reinsurance bad debt is based on parameters that underlie the calculation of counterparty default risk under the Standard Formula. These parameters are calibrated on a 1-in-200-year basis over a one-year time horizon. Notwithstanding this point, the approach is considered to be proportionate:</w:t>
      </w:r>
    </w:p>
    <w:tbl>
      <w:tblPr>
        <w:tblW w:w="75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tblGrid>
        <w:gridCol w:w="2524"/>
        <w:gridCol w:w="1634"/>
        <w:gridCol w:w="1730"/>
        <w:gridCol w:w="1698"/>
      </w:tblGrid>
      <w:tr>
        <w:tblPrEx>
          <w:tblW w:w="75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Ex>
        <w:trPr>
          <w:trHeight w:val="349"/>
          <w:jc w:val="center"/>
        </w:trPr>
        <w:tc>
          <w:tcPr>
            <w:tcW w:w="2524" w:type="dxa"/>
            <w:tcBorders>
              <w:bottom w:val="single" w:sz="4" w:space="0" w:color="000000"/>
              <w:right w:val="single" w:sz="4" w:space="0" w:color="000000"/>
            </w:tcBorders>
            <w:noWrap w:val="0"/>
            <w:tcMar>
              <w:top w:w="0" w:type="dxa"/>
              <w:left w:w="108" w:type="dxa"/>
              <w:bottom w:w="0" w:type="dxa"/>
              <w:right w:w="108"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 </w:t>
            </w:r>
          </w:p>
        </w:tc>
        <w:tc>
          <w:tcPr>
            <w:tcW w:w="1634" w:type="dxa"/>
            <w:tcBorders>
              <w:left w:val="single" w:sz="4" w:space="0" w:color="000000"/>
              <w:bottom w:val="single" w:sz="4" w:space="0" w:color="000000"/>
              <w:right w:val="single" w:sz="4" w:space="0" w:color="000000"/>
            </w:tcBorders>
            <w:noWrap w:val="0"/>
            <w:tcMar>
              <w:top w:w="0" w:type="dxa"/>
              <w:left w:w="108" w:type="dxa"/>
              <w:bottom w:w="0" w:type="dxa"/>
              <w:right w:w="108"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GAAP Valuation</w:t>
            </w:r>
          </w:p>
        </w:tc>
        <w:tc>
          <w:tcPr>
            <w:tcW w:w="1730" w:type="dxa"/>
            <w:tcBorders>
              <w:left w:val="single" w:sz="4" w:space="0" w:color="000000"/>
              <w:bottom w:val="single" w:sz="4" w:space="0" w:color="000000"/>
              <w:right w:val="single" w:sz="4" w:space="0" w:color="000000"/>
            </w:tcBorders>
            <w:noWrap w:val="0"/>
            <w:tcMar>
              <w:top w:w="0" w:type="dxa"/>
              <w:left w:w="108" w:type="dxa"/>
              <w:bottom w:w="0" w:type="dxa"/>
              <w:right w:w="108"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SII Valuation</w:t>
            </w:r>
          </w:p>
        </w:tc>
        <w:tc>
          <w:tcPr>
            <w:tcW w:w="1698" w:type="dxa"/>
            <w:tcBorders>
              <w:left w:val="single" w:sz="4" w:space="0" w:color="000000"/>
              <w:bottom w:val="single" w:sz="4" w:space="0" w:color="000000"/>
            </w:tcBorders>
            <w:noWrap w:val="0"/>
            <w:tcMar>
              <w:top w:w="0" w:type="dxa"/>
              <w:left w:w="108" w:type="dxa"/>
              <w:bottom w:w="0" w:type="dxa"/>
              <w:right w:w="108"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Comments</w:t>
            </w:r>
          </w:p>
        </w:tc>
      </w:tr>
      <w:tr>
        <w:tblPrEx>
          <w:tblW w:w="7586" w:type="dxa"/>
          <w:jc w:val="center"/>
          <w:tblCellMar>
            <w:top w:w="0" w:type="dxa"/>
            <w:left w:w="0" w:type="dxa"/>
            <w:bottom w:w="0" w:type="dxa"/>
            <w:right w:w="0" w:type="dxa"/>
          </w:tblCellMar>
        </w:tblPrEx>
        <w:trPr>
          <w:trHeight w:val="349"/>
          <w:jc w:val="center"/>
        </w:trPr>
        <w:tc>
          <w:tcPr>
            <w:tcW w:w="2524" w:type="dxa"/>
            <w:tcBorders>
              <w:top w:val="single" w:sz="4" w:space="0" w:color="000000"/>
              <w:right w:val="single" w:sz="4" w:space="0" w:color="000000"/>
            </w:tcBorders>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rPr>
            </w:pPr>
            <w:r>
              <w:rPr>
                <w:b w:val="0"/>
                <w:bCs w:val="0"/>
                <w:i w:val="0"/>
                <w:iCs w:val="0"/>
                <w:smallCaps w:val="0"/>
                <w:color w:val="000000"/>
              </w:rPr>
              <w:t>Default deduction</w:t>
            </w:r>
          </w:p>
        </w:tc>
        <w:tc>
          <w:tcPr>
            <w:tcW w:w="1634" w:type="dxa"/>
            <w:tcBorders>
              <w:top w:val="single" w:sz="4" w:space="0" w:color="000000"/>
              <w:left w:val="single" w:sz="4" w:space="0" w:color="000000"/>
              <w:right w:val="single" w:sz="4" w:space="0" w:color="000000"/>
            </w:tcBorders>
            <w:noWrap w:val="0"/>
            <w:tcMar>
              <w:top w:w="0" w:type="dxa"/>
              <w:left w:w="108"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730" w:type="dxa"/>
            <w:tcBorders>
              <w:top w:val="single" w:sz="4" w:space="0" w:color="000000"/>
              <w:left w:val="single" w:sz="4" w:space="0" w:color="000000"/>
              <w:right w:val="single" w:sz="4" w:space="0" w:color="000000"/>
            </w:tcBorders>
            <w:noWrap w:val="0"/>
            <w:tcMar>
              <w:top w:w="0" w:type="dxa"/>
              <w:left w:w="108"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-61</w:t>
            </w:r>
          </w:p>
        </w:tc>
        <w:tc>
          <w:tcPr>
            <w:tcW w:w="1698" w:type="dxa"/>
            <w:tcBorders>
              <w:top w:val="single" w:sz="4" w:space="0" w:color="000000"/>
              <w:left w:val="single" w:sz="4" w:space="0" w:color="000000"/>
            </w:tcBorders>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 </w:t>
            </w:r>
          </w:p>
        </w:tc>
      </w:tr>
    </w:tbl>
    <w:p>
      <w:pPr>
        <w:spacing w:before="0" w:after="0"/>
        <w:rPr>
          <w:rFonts w:ascii="Calibri" w:eastAsia="Calibri" w:hAnsi="Calibri" w:cs="Calibri"/>
          <w:sz w:val="22"/>
          <w:szCs w:val="22"/>
        </w:rPr>
      </w:pPr>
    </w:p>
    <w:p>
      <w:pPr>
        <w:numPr>
          <w:ilvl w:val="0"/>
          <w:numId w:val="51"/>
        </w:numPr>
        <w:spacing w:before="100"/>
        <w:ind w:left="709" w:right="0" w:hanging="432"/>
        <w:jc w:val="left"/>
        <w:outlineLvl w:val="1"/>
        <w:rPr>
          <w:b/>
          <w:bCs/>
          <w:color w:val="2F5496"/>
          <w:spacing w:val="2"/>
        </w:rPr>
      </w:pPr>
      <w:bookmarkStart w:id="126" w:name="_Toc196234044"/>
      <w:r>
        <w:rPr>
          <w:b/>
          <w:bCs/>
          <w:color w:val="2F5496"/>
          <w:spacing w:val="2"/>
        </w:rPr>
        <w:t>Reinsurance discounting</w:t>
      </w:r>
      <w:bookmarkEnd w:id="126"/>
    </w:p>
    <w:p>
      <w:pPr>
        <w:numPr>
          <w:ilvl w:val="1"/>
          <w:numId w:val="51"/>
        </w:numPr>
        <w:spacing w:before="120" w:after="240"/>
        <w:ind w:left="851" w:right="1525" w:hanging="567"/>
        <w:jc w:val="both"/>
        <w:rPr>
          <w:b w:val="0"/>
          <w:bCs w:val="0"/>
          <w:color w:val="000000"/>
          <w:spacing w:val="0"/>
        </w:rPr>
      </w:pPr>
      <w:r>
        <w:rPr>
          <w:b w:val="0"/>
          <w:bCs w:val="0"/>
          <w:color w:val="000000"/>
          <w:spacing w:val="0"/>
        </w:rPr>
        <w:t>The discounted reinsurance share of gross technical provisions is given by the following:</w:t>
      </w:r>
    </w:p>
    <w:p>
      <w:pPr>
        <w:widowControl/>
        <w:spacing w:before="0" w:after="0"/>
        <w:ind w:left="709"/>
        <w:jc w:val="both"/>
        <w:rPr>
          <w:rFonts w:ascii="Calibri" w:eastAsia="Calibri" w:hAnsi="Calibri" w:cs="Calibri"/>
          <w:sz w:val="22"/>
          <w:szCs w:val="22"/>
        </w:rPr>
      </w:pPr>
    </w:p>
    <w:p>
      <w:pPr>
        <w:widowControl/>
        <w:spacing w:before="0" w:after="0"/>
        <w:ind w:left="709"/>
        <w:jc w:val="center"/>
      </w:pPr>
      <w:r>
        <w:rPr>
          <w:strike w:val="0"/>
          <w:u w:val="none"/>
        </w:rPr>
        <w:drawing>
          <wp:inline>
            <wp:extent cx="2981325" cy="409575"/>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21"/>
                    <a:stretch>
                      <a:fillRect/>
                    </a:stretch>
                  </pic:blipFill>
                  <pic:spPr>
                    <a:xfrm>
                      <a:off x="0" y="0"/>
                      <a:ext cx="2981325" cy="409575"/>
                    </a:xfrm>
                    <a:prstGeom prst="rect">
                      <a:avLst/>
                    </a:prstGeom>
                  </pic:spPr>
                </pic:pic>
              </a:graphicData>
            </a:graphic>
          </wp:inline>
        </w:drawing>
      </w:r>
    </w:p>
    <w:p>
      <w:pPr>
        <w:spacing w:before="120" w:after="200"/>
        <w:ind w:left="709" w:right="1525"/>
        <w:jc w:val="both"/>
      </w:pPr>
      <w:r>
        <w:t>Where:</w:t>
      </w:r>
    </w:p>
    <w:p>
      <w:pPr>
        <w:numPr>
          <w:ilvl w:val="0"/>
          <w:numId w:val="52"/>
        </w:numPr>
        <w:tabs>
          <w:tab w:val="left" w:pos="726"/>
        </w:tabs>
        <w:spacing w:before="120" w:after="200"/>
        <w:ind w:left="720" w:right="1525" w:hanging="360"/>
        <w:jc w:val="both"/>
        <w:rPr>
          <w:rFonts w:ascii="Work Sans" w:eastAsia="Work Sans" w:hAnsi="Work Sans" w:cs="Work Sans"/>
          <w:sz w:val="22"/>
          <w:szCs w:val="22"/>
        </w:rPr>
      </w:pPr>
      <w:r>
        <w:t>RI_CFt refers the reinsurance share of undiscounted technical provision cash flows in year t.</w:t>
      </w:r>
    </w:p>
    <w:p>
      <w:pPr>
        <w:numPr>
          <w:ilvl w:val="0"/>
          <w:numId w:val="52"/>
        </w:numPr>
        <w:tabs>
          <w:tab w:val="left" w:pos="726"/>
        </w:tabs>
        <w:spacing w:before="120" w:after="200"/>
        <w:ind w:left="720" w:right="1525" w:hanging="360"/>
        <w:jc w:val="both"/>
        <w:rPr>
          <w:rFonts w:ascii="Work Sans" w:eastAsia="Work Sans" w:hAnsi="Work Sans" w:cs="Work Sans"/>
          <w:sz w:val="22"/>
          <w:szCs w:val="22"/>
        </w:rPr>
      </w:pPr>
      <w:r>
        <w:t>RFR refers to the GBP risk-free rates as published monthly by the Bank of England.</w:t>
      </w:r>
    </w:p>
    <w:tbl>
      <w:tblPr>
        <w:tblW w:w="8221" w:type="dxa"/>
        <w:jc w:val="center"/>
        <w:tblCellMar>
          <w:top w:w="0" w:type="dxa"/>
          <w:left w:w="0" w:type="dxa"/>
          <w:bottom w:w="0" w:type="dxa"/>
          <w:right w:w="0" w:type="dxa"/>
        </w:tblCellMar>
      </w:tblPr>
      <w:tblGrid>
        <w:gridCol w:w="1979"/>
        <w:gridCol w:w="1848"/>
        <w:gridCol w:w="1556"/>
        <w:gridCol w:w="2838"/>
      </w:tblGrid>
      <w:tr>
        <w:tblPrEx>
          <w:tblW w:w="8221" w:type="dxa"/>
          <w:jc w:val="center"/>
          <w:tblCellMar>
            <w:top w:w="0" w:type="dxa"/>
            <w:left w:w="0" w:type="dxa"/>
            <w:bottom w:w="0" w:type="dxa"/>
            <w:right w:w="0" w:type="dxa"/>
          </w:tblCellMar>
        </w:tblPrEx>
        <w:trPr>
          <w:trHeight w:val="364"/>
          <w:jc w:val="center"/>
        </w:trPr>
        <w:tc>
          <w:tcPr>
            <w:tcW w:w="1985" w:type="dxa"/>
            <w:tcBorders>
              <w:top w:val="single" w:sz="4" w:space="0" w:color="000000"/>
              <w:left w:val="single" w:sz="4" w:space="0" w:color="000000"/>
              <w:bottom w:val="single" w:sz="4" w:space="0" w:color="000000"/>
            </w:tcBorders>
            <w:shd w:val="clear" w:color="auto" w:fill="FFFFFF"/>
            <w:noWrap w:val="0"/>
            <w:tcMar>
              <w:top w:w="0" w:type="dxa"/>
              <w:left w:w="108" w:type="dxa"/>
              <w:bottom w:w="0" w:type="dxa"/>
              <w:right w:w="113" w:type="dxa"/>
            </w:tcMar>
            <w:vAlign w:val="center"/>
            <w:hideMark/>
          </w:tcPr>
          <w:p>
            <w:pPr>
              <w:widowControl/>
              <w:spacing w:before="0" w:after="0"/>
              <w:jc w:val="right"/>
              <w:rPr>
                <w:b w:val="0"/>
                <w:bCs w:val="0"/>
                <w:i w:val="0"/>
                <w:iCs w:val="0"/>
                <w:smallCaps w:val="0"/>
                <w:color w:val="000000"/>
                <w:sz w:val="20"/>
                <w:szCs w:val="20"/>
              </w:rPr>
            </w:pPr>
            <w:r>
              <w:rPr>
                <w:b/>
                <w:bCs/>
                <w:i w:val="0"/>
                <w:iCs w:val="0"/>
                <w:smallCaps w:val="0"/>
                <w:color w:val="000000"/>
                <w:sz w:val="20"/>
                <w:szCs w:val="20"/>
              </w:rPr>
              <w:t> </w:t>
            </w:r>
            <w:r>
              <w:rPr>
                <w:b/>
                <w:bCs/>
                <w:i w:val="0"/>
                <w:iCs w:val="0"/>
                <w:smallCaps w:val="0"/>
                <w:color w:val="000000"/>
                <w:sz w:val="20"/>
                <w:szCs w:val="20"/>
              </w:rPr>
              <w:t>£’000s</w:t>
            </w:r>
          </w:p>
        </w:tc>
        <w:tc>
          <w:tcPr>
            <w:tcW w:w="1848" w:type="dxa"/>
            <w:tcBorders>
              <w:top w:val="single" w:sz="4" w:space="0" w:color="000000"/>
              <w:left w:val="single" w:sz="4" w:space="0" w:color="000000"/>
              <w:bottom w:val="single" w:sz="4" w:space="0" w:color="000000"/>
            </w:tcBorders>
            <w:shd w:val="clear" w:color="auto" w:fill="FFFFFF"/>
            <w:noWrap w:val="0"/>
            <w:tcMar>
              <w:top w:w="0" w:type="dxa"/>
              <w:left w:w="108" w:type="dxa"/>
              <w:bottom w:w="0" w:type="dxa"/>
              <w:right w:w="113" w:type="dxa"/>
            </w:tcMar>
            <w:vAlign w:val="center"/>
            <w:hideMark/>
          </w:tcPr>
          <w:p>
            <w:pPr>
              <w:widowControl/>
              <w:spacing w:before="0" w:after="0"/>
              <w:jc w:val="center"/>
              <w:rPr>
                <w:b w:val="0"/>
                <w:bCs w:val="0"/>
                <w:i w:val="0"/>
                <w:iCs w:val="0"/>
                <w:smallCaps w:val="0"/>
                <w:color w:val="000000"/>
                <w:sz w:val="20"/>
                <w:szCs w:val="20"/>
              </w:rPr>
            </w:pPr>
            <w:r>
              <w:rPr>
                <w:b/>
                <w:bCs/>
                <w:i w:val="0"/>
                <w:iCs w:val="0"/>
                <w:smallCaps w:val="0"/>
                <w:color w:val="000000"/>
                <w:sz w:val="20"/>
                <w:szCs w:val="20"/>
              </w:rPr>
              <w:t>GAAP Valuation</w:t>
            </w:r>
          </w:p>
        </w:tc>
        <w:tc>
          <w:tcPr>
            <w:tcW w:w="1559" w:type="dxa"/>
            <w:tcBorders>
              <w:top w:val="single" w:sz="4" w:space="0" w:color="000000"/>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center"/>
              <w:rPr>
                <w:b w:val="0"/>
                <w:bCs w:val="0"/>
                <w:i w:val="0"/>
                <w:iCs w:val="0"/>
                <w:smallCaps w:val="0"/>
                <w:color w:val="000000"/>
                <w:sz w:val="20"/>
                <w:szCs w:val="20"/>
              </w:rPr>
            </w:pPr>
            <w:r>
              <w:rPr>
                <w:b/>
                <w:bCs/>
                <w:i w:val="0"/>
                <w:iCs w:val="0"/>
                <w:smallCaps w:val="0"/>
                <w:color w:val="000000"/>
                <w:sz w:val="20"/>
                <w:szCs w:val="20"/>
              </w:rPr>
              <w:t>SII Valuation</w:t>
            </w:r>
          </w:p>
        </w:tc>
        <w:tc>
          <w:tcPr>
            <w:tcW w:w="2844" w:type="dxa"/>
            <w:tcBorders>
              <w:top w:val="single" w:sz="4" w:space="0" w:color="000000"/>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20"/>
                <w:szCs w:val="20"/>
              </w:rPr>
            </w:pPr>
            <w:r>
              <w:rPr>
                <w:b/>
                <w:bCs/>
                <w:i w:val="0"/>
                <w:iCs w:val="0"/>
                <w:smallCaps w:val="0"/>
                <w:color w:val="000000"/>
                <w:sz w:val="20"/>
                <w:szCs w:val="20"/>
              </w:rPr>
              <w:t>Comments</w:t>
            </w:r>
          </w:p>
        </w:tc>
      </w:tr>
      <w:tr>
        <w:tblPrEx>
          <w:tblW w:w="8221" w:type="dxa"/>
          <w:jc w:val="center"/>
          <w:tblCellMar>
            <w:top w:w="0" w:type="dxa"/>
            <w:left w:w="0" w:type="dxa"/>
            <w:bottom w:w="0" w:type="dxa"/>
            <w:right w:w="0" w:type="dxa"/>
          </w:tblCellMar>
        </w:tblPrEx>
        <w:trPr>
          <w:trHeight w:val="364"/>
          <w:jc w:val="center"/>
        </w:trPr>
        <w:tc>
          <w:tcPr>
            <w:tcW w:w="1980" w:type="dxa"/>
            <w:tcBorders>
              <w:top w:val="single" w:sz="4" w:space="0" w:color="000000"/>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20"/>
                <w:szCs w:val="20"/>
              </w:rPr>
            </w:pPr>
            <w:r>
              <w:rPr>
                <w:b w:val="0"/>
                <w:bCs w:val="0"/>
                <w:i w:val="0"/>
                <w:iCs w:val="0"/>
                <w:smallCaps w:val="0"/>
                <w:color w:val="000000"/>
                <w:sz w:val="20"/>
                <w:szCs w:val="20"/>
              </w:rPr>
              <w:t xml:space="preserve">Disc - RI Clm Prov </w:t>
            </w:r>
          </w:p>
        </w:tc>
        <w:tc>
          <w:tcPr>
            <w:tcW w:w="1853" w:type="dxa"/>
            <w:tcBorders>
              <w:bottom w:val="single" w:sz="4" w:space="0" w:color="000000"/>
            </w:tcBorders>
            <w:shd w:val="clear" w:color="auto" w:fill="FFFFFF"/>
            <w:noWrap w:val="0"/>
            <w:tcMar>
              <w:top w:w="0" w:type="dxa"/>
              <w:left w:w="113" w:type="dxa"/>
              <w:bottom w:w="0" w:type="dxa"/>
              <w:right w:w="113" w:type="dxa"/>
            </w:tcMar>
            <w:vAlign w:val="bottom"/>
            <w:hideMark/>
          </w:tcPr>
          <w:p>
            <w:pPr>
              <w:widowControl/>
              <w:spacing w:before="0" w:after="0"/>
              <w:jc w:val="right"/>
              <w:rPr>
                <w:b w:val="0"/>
                <w:bCs w:val="0"/>
                <w:i w:val="0"/>
                <w:iCs w:val="0"/>
                <w:smallCaps w:val="0"/>
                <w:color w:val="000000"/>
                <w:sz w:val="20"/>
                <w:szCs w:val="20"/>
              </w:rPr>
            </w:pPr>
            <w:r>
              <w:rPr>
                <w:b w:val="0"/>
                <w:bCs w:val="0"/>
                <w:i w:val="0"/>
                <w:iCs w:val="0"/>
                <w:smallCaps w:val="0"/>
                <w:color w:val="000000"/>
                <w:sz w:val="20"/>
                <w:szCs w:val="20"/>
              </w:rPr>
              <w:t>0</w:t>
            </w:r>
          </w:p>
        </w:tc>
        <w:tc>
          <w:tcPr>
            <w:tcW w:w="1559"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jc w:val="right"/>
              <w:rPr>
                <w:b w:val="0"/>
                <w:bCs w:val="0"/>
                <w:i w:val="0"/>
                <w:iCs w:val="0"/>
                <w:smallCaps w:val="0"/>
                <w:color w:val="000000"/>
                <w:sz w:val="20"/>
                <w:szCs w:val="20"/>
              </w:rPr>
            </w:pPr>
            <w:r>
              <w:rPr>
                <w:b w:val="0"/>
                <w:bCs w:val="0"/>
                <w:i w:val="0"/>
                <w:iCs w:val="0"/>
                <w:smallCaps w:val="0"/>
                <w:color w:val="000000"/>
                <w:sz w:val="20"/>
                <w:szCs w:val="20"/>
              </w:rPr>
              <w:t>-16,143</w:t>
            </w:r>
          </w:p>
        </w:tc>
        <w:tc>
          <w:tcPr>
            <w:tcW w:w="2844"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20"/>
                <w:szCs w:val="20"/>
              </w:rPr>
            </w:pPr>
            <w:r>
              <w:rPr>
                <w:b w:val="0"/>
                <w:bCs w:val="0"/>
                <w:i w:val="0"/>
                <w:iCs w:val="0"/>
                <w:smallCaps w:val="0"/>
                <w:color w:val="000000"/>
                <w:sz w:val="20"/>
                <w:szCs w:val="20"/>
              </w:rPr>
              <w:t> </w:t>
            </w:r>
          </w:p>
        </w:tc>
      </w:tr>
      <w:tr>
        <w:tblPrEx>
          <w:tblW w:w="8221" w:type="dxa"/>
          <w:jc w:val="center"/>
          <w:tblCellMar>
            <w:top w:w="0" w:type="dxa"/>
            <w:left w:w="0" w:type="dxa"/>
            <w:bottom w:w="0" w:type="dxa"/>
            <w:right w:w="0" w:type="dxa"/>
          </w:tblCellMar>
        </w:tblPrEx>
        <w:trPr>
          <w:trHeight w:val="364"/>
          <w:jc w:val="center"/>
        </w:trPr>
        <w:tc>
          <w:tcPr>
            <w:tcW w:w="1980"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20"/>
                <w:szCs w:val="20"/>
              </w:rPr>
            </w:pPr>
            <w:r>
              <w:rPr>
                <w:b w:val="0"/>
                <w:bCs w:val="0"/>
                <w:i w:val="0"/>
                <w:iCs w:val="0"/>
                <w:smallCaps w:val="0"/>
                <w:color w:val="000000"/>
                <w:sz w:val="20"/>
                <w:szCs w:val="20"/>
              </w:rPr>
              <w:t xml:space="preserve">Disc - RI Prem Prov </w:t>
            </w:r>
          </w:p>
        </w:tc>
        <w:tc>
          <w:tcPr>
            <w:tcW w:w="1853" w:type="dxa"/>
            <w:tcBorders>
              <w:bottom w:val="single" w:sz="4" w:space="0" w:color="000000"/>
            </w:tcBorders>
            <w:shd w:val="clear" w:color="auto" w:fill="FFFFFF"/>
            <w:noWrap w:val="0"/>
            <w:tcMar>
              <w:top w:w="0" w:type="dxa"/>
              <w:left w:w="113" w:type="dxa"/>
              <w:bottom w:w="0" w:type="dxa"/>
              <w:right w:w="113" w:type="dxa"/>
            </w:tcMar>
            <w:vAlign w:val="bottom"/>
            <w:hideMark/>
          </w:tcPr>
          <w:p>
            <w:pPr>
              <w:widowControl/>
              <w:spacing w:before="0" w:after="0"/>
              <w:jc w:val="right"/>
              <w:rPr>
                <w:b w:val="0"/>
                <w:bCs w:val="0"/>
                <w:i w:val="0"/>
                <w:iCs w:val="0"/>
                <w:smallCaps w:val="0"/>
                <w:color w:val="000000"/>
                <w:sz w:val="20"/>
                <w:szCs w:val="20"/>
              </w:rPr>
            </w:pPr>
            <w:r>
              <w:rPr>
                <w:b w:val="0"/>
                <w:bCs w:val="0"/>
                <w:i w:val="0"/>
                <w:iCs w:val="0"/>
                <w:smallCaps w:val="0"/>
                <w:color w:val="000000"/>
                <w:sz w:val="20"/>
                <w:szCs w:val="20"/>
              </w:rPr>
              <w:t>0</w:t>
            </w:r>
          </w:p>
        </w:tc>
        <w:tc>
          <w:tcPr>
            <w:tcW w:w="1559"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jc w:val="right"/>
              <w:rPr>
                <w:b w:val="0"/>
                <w:bCs w:val="0"/>
                <w:i w:val="0"/>
                <w:iCs w:val="0"/>
                <w:smallCaps w:val="0"/>
                <w:color w:val="000000"/>
                <w:sz w:val="20"/>
                <w:szCs w:val="20"/>
              </w:rPr>
            </w:pPr>
            <w:r>
              <w:rPr>
                <w:b w:val="0"/>
                <w:bCs w:val="0"/>
                <w:i w:val="0"/>
                <w:iCs w:val="0"/>
                <w:smallCaps w:val="0"/>
                <w:color w:val="000000"/>
                <w:sz w:val="20"/>
                <w:szCs w:val="20"/>
              </w:rPr>
              <w:t>-1,687</w:t>
            </w:r>
          </w:p>
        </w:tc>
        <w:tc>
          <w:tcPr>
            <w:tcW w:w="2844"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20"/>
                <w:szCs w:val="20"/>
              </w:rPr>
            </w:pPr>
            <w:r>
              <w:rPr>
                <w:b w:val="0"/>
                <w:bCs w:val="0"/>
                <w:i w:val="0"/>
                <w:iCs w:val="0"/>
                <w:smallCaps w:val="0"/>
                <w:color w:val="000000"/>
                <w:sz w:val="20"/>
                <w:szCs w:val="20"/>
              </w:rPr>
              <w:t> </w:t>
            </w:r>
          </w:p>
        </w:tc>
      </w:tr>
      <w:tr>
        <w:tblPrEx>
          <w:tblW w:w="8221" w:type="dxa"/>
          <w:jc w:val="center"/>
          <w:tblCellMar>
            <w:top w:w="0" w:type="dxa"/>
            <w:left w:w="0" w:type="dxa"/>
            <w:bottom w:w="0" w:type="dxa"/>
            <w:right w:w="0" w:type="dxa"/>
          </w:tblCellMar>
        </w:tblPrEx>
        <w:trPr>
          <w:trHeight w:val="364"/>
          <w:jc w:val="center"/>
        </w:trPr>
        <w:tc>
          <w:tcPr>
            <w:tcW w:w="1980" w:type="dxa"/>
            <w:tcBorders>
              <w:top w:val="single" w:sz="4" w:space="0" w:color="000000"/>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20"/>
                <w:szCs w:val="20"/>
              </w:rPr>
            </w:pPr>
            <w:r>
              <w:rPr>
                <w:b/>
                <w:bCs/>
                <w:i w:val="0"/>
                <w:iCs w:val="0"/>
                <w:smallCaps w:val="0"/>
                <w:color w:val="000000"/>
                <w:sz w:val="20"/>
                <w:szCs w:val="20"/>
              </w:rPr>
              <w:t>Total RI Discounting</w:t>
            </w:r>
          </w:p>
        </w:tc>
        <w:tc>
          <w:tcPr>
            <w:tcW w:w="1853" w:type="dxa"/>
            <w:tcBorders>
              <w:bottom w:val="single" w:sz="4" w:space="0" w:color="000000"/>
            </w:tcBorders>
            <w:shd w:val="clear" w:color="auto" w:fill="FFFFFF"/>
            <w:noWrap w:val="0"/>
            <w:tcMar>
              <w:top w:w="0" w:type="dxa"/>
              <w:left w:w="113" w:type="dxa"/>
              <w:bottom w:w="0" w:type="dxa"/>
              <w:right w:w="113" w:type="dxa"/>
            </w:tcMar>
            <w:vAlign w:val="bottom"/>
            <w:hideMark/>
          </w:tcPr>
          <w:p>
            <w:pPr>
              <w:widowControl/>
              <w:spacing w:before="0" w:after="0"/>
              <w:jc w:val="right"/>
              <w:rPr>
                <w:b w:val="0"/>
                <w:bCs w:val="0"/>
                <w:i w:val="0"/>
                <w:iCs w:val="0"/>
                <w:smallCaps w:val="0"/>
                <w:color w:val="000000"/>
                <w:sz w:val="20"/>
                <w:szCs w:val="20"/>
              </w:rPr>
            </w:pPr>
            <w:r>
              <w:rPr>
                <w:b/>
                <w:bCs/>
                <w:i w:val="0"/>
                <w:iCs w:val="0"/>
                <w:smallCaps w:val="0"/>
                <w:color w:val="000000"/>
                <w:sz w:val="20"/>
                <w:szCs w:val="20"/>
              </w:rPr>
              <w:t>0</w:t>
            </w:r>
          </w:p>
        </w:tc>
        <w:tc>
          <w:tcPr>
            <w:tcW w:w="1559"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jc w:val="right"/>
              <w:rPr>
                <w:b w:val="0"/>
                <w:bCs w:val="0"/>
                <w:i w:val="0"/>
                <w:iCs w:val="0"/>
                <w:smallCaps w:val="0"/>
                <w:color w:val="000000"/>
                <w:sz w:val="20"/>
                <w:szCs w:val="20"/>
              </w:rPr>
            </w:pPr>
            <w:r>
              <w:rPr>
                <w:b/>
                <w:bCs/>
                <w:i w:val="0"/>
                <w:iCs w:val="0"/>
                <w:smallCaps w:val="0"/>
                <w:color w:val="000000"/>
                <w:sz w:val="20"/>
                <w:szCs w:val="20"/>
              </w:rPr>
              <w:t>-17,831</w:t>
            </w:r>
          </w:p>
        </w:tc>
        <w:tc>
          <w:tcPr>
            <w:tcW w:w="2849" w:type="dxa"/>
            <w:shd w:val="clear" w:color="auto" w:fill="FFFFFF"/>
            <w:noWrap w:val="0"/>
            <w:tcMar>
              <w:top w:w="0" w:type="dxa"/>
              <w:left w:w="113" w:type="dxa"/>
              <w:bottom w:w="0" w:type="dxa"/>
              <w:right w:w="113" w:type="dxa"/>
            </w:tcMar>
            <w:vAlign w:val="bottom"/>
            <w:hideMark/>
          </w:tcPr>
          <w:p>
            <w:pPr>
              <w:widowControl/>
              <w:spacing w:before="0" w:after="0"/>
              <w:rPr>
                <w:b w:val="0"/>
                <w:bCs w:val="0"/>
                <w:i w:val="0"/>
                <w:iCs w:val="0"/>
                <w:smallCaps w:val="0"/>
                <w:color w:val="000000"/>
                <w:sz w:val="20"/>
                <w:szCs w:val="20"/>
              </w:rPr>
            </w:pPr>
            <w:r>
              <w:rPr>
                <w:b w:val="0"/>
                <w:bCs w:val="0"/>
                <w:i w:val="0"/>
                <w:iCs w:val="0"/>
                <w:smallCaps w:val="0"/>
                <w:color w:val="000000"/>
                <w:sz w:val="20"/>
                <w:szCs w:val="20"/>
              </w:rPr>
              <w:t> </w:t>
            </w:r>
          </w:p>
        </w:tc>
      </w:tr>
    </w:tbl>
    <w:p>
      <w:pPr>
        <w:widowControl/>
        <w:spacing w:before="0" w:after="0"/>
        <w:jc w:val="both"/>
        <w:rPr>
          <w:rFonts w:ascii="Calibri" w:eastAsia="Calibri" w:hAnsi="Calibri" w:cs="Calibri"/>
          <w:sz w:val="22"/>
          <w:szCs w:val="22"/>
        </w:rPr>
      </w:pPr>
    </w:p>
    <w:p>
      <w:pPr>
        <w:spacing w:before="0" w:after="0"/>
        <w:rPr>
          <w:rFonts w:ascii="Calibri" w:eastAsia="Calibri" w:hAnsi="Calibri" w:cs="Calibri"/>
          <w:sz w:val="22"/>
          <w:szCs w:val="22"/>
        </w:rPr>
      </w:pPr>
    </w:p>
    <w:p>
      <w:pPr>
        <w:numPr>
          <w:ilvl w:val="0"/>
          <w:numId w:val="53"/>
        </w:numPr>
        <w:tabs>
          <w:tab w:val="left" w:pos="851"/>
        </w:tabs>
        <w:spacing w:before="100"/>
        <w:ind w:left="709" w:right="0" w:hanging="432"/>
        <w:jc w:val="left"/>
        <w:outlineLvl w:val="1"/>
        <w:rPr>
          <w:b/>
          <w:bCs/>
          <w:color w:val="2F5496"/>
          <w:spacing w:val="2"/>
        </w:rPr>
      </w:pPr>
      <w:bookmarkStart w:id="127" w:name="_Toc196234045"/>
      <w:r>
        <w:rPr>
          <w:b/>
          <w:bCs/>
          <w:color w:val="2F5496"/>
          <w:spacing w:val="2"/>
        </w:rPr>
        <w:t>GAAP to SII Reinsurance TPs reconciliation</w:t>
      </w:r>
      <w:bookmarkEnd w:id="127"/>
    </w:p>
    <w:p>
      <w:pPr>
        <w:numPr>
          <w:ilvl w:val="1"/>
          <w:numId w:val="53"/>
        </w:numPr>
        <w:spacing w:before="120" w:after="240"/>
        <w:ind w:left="851" w:right="1525" w:hanging="567"/>
        <w:jc w:val="both"/>
        <w:rPr>
          <w:b w:val="0"/>
          <w:bCs w:val="0"/>
          <w:color w:val="000000"/>
          <w:spacing w:val="0"/>
        </w:rPr>
      </w:pPr>
      <w:r>
        <w:rPr>
          <w:b w:val="0"/>
          <w:bCs w:val="0"/>
          <w:color w:val="000000"/>
          <w:spacing w:val="0"/>
        </w:rPr>
        <w:t>The waterfall for SII reinsurance technical provisions broken down throughout section five is given below:</w:t>
      </w:r>
    </w:p>
    <w:p>
      <w:pPr>
        <w:spacing w:before="120" w:after="200"/>
        <w:ind w:right="1525"/>
        <w:jc w:val="both"/>
      </w:pPr>
      <w:r>
        <w:rPr>
          <w:strike w:val="0"/>
          <w:u w:val="none"/>
        </w:rPr>
        <w:drawing>
          <wp:inline>
            <wp:extent cx="6934200" cy="3438525"/>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22"/>
                    <a:stretch>
                      <a:fillRect/>
                    </a:stretch>
                  </pic:blipFill>
                  <pic:spPr>
                    <a:xfrm>
                      <a:off x="0" y="0"/>
                      <a:ext cx="6934200" cy="3438525"/>
                    </a:xfrm>
                    <a:prstGeom prst="rect">
                      <a:avLst/>
                    </a:prstGeom>
                  </pic:spPr>
                </pic:pic>
              </a:graphicData>
            </a:graphic>
          </wp:inline>
        </w:drawing>
      </w:r>
    </w:p>
    <w:p>
      <w:pPr>
        <w:spacing w:before="0" w:after="0"/>
        <w:rPr>
          <w:rFonts w:ascii="Calibri" w:eastAsia="Calibri" w:hAnsi="Calibri" w:cs="Calibri"/>
          <w:sz w:val="22"/>
          <w:szCs w:val="22"/>
        </w:rPr>
      </w:pPr>
    </w:p>
    <w:p>
      <w:pPr>
        <w:spacing w:before="0" w:after="0"/>
        <w:rPr>
          <w:rFonts w:ascii="Calibri" w:eastAsia="Calibri" w:hAnsi="Calibri" w:cs="Calibri"/>
          <w:sz w:val="22"/>
          <w:szCs w:val="22"/>
        </w:rPr>
      </w:pPr>
    </w:p>
    <w:p>
      <w:pPr>
        <w:spacing w:before="0" w:after="0"/>
        <w:rPr>
          <w:rFonts w:ascii="Calibri" w:eastAsia="Calibri" w:hAnsi="Calibri" w:cs="Calibri"/>
          <w:sz w:val="22"/>
          <w:szCs w:val="22"/>
        </w:rPr>
      </w:pPr>
    </w:p>
    <w:p>
      <w:pPr>
        <w:spacing w:before="0" w:after="0"/>
        <w:rPr>
          <w:rFonts w:ascii="Calibri" w:eastAsia="Calibri" w:hAnsi="Calibri" w:cs="Calibri"/>
          <w:sz w:val="22"/>
          <w:szCs w:val="22"/>
        </w:rPr>
      </w:pPr>
    </w:p>
    <w:p>
      <w:pPr>
        <w:spacing w:before="0" w:after="0"/>
        <w:rPr>
          <w:rFonts w:ascii="Calibri" w:eastAsia="Calibri" w:hAnsi="Calibri" w:cs="Calibri"/>
          <w:sz w:val="22"/>
          <w:szCs w:val="22"/>
        </w:rPr>
      </w:pPr>
    </w:p>
    <w:p>
      <w:pPr>
        <w:spacing w:before="0" w:after="0"/>
        <w:rPr>
          <w:rFonts w:ascii="Calibri" w:eastAsia="Calibri" w:hAnsi="Calibri" w:cs="Calibri"/>
          <w:sz w:val="22"/>
          <w:szCs w:val="22"/>
        </w:rPr>
      </w:pPr>
    </w:p>
    <w:p>
      <w:pPr>
        <w:pStyle w:val="Heading1"/>
        <w:numPr>
          <w:ilvl w:val="0"/>
          <w:numId w:val="54"/>
        </w:numPr>
        <w:tabs>
          <w:tab w:val="left" w:pos="709"/>
        </w:tabs>
        <w:spacing w:after="240" w:line="235" w:lineRule="auto"/>
        <w:ind w:left="709" w:right="1383" w:hanging="425"/>
        <w:jc w:val="both"/>
        <w:rPr>
          <w:rFonts w:ascii="Calibri" w:eastAsia="Calibri" w:hAnsi="Calibri" w:cs="Calibri"/>
          <w:b/>
          <w:bCs/>
          <w:color w:val="2F5496"/>
          <w:spacing w:val="2"/>
          <w:sz w:val="34"/>
          <w:szCs w:val="34"/>
        </w:rPr>
      </w:pPr>
      <w:bookmarkStart w:id="128" w:name="_Toc196234046"/>
      <w:r>
        <w:rPr>
          <w:rFonts w:ascii="Calibri" w:eastAsia="Calibri" w:hAnsi="Calibri" w:cs="Calibri"/>
          <w:i w:val="0"/>
          <w:spacing w:val="2"/>
          <w:sz w:val="34"/>
          <w:szCs w:val="34"/>
        </w:rPr>
        <w:t>SOLVENCY II BALANCE SHEET – OTHER ASSETS AND LIABILITIES</w:t>
      </w:r>
      <w:bookmarkEnd w:id="128"/>
    </w:p>
    <w:p>
      <w:pPr>
        <w:numPr>
          <w:ilvl w:val="0"/>
          <w:numId w:val="55"/>
        </w:numPr>
        <w:tabs>
          <w:tab w:val="left" w:pos="357"/>
        </w:tabs>
        <w:spacing w:before="100" w:after="240"/>
        <w:ind w:left="360" w:hanging="360"/>
        <w:outlineLvl w:val="1"/>
        <w:rPr>
          <w:rFonts w:ascii="Calibri" w:eastAsia="Calibri" w:hAnsi="Calibri" w:cs="Calibri"/>
          <w:vanish/>
          <w:sz w:val="22"/>
          <w:szCs w:val="22"/>
        </w:rPr>
      </w:pPr>
      <w:bookmarkStart w:id="129" w:name="_Toc167960134"/>
      <w:bookmarkStart w:id="130" w:name="_Toc177558238"/>
      <w:bookmarkStart w:id="131" w:name="_Toc177558384"/>
      <w:bookmarkStart w:id="132" w:name="_Toc177559120"/>
      <w:bookmarkStart w:id="133" w:name="_Toc177559209"/>
      <w:bookmarkStart w:id="134" w:name="_Toc178175101"/>
      <w:bookmarkStart w:id="135" w:name="_Toc178351437"/>
      <w:bookmarkStart w:id="136" w:name="_Toc196234047"/>
      <w:bookmarkStart w:id="137" w:name="_Ref523828503"/>
      <w:bookmarkStart w:id="138" w:name="_Toc148719758"/>
      <w:bookmarkEnd w:id="129"/>
      <w:bookmarkEnd w:id="130"/>
      <w:bookmarkEnd w:id="131"/>
      <w:bookmarkEnd w:id="132"/>
      <w:bookmarkEnd w:id="133"/>
      <w:bookmarkEnd w:id="134"/>
      <w:bookmarkEnd w:id="135"/>
      <w:bookmarkEnd w:id="136"/>
    </w:p>
    <w:p>
      <w:pPr>
        <w:numPr>
          <w:ilvl w:val="0"/>
          <w:numId w:val="56"/>
        </w:numPr>
        <w:spacing w:before="100"/>
        <w:ind w:left="709" w:right="0" w:hanging="432"/>
        <w:jc w:val="left"/>
        <w:outlineLvl w:val="1"/>
        <w:rPr>
          <w:b/>
          <w:bCs/>
          <w:color w:val="2F5496"/>
          <w:spacing w:val="2"/>
        </w:rPr>
      </w:pPr>
      <w:bookmarkStart w:id="139" w:name="_Toc196234048"/>
      <w:r>
        <w:rPr>
          <w:b/>
          <w:bCs/>
          <w:color w:val="2F5496"/>
          <w:spacing w:val="2"/>
        </w:rPr>
        <w:t>Deferred tax</w:t>
      </w:r>
      <w:bookmarkEnd w:id="137"/>
      <w:bookmarkEnd w:id="138"/>
      <w:bookmarkEnd w:id="139"/>
      <w:r>
        <w:rPr>
          <w:b/>
          <w:bCs/>
          <w:color w:val="2F5496"/>
          <w:spacing w:val="2"/>
        </w:rPr>
        <w:t xml:space="preserve"> </w:t>
      </w:r>
    </w:p>
    <w:p>
      <w:pPr>
        <w:numPr>
          <w:ilvl w:val="1"/>
          <w:numId w:val="56"/>
        </w:numPr>
        <w:spacing w:before="120" w:after="200"/>
        <w:ind w:left="851" w:right="1525" w:hanging="567"/>
        <w:jc w:val="both"/>
        <w:rPr>
          <w:b w:val="0"/>
          <w:bCs w:val="0"/>
          <w:color w:val="000000"/>
          <w:spacing w:val="0"/>
        </w:rPr>
      </w:pPr>
      <w:r>
        <w:rPr>
          <w:b w:val="0"/>
          <w:bCs w:val="0"/>
          <w:color w:val="000000"/>
          <w:spacing w:val="0"/>
        </w:rPr>
        <w:t>Deferred tax is considered based on the movement between the GAAP and SII balance sheet.</w:t>
      </w:r>
      <w:r>
        <w:rPr>
          <w:b w:val="0"/>
          <w:bCs w:val="0"/>
          <w:color w:val="000000"/>
          <w:spacing w:val="0"/>
        </w:rPr>
        <w:t xml:space="preserve">  </w:t>
      </w:r>
      <w:r>
        <w:rPr>
          <w:b w:val="0"/>
          <w:bCs w:val="0"/>
          <w:color w:val="000000"/>
          <w:spacing w:val="0"/>
        </w:rPr>
        <w:t>More specifically, since a loss occurs as we move from GAAP to SII, we assume that an asset can be recognized to the extent of the overall movement multiplied by 12.5% which is the prevailing rate of corporation tax in Gibraltar as of December-24.</w:t>
      </w:r>
    </w:p>
    <w:p>
      <w:pPr>
        <w:numPr>
          <w:ilvl w:val="1"/>
          <w:numId w:val="56"/>
        </w:numPr>
        <w:spacing w:before="120" w:after="240"/>
        <w:ind w:left="851" w:right="1525" w:hanging="567"/>
        <w:jc w:val="both"/>
        <w:rPr>
          <w:b w:val="0"/>
          <w:bCs w:val="0"/>
          <w:color w:val="000000"/>
          <w:spacing w:val="0"/>
        </w:rPr>
      </w:pPr>
      <w:r>
        <w:rPr>
          <w:b w:val="0"/>
          <w:bCs w:val="0"/>
          <w:color w:val="000000"/>
          <w:spacing w:val="0"/>
        </w:rPr>
        <w:t>For AQRT purpose, movement through the year in GAAP Own Funds has been -£7.2m and -£1.9m on a Solvency II basis. The net temporary difference of -£5.3m would arise a deferred tax asset of +£662k, however, for prudence, this hasn’t been factored in.</w:t>
      </w:r>
    </w:p>
    <w:p>
      <w:pPr>
        <w:numPr>
          <w:ilvl w:val="0"/>
          <w:numId w:val="56"/>
        </w:numPr>
        <w:spacing w:before="100"/>
        <w:ind w:left="709" w:right="0" w:hanging="432"/>
        <w:jc w:val="left"/>
        <w:outlineLvl w:val="1"/>
        <w:rPr>
          <w:b/>
          <w:bCs/>
          <w:color w:val="2F5496"/>
          <w:spacing w:val="2"/>
        </w:rPr>
      </w:pPr>
      <w:bookmarkStart w:id="140" w:name="_Toc196234049"/>
      <w:r>
        <w:rPr>
          <w:b/>
          <w:bCs/>
          <w:color w:val="2F5496"/>
          <w:spacing w:val="2"/>
        </w:rPr>
        <w:t>Other assets</w:t>
      </w:r>
      <w:bookmarkEnd w:id="140"/>
    </w:p>
    <w:p>
      <w:pPr>
        <w:numPr>
          <w:ilvl w:val="1"/>
          <w:numId w:val="56"/>
        </w:numPr>
        <w:spacing w:before="120" w:after="240"/>
        <w:ind w:left="851" w:right="1525" w:hanging="567"/>
        <w:jc w:val="both"/>
        <w:rPr>
          <w:b w:val="0"/>
          <w:bCs w:val="0"/>
          <w:color w:val="000000"/>
          <w:spacing w:val="0"/>
        </w:rPr>
      </w:pPr>
      <w:r>
        <w:rPr>
          <w:b w:val="0"/>
          <w:bCs w:val="0"/>
          <w:color w:val="000000"/>
          <w:spacing w:val="0"/>
        </w:rPr>
        <w:t>Other assets included in the Solvency II balance sheet are shown below:</w:t>
      </w:r>
    </w:p>
    <w:tbl>
      <w:tblPr>
        <w:tblW w:w="10464" w:type="dxa"/>
        <w:jc w:val="center"/>
        <w:tblCellMar>
          <w:top w:w="0" w:type="dxa"/>
          <w:left w:w="0" w:type="dxa"/>
          <w:bottom w:w="0" w:type="dxa"/>
          <w:right w:w="0" w:type="dxa"/>
        </w:tblCellMar>
      </w:tblPr>
      <w:tblGrid>
        <w:gridCol w:w="2717"/>
        <w:gridCol w:w="2116"/>
        <w:gridCol w:w="2226"/>
        <w:gridCol w:w="3405"/>
      </w:tblGrid>
      <w:tr>
        <w:tblPrEx>
          <w:tblW w:w="10464" w:type="dxa"/>
          <w:jc w:val="center"/>
          <w:tblCellMar>
            <w:top w:w="0" w:type="dxa"/>
            <w:left w:w="0" w:type="dxa"/>
            <w:bottom w:w="0" w:type="dxa"/>
            <w:right w:w="0" w:type="dxa"/>
          </w:tblCellMar>
        </w:tblPrEx>
        <w:trPr>
          <w:trHeight w:val="300"/>
          <w:jc w:val="center"/>
        </w:trPr>
        <w:tc>
          <w:tcPr>
            <w:tcW w:w="2722"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rFonts w:ascii="Calibri Light" w:eastAsia="Calibri Light" w:hAnsi="Calibri Light" w:cs="Calibri Light"/>
                <w:b/>
                <w:bCs/>
                <w:i w:val="0"/>
                <w:iCs w:val="0"/>
                <w:smallCaps w:val="0"/>
                <w:color w:val="000000"/>
                <w:sz w:val="18"/>
                <w:szCs w:val="18"/>
              </w:rPr>
              <w:t>£'000s</w:t>
            </w:r>
          </w:p>
        </w:tc>
        <w:tc>
          <w:tcPr>
            <w:tcW w:w="2120" w:type="dxa"/>
            <w:tcBorders>
              <w:top w:val="single" w:sz="4" w:space="0" w:color="000000"/>
              <w:bottom w:val="single" w:sz="4" w:space="0" w:color="000000"/>
              <w:right w:val="single" w:sz="4" w:space="0" w:color="000000"/>
            </w:tcBorders>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rFonts w:ascii="Calibri Light" w:eastAsia="Calibri Light" w:hAnsi="Calibri Light" w:cs="Calibri Light"/>
                <w:b/>
                <w:bCs/>
                <w:i w:val="0"/>
                <w:iCs w:val="0"/>
                <w:smallCaps w:val="0"/>
                <w:color w:val="000000"/>
                <w:sz w:val="18"/>
                <w:szCs w:val="18"/>
              </w:rPr>
              <w:t>GAAP Valuation</w:t>
            </w:r>
          </w:p>
        </w:tc>
        <w:tc>
          <w:tcPr>
            <w:tcW w:w="2230" w:type="dxa"/>
            <w:tcBorders>
              <w:top w:val="single" w:sz="4" w:space="0" w:color="000000"/>
              <w:bottom w:val="single" w:sz="4" w:space="0" w:color="000000"/>
              <w:right w:val="single" w:sz="4" w:space="0" w:color="000000"/>
            </w:tcBorders>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rFonts w:ascii="Calibri Light" w:eastAsia="Calibri Light" w:hAnsi="Calibri Light" w:cs="Calibri Light"/>
                <w:b/>
                <w:bCs/>
                <w:i w:val="0"/>
                <w:iCs w:val="0"/>
                <w:smallCaps w:val="0"/>
                <w:color w:val="000000"/>
                <w:sz w:val="18"/>
                <w:szCs w:val="18"/>
              </w:rPr>
              <w:t>SII Valuation</w:t>
            </w:r>
          </w:p>
        </w:tc>
        <w:tc>
          <w:tcPr>
            <w:tcW w:w="3407" w:type="dxa"/>
            <w:tcBorders>
              <w:top w:val="single" w:sz="4" w:space="0" w:color="000000"/>
              <w:bottom w:val="single" w:sz="4" w:space="0" w:color="000000"/>
              <w:right w:val="single" w:sz="4" w:space="0" w:color="000000"/>
            </w:tcBorders>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rFonts w:ascii="Calibri Light" w:eastAsia="Calibri Light" w:hAnsi="Calibri Light" w:cs="Calibri Light"/>
                <w:b/>
                <w:bCs/>
                <w:i w:val="0"/>
                <w:iCs w:val="0"/>
                <w:smallCaps w:val="0"/>
                <w:color w:val="000000"/>
                <w:sz w:val="18"/>
                <w:szCs w:val="18"/>
              </w:rPr>
              <w:t>Comments</w:t>
            </w:r>
          </w:p>
        </w:tc>
      </w:tr>
      <w:tr>
        <w:tblPrEx>
          <w:tblW w:w="10464" w:type="dxa"/>
          <w:jc w:val="center"/>
          <w:tblCellMar>
            <w:top w:w="0" w:type="dxa"/>
            <w:left w:w="0" w:type="dxa"/>
            <w:bottom w:w="0" w:type="dxa"/>
            <w:right w:w="0" w:type="dxa"/>
          </w:tblCellMar>
        </w:tblPrEx>
        <w:trPr>
          <w:trHeight w:val="300"/>
          <w:jc w:val="center"/>
        </w:trPr>
        <w:tc>
          <w:tcPr>
            <w:tcW w:w="2722" w:type="dxa"/>
            <w:tcBorders>
              <w:left w:val="single" w:sz="4" w:space="0" w:color="000000"/>
              <w:bottom w:val="single" w:sz="4" w:space="0" w:color="000000"/>
              <w:right w:val="single" w:sz="4" w:space="0" w:color="000000"/>
            </w:tcBorders>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Prepayments</w:t>
            </w:r>
          </w:p>
        </w:tc>
        <w:tc>
          <w:tcPr>
            <w:tcW w:w="2120" w:type="dxa"/>
            <w:tcBorders>
              <w:bottom w:val="single" w:sz="4" w:space="0" w:color="000000"/>
              <w:right w:val="single" w:sz="4" w:space="0" w:color="000000"/>
            </w:tcBorders>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451</w:t>
            </w:r>
          </w:p>
        </w:tc>
        <w:tc>
          <w:tcPr>
            <w:tcW w:w="2230" w:type="dxa"/>
            <w:tcBorders>
              <w:bottom w:val="single" w:sz="4" w:space="0" w:color="000000"/>
              <w:right w:val="single" w:sz="4" w:space="0" w:color="000000"/>
            </w:tcBorders>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 </w:t>
            </w:r>
          </w:p>
        </w:tc>
        <w:tc>
          <w:tcPr>
            <w:tcW w:w="3407" w:type="dxa"/>
            <w:tcBorders>
              <w:bottom w:val="single" w:sz="4" w:space="0" w:color="000000"/>
              <w:right w:val="single" w:sz="4" w:space="0" w:color="000000"/>
            </w:tcBorders>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Removed from SII</w:t>
            </w:r>
          </w:p>
        </w:tc>
      </w:tr>
      <w:tr>
        <w:tblPrEx>
          <w:tblW w:w="10464" w:type="dxa"/>
          <w:jc w:val="center"/>
          <w:tblCellMar>
            <w:top w:w="0" w:type="dxa"/>
            <w:left w:w="0" w:type="dxa"/>
            <w:bottom w:w="0" w:type="dxa"/>
            <w:right w:w="0" w:type="dxa"/>
          </w:tblCellMar>
        </w:tblPrEx>
        <w:trPr>
          <w:trHeight w:val="480"/>
          <w:jc w:val="center"/>
        </w:trPr>
        <w:tc>
          <w:tcPr>
            <w:tcW w:w="2722" w:type="dxa"/>
            <w:tcBorders>
              <w:left w:val="single" w:sz="4" w:space="0" w:color="000000"/>
              <w:bottom w:val="single" w:sz="4" w:space="0" w:color="000000"/>
              <w:right w:val="single" w:sz="4" w:space="0" w:color="000000"/>
            </w:tcBorders>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Deferred Acquisition Costs - Gross Amount</w:t>
            </w:r>
          </w:p>
        </w:tc>
        <w:tc>
          <w:tcPr>
            <w:tcW w:w="2120" w:type="dxa"/>
            <w:tcBorders>
              <w:bottom w:val="single" w:sz="4" w:space="0" w:color="000000"/>
              <w:right w:val="single" w:sz="4" w:space="0" w:color="000000"/>
            </w:tcBorders>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1,965</w:t>
            </w:r>
          </w:p>
        </w:tc>
        <w:tc>
          <w:tcPr>
            <w:tcW w:w="2230" w:type="dxa"/>
            <w:tcBorders>
              <w:bottom w:val="single" w:sz="4" w:space="0" w:color="000000"/>
              <w:right w:val="single" w:sz="4" w:space="0" w:color="000000"/>
            </w:tcBorders>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 </w:t>
            </w:r>
          </w:p>
        </w:tc>
        <w:tc>
          <w:tcPr>
            <w:tcW w:w="3407" w:type="dxa"/>
            <w:tcBorders>
              <w:bottom w:val="single" w:sz="4" w:space="0" w:color="000000"/>
              <w:right w:val="single" w:sz="4" w:space="0" w:color="000000"/>
            </w:tcBorders>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Removed from SII</w:t>
            </w:r>
          </w:p>
        </w:tc>
      </w:tr>
      <w:tr>
        <w:tblPrEx>
          <w:tblW w:w="10464" w:type="dxa"/>
          <w:jc w:val="center"/>
          <w:tblCellMar>
            <w:top w:w="0" w:type="dxa"/>
            <w:left w:w="0" w:type="dxa"/>
            <w:bottom w:w="0" w:type="dxa"/>
            <w:right w:w="0" w:type="dxa"/>
          </w:tblCellMar>
        </w:tblPrEx>
        <w:trPr>
          <w:trHeight w:val="480"/>
          <w:jc w:val="center"/>
        </w:trPr>
        <w:tc>
          <w:tcPr>
            <w:tcW w:w="2722" w:type="dxa"/>
            <w:tcBorders>
              <w:left w:val="single" w:sz="4" w:space="0" w:color="000000"/>
              <w:bottom w:val="single" w:sz="4" w:space="0" w:color="000000"/>
              <w:right w:val="single" w:sz="4" w:space="0" w:color="000000"/>
            </w:tcBorders>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Deferred Processing Costs - Gross Amount</w:t>
            </w:r>
          </w:p>
        </w:tc>
        <w:tc>
          <w:tcPr>
            <w:tcW w:w="2120" w:type="dxa"/>
            <w:tcBorders>
              <w:bottom w:val="single" w:sz="4" w:space="0" w:color="000000"/>
              <w:right w:val="single" w:sz="4" w:space="0" w:color="000000"/>
            </w:tcBorders>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1,246</w:t>
            </w:r>
          </w:p>
        </w:tc>
        <w:tc>
          <w:tcPr>
            <w:tcW w:w="2230" w:type="dxa"/>
            <w:tcBorders>
              <w:bottom w:val="single" w:sz="4" w:space="0" w:color="000000"/>
              <w:right w:val="single" w:sz="4" w:space="0" w:color="000000"/>
            </w:tcBorders>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 </w:t>
            </w:r>
          </w:p>
        </w:tc>
        <w:tc>
          <w:tcPr>
            <w:tcW w:w="3407" w:type="dxa"/>
            <w:tcBorders>
              <w:bottom w:val="single" w:sz="4" w:space="0" w:color="000000"/>
              <w:right w:val="single" w:sz="4" w:space="0" w:color="000000"/>
            </w:tcBorders>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Removed from SII</w:t>
            </w:r>
          </w:p>
        </w:tc>
      </w:tr>
      <w:tr>
        <w:tblPrEx>
          <w:tblW w:w="10464" w:type="dxa"/>
          <w:jc w:val="center"/>
          <w:tblCellMar>
            <w:top w:w="0" w:type="dxa"/>
            <w:left w:w="0" w:type="dxa"/>
            <w:bottom w:w="0" w:type="dxa"/>
            <w:right w:w="0" w:type="dxa"/>
          </w:tblCellMar>
        </w:tblPrEx>
        <w:trPr>
          <w:trHeight w:val="300"/>
          <w:jc w:val="center"/>
        </w:trPr>
        <w:tc>
          <w:tcPr>
            <w:tcW w:w="2722" w:type="dxa"/>
            <w:tcBorders>
              <w:left w:val="single" w:sz="4" w:space="0" w:color="000000"/>
              <w:bottom w:val="single" w:sz="4" w:space="0" w:color="000000"/>
              <w:right w:val="single" w:sz="4" w:space="0" w:color="000000"/>
            </w:tcBorders>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Deferred MIB costs</w:t>
            </w:r>
          </w:p>
        </w:tc>
        <w:tc>
          <w:tcPr>
            <w:tcW w:w="2120" w:type="dxa"/>
            <w:tcBorders>
              <w:bottom w:val="single" w:sz="4" w:space="0" w:color="000000"/>
              <w:right w:val="single" w:sz="4" w:space="0" w:color="000000"/>
            </w:tcBorders>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778</w:t>
            </w:r>
          </w:p>
        </w:tc>
        <w:tc>
          <w:tcPr>
            <w:tcW w:w="2230" w:type="dxa"/>
            <w:tcBorders>
              <w:bottom w:val="single" w:sz="4" w:space="0" w:color="000000"/>
              <w:right w:val="single" w:sz="4" w:space="0" w:color="000000"/>
            </w:tcBorders>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 </w:t>
            </w:r>
          </w:p>
        </w:tc>
        <w:tc>
          <w:tcPr>
            <w:tcW w:w="3407" w:type="dxa"/>
            <w:tcBorders>
              <w:bottom w:val="single" w:sz="4" w:space="0" w:color="000000"/>
              <w:right w:val="single" w:sz="4" w:space="0" w:color="000000"/>
            </w:tcBorders>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Removed from SII</w:t>
            </w:r>
          </w:p>
        </w:tc>
      </w:tr>
      <w:tr>
        <w:tblPrEx>
          <w:tblW w:w="10464" w:type="dxa"/>
          <w:jc w:val="center"/>
          <w:tblCellMar>
            <w:top w:w="0" w:type="dxa"/>
            <w:left w:w="0" w:type="dxa"/>
            <w:bottom w:w="0" w:type="dxa"/>
            <w:right w:w="0" w:type="dxa"/>
          </w:tblCellMar>
        </w:tblPrEx>
        <w:trPr>
          <w:trHeight w:val="300"/>
          <w:jc w:val="center"/>
        </w:trPr>
        <w:tc>
          <w:tcPr>
            <w:tcW w:w="2722" w:type="dxa"/>
            <w:tcBorders>
              <w:left w:val="single" w:sz="4" w:space="0" w:color="000000"/>
              <w:bottom w:val="single" w:sz="4" w:space="0" w:color="000000"/>
              <w:right w:val="single" w:sz="4" w:space="0" w:color="000000"/>
            </w:tcBorders>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Other Debtors - A-tech &amp; OHL</w:t>
            </w:r>
          </w:p>
        </w:tc>
        <w:tc>
          <w:tcPr>
            <w:tcW w:w="2120" w:type="dxa"/>
            <w:tcBorders>
              <w:bottom w:val="single" w:sz="4" w:space="0" w:color="000000"/>
              <w:right w:val="single" w:sz="4" w:space="0" w:color="000000"/>
            </w:tcBorders>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3,202</w:t>
            </w:r>
          </w:p>
        </w:tc>
        <w:tc>
          <w:tcPr>
            <w:tcW w:w="2230" w:type="dxa"/>
            <w:tcBorders>
              <w:bottom w:val="single" w:sz="4" w:space="0" w:color="000000"/>
              <w:right w:val="single" w:sz="4" w:space="0" w:color="000000"/>
            </w:tcBorders>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3,202</w:t>
            </w:r>
          </w:p>
        </w:tc>
        <w:tc>
          <w:tcPr>
            <w:tcW w:w="3407" w:type="dxa"/>
            <w:tcBorders>
              <w:bottom w:val="single" w:sz="4" w:space="0" w:color="000000"/>
              <w:right w:val="single" w:sz="4" w:space="0" w:color="000000"/>
            </w:tcBorders>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 </w:t>
            </w:r>
          </w:p>
        </w:tc>
      </w:tr>
      <w:tr>
        <w:tblPrEx>
          <w:tblW w:w="10464" w:type="dxa"/>
          <w:jc w:val="center"/>
          <w:tblCellMar>
            <w:top w:w="0" w:type="dxa"/>
            <w:left w:w="0" w:type="dxa"/>
            <w:bottom w:w="0" w:type="dxa"/>
            <w:right w:w="0" w:type="dxa"/>
          </w:tblCellMar>
        </w:tblPrEx>
        <w:trPr>
          <w:trHeight w:val="300"/>
          <w:jc w:val="center"/>
        </w:trPr>
        <w:tc>
          <w:tcPr>
            <w:tcW w:w="2722" w:type="dxa"/>
            <w:tcBorders>
              <w:left w:val="single" w:sz="4" w:space="0" w:color="000000"/>
              <w:bottom w:val="single" w:sz="4" w:space="0" w:color="000000"/>
              <w:right w:val="single" w:sz="4" w:space="0" w:color="000000"/>
            </w:tcBorders>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Other Debtors - KCASL</w:t>
            </w:r>
          </w:p>
        </w:tc>
        <w:tc>
          <w:tcPr>
            <w:tcW w:w="2120" w:type="dxa"/>
            <w:tcBorders>
              <w:bottom w:val="single" w:sz="4" w:space="0" w:color="000000"/>
              <w:right w:val="single" w:sz="4" w:space="0" w:color="000000"/>
            </w:tcBorders>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130</w:t>
            </w:r>
          </w:p>
        </w:tc>
        <w:tc>
          <w:tcPr>
            <w:tcW w:w="2230" w:type="dxa"/>
            <w:tcBorders>
              <w:bottom w:val="single" w:sz="4" w:space="0" w:color="000000"/>
              <w:right w:val="single" w:sz="4" w:space="0" w:color="000000"/>
            </w:tcBorders>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130</w:t>
            </w:r>
          </w:p>
        </w:tc>
        <w:tc>
          <w:tcPr>
            <w:tcW w:w="3407" w:type="dxa"/>
            <w:tcBorders>
              <w:bottom w:val="single" w:sz="4" w:space="0" w:color="000000"/>
              <w:right w:val="single" w:sz="4" w:space="0" w:color="000000"/>
            </w:tcBorders>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 </w:t>
            </w:r>
          </w:p>
        </w:tc>
      </w:tr>
      <w:tr>
        <w:tblPrEx>
          <w:tblW w:w="10464" w:type="dxa"/>
          <w:jc w:val="center"/>
          <w:tblCellMar>
            <w:top w:w="0" w:type="dxa"/>
            <w:left w:w="0" w:type="dxa"/>
            <w:bottom w:w="0" w:type="dxa"/>
            <w:right w:w="0" w:type="dxa"/>
          </w:tblCellMar>
        </w:tblPrEx>
        <w:trPr>
          <w:trHeight w:val="300"/>
          <w:jc w:val="center"/>
        </w:trPr>
        <w:tc>
          <w:tcPr>
            <w:tcW w:w="2722" w:type="dxa"/>
            <w:tcBorders>
              <w:left w:val="single" w:sz="4" w:space="0" w:color="000000"/>
              <w:bottom w:val="single" w:sz="4" w:space="0" w:color="000000"/>
              <w:right w:val="single" w:sz="4" w:space="0" w:color="000000"/>
            </w:tcBorders>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Due from MHGL</w:t>
            </w:r>
          </w:p>
        </w:tc>
        <w:tc>
          <w:tcPr>
            <w:tcW w:w="2120" w:type="dxa"/>
            <w:tcBorders>
              <w:bottom w:val="single" w:sz="4" w:space="0" w:color="000000"/>
              <w:right w:val="single" w:sz="4" w:space="0" w:color="000000"/>
            </w:tcBorders>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0</w:t>
            </w:r>
          </w:p>
        </w:tc>
        <w:tc>
          <w:tcPr>
            <w:tcW w:w="2230" w:type="dxa"/>
            <w:tcBorders>
              <w:bottom w:val="single" w:sz="4" w:space="0" w:color="000000"/>
              <w:right w:val="single" w:sz="4" w:space="0" w:color="000000"/>
            </w:tcBorders>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0</w:t>
            </w:r>
          </w:p>
        </w:tc>
        <w:tc>
          <w:tcPr>
            <w:tcW w:w="3407" w:type="dxa"/>
            <w:tcBorders>
              <w:bottom w:val="single" w:sz="4" w:space="0" w:color="000000"/>
              <w:right w:val="single" w:sz="4" w:space="0" w:color="000000"/>
            </w:tcBorders>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 </w:t>
            </w:r>
          </w:p>
        </w:tc>
      </w:tr>
      <w:tr>
        <w:tblPrEx>
          <w:tblW w:w="10464" w:type="dxa"/>
          <w:jc w:val="center"/>
          <w:tblCellMar>
            <w:top w:w="0" w:type="dxa"/>
            <w:left w:w="0" w:type="dxa"/>
            <w:bottom w:w="0" w:type="dxa"/>
            <w:right w:w="0" w:type="dxa"/>
          </w:tblCellMar>
        </w:tblPrEx>
        <w:trPr>
          <w:trHeight w:val="300"/>
          <w:jc w:val="center"/>
        </w:trPr>
        <w:tc>
          <w:tcPr>
            <w:tcW w:w="2722" w:type="dxa"/>
            <w:tcBorders>
              <w:left w:val="single" w:sz="4" w:space="0" w:color="000000"/>
              <w:bottom w:val="single" w:sz="4" w:space="0" w:color="000000"/>
              <w:right w:val="single" w:sz="4" w:space="0" w:color="000000"/>
            </w:tcBorders>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8"/>
                <w:szCs w:val="18"/>
              </w:rPr>
            </w:pPr>
            <w:r>
              <w:rPr>
                <w:rFonts w:ascii="Calibri Light" w:eastAsia="Calibri Light" w:hAnsi="Calibri Light" w:cs="Calibri Light"/>
                <w:b/>
                <w:bCs/>
                <w:i w:val="0"/>
                <w:iCs w:val="0"/>
                <w:smallCaps w:val="0"/>
                <w:color w:val="000000"/>
                <w:sz w:val="18"/>
                <w:szCs w:val="18"/>
              </w:rPr>
              <w:t>Total Other Assets</w:t>
            </w:r>
          </w:p>
        </w:tc>
        <w:tc>
          <w:tcPr>
            <w:tcW w:w="2120" w:type="dxa"/>
            <w:tcBorders>
              <w:bottom w:val="single" w:sz="4" w:space="0" w:color="000000"/>
              <w:right w:val="single" w:sz="4" w:space="0" w:color="000000"/>
            </w:tcBorders>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bCs/>
                <w:i w:val="0"/>
                <w:iCs w:val="0"/>
                <w:smallCaps w:val="0"/>
                <w:color w:val="000000"/>
                <w:sz w:val="18"/>
                <w:szCs w:val="18"/>
              </w:rPr>
              <w:t>7,772</w:t>
            </w:r>
          </w:p>
        </w:tc>
        <w:tc>
          <w:tcPr>
            <w:tcW w:w="2230" w:type="dxa"/>
            <w:tcBorders>
              <w:bottom w:val="single" w:sz="4" w:space="0" w:color="000000"/>
              <w:right w:val="single" w:sz="4" w:space="0" w:color="000000"/>
            </w:tcBorders>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bCs/>
                <w:i w:val="0"/>
                <w:iCs w:val="0"/>
                <w:smallCaps w:val="0"/>
                <w:color w:val="000000"/>
                <w:sz w:val="18"/>
                <w:szCs w:val="18"/>
              </w:rPr>
              <w:t>3,332</w:t>
            </w:r>
          </w:p>
        </w:tc>
        <w:tc>
          <w:tcPr>
            <w:tcW w:w="3412" w:type="dxa"/>
            <w:noWrap w:val="0"/>
            <w:tcMar>
              <w:top w:w="0" w:type="dxa"/>
              <w:left w:w="113" w:type="dxa"/>
              <w:bottom w:w="0" w:type="dxa"/>
              <w:right w:w="113" w:type="dxa"/>
            </w:tcMar>
            <w:vAlign w:val="center"/>
          </w:tcPr>
          <w:p>
            <w:pPr>
              <w:widowControl/>
              <w:spacing w:before="0" w:after="0"/>
              <w:jc w:val="right"/>
              <w:rPr>
                <w:rFonts w:ascii="Calibri Light" w:eastAsia="Calibri Light" w:hAnsi="Calibri Light" w:cs="Calibri Light"/>
                <w:b/>
                <w:bCs/>
                <w:i w:val="0"/>
                <w:iCs w:val="0"/>
                <w:smallCaps w:val="0"/>
                <w:color w:val="000000"/>
                <w:sz w:val="18"/>
                <w:szCs w:val="18"/>
              </w:rPr>
            </w:pPr>
          </w:p>
        </w:tc>
      </w:tr>
    </w:tbl>
    <w:p>
      <w:pPr>
        <w:spacing w:before="120" w:after="200"/>
        <w:ind w:right="1525"/>
        <w:jc w:val="both"/>
        <w:rPr>
          <w:rFonts w:ascii="Work Sans" w:eastAsia="Work Sans" w:hAnsi="Work Sans" w:cs="Work Sans"/>
          <w:sz w:val="22"/>
          <w:szCs w:val="22"/>
        </w:rPr>
      </w:pPr>
    </w:p>
    <w:p>
      <w:pPr>
        <w:numPr>
          <w:ilvl w:val="0"/>
          <w:numId w:val="57"/>
        </w:numPr>
        <w:spacing w:before="120" w:after="200"/>
        <w:ind w:left="851" w:right="1525" w:hanging="567"/>
        <w:jc w:val="both"/>
      </w:pPr>
      <w:r>
        <w:t>Entries that do not represent an expected future cash-flow are not included in the SII Balance</w:t>
      </w:r>
      <w:r>
        <w:t xml:space="preserve">           </w:t>
      </w:r>
      <w:r>
        <w:t>sheet.</w:t>
      </w:r>
    </w:p>
    <w:p>
      <w:pPr>
        <w:numPr>
          <w:ilvl w:val="0"/>
          <w:numId w:val="58"/>
        </w:numPr>
        <w:spacing w:before="100"/>
        <w:ind w:left="709" w:right="0" w:hanging="432"/>
        <w:jc w:val="left"/>
        <w:outlineLvl w:val="1"/>
        <w:rPr>
          <w:b/>
          <w:bCs/>
          <w:color w:val="2F5496"/>
          <w:spacing w:val="2"/>
        </w:rPr>
      </w:pPr>
      <w:bookmarkStart w:id="141" w:name="_Toc196234050"/>
      <w:r>
        <w:rPr>
          <w:b/>
          <w:bCs/>
          <w:color w:val="2F5496"/>
          <w:spacing w:val="2"/>
        </w:rPr>
        <w:t>Other liabilities</w:t>
      </w:r>
      <w:bookmarkEnd w:id="141"/>
    </w:p>
    <w:p>
      <w:pPr>
        <w:numPr>
          <w:ilvl w:val="1"/>
          <w:numId w:val="58"/>
        </w:numPr>
        <w:spacing w:before="120" w:after="240"/>
        <w:ind w:left="851" w:right="1525" w:hanging="567"/>
        <w:jc w:val="both"/>
        <w:rPr>
          <w:b w:val="0"/>
          <w:bCs w:val="0"/>
          <w:color w:val="000000"/>
          <w:spacing w:val="0"/>
        </w:rPr>
      </w:pPr>
      <w:r>
        <w:rPr>
          <w:b w:val="0"/>
          <w:bCs w:val="0"/>
          <w:color w:val="000000"/>
          <w:spacing w:val="0"/>
        </w:rPr>
        <w:t>Other liabilities included in the Solvency II balance sheet are shown below:</w:t>
      </w:r>
    </w:p>
    <w:tbl>
      <w:tblPr>
        <w:tblW w:w="10432" w:type="dxa"/>
        <w:jc w:val="center"/>
        <w:tblCellMar>
          <w:top w:w="0" w:type="dxa"/>
          <w:left w:w="0" w:type="dxa"/>
          <w:bottom w:w="0" w:type="dxa"/>
          <w:right w:w="0" w:type="dxa"/>
        </w:tblCellMar>
      </w:tblPr>
      <w:tblGrid>
        <w:gridCol w:w="2708"/>
        <w:gridCol w:w="2110"/>
        <w:gridCol w:w="2219"/>
        <w:gridCol w:w="3395"/>
      </w:tblGrid>
      <w:tr>
        <w:tblPrEx>
          <w:tblW w:w="10432" w:type="dxa"/>
          <w:jc w:val="center"/>
          <w:tblCellMar>
            <w:top w:w="0" w:type="dxa"/>
            <w:left w:w="0" w:type="dxa"/>
            <w:bottom w:w="0" w:type="dxa"/>
            <w:right w:w="0" w:type="dxa"/>
          </w:tblCellMar>
        </w:tblPrEx>
        <w:trPr>
          <w:trHeight w:val="304"/>
          <w:jc w:val="center"/>
        </w:trPr>
        <w:tc>
          <w:tcPr>
            <w:tcW w:w="2714"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rFonts w:ascii="Calibri Light" w:eastAsia="Calibri Light" w:hAnsi="Calibri Light" w:cs="Calibri Light"/>
                <w:b/>
                <w:bCs/>
                <w:i w:val="0"/>
                <w:iCs w:val="0"/>
                <w:smallCaps w:val="0"/>
                <w:color w:val="000000"/>
                <w:sz w:val="18"/>
                <w:szCs w:val="18"/>
              </w:rPr>
              <w:t>£'000s</w:t>
            </w:r>
          </w:p>
        </w:tc>
        <w:tc>
          <w:tcPr>
            <w:tcW w:w="2113" w:type="dxa"/>
            <w:tcBorders>
              <w:top w:val="single" w:sz="4" w:space="0" w:color="000000"/>
              <w:bottom w:val="single" w:sz="4" w:space="0" w:color="000000"/>
              <w:right w:val="single" w:sz="4" w:space="0" w:color="000000"/>
            </w:tcBorders>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rFonts w:ascii="Calibri Light" w:eastAsia="Calibri Light" w:hAnsi="Calibri Light" w:cs="Calibri Light"/>
                <w:b/>
                <w:bCs/>
                <w:i w:val="0"/>
                <w:iCs w:val="0"/>
                <w:smallCaps w:val="0"/>
                <w:color w:val="000000"/>
                <w:sz w:val="18"/>
                <w:szCs w:val="18"/>
              </w:rPr>
              <w:t>GAAP Valuation</w:t>
            </w:r>
          </w:p>
        </w:tc>
        <w:tc>
          <w:tcPr>
            <w:tcW w:w="2223" w:type="dxa"/>
            <w:tcBorders>
              <w:top w:val="single" w:sz="4" w:space="0" w:color="000000"/>
              <w:bottom w:val="single" w:sz="4" w:space="0" w:color="000000"/>
              <w:right w:val="single" w:sz="4" w:space="0" w:color="000000"/>
            </w:tcBorders>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rFonts w:ascii="Calibri Light" w:eastAsia="Calibri Light" w:hAnsi="Calibri Light" w:cs="Calibri Light"/>
                <w:b/>
                <w:bCs/>
                <w:i w:val="0"/>
                <w:iCs w:val="0"/>
                <w:smallCaps w:val="0"/>
                <w:color w:val="000000"/>
                <w:sz w:val="18"/>
                <w:szCs w:val="18"/>
              </w:rPr>
              <w:t>SII Valuation</w:t>
            </w:r>
          </w:p>
        </w:tc>
        <w:tc>
          <w:tcPr>
            <w:tcW w:w="3397" w:type="dxa"/>
            <w:tcBorders>
              <w:top w:val="single" w:sz="4" w:space="0" w:color="000000"/>
              <w:bottom w:val="single" w:sz="4" w:space="0" w:color="000000"/>
              <w:right w:val="single" w:sz="4" w:space="0" w:color="000000"/>
            </w:tcBorders>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rFonts w:ascii="Calibri Light" w:eastAsia="Calibri Light" w:hAnsi="Calibri Light" w:cs="Calibri Light"/>
                <w:b/>
                <w:bCs/>
                <w:i w:val="0"/>
                <w:iCs w:val="0"/>
                <w:smallCaps w:val="0"/>
                <w:color w:val="000000"/>
                <w:sz w:val="18"/>
                <w:szCs w:val="18"/>
              </w:rPr>
              <w:t>Comments</w:t>
            </w:r>
          </w:p>
        </w:tc>
      </w:tr>
      <w:tr>
        <w:tblPrEx>
          <w:tblW w:w="10432" w:type="dxa"/>
          <w:jc w:val="center"/>
          <w:tblCellMar>
            <w:top w:w="0" w:type="dxa"/>
            <w:left w:w="0" w:type="dxa"/>
            <w:bottom w:w="0" w:type="dxa"/>
            <w:right w:w="0" w:type="dxa"/>
          </w:tblCellMar>
        </w:tblPrEx>
        <w:trPr>
          <w:trHeight w:val="304"/>
          <w:jc w:val="center"/>
        </w:trPr>
        <w:tc>
          <w:tcPr>
            <w:tcW w:w="2714" w:type="dxa"/>
            <w:tcBorders>
              <w:left w:val="single" w:sz="4" w:space="0" w:color="000000"/>
              <w:bottom w:val="single" w:sz="4" w:space="0" w:color="000000"/>
              <w:right w:val="single" w:sz="4" w:space="0" w:color="000000"/>
            </w:tcBorders>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Accruals</w:t>
            </w:r>
          </w:p>
        </w:tc>
        <w:tc>
          <w:tcPr>
            <w:tcW w:w="2113" w:type="dxa"/>
            <w:tcBorders>
              <w:bottom w:val="single" w:sz="4" w:space="0" w:color="000000"/>
              <w:right w:val="single" w:sz="4" w:space="0" w:color="000000"/>
            </w:tcBorders>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1,445</w:t>
            </w:r>
          </w:p>
        </w:tc>
        <w:tc>
          <w:tcPr>
            <w:tcW w:w="2223" w:type="dxa"/>
            <w:tcBorders>
              <w:bottom w:val="single" w:sz="4" w:space="0" w:color="000000"/>
              <w:right w:val="single" w:sz="4" w:space="0" w:color="000000"/>
            </w:tcBorders>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1,445</w:t>
            </w:r>
          </w:p>
        </w:tc>
        <w:tc>
          <w:tcPr>
            <w:tcW w:w="3397" w:type="dxa"/>
            <w:tcBorders>
              <w:bottom w:val="single" w:sz="4" w:space="0" w:color="000000"/>
              <w:right w:val="single" w:sz="4" w:space="0" w:color="000000"/>
            </w:tcBorders>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 </w:t>
            </w:r>
          </w:p>
        </w:tc>
      </w:tr>
      <w:tr>
        <w:tblPrEx>
          <w:tblW w:w="10432" w:type="dxa"/>
          <w:jc w:val="center"/>
          <w:tblCellMar>
            <w:top w:w="0" w:type="dxa"/>
            <w:left w:w="0" w:type="dxa"/>
            <w:bottom w:w="0" w:type="dxa"/>
            <w:right w:w="0" w:type="dxa"/>
          </w:tblCellMar>
        </w:tblPrEx>
        <w:trPr>
          <w:trHeight w:val="992"/>
          <w:jc w:val="center"/>
        </w:trPr>
        <w:tc>
          <w:tcPr>
            <w:tcW w:w="2714" w:type="dxa"/>
            <w:tcBorders>
              <w:left w:val="single" w:sz="4" w:space="0" w:color="000000"/>
              <w:bottom w:val="single" w:sz="4" w:space="0" w:color="000000"/>
              <w:right w:val="single" w:sz="4" w:space="0" w:color="000000"/>
            </w:tcBorders>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 xml:space="preserve">Other creditors including </w:t>
            </w:r>
            <w:r>
              <w:rPr>
                <w:b w:val="0"/>
                <w:bCs w:val="0"/>
                <w:i w:val="0"/>
                <w:iCs w:val="0"/>
                <w:smallCaps w:val="0"/>
                <w:color w:val="000000"/>
                <w:sz w:val="18"/>
                <w:szCs w:val="18"/>
              </w:rPr>
              <w:br/>
            </w:r>
            <w:r>
              <w:rPr>
                <w:rFonts w:ascii="Calibri Light" w:eastAsia="Calibri Light" w:hAnsi="Calibri Light" w:cs="Calibri Light"/>
                <w:b w:val="0"/>
                <w:bCs w:val="0"/>
                <w:i w:val="0"/>
                <w:iCs w:val="0"/>
                <w:smallCaps w:val="0"/>
                <w:color w:val="000000"/>
                <w:sz w:val="18"/>
                <w:szCs w:val="18"/>
              </w:rPr>
              <w:t>taxation and social security - IPT Creditor</w:t>
            </w:r>
          </w:p>
        </w:tc>
        <w:tc>
          <w:tcPr>
            <w:tcW w:w="2113" w:type="dxa"/>
            <w:tcBorders>
              <w:bottom w:val="single" w:sz="4" w:space="0" w:color="000000"/>
              <w:right w:val="single" w:sz="4" w:space="0" w:color="000000"/>
            </w:tcBorders>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1,612</w:t>
            </w:r>
          </w:p>
        </w:tc>
        <w:tc>
          <w:tcPr>
            <w:tcW w:w="2223" w:type="dxa"/>
            <w:tcBorders>
              <w:bottom w:val="single" w:sz="4" w:space="0" w:color="000000"/>
              <w:right w:val="single" w:sz="4" w:space="0" w:color="000000"/>
            </w:tcBorders>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1,612</w:t>
            </w:r>
          </w:p>
        </w:tc>
        <w:tc>
          <w:tcPr>
            <w:tcW w:w="3397" w:type="dxa"/>
            <w:tcBorders>
              <w:bottom w:val="single" w:sz="4" w:space="0" w:color="000000"/>
              <w:right w:val="single" w:sz="4" w:space="0" w:color="000000"/>
            </w:tcBorders>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 </w:t>
            </w:r>
          </w:p>
        </w:tc>
      </w:tr>
      <w:tr>
        <w:tblPrEx>
          <w:tblW w:w="10432" w:type="dxa"/>
          <w:jc w:val="center"/>
          <w:tblCellMar>
            <w:top w:w="0" w:type="dxa"/>
            <w:left w:w="0" w:type="dxa"/>
            <w:bottom w:w="0" w:type="dxa"/>
            <w:right w:w="0" w:type="dxa"/>
          </w:tblCellMar>
        </w:tblPrEx>
        <w:trPr>
          <w:trHeight w:val="925"/>
          <w:jc w:val="center"/>
        </w:trPr>
        <w:tc>
          <w:tcPr>
            <w:tcW w:w="2714" w:type="dxa"/>
            <w:tcBorders>
              <w:left w:val="single" w:sz="4" w:space="0" w:color="000000"/>
              <w:bottom w:val="single" w:sz="4" w:space="0" w:color="000000"/>
              <w:right w:val="single" w:sz="4" w:space="0" w:color="000000"/>
            </w:tcBorders>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Other creditors including taxation and social security - Claims Handling Costs</w:t>
            </w:r>
          </w:p>
        </w:tc>
        <w:tc>
          <w:tcPr>
            <w:tcW w:w="2113" w:type="dxa"/>
            <w:tcBorders>
              <w:bottom w:val="single" w:sz="4" w:space="0" w:color="000000"/>
              <w:right w:val="single" w:sz="4" w:space="0" w:color="000000"/>
            </w:tcBorders>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0</w:t>
            </w:r>
          </w:p>
        </w:tc>
        <w:tc>
          <w:tcPr>
            <w:tcW w:w="2223" w:type="dxa"/>
            <w:tcBorders>
              <w:bottom w:val="single" w:sz="4" w:space="0" w:color="000000"/>
              <w:right w:val="single" w:sz="4" w:space="0" w:color="000000"/>
            </w:tcBorders>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0</w:t>
            </w:r>
          </w:p>
        </w:tc>
        <w:tc>
          <w:tcPr>
            <w:tcW w:w="3397" w:type="dxa"/>
            <w:tcBorders>
              <w:bottom w:val="single" w:sz="4" w:space="0" w:color="000000"/>
              <w:right w:val="single" w:sz="4" w:space="0" w:color="000000"/>
            </w:tcBorders>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 </w:t>
            </w:r>
          </w:p>
        </w:tc>
      </w:tr>
      <w:tr>
        <w:tblPrEx>
          <w:tblW w:w="10432" w:type="dxa"/>
          <w:jc w:val="center"/>
          <w:tblCellMar>
            <w:top w:w="0" w:type="dxa"/>
            <w:left w:w="0" w:type="dxa"/>
            <w:bottom w:w="0" w:type="dxa"/>
            <w:right w:w="0" w:type="dxa"/>
          </w:tblCellMar>
        </w:tblPrEx>
        <w:trPr>
          <w:trHeight w:val="304"/>
          <w:jc w:val="center"/>
        </w:trPr>
        <w:tc>
          <w:tcPr>
            <w:tcW w:w="2714" w:type="dxa"/>
            <w:tcBorders>
              <w:left w:val="single" w:sz="4" w:space="0" w:color="000000"/>
              <w:bottom w:val="single" w:sz="4" w:space="0" w:color="000000"/>
              <w:right w:val="single" w:sz="4" w:space="0" w:color="000000"/>
            </w:tcBorders>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 xml:space="preserve">Legal/Bad Debt provision </w:t>
            </w:r>
          </w:p>
        </w:tc>
        <w:tc>
          <w:tcPr>
            <w:tcW w:w="2113" w:type="dxa"/>
            <w:tcBorders>
              <w:bottom w:val="single" w:sz="4" w:space="0" w:color="000000"/>
              <w:right w:val="single" w:sz="4" w:space="0" w:color="000000"/>
            </w:tcBorders>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8,130</w:t>
            </w:r>
          </w:p>
        </w:tc>
        <w:tc>
          <w:tcPr>
            <w:tcW w:w="2223" w:type="dxa"/>
            <w:tcBorders>
              <w:bottom w:val="single" w:sz="4" w:space="0" w:color="000000"/>
              <w:right w:val="single" w:sz="4" w:space="0" w:color="000000"/>
            </w:tcBorders>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8,130</w:t>
            </w:r>
          </w:p>
        </w:tc>
        <w:tc>
          <w:tcPr>
            <w:tcW w:w="3397" w:type="dxa"/>
            <w:tcBorders>
              <w:bottom w:val="single" w:sz="4" w:space="0" w:color="000000"/>
              <w:right w:val="single" w:sz="4" w:space="0" w:color="000000"/>
            </w:tcBorders>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rFonts w:ascii="Calibri Light" w:eastAsia="Calibri Light" w:hAnsi="Calibri Light" w:cs="Calibri Light"/>
                <w:b w:val="0"/>
                <w:bCs w:val="0"/>
                <w:i w:val="0"/>
                <w:iCs w:val="0"/>
                <w:smallCaps w:val="0"/>
                <w:color w:val="000000"/>
                <w:sz w:val="18"/>
                <w:szCs w:val="18"/>
              </w:rPr>
              <w:t> </w:t>
            </w:r>
          </w:p>
        </w:tc>
      </w:tr>
      <w:tr>
        <w:tblPrEx>
          <w:tblW w:w="10432" w:type="dxa"/>
          <w:jc w:val="center"/>
          <w:tblCellMar>
            <w:top w:w="0" w:type="dxa"/>
            <w:left w:w="0" w:type="dxa"/>
            <w:bottom w:w="0" w:type="dxa"/>
            <w:right w:w="0" w:type="dxa"/>
          </w:tblCellMar>
        </w:tblPrEx>
        <w:trPr>
          <w:trHeight w:val="304"/>
          <w:jc w:val="center"/>
        </w:trPr>
        <w:tc>
          <w:tcPr>
            <w:tcW w:w="2714" w:type="dxa"/>
            <w:tcBorders>
              <w:left w:val="single" w:sz="4" w:space="0" w:color="000000"/>
              <w:bottom w:val="single" w:sz="4" w:space="0" w:color="000000"/>
              <w:right w:val="single" w:sz="4" w:space="0" w:color="000000"/>
            </w:tcBorders>
            <w:noWrap w:val="0"/>
            <w:tcMar>
              <w:top w:w="0" w:type="dxa"/>
              <w:left w:w="108"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Total</w:t>
            </w:r>
          </w:p>
        </w:tc>
        <w:tc>
          <w:tcPr>
            <w:tcW w:w="2113" w:type="dxa"/>
            <w:tcBorders>
              <w:bottom w:val="single" w:sz="4" w:space="0" w:color="000000"/>
              <w:right w:val="single" w:sz="4" w:space="0" w:color="000000"/>
            </w:tcBorders>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11,187</w:t>
            </w:r>
          </w:p>
        </w:tc>
        <w:tc>
          <w:tcPr>
            <w:tcW w:w="2223" w:type="dxa"/>
            <w:tcBorders>
              <w:bottom w:val="single" w:sz="4" w:space="0" w:color="000000"/>
              <w:right w:val="single" w:sz="4" w:space="0" w:color="000000"/>
            </w:tcBorders>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11,187</w:t>
            </w:r>
          </w:p>
        </w:tc>
        <w:tc>
          <w:tcPr>
            <w:tcW w:w="3402" w:type="dxa"/>
            <w:noWrap w:val="0"/>
            <w:tcMar>
              <w:top w:w="0" w:type="dxa"/>
              <w:left w:w="113" w:type="dxa"/>
              <w:bottom w:w="0" w:type="dxa"/>
              <w:right w:w="113" w:type="dxa"/>
            </w:tcMar>
            <w:vAlign w:val="bottom"/>
          </w:tcPr>
          <w:p>
            <w:pPr>
              <w:widowControl/>
              <w:spacing w:before="0" w:after="0"/>
              <w:jc w:val="right"/>
              <w:rPr>
                <w:rFonts w:ascii="Calibri" w:eastAsia="Calibri" w:hAnsi="Calibri" w:cs="Calibri"/>
                <w:b w:val="0"/>
                <w:bCs w:val="0"/>
                <w:i w:val="0"/>
                <w:iCs w:val="0"/>
                <w:smallCaps w:val="0"/>
                <w:color w:val="000000"/>
                <w:sz w:val="22"/>
                <w:szCs w:val="22"/>
              </w:rPr>
            </w:pPr>
          </w:p>
        </w:tc>
      </w:tr>
    </w:tbl>
    <w:p>
      <w:pPr>
        <w:spacing w:before="0" w:after="0"/>
        <w:rPr>
          <w:rFonts w:ascii="Work Sans" w:eastAsia="Work Sans" w:hAnsi="Work Sans" w:cs="Work Sans"/>
          <w:sz w:val="22"/>
          <w:szCs w:val="22"/>
        </w:rPr>
      </w:pPr>
    </w:p>
    <w:p>
      <w:pPr>
        <w:pStyle w:val="Heading1"/>
        <w:numPr>
          <w:ilvl w:val="0"/>
          <w:numId w:val="59"/>
        </w:numPr>
        <w:tabs>
          <w:tab w:val="left" w:pos="709"/>
        </w:tabs>
        <w:spacing w:after="240" w:line="235" w:lineRule="auto"/>
        <w:ind w:left="709" w:right="1383" w:hanging="425"/>
        <w:jc w:val="both"/>
        <w:rPr>
          <w:rFonts w:ascii="Calibri" w:eastAsia="Calibri" w:hAnsi="Calibri" w:cs="Calibri"/>
          <w:b/>
          <w:bCs/>
          <w:color w:val="2F5496"/>
          <w:spacing w:val="2"/>
          <w:sz w:val="34"/>
          <w:szCs w:val="34"/>
        </w:rPr>
      </w:pPr>
      <w:bookmarkStart w:id="142" w:name="_Toc196234051"/>
      <w:r>
        <w:rPr>
          <w:rFonts w:ascii="Calibri" w:eastAsia="Calibri" w:hAnsi="Calibri" w:cs="Calibri"/>
          <w:i w:val="0"/>
          <w:spacing w:val="2"/>
          <w:sz w:val="34"/>
          <w:szCs w:val="34"/>
        </w:rPr>
        <w:t>SOLVENCY II BALANCE SHEET – CAPITAL</w:t>
      </w:r>
      <w:bookmarkEnd w:id="142"/>
    </w:p>
    <w:p>
      <w:pPr>
        <w:numPr>
          <w:ilvl w:val="0"/>
          <w:numId w:val="60"/>
        </w:numPr>
        <w:tabs>
          <w:tab w:val="left" w:pos="357"/>
        </w:tabs>
        <w:spacing w:before="100" w:after="240"/>
        <w:ind w:left="360" w:hanging="360"/>
        <w:outlineLvl w:val="1"/>
        <w:rPr>
          <w:rFonts w:ascii="Calibri" w:eastAsia="Calibri" w:hAnsi="Calibri" w:cs="Calibri"/>
          <w:vanish/>
          <w:sz w:val="22"/>
          <w:szCs w:val="22"/>
        </w:rPr>
      </w:pPr>
      <w:bookmarkStart w:id="143" w:name="_Toc167960139"/>
      <w:bookmarkStart w:id="144" w:name="_Toc177558243"/>
      <w:bookmarkStart w:id="145" w:name="_Toc177558389"/>
      <w:bookmarkStart w:id="146" w:name="_Toc177559125"/>
      <w:bookmarkStart w:id="147" w:name="_Toc177559214"/>
      <w:bookmarkStart w:id="148" w:name="_Toc178175106"/>
      <w:bookmarkStart w:id="149" w:name="_Toc178351442"/>
      <w:bookmarkStart w:id="150" w:name="_Toc196234052"/>
      <w:bookmarkStart w:id="151" w:name="_Ref522549183"/>
      <w:bookmarkStart w:id="152" w:name="_Ref522549367"/>
      <w:bookmarkStart w:id="153" w:name="_Toc148719762"/>
      <w:bookmarkEnd w:id="143"/>
      <w:bookmarkEnd w:id="144"/>
      <w:bookmarkEnd w:id="145"/>
      <w:bookmarkEnd w:id="146"/>
      <w:bookmarkEnd w:id="147"/>
      <w:bookmarkEnd w:id="148"/>
      <w:bookmarkEnd w:id="149"/>
      <w:bookmarkEnd w:id="150"/>
    </w:p>
    <w:p>
      <w:pPr>
        <w:numPr>
          <w:ilvl w:val="0"/>
          <w:numId w:val="61"/>
        </w:numPr>
        <w:spacing w:before="100"/>
        <w:ind w:left="709" w:right="0" w:hanging="432"/>
        <w:jc w:val="left"/>
        <w:outlineLvl w:val="1"/>
        <w:rPr>
          <w:b/>
          <w:bCs/>
          <w:color w:val="2F5496"/>
          <w:spacing w:val="2"/>
        </w:rPr>
      </w:pPr>
      <w:bookmarkStart w:id="154" w:name="_Toc196234053"/>
      <w:r>
        <w:rPr>
          <w:b/>
          <w:bCs/>
          <w:color w:val="2F5496"/>
          <w:spacing w:val="2"/>
        </w:rPr>
        <w:t>Tier 1 capital</w:t>
      </w:r>
      <w:bookmarkEnd w:id="151"/>
      <w:bookmarkEnd w:id="152"/>
      <w:bookmarkEnd w:id="153"/>
      <w:bookmarkEnd w:id="154"/>
    </w:p>
    <w:p>
      <w:pPr>
        <w:numPr>
          <w:ilvl w:val="1"/>
          <w:numId w:val="61"/>
        </w:numPr>
        <w:spacing w:before="120" w:after="240"/>
        <w:ind w:left="851" w:right="1525" w:hanging="567"/>
        <w:jc w:val="both"/>
        <w:rPr>
          <w:b w:val="0"/>
          <w:bCs w:val="0"/>
          <w:color w:val="000000"/>
          <w:spacing w:val="0"/>
        </w:rPr>
      </w:pPr>
      <w:r>
        <w:rPr>
          <w:b w:val="0"/>
          <w:bCs w:val="0"/>
          <w:color w:val="000000"/>
          <w:spacing w:val="0"/>
        </w:rPr>
        <w:t>The share capital of the Company is as follows:</w:t>
      </w:r>
    </w:p>
    <w:tbl>
      <w:tblPr>
        <w:tblW w:w="5500" w:type="dxa"/>
        <w:jc w:val="center"/>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Grid>
        <w:gridCol w:w="3438"/>
        <w:gridCol w:w="2062"/>
      </w:tblGrid>
      <w:tr>
        <w:tblPrEx>
          <w:tblW w:w="5500" w:type="dxa"/>
          <w:jc w:val="center"/>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Ex>
        <w:trPr>
          <w:trHeight w:val="350"/>
          <w:jc w:val="center"/>
        </w:trPr>
        <w:tc>
          <w:tcPr>
            <w:tcW w:w="3445" w:type="dxa"/>
            <w:tcBorders>
              <w:bottom w:val="single" w:sz="4" w:space="0" w:color="000000"/>
            </w:tcBorders>
            <w:noWrap w:val="0"/>
            <w:tcMar>
              <w:top w:w="0" w:type="dxa"/>
              <w:left w:w="108" w:type="dxa"/>
              <w:bottom w:w="0" w:type="dxa"/>
              <w:right w:w="113"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Capital</w:t>
            </w:r>
          </w:p>
        </w:tc>
        <w:tc>
          <w:tcPr>
            <w:tcW w:w="2060" w:type="dxa"/>
            <w:tcBorders>
              <w:left w:val="single" w:sz="4" w:space="0" w:color="000000"/>
              <w:bottom w:val="single" w:sz="4" w:space="0" w:color="000000"/>
            </w:tcBorders>
            <w:noWrap w:val="0"/>
            <w:tcMar>
              <w:top w:w="0" w:type="dxa"/>
              <w:left w:w="108" w:type="dxa"/>
              <w:bottom w:w="0" w:type="dxa"/>
              <w:right w:w="108"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Available Tier 1</w:t>
            </w:r>
          </w:p>
        </w:tc>
      </w:tr>
      <w:tr>
        <w:tblPrEx>
          <w:tblW w:w="5500" w:type="dxa"/>
          <w:jc w:val="center"/>
          <w:tblCellMar>
            <w:top w:w="0" w:type="dxa"/>
            <w:left w:w="0" w:type="dxa"/>
            <w:bottom w:w="0" w:type="dxa"/>
            <w:right w:w="0" w:type="dxa"/>
          </w:tblCellMar>
        </w:tblPrEx>
        <w:trPr>
          <w:trHeight w:val="700"/>
          <w:jc w:val="center"/>
        </w:trPr>
        <w:tc>
          <w:tcPr>
            <w:tcW w:w="3440" w:type="dxa"/>
            <w:tcBorders>
              <w:top w:val="single" w:sz="4" w:space="0" w:color="000000"/>
              <w:bottom w:val="single" w:sz="4" w:space="0" w:color="000000"/>
              <w:right w:val="single" w:sz="4" w:space="0" w:color="000000"/>
            </w:tcBorders>
            <w:noWrap w:val="0"/>
            <w:tcMar>
              <w:top w:w="0" w:type="dxa"/>
              <w:left w:w="108" w:type="dxa"/>
              <w:bottom w:w="0" w:type="dxa"/>
              <w:right w:w="108" w:type="dxa"/>
            </w:tcMar>
            <w:vAlign w:val="center"/>
            <w:hideMark/>
          </w:tcPr>
          <w:p>
            <w:pPr>
              <w:widowControl/>
              <w:spacing w:before="0" w:after="0"/>
              <w:rPr>
                <w:b w:val="0"/>
                <w:bCs w:val="0"/>
                <w:i w:val="0"/>
                <w:iCs w:val="0"/>
                <w:smallCaps w:val="0"/>
                <w:color w:val="000000"/>
              </w:rPr>
            </w:pPr>
            <w:r>
              <w:rPr>
                <w:b w:val="0"/>
                <w:bCs w:val="0"/>
                <w:i w:val="0"/>
                <w:iCs w:val="0"/>
                <w:smallCaps w:val="0"/>
                <w:color w:val="000000"/>
              </w:rPr>
              <w:t>Ordinary share capital (gross of own shares)</w:t>
            </w:r>
          </w:p>
        </w:tc>
        <w:tc>
          <w:tcPr>
            <w:tcW w:w="2060" w:type="dxa"/>
            <w:tcBorders>
              <w:top w:val="single" w:sz="4" w:space="0" w:color="000000"/>
              <w:left w:val="single" w:sz="4" w:space="0" w:color="000000"/>
              <w:bottom w:val="single" w:sz="4" w:space="0" w:color="000000"/>
            </w:tcBorders>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rPr>
            </w:pPr>
            <w:r>
              <w:rPr>
                <w:b w:val="0"/>
                <w:bCs w:val="0"/>
                <w:i w:val="0"/>
                <w:iCs w:val="0"/>
                <w:smallCaps w:val="0"/>
                <w:color w:val="000000"/>
              </w:rPr>
              <w:t>173,011</w:t>
            </w:r>
          </w:p>
        </w:tc>
      </w:tr>
      <w:tr>
        <w:tblPrEx>
          <w:tblW w:w="5500" w:type="dxa"/>
          <w:jc w:val="center"/>
          <w:tblCellMar>
            <w:top w:w="0" w:type="dxa"/>
            <w:left w:w="0" w:type="dxa"/>
            <w:bottom w:w="0" w:type="dxa"/>
            <w:right w:w="0" w:type="dxa"/>
          </w:tblCellMar>
        </w:tblPrEx>
        <w:trPr>
          <w:trHeight w:val="1050"/>
          <w:jc w:val="center"/>
        </w:trPr>
        <w:tc>
          <w:tcPr>
            <w:tcW w:w="3440" w:type="dxa"/>
            <w:tcBorders>
              <w:bottom w:val="single" w:sz="4" w:space="0" w:color="000000"/>
              <w:right w:val="single" w:sz="4" w:space="0" w:color="000000"/>
            </w:tcBorders>
            <w:noWrap w:val="0"/>
            <w:tcMar>
              <w:top w:w="0" w:type="dxa"/>
              <w:left w:w="108" w:type="dxa"/>
              <w:bottom w:w="0" w:type="dxa"/>
              <w:right w:w="108" w:type="dxa"/>
            </w:tcMar>
            <w:vAlign w:val="center"/>
            <w:hideMark/>
          </w:tcPr>
          <w:p>
            <w:pPr>
              <w:widowControl/>
              <w:spacing w:before="0" w:after="0"/>
              <w:rPr>
                <w:b w:val="0"/>
                <w:bCs w:val="0"/>
                <w:i w:val="0"/>
                <w:iCs w:val="0"/>
                <w:smallCaps w:val="0"/>
                <w:color w:val="000000"/>
              </w:rPr>
            </w:pPr>
            <w:r>
              <w:rPr>
                <w:b w:val="0"/>
                <w:bCs w:val="0"/>
                <w:i w:val="0"/>
                <w:iCs w:val="0"/>
                <w:smallCaps w:val="0"/>
                <w:color w:val="000000"/>
              </w:rPr>
              <w:t>Share premium account related to ordinary share capital</w:t>
            </w:r>
          </w:p>
        </w:tc>
        <w:tc>
          <w:tcPr>
            <w:tcW w:w="2060" w:type="dxa"/>
            <w:tcBorders>
              <w:left w:val="single" w:sz="4" w:space="0" w:color="000000"/>
              <w:bottom w:val="single" w:sz="4" w:space="0" w:color="000000"/>
            </w:tcBorders>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rPr>
            </w:pPr>
            <w:r>
              <w:rPr>
                <w:b w:val="0"/>
                <w:bCs w:val="0"/>
                <w:i w:val="0"/>
                <w:iCs w:val="0"/>
                <w:smallCaps w:val="0"/>
                <w:color w:val="000000"/>
              </w:rPr>
              <w:t>82,931,335</w:t>
            </w:r>
          </w:p>
        </w:tc>
      </w:tr>
      <w:tr>
        <w:tblPrEx>
          <w:tblW w:w="5500" w:type="dxa"/>
          <w:jc w:val="center"/>
          <w:tblCellMar>
            <w:top w:w="0" w:type="dxa"/>
            <w:left w:w="0" w:type="dxa"/>
            <w:bottom w:w="0" w:type="dxa"/>
            <w:right w:w="0" w:type="dxa"/>
          </w:tblCellMar>
        </w:tblPrEx>
        <w:trPr>
          <w:trHeight w:val="430"/>
          <w:jc w:val="center"/>
        </w:trPr>
        <w:tc>
          <w:tcPr>
            <w:tcW w:w="3440" w:type="dxa"/>
            <w:tcBorders>
              <w:bottom w:val="single" w:sz="4" w:space="0" w:color="000000"/>
              <w:right w:val="single" w:sz="4" w:space="0" w:color="000000"/>
            </w:tcBorders>
            <w:noWrap w:val="0"/>
            <w:tcMar>
              <w:top w:w="0" w:type="dxa"/>
              <w:left w:w="108" w:type="dxa"/>
              <w:bottom w:w="0" w:type="dxa"/>
              <w:right w:w="108" w:type="dxa"/>
            </w:tcMar>
            <w:vAlign w:val="center"/>
            <w:hideMark/>
          </w:tcPr>
          <w:p>
            <w:pPr>
              <w:widowControl/>
              <w:spacing w:before="0" w:after="0"/>
              <w:rPr>
                <w:b w:val="0"/>
                <w:bCs w:val="0"/>
                <w:i w:val="0"/>
                <w:iCs w:val="0"/>
                <w:smallCaps w:val="0"/>
                <w:color w:val="000000"/>
              </w:rPr>
            </w:pPr>
            <w:r>
              <w:rPr>
                <w:b w:val="0"/>
                <w:bCs w:val="0"/>
                <w:i w:val="0"/>
                <w:iCs w:val="0"/>
                <w:smallCaps w:val="0"/>
                <w:color w:val="000000"/>
              </w:rPr>
              <w:t>Reconciliation reserve</w:t>
            </w:r>
          </w:p>
        </w:tc>
        <w:tc>
          <w:tcPr>
            <w:tcW w:w="2060" w:type="dxa"/>
            <w:tcBorders>
              <w:left w:val="single" w:sz="4" w:space="0" w:color="000000"/>
              <w:bottom w:val="single" w:sz="4" w:space="0" w:color="000000"/>
            </w:tcBorders>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rPr>
            </w:pPr>
            <w:r>
              <w:rPr>
                <w:b w:val="0"/>
                <w:bCs w:val="0"/>
                <w:i w:val="0"/>
                <w:iCs w:val="0"/>
                <w:smallCaps w:val="0"/>
                <w:color w:val="000000"/>
              </w:rPr>
              <w:t>-51,072,292</w:t>
            </w:r>
          </w:p>
        </w:tc>
      </w:tr>
      <w:tr>
        <w:tblPrEx>
          <w:tblW w:w="5500" w:type="dxa"/>
          <w:jc w:val="center"/>
          <w:tblCellMar>
            <w:top w:w="0" w:type="dxa"/>
            <w:left w:w="0" w:type="dxa"/>
            <w:bottom w:w="0" w:type="dxa"/>
            <w:right w:w="0" w:type="dxa"/>
          </w:tblCellMar>
        </w:tblPrEx>
        <w:trPr>
          <w:trHeight w:val="350"/>
          <w:jc w:val="center"/>
        </w:trPr>
        <w:tc>
          <w:tcPr>
            <w:tcW w:w="3440" w:type="dxa"/>
            <w:tcBorders>
              <w:top w:val="single" w:sz="4" w:space="0" w:color="000000"/>
              <w:right w:val="single" w:sz="4" w:space="0" w:color="000000"/>
            </w:tcBorders>
            <w:noWrap w:val="0"/>
            <w:tcMar>
              <w:top w:w="0" w:type="dxa"/>
              <w:left w:w="108" w:type="dxa"/>
              <w:bottom w:w="0" w:type="dxa"/>
              <w:right w:w="108" w:type="dxa"/>
            </w:tcMar>
            <w:vAlign w:val="center"/>
            <w:hideMark/>
          </w:tcPr>
          <w:p>
            <w:pPr>
              <w:widowControl/>
              <w:spacing w:before="0" w:after="0"/>
              <w:rPr>
                <w:b w:val="0"/>
                <w:bCs w:val="0"/>
                <w:i w:val="0"/>
                <w:iCs w:val="0"/>
                <w:smallCaps w:val="0"/>
                <w:color w:val="000000"/>
              </w:rPr>
            </w:pPr>
            <w:r>
              <w:rPr>
                <w:b/>
                <w:bCs/>
                <w:i w:val="0"/>
                <w:iCs w:val="0"/>
                <w:smallCaps w:val="0"/>
                <w:color w:val="000000"/>
              </w:rPr>
              <w:t>Total</w:t>
            </w:r>
          </w:p>
        </w:tc>
        <w:tc>
          <w:tcPr>
            <w:tcW w:w="2065" w:type="dxa"/>
            <w:tcBorders>
              <w:top w:val="single" w:sz="4" w:space="0" w:color="000000"/>
            </w:tcBorders>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rPr>
            </w:pPr>
            <w:r>
              <w:rPr>
                <w:b/>
                <w:bCs/>
                <w:i w:val="0"/>
                <w:iCs w:val="0"/>
                <w:smallCaps w:val="0"/>
                <w:color w:val="000000"/>
              </w:rPr>
              <w:t>32,032,054</w:t>
            </w:r>
          </w:p>
        </w:tc>
      </w:tr>
    </w:tbl>
    <w:p>
      <w:pPr>
        <w:spacing w:before="0" w:after="0"/>
        <w:rPr>
          <w:rFonts w:ascii="Work Sans" w:eastAsia="Work Sans" w:hAnsi="Work Sans" w:cs="Work Sans"/>
          <w:sz w:val="22"/>
          <w:szCs w:val="22"/>
        </w:rPr>
      </w:pPr>
    </w:p>
    <w:p>
      <w:pPr>
        <w:numPr>
          <w:ilvl w:val="0"/>
          <w:numId w:val="62"/>
        </w:numPr>
        <w:spacing w:before="100"/>
        <w:ind w:left="709" w:right="0" w:hanging="432"/>
        <w:jc w:val="left"/>
        <w:outlineLvl w:val="1"/>
        <w:rPr>
          <w:b/>
          <w:bCs/>
          <w:color w:val="2F5496"/>
          <w:spacing w:val="2"/>
        </w:rPr>
      </w:pPr>
      <w:bookmarkStart w:id="155" w:name="_Toc196234054"/>
      <w:r>
        <w:rPr>
          <w:b/>
          <w:bCs/>
          <w:color w:val="2F5496"/>
          <w:spacing w:val="2"/>
        </w:rPr>
        <w:t>Tier 2 capital</w:t>
      </w:r>
      <w:bookmarkEnd w:id="155"/>
    </w:p>
    <w:p>
      <w:pPr>
        <w:numPr>
          <w:ilvl w:val="1"/>
          <w:numId w:val="62"/>
        </w:numPr>
        <w:spacing w:before="120" w:after="240"/>
        <w:ind w:left="851" w:right="1525" w:hanging="567"/>
        <w:jc w:val="both"/>
        <w:rPr>
          <w:b w:val="0"/>
          <w:bCs w:val="0"/>
          <w:color w:val="000000"/>
          <w:spacing w:val="0"/>
        </w:rPr>
      </w:pPr>
      <w:r>
        <w:rPr>
          <w:b w:val="0"/>
          <w:bCs w:val="0"/>
          <w:color w:val="000000"/>
          <w:spacing w:val="0"/>
        </w:rPr>
        <w:t>The Company has no tier 2 capital.</w:t>
      </w:r>
    </w:p>
    <w:p>
      <w:pPr>
        <w:numPr>
          <w:ilvl w:val="0"/>
          <w:numId w:val="62"/>
        </w:numPr>
        <w:spacing w:before="100"/>
        <w:ind w:left="709" w:right="0" w:hanging="432"/>
        <w:jc w:val="left"/>
        <w:outlineLvl w:val="1"/>
        <w:rPr>
          <w:b/>
          <w:bCs/>
          <w:color w:val="2F5496"/>
          <w:spacing w:val="2"/>
        </w:rPr>
      </w:pPr>
      <w:bookmarkStart w:id="156" w:name="_Toc196234055"/>
      <w:r>
        <w:rPr>
          <w:b/>
          <w:bCs/>
          <w:color w:val="2F5496"/>
          <w:spacing w:val="2"/>
        </w:rPr>
        <w:t>Tier 3 capital</w:t>
      </w:r>
      <w:bookmarkEnd w:id="156"/>
    </w:p>
    <w:p>
      <w:pPr>
        <w:numPr>
          <w:ilvl w:val="1"/>
          <w:numId w:val="63"/>
        </w:numPr>
        <w:spacing w:before="120" w:after="240"/>
        <w:ind w:left="851" w:right="1525" w:hanging="567"/>
        <w:jc w:val="both"/>
        <w:rPr>
          <w:b w:val="0"/>
          <w:bCs w:val="0"/>
          <w:color w:val="000000"/>
          <w:spacing w:val="0"/>
        </w:rPr>
      </w:pPr>
      <w:r>
        <w:rPr>
          <w:b w:val="0"/>
          <w:bCs w:val="0"/>
          <w:color w:val="000000"/>
          <w:spacing w:val="0"/>
        </w:rPr>
        <w:t>The Company has no tier 3 capital.</w:t>
      </w:r>
    </w:p>
    <w:p>
      <w:pPr>
        <w:pStyle w:val="Heading1"/>
        <w:numPr>
          <w:ilvl w:val="0"/>
          <w:numId w:val="64"/>
        </w:numPr>
        <w:tabs>
          <w:tab w:val="left" w:pos="709"/>
        </w:tabs>
        <w:spacing w:after="240" w:line="235" w:lineRule="auto"/>
        <w:ind w:left="709" w:right="1383" w:hanging="425"/>
        <w:jc w:val="both"/>
        <w:rPr>
          <w:rFonts w:ascii="Calibri" w:eastAsia="Calibri" w:hAnsi="Calibri" w:cs="Calibri"/>
          <w:b/>
          <w:bCs/>
          <w:color w:val="2F5496"/>
          <w:spacing w:val="2"/>
          <w:sz w:val="34"/>
          <w:szCs w:val="34"/>
        </w:rPr>
      </w:pPr>
      <w:bookmarkStart w:id="157" w:name="_Toc196234056"/>
      <w:r>
        <w:rPr>
          <w:rFonts w:ascii="Calibri" w:eastAsia="Calibri" w:hAnsi="Calibri" w:cs="Calibri"/>
          <w:i w:val="0"/>
          <w:spacing w:val="2"/>
          <w:sz w:val="34"/>
          <w:szCs w:val="34"/>
        </w:rPr>
        <w:t>SOLVENCY CAPITAL REQUIREMENTS (SCR)</w:t>
      </w:r>
      <w:bookmarkEnd w:id="157"/>
    </w:p>
    <w:p>
      <w:pPr>
        <w:numPr>
          <w:ilvl w:val="0"/>
          <w:numId w:val="65"/>
        </w:numPr>
        <w:tabs>
          <w:tab w:val="left" w:pos="357"/>
        </w:tabs>
        <w:spacing w:before="100" w:after="240"/>
        <w:ind w:left="360" w:hanging="360"/>
        <w:outlineLvl w:val="1"/>
        <w:rPr>
          <w:rFonts w:ascii="Calibri" w:eastAsia="Calibri" w:hAnsi="Calibri" w:cs="Calibri"/>
          <w:vanish/>
          <w:sz w:val="22"/>
          <w:szCs w:val="22"/>
        </w:rPr>
      </w:pPr>
      <w:bookmarkStart w:id="158" w:name="_Toc167960144"/>
      <w:bookmarkStart w:id="159" w:name="_Toc177558248"/>
      <w:bookmarkStart w:id="160" w:name="_Toc177558394"/>
      <w:bookmarkStart w:id="161" w:name="_Toc177559130"/>
      <w:bookmarkStart w:id="162" w:name="_Toc177559219"/>
      <w:bookmarkStart w:id="163" w:name="_Toc178175111"/>
      <w:bookmarkStart w:id="164" w:name="_Toc178351447"/>
      <w:bookmarkStart w:id="165" w:name="_Toc196234057"/>
      <w:bookmarkStart w:id="166" w:name="_Toc148719769"/>
      <w:bookmarkEnd w:id="158"/>
      <w:bookmarkEnd w:id="159"/>
      <w:bookmarkEnd w:id="160"/>
      <w:bookmarkEnd w:id="161"/>
      <w:bookmarkEnd w:id="162"/>
      <w:bookmarkEnd w:id="163"/>
      <w:bookmarkEnd w:id="164"/>
      <w:bookmarkEnd w:id="165"/>
    </w:p>
    <w:p>
      <w:pPr>
        <w:numPr>
          <w:ilvl w:val="0"/>
          <w:numId w:val="66"/>
        </w:numPr>
        <w:spacing w:before="100"/>
        <w:ind w:left="709" w:right="0" w:hanging="432"/>
        <w:jc w:val="left"/>
        <w:outlineLvl w:val="1"/>
        <w:rPr>
          <w:b/>
          <w:bCs/>
          <w:color w:val="2F5496"/>
          <w:spacing w:val="2"/>
        </w:rPr>
      </w:pPr>
      <w:bookmarkStart w:id="167" w:name="_Toc196234058"/>
      <w:r>
        <w:rPr>
          <w:b/>
          <w:bCs/>
          <w:color w:val="2F5496"/>
          <w:spacing w:val="2"/>
        </w:rPr>
        <w:t>Use of External Credit Assessment Institutions (ECAIs)</w:t>
      </w:r>
      <w:bookmarkEnd w:id="166"/>
      <w:bookmarkEnd w:id="167"/>
    </w:p>
    <w:p>
      <w:pPr>
        <w:numPr>
          <w:ilvl w:val="1"/>
          <w:numId w:val="66"/>
        </w:numPr>
        <w:spacing w:before="120" w:after="200"/>
        <w:ind w:left="851" w:right="1525" w:hanging="567"/>
        <w:jc w:val="both"/>
        <w:rPr>
          <w:b w:val="0"/>
          <w:bCs w:val="0"/>
          <w:color w:val="000000"/>
          <w:spacing w:val="0"/>
        </w:rPr>
      </w:pPr>
      <w:r>
        <w:rPr>
          <w:b w:val="0"/>
          <w:bCs w:val="0"/>
          <w:color w:val="000000"/>
          <w:spacing w:val="0"/>
        </w:rPr>
        <w:t>The standard formula places significant reliance on the use of ratings issued by ECAIs. The criteria for deciding on the applicable rating to use are as follows in accordance with Article 4 of the Delegated Regulations:</w:t>
      </w:r>
    </w:p>
    <w:p>
      <w:pPr>
        <w:numPr>
          <w:ilvl w:val="1"/>
          <w:numId w:val="66"/>
        </w:numPr>
        <w:spacing w:before="120" w:after="200"/>
        <w:ind w:left="851" w:right="1525" w:hanging="567"/>
        <w:jc w:val="both"/>
        <w:rPr>
          <w:b w:val="0"/>
          <w:bCs w:val="0"/>
          <w:color w:val="000000"/>
          <w:spacing w:val="0"/>
        </w:rPr>
      </w:pPr>
      <w:r>
        <w:rPr>
          <w:b w:val="0"/>
          <w:bCs w:val="0"/>
          <w:color w:val="000000"/>
          <w:spacing w:val="0"/>
        </w:rPr>
        <w:t>Where only one credit assessment is available, the Company will use that credit assessment unless the single rating relates to a securitisation position in which case the capital requirement should be derived as though no credit rating were available in accordance with Article 6 of the Delegated Regulations.</w:t>
      </w:r>
    </w:p>
    <w:p>
      <w:pPr>
        <w:numPr>
          <w:ilvl w:val="1"/>
          <w:numId w:val="66"/>
        </w:numPr>
        <w:spacing w:before="120" w:after="200"/>
        <w:ind w:left="851" w:right="1525" w:hanging="567"/>
        <w:jc w:val="both"/>
        <w:rPr>
          <w:b w:val="0"/>
          <w:bCs w:val="0"/>
          <w:color w:val="000000"/>
          <w:spacing w:val="0"/>
        </w:rPr>
      </w:pPr>
      <w:r>
        <w:rPr>
          <w:b w:val="0"/>
          <w:bCs w:val="0"/>
          <w:color w:val="000000"/>
          <w:spacing w:val="0"/>
        </w:rPr>
        <w:t>Where two credit assessments are available, the Company will use the lower credit assessment which generates the higher capital requirement.</w:t>
      </w:r>
    </w:p>
    <w:p>
      <w:pPr>
        <w:numPr>
          <w:ilvl w:val="1"/>
          <w:numId w:val="66"/>
        </w:numPr>
        <w:spacing w:before="120" w:after="200"/>
        <w:ind w:left="851" w:right="1525" w:hanging="567"/>
        <w:jc w:val="both"/>
        <w:rPr>
          <w:b w:val="0"/>
          <w:bCs w:val="0"/>
          <w:color w:val="000000"/>
          <w:spacing w:val="0"/>
        </w:rPr>
      </w:pPr>
      <w:r>
        <w:rPr>
          <w:b w:val="0"/>
          <w:bCs w:val="0"/>
          <w:color w:val="000000"/>
          <w:spacing w:val="0"/>
        </w:rPr>
        <w:t xml:space="preserve">Where more than two credit assessments are available, the Company will use the credit rating which generates the second lowest capital requirement. </w:t>
      </w:r>
    </w:p>
    <w:p>
      <w:pPr>
        <w:numPr>
          <w:ilvl w:val="1"/>
          <w:numId w:val="66"/>
        </w:numPr>
        <w:spacing w:before="120" w:after="240"/>
        <w:ind w:left="851" w:right="1525" w:hanging="567"/>
        <w:jc w:val="both"/>
        <w:rPr>
          <w:b w:val="0"/>
          <w:bCs w:val="0"/>
          <w:color w:val="000000"/>
          <w:spacing w:val="0"/>
        </w:rPr>
      </w:pPr>
      <w:r>
        <w:rPr>
          <w:b w:val="0"/>
          <w:bCs w:val="0"/>
          <w:color w:val="000000"/>
          <w:spacing w:val="0"/>
        </w:rPr>
        <w:t>The scales in relation to the major credit rating agencies are as follows:</w:t>
      </w:r>
    </w:p>
    <w:p>
      <w:pPr>
        <w:spacing w:before="0" w:after="0"/>
        <w:rPr>
          <w:rFonts w:ascii="Work Sans" w:eastAsia="Work Sans" w:hAnsi="Work Sans" w:cs="Work Sans"/>
          <w:sz w:val="22"/>
          <w:szCs w:val="22"/>
        </w:rPr>
      </w:pPr>
    </w:p>
    <w:p>
      <w:pPr>
        <w:spacing w:before="0" w:after="0"/>
        <w:rPr>
          <w:rFonts w:ascii="Work Sans" w:eastAsia="Work Sans" w:hAnsi="Work Sans" w:cs="Work Sans"/>
          <w:sz w:val="22"/>
          <w:szCs w:val="22"/>
        </w:rPr>
      </w:pPr>
    </w:p>
    <w:p>
      <w:pPr>
        <w:spacing w:before="0" w:after="0"/>
        <w:rPr>
          <w:rFonts w:ascii="Work Sans" w:eastAsia="Work Sans" w:hAnsi="Work Sans" w:cs="Work Sans"/>
          <w:sz w:val="22"/>
          <w:szCs w:val="22"/>
        </w:rPr>
      </w:pPr>
    </w:p>
    <w:p>
      <w:pPr>
        <w:spacing w:before="0" w:after="0"/>
        <w:rPr>
          <w:rFonts w:ascii="Work Sans" w:eastAsia="Work Sans" w:hAnsi="Work Sans" w:cs="Work Sans"/>
          <w:sz w:val="22"/>
          <w:szCs w:val="22"/>
        </w:rPr>
      </w:pPr>
    </w:p>
    <w:p>
      <w:pPr>
        <w:spacing w:before="0" w:after="0"/>
        <w:rPr>
          <w:rFonts w:ascii="Work Sans" w:eastAsia="Work Sans" w:hAnsi="Work Sans" w:cs="Work Sans"/>
          <w:sz w:val="22"/>
          <w:szCs w:val="22"/>
        </w:rPr>
      </w:pPr>
    </w:p>
    <w:p>
      <w:pPr>
        <w:spacing w:before="0" w:after="0"/>
        <w:rPr>
          <w:rFonts w:ascii="Work Sans" w:eastAsia="Work Sans" w:hAnsi="Work Sans" w:cs="Work Sans"/>
          <w:sz w:val="22"/>
          <w:szCs w:val="22"/>
        </w:rPr>
      </w:pPr>
    </w:p>
    <w:tbl>
      <w:tblPr>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tblGrid>
        <w:gridCol w:w="799"/>
        <w:gridCol w:w="1376"/>
        <w:gridCol w:w="1495"/>
        <w:gridCol w:w="1559"/>
        <w:gridCol w:w="1559"/>
        <w:gridCol w:w="1508"/>
      </w:tblGrid>
      <w:tr>
        <w:tblPrEx>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Ex>
        <w:trPr>
          <w:jc w:val="center"/>
        </w:trPr>
        <w:tc>
          <w:tcPr>
            <w:tcW w:w="799" w:type="dxa"/>
            <w:tcBorders>
              <w:bottom w:val="single" w:sz="4" w:space="0" w:color="000000"/>
              <w:right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bCs/>
                <w:i w:val="0"/>
                <w:iCs w:val="0"/>
                <w:smallCaps w:val="0"/>
                <w:color w:val="000000"/>
              </w:rPr>
              <w:t>SII Level</w:t>
            </w:r>
          </w:p>
        </w:tc>
        <w:tc>
          <w:tcPr>
            <w:tcW w:w="1376" w:type="dxa"/>
            <w:tcBorders>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bCs/>
                <w:i w:val="0"/>
                <w:iCs w:val="0"/>
                <w:smallCaps w:val="0"/>
                <w:color w:val="000000"/>
              </w:rPr>
              <w:t>Model input</w:t>
            </w:r>
          </w:p>
        </w:tc>
        <w:tc>
          <w:tcPr>
            <w:tcW w:w="1495" w:type="dxa"/>
            <w:tcBorders>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bCs/>
                <w:i w:val="0"/>
                <w:iCs w:val="0"/>
                <w:smallCaps w:val="0"/>
                <w:color w:val="000000"/>
              </w:rPr>
              <w:t>S&amp;P</w:t>
            </w:r>
          </w:p>
        </w:tc>
        <w:tc>
          <w:tcPr>
            <w:tcW w:w="1559" w:type="dxa"/>
            <w:tcBorders>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bCs/>
                <w:i w:val="0"/>
                <w:iCs w:val="0"/>
                <w:smallCaps w:val="0"/>
                <w:color w:val="000000"/>
              </w:rPr>
              <w:t>Fitch</w:t>
            </w:r>
          </w:p>
        </w:tc>
        <w:tc>
          <w:tcPr>
            <w:tcW w:w="1559" w:type="dxa"/>
            <w:tcBorders>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bCs/>
                <w:i w:val="0"/>
                <w:iCs w:val="0"/>
                <w:smallCaps w:val="0"/>
                <w:color w:val="000000"/>
              </w:rPr>
              <w:t>AM Best</w:t>
            </w:r>
          </w:p>
        </w:tc>
        <w:tc>
          <w:tcPr>
            <w:tcW w:w="1508" w:type="dxa"/>
            <w:tcBorders>
              <w:left w:val="single" w:sz="4" w:space="0" w:color="000000"/>
              <w:bottom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bCs/>
                <w:i w:val="0"/>
                <w:iCs w:val="0"/>
                <w:smallCaps w:val="0"/>
                <w:color w:val="000000"/>
              </w:rPr>
              <w:t>Moody’s</w:t>
            </w:r>
          </w:p>
        </w:tc>
      </w:tr>
      <w:tr>
        <w:tblPrEx>
          <w:jc w:val="center"/>
          <w:tblCellMar>
            <w:top w:w="0" w:type="dxa"/>
            <w:left w:w="0" w:type="dxa"/>
            <w:bottom w:w="0" w:type="dxa"/>
            <w:right w:w="0" w:type="dxa"/>
          </w:tblCellMar>
        </w:tblPrEx>
        <w:trPr>
          <w:jc w:val="center"/>
        </w:trPr>
        <w:tc>
          <w:tcPr>
            <w:tcW w:w="799" w:type="dxa"/>
            <w:tcBorders>
              <w:top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val="0"/>
                <w:bCs w:val="0"/>
                <w:i w:val="0"/>
                <w:iCs w:val="0"/>
                <w:smallCaps w:val="0"/>
                <w:color w:val="000000"/>
              </w:rPr>
              <w:t>0</w:t>
            </w:r>
          </w:p>
        </w:tc>
        <w:tc>
          <w:tcPr>
            <w:tcW w:w="1376"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val="0"/>
                <w:bCs w:val="0"/>
                <w:i w:val="0"/>
                <w:iCs w:val="0"/>
                <w:smallCaps w:val="0"/>
                <w:color w:val="000000"/>
              </w:rPr>
              <w:t>AAA</w:t>
            </w:r>
          </w:p>
        </w:tc>
        <w:tc>
          <w:tcPr>
            <w:tcW w:w="1495"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val="0"/>
                <w:bCs w:val="0"/>
                <w:i w:val="0"/>
                <w:iCs w:val="0"/>
                <w:smallCaps w:val="0"/>
                <w:color w:val="000000"/>
              </w:rPr>
              <w:t>AAA</w:t>
            </w:r>
          </w:p>
        </w:tc>
        <w:tc>
          <w:tcPr>
            <w:tcW w:w="1559"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val="0"/>
                <w:bCs w:val="0"/>
                <w:i w:val="0"/>
                <w:iCs w:val="0"/>
                <w:smallCaps w:val="0"/>
                <w:color w:val="000000"/>
              </w:rPr>
              <w:t>AAA</w:t>
            </w:r>
          </w:p>
        </w:tc>
        <w:tc>
          <w:tcPr>
            <w:tcW w:w="1559"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val="0"/>
                <w:bCs w:val="0"/>
                <w:i w:val="0"/>
                <w:iCs w:val="0"/>
                <w:smallCaps w:val="0"/>
                <w:color w:val="000000"/>
              </w:rPr>
              <w:t>A++/A+</w:t>
            </w:r>
          </w:p>
        </w:tc>
        <w:tc>
          <w:tcPr>
            <w:tcW w:w="1508" w:type="dxa"/>
            <w:tcBorders>
              <w:top w:val="single" w:sz="4" w:space="0" w:color="000000"/>
              <w:left w:val="single" w:sz="4" w:space="0" w:color="000000"/>
              <w:bottom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val="0"/>
                <w:bCs w:val="0"/>
                <w:i w:val="0"/>
                <w:iCs w:val="0"/>
                <w:smallCaps w:val="0"/>
                <w:color w:val="000000"/>
              </w:rPr>
              <w:t>Aaa</w:t>
            </w:r>
          </w:p>
        </w:tc>
      </w:tr>
      <w:tr>
        <w:tblPrEx>
          <w:jc w:val="center"/>
          <w:tblCellMar>
            <w:top w:w="0" w:type="dxa"/>
            <w:left w:w="0" w:type="dxa"/>
            <w:bottom w:w="0" w:type="dxa"/>
            <w:right w:w="0" w:type="dxa"/>
          </w:tblCellMar>
        </w:tblPrEx>
        <w:trPr>
          <w:jc w:val="center"/>
        </w:trPr>
        <w:tc>
          <w:tcPr>
            <w:tcW w:w="799" w:type="dxa"/>
            <w:tcBorders>
              <w:top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val="0"/>
                <w:bCs w:val="0"/>
                <w:i w:val="0"/>
                <w:iCs w:val="0"/>
                <w:smallCaps w:val="0"/>
                <w:color w:val="000000"/>
              </w:rPr>
              <w:t>1</w:t>
            </w:r>
          </w:p>
        </w:tc>
        <w:tc>
          <w:tcPr>
            <w:tcW w:w="1376"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val="0"/>
                <w:bCs w:val="0"/>
                <w:i w:val="0"/>
                <w:iCs w:val="0"/>
                <w:smallCaps w:val="0"/>
                <w:color w:val="000000"/>
              </w:rPr>
              <w:t>AA</w:t>
            </w:r>
          </w:p>
        </w:tc>
        <w:tc>
          <w:tcPr>
            <w:tcW w:w="1495"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val="0"/>
                <w:bCs w:val="0"/>
                <w:i w:val="0"/>
                <w:iCs w:val="0"/>
                <w:smallCaps w:val="0"/>
                <w:color w:val="000000"/>
              </w:rPr>
              <w:t>AA</w:t>
            </w:r>
          </w:p>
        </w:tc>
        <w:tc>
          <w:tcPr>
            <w:tcW w:w="1559"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val="0"/>
                <w:bCs w:val="0"/>
                <w:i w:val="0"/>
                <w:iCs w:val="0"/>
                <w:smallCaps w:val="0"/>
                <w:color w:val="000000"/>
              </w:rPr>
              <w:t>AA</w:t>
            </w:r>
          </w:p>
        </w:tc>
        <w:tc>
          <w:tcPr>
            <w:tcW w:w="1559"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val="0"/>
                <w:bCs w:val="0"/>
                <w:i w:val="0"/>
                <w:iCs w:val="0"/>
                <w:smallCaps w:val="0"/>
                <w:color w:val="000000"/>
              </w:rPr>
              <w:t>A/A-</w:t>
            </w:r>
          </w:p>
        </w:tc>
        <w:tc>
          <w:tcPr>
            <w:tcW w:w="1508" w:type="dxa"/>
            <w:tcBorders>
              <w:top w:val="single" w:sz="4" w:space="0" w:color="000000"/>
              <w:left w:val="single" w:sz="4" w:space="0" w:color="000000"/>
              <w:bottom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val="0"/>
                <w:bCs w:val="0"/>
                <w:i w:val="0"/>
                <w:iCs w:val="0"/>
                <w:smallCaps w:val="0"/>
                <w:color w:val="000000"/>
              </w:rPr>
              <w:t>Aa</w:t>
            </w:r>
          </w:p>
        </w:tc>
      </w:tr>
      <w:tr>
        <w:tblPrEx>
          <w:jc w:val="center"/>
          <w:tblCellMar>
            <w:top w:w="0" w:type="dxa"/>
            <w:left w:w="0" w:type="dxa"/>
            <w:bottom w:w="0" w:type="dxa"/>
            <w:right w:w="0" w:type="dxa"/>
          </w:tblCellMar>
        </w:tblPrEx>
        <w:trPr>
          <w:jc w:val="center"/>
        </w:trPr>
        <w:tc>
          <w:tcPr>
            <w:tcW w:w="799" w:type="dxa"/>
            <w:tcBorders>
              <w:top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val="0"/>
                <w:bCs w:val="0"/>
                <w:i w:val="0"/>
                <w:iCs w:val="0"/>
                <w:smallCaps w:val="0"/>
                <w:color w:val="000000"/>
              </w:rPr>
              <w:t>2</w:t>
            </w:r>
          </w:p>
        </w:tc>
        <w:tc>
          <w:tcPr>
            <w:tcW w:w="1376"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val="0"/>
                <w:bCs w:val="0"/>
                <w:i w:val="0"/>
                <w:iCs w:val="0"/>
                <w:smallCaps w:val="0"/>
                <w:color w:val="000000"/>
              </w:rPr>
              <w:t>A</w:t>
            </w:r>
          </w:p>
        </w:tc>
        <w:tc>
          <w:tcPr>
            <w:tcW w:w="1495"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val="0"/>
                <w:bCs w:val="0"/>
                <w:i w:val="0"/>
                <w:iCs w:val="0"/>
                <w:smallCaps w:val="0"/>
                <w:color w:val="000000"/>
              </w:rPr>
              <w:t>A</w:t>
            </w:r>
          </w:p>
        </w:tc>
        <w:tc>
          <w:tcPr>
            <w:tcW w:w="1559"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val="0"/>
                <w:bCs w:val="0"/>
                <w:i w:val="0"/>
                <w:iCs w:val="0"/>
                <w:smallCaps w:val="0"/>
                <w:color w:val="000000"/>
              </w:rPr>
              <w:t>A</w:t>
            </w:r>
          </w:p>
        </w:tc>
        <w:tc>
          <w:tcPr>
            <w:tcW w:w="1559"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val="0"/>
                <w:bCs w:val="0"/>
                <w:i w:val="0"/>
                <w:iCs w:val="0"/>
                <w:smallCaps w:val="0"/>
                <w:color w:val="000000"/>
              </w:rPr>
              <w:t>B++/B+</w:t>
            </w:r>
          </w:p>
        </w:tc>
        <w:tc>
          <w:tcPr>
            <w:tcW w:w="1508" w:type="dxa"/>
            <w:tcBorders>
              <w:top w:val="single" w:sz="4" w:space="0" w:color="000000"/>
              <w:left w:val="single" w:sz="4" w:space="0" w:color="000000"/>
              <w:bottom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val="0"/>
                <w:bCs w:val="0"/>
                <w:i w:val="0"/>
                <w:iCs w:val="0"/>
                <w:smallCaps w:val="0"/>
                <w:color w:val="000000"/>
              </w:rPr>
              <w:t>A</w:t>
            </w:r>
          </w:p>
        </w:tc>
      </w:tr>
      <w:tr>
        <w:tblPrEx>
          <w:jc w:val="center"/>
          <w:tblCellMar>
            <w:top w:w="0" w:type="dxa"/>
            <w:left w:w="0" w:type="dxa"/>
            <w:bottom w:w="0" w:type="dxa"/>
            <w:right w:w="0" w:type="dxa"/>
          </w:tblCellMar>
        </w:tblPrEx>
        <w:trPr>
          <w:jc w:val="center"/>
        </w:trPr>
        <w:tc>
          <w:tcPr>
            <w:tcW w:w="799" w:type="dxa"/>
            <w:tcBorders>
              <w:top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val="0"/>
                <w:bCs w:val="0"/>
                <w:i w:val="0"/>
                <w:iCs w:val="0"/>
                <w:smallCaps w:val="0"/>
                <w:color w:val="000000"/>
              </w:rPr>
              <w:t>3</w:t>
            </w:r>
          </w:p>
        </w:tc>
        <w:tc>
          <w:tcPr>
            <w:tcW w:w="1376"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val="0"/>
                <w:bCs w:val="0"/>
                <w:i w:val="0"/>
                <w:iCs w:val="0"/>
                <w:smallCaps w:val="0"/>
                <w:color w:val="000000"/>
              </w:rPr>
              <w:t>BBB</w:t>
            </w:r>
          </w:p>
        </w:tc>
        <w:tc>
          <w:tcPr>
            <w:tcW w:w="1495"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val="0"/>
                <w:bCs w:val="0"/>
                <w:i w:val="0"/>
                <w:iCs w:val="0"/>
                <w:smallCaps w:val="0"/>
                <w:color w:val="000000"/>
              </w:rPr>
              <w:t>BBB</w:t>
            </w:r>
          </w:p>
        </w:tc>
        <w:tc>
          <w:tcPr>
            <w:tcW w:w="1559"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val="0"/>
                <w:bCs w:val="0"/>
                <w:i w:val="0"/>
                <w:iCs w:val="0"/>
                <w:smallCaps w:val="0"/>
                <w:color w:val="000000"/>
              </w:rPr>
              <w:t>BBB</w:t>
            </w:r>
          </w:p>
        </w:tc>
        <w:tc>
          <w:tcPr>
            <w:tcW w:w="1559"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val="0"/>
                <w:bCs w:val="0"/>
                <w:i w:val="0"/>
                <w:iCs w:val="0"/>
                <w:smallCaps w:val="0"/>
                <w:color w:val="000000"/>
              </w:rPr>
              <w:t>B/B-</w:t>
            </w:r>
          </w:p>
        </w:tc>
        <w:tc>
          <w:tcPr>
            <w:tcW w:w="1508" w:type="dxa"/>
            <w:tcBorders>
              <w:top w:val="single" w:sz="4" w:space="0" w:color="000000"/>
              <w:left w:val="single" w:sz="4" w:space="0" w:color="000000"/>
              <w:bottom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val="0"/>
                <w:bCs w:val="0"/>
                <w:i w:val="0"/>
                <w:iCs w:val="0"/>
                <w:smallCaps w:val="0"/>
                <w:color w:val="000000"/>
              </w:rPr>
              <w:t>Baa</w:t>
            </w:r>
          </w:p>
        </w:tc>
      </w:tr>
      <w:tr>
        <w:tblPrEx>
          <w:jc w:val="center"/>
          <w:tblCellMar>
            <w:top w:w="0" w:type="dxa"/>
            <w:left w:w="0" w:type="dxa"/>
            <w:bottom w:w="0" w:type="dxa"/>
            <w:right w:w="0" w:type="dxa"/>
          </w:tblCellMar>
        </w:tblPrEx>
        <w:trPr>
          <w:jc w:val="center"/>
        </w:trPr>
        <w:tc>
          <w:tcPr>
            <w:tcW w:w="799" w:type="dxa"/>
            <w:tcBorders>
              <w:top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val="0"/>
                <w:bCs w:val="0"/>
                <w:i w:val="0"/>
                <w:iCs w:val="0"/>
                <w:smallCaps w:val="0"/>
                <w:color w:val="000000"/>
              </w:rPr>
              <w:t>4</w:t>
            </w:r>
          </w:p>
        </w:tc>
        <w:tc>
          <w:tcPr>
            <w:tcW w:w="1376"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val="0"/>
                <w:bCs w:val="0"/>
                <w:i w:val="0"/>
                <w:iCs w:val="0"/>
                <w:smallCaps w:val="0"/>
                <w:color w:val="000000"/>
              </w:rPr>
              <w:t>BB</w:t>
            </w:r>
          </w:p>
        </w:tc>
        <w:tc>
          <w:tcPr>
            <w:tcW w:w="1495"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val="0"/>
                <w:bCs w:val="0"/>
                <w:i w:val="0"/>
                <w:iCs w:val="0"/>
                <w:smallCaps w:val="0"/>
                <w:color w:val="000000"/>
              </w:rPr>
              <w:t>BB</w:t>
            </w:r>
          </w:p>
        </w:tc>
        <w:tc>
          <w:tcPr>
            <w:tcW w:w="1559"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val="0"/>
                <w:bCs w:val="0"/>
                <w:i w:val="0"/>
                <w:iCs w:val="0"/>
                <w:smallCaps w:val="0"/>
                <w:color w:val="000000"/>
              </w:rPr>
              <w:t>BB</w:t>
            </w:r>
          </w:p>
        </w:tc>
        <w:tc>
          <w:tcPr>
            <w:tcW w:w="1559"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val="0"/>
                <w:bCs w:val="0"/>
                <w:i w:val="0"/>
                <w:iCs w:val="0"/>
                <w:smallCaps w:val="0"/>
                <w:color w:val="000000"/>
              </w:rPr>
              <w:t>C++/C+</w:t>
            </w:r>
          </w:p>
        </w:tc>
        <w:tc>
          <w:tcPr>
            <w:tcW w:w="1508" w:type="dxa"/>
            <w:tcBorders>
              <w:top w:val="single" w:sz="4" w:space="0" w:color="000000"/>
              <w:left w:val="single" w:sz="4" w:space="0" w:color="000000"/>
              <w:bottom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val="0"/>
                <w:bCs w:val="0"/>
                <w:i w:val="0"/>
                <w:iCs w:val="0"/>
                <w:smallCaps w:val="0"/>
                <w:color w:val="000000"/>
              </w:rPr>
              <w:t>Ba</w:t>
            </w:r>
          </w:p>
        </w:tc>
      </w:tr>
      <w:tr>
        <w:tblPrEx>
          <w:jc w:val="center"/>
          <w:tblCellMar>
            <w:top w:w="0" w:type="dxa"/>
            <w:left w:w="0" w:type="dxa"/>
            <w:bottom w:w="0" w:type="dxa"/>
            <w:right w:w="0" w:type="dxa"/>
          </w:tblCellMar>
        </w:tblPrEx>
        <w:trPr>
          <w:jc w:val="center"/>
        </w:trPr>
        <w:tc>
          <w:tcPr>
            <w:tcW w:w="799" w:type="dxa"/>
            <w:tcBorders>
              <w:top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val="0"/>
                <w:bCs w:val="0"/>
                <w:i w:val="0"/>
                <w:iCs w:val="0"/>
                <w:smallCaps w:val="0"/>
                <w:color w:val="000000"/>
              </w:rPr>
              <w:t>5</w:t>
            </w:r>
          </w:p>
        </w:tc>
        <w:tc>
          <w:tcPr>
            <w:tcW w:w="1376"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val="0"/>
                <w:bCs w:val="0"/>
                <w:i w:val="0"/>
                <w:iCs w:val="0"/>
                <w:smallCaps w:val="0"/>
                <w:color w:val="000000"/>
              </w:rPr>
              <w:t>B</w:t>
            </w:r>
          </w:p>
        </w:tc>
        <w:tc>
          <w:tcPr>
            <w:tcW w:w="1495"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val="0"/>
                <w:bCs w:val="0"/>
                <w:i w:val="0"/>
                <w:iCs w:val="0"/>
                <w:smallCaps w:val="0"/>
                <w:color w:val="000000"/>
              </w:rPr>
              <w:t>B</w:t>
            </w:r>
          </w:p>
        </w:tc>
        <w:tc>
          <w:tcPr>
            <w:tcW w:w="1559"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val="0"/>
                <w:bCs w:val="0"/>
                <w:i w:val="0"/>
                <w:iCs w:val="0"/>
                <w:smallCaps w:val="0"/>
                <w:color w:val="000000"/>
              </w:rPr>
              <w:t>B</w:t>
            </w:r>
          </w:p>
        </w:tc>
        <w:tc>
          <w:tcPr>
            <w:tcW w:w="1559"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val="0"/>
                <w:bCs w:val="0"/>
                <w:i w:val="0"/>
                <w:iCs w:val="0"/>
                <w:smallCaps w:val="0"/>
                <w:color w:val="000000"/>
              </w:rPr>
              <w:t>C/C-</w:t>
            </w:r>
          </w:p>
        </w:tc>
        <w:tc>
          <w:tcPr>
            <w:tcW w:w="1508" w:type="dxa"/>
            <w:tcBorders>
              <w:top w:val="single" w:sz="4" w:space="0" w:color="000000"/>
              <w:left w:val="single" w:sz="4" w:space="0" w:color="000000"/>
              <w:bottom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val="0"/>
                <w:bCs w:val="0"/>
                <w:i w:val="0"/>
                <w:iCs w:val="0"/>
                <w:smallCaps w:val="0"/>
                <w:color w:val="000000"/>
              </w:rPr>
              <w:t>B</w:t>
            </w:r>
          </w:p>
        </w:tc>
      </w:tr>
      <w:tr>
        <w:tblPrEx>
          <w:jc w:val="center"/>
          <w:tblCellMar>
            <w:top w:w="0" w:type="dxa"/>
            <w:left w:w="0" w:type="dxa"/>
            <w:bottom w:w="0" w:type="dxa"/>
            <w:right w:w="0" w:type="dxa"/>
          </w:tblCellMar>
        </w:tblPrEx>
        <w:trPr>
          <w:jc w:val="center"/>
        </w:trPr>
        <w:tc>
          <w:tcPr>
            <w:tcW w:w="799" w:type="dxa"/>
            <w:tcBorders>
              <w:top w:val="single" w:sz="4" w:space="0" w:color="000000"/>
              <w:right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val="0"/>
                <w:bCs w:val="0"/>
                <w:i w:val="0"/>
                <w:iCs w:val="0"/>
                <w:smallCaps w:val="0"/>
                <w:color w:val="000000"/>
              </w:rPr>
              <w:t>6</w:t>
            </w:r>
          </w:p>
        </w:tc>
        <w:tc>
          <w:tcPr>
            <w:tcW w:w="1376" w:type="dxa"/>
            <w:tcBorders>
              <w:top w:val="single" w:sz="4" w:space="0" w:color="000000"/>
              <w:left w:val="single" w:sz="4" w:space="0" w:color="000000"/>
              <w:right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val="0"/>
                <w:bCs w:val="0"/>
                <w:i w:val="0"/>
                <w:iCs w:val="0"/>
                <w:smallCaps w:val="0"/>
                <w:color w:val="000000"/>
              </w:rPr>
              <w:t>CCC or lower</w:t>
            </w:r>
          </w:p>
        </w:tc>
        <w:tc>
          <w:tcPr>
            <w:tcW w:w="1495" w:type="dxa"/>
            <w:tcBorders>
              <w:top w:val="single" w:sz="4" w:space="0" w:color="000000"/>
              <w:left w:val="single" w:sz="4" w:space="0" w:color="000000"/>
              <w:right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val="0"/>
                <w:bCs w:val="0"/>
                <w:i w:val="0"/>
                <w:iCs w:val="0"/>
                <w:smallCaps w:val="0"/>
                <w:color w:val="000000"/>
              </w:rPr>
              <w:t>CCC</w:t>
            </w:r>
          </w:p>
        </w:tc>
        <w:tc>
          <w:tcPr>
            <w:tcW w:w="1559" w:type="dxa"/>
            <w:tcBorders>
              <w:top w:val="single" w:sz="4" w:space="0" w:color="000000"/>
              <w:left w:val="single" w:sz="4" w:space="0" w:color="000000"/>
              <w:right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val="0"/>
                <w:bCs w:val="0"/>
                <w:i w:val="0"/>
                <w:iCs w:val="0"/>
                <w:smallCaps w:val="0"/>
                <w:color w:val="000000"/>
              </w:rPr>
              <w:t>CCC</w:t>
            </w:r>
          </w:p>
        </w:tc>
        <w:tc>
          <w:tcPr>
            <w:tcW w:w="1559" w:type="dxa"/>
            <w:tcBorders>
              <w:top w:val="single" w:sz="4" w:space="0" w:color="000000"/>
              <w:left w:val="single" w:sz="4" w:space="0" w:color="000000"/>
              <w:right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val="0"/>
                <w:bCs w:val="0"/>
                <w:i w:val="0"/>
                <w:iCs w:val="0"/>
                <w:smallCaps w:val="0"/>
                <w:color w:val="000000"/>
              </w:rPr>
              <w:t>D</w:t>
            </w:r>
          </w:p>
        </w:tc>
        <w:tc>
          <w:tcPr>
            <w:tcW w:w="1508" w:type="dxa"/>
            <w:tcBorders>
              <w:top w:val="single" w:sz="4" w:space="0" w:color="000000"/>
              <w:left w:val="single" w:sz="4" w:space="0" w:color="000000"/>
            </w:tcBorders>
            <w:noWrap w:val="0"/>
            <w:tcMar>
              <w:top w:w="0" w:type="dxa"/>
              <w:left w:w="108" w:type="dxa"/>
              <w:bottom w:w="0" w:type="dxa"/>
              <w:right w:w="108" w:type="dxa"/>
            </w:tcMar>
            <w:vAlign w:val="top"/>
            <w:hideMark/>
          </w:tcPr>
          <w:p>
            <w:pPr>
              <w:spacing w:before="0" w:after="0"/>
              <w:rPr>
                <w:b w:val="0"/>
                <w:bCs w:val="0"/>
                <w:i w:val="0"/>
                <w:iCs w:val="0"/>
                <w:smallCaps w:val="0"/>
                <w:color w:val="000000"/>
              </w:rPr>
            </w:pPr>
            <w:r>
              <w:rPr>
                <w:rFonts w:ascii="Work Sans" w:eastAsia="Work Sans" w:hAnsi="Work Sans" w:cs="Work Sans"/>
                <w:b w:val="0"/>
                <w:bCs w:val="0"/>
                <w:i w:val="0"/>
                <w:iCs w:val="0"/>
                <w:smallCaps w:val="0"/>
                <w:color w:val="000000"/>
              </w:rPr>
              <w:t>Caa/Ca/C</w:t>
            </w:r>
          </w:p>
        </w:tc>
      </w:tr>
    </w:tbl>
    <w:p>
      <w:pPr>
        <w:spacing w:before="0" w:after="0"/>
        <w:rPr>
          <w:rFonts w:ascii="Work Sans" w:eastAsia="Work Sans" w:hAnsi="Work Sans" w:cs="Work Sans"/>
          <w:sz w:val="22"/>
          <w:szCs w:val="22"/>
        </w:rPr>
      </w:pPr>
    </w:p>
    <w:p>
      <w:pPr>
        <w:numPr>
          <w:ilvl w:val="0"/>
          <w:numId w:val="67"/>
        </w:numPr>
        <w:spacing w:before="100"/>
        <w:ind w:left="709" w:right="0" w:hanging="432"/>
        <w:jc w:val="left"/>
        <w:outlineLvl w:val="1"/>
        <w:rPr>
          <w:b/>
          <w:bCs/>
          <w:color w:val="2F5496"/>
          <w:spacing w:val="2"/>
        </w:rPr>
      </w:pPr>
      <w:bookmarkStart w:id="168" w:name="_Toc148719770"/>
      <w:bookmarkStart w:id="169" w:name="_Toc196234059"/>
      <w:r>
        <w:rPr>
          <w:b/>
          <w:bCs/>
          <w:color w:val="2F5496"/>
          <w:spacing w:val="2"/>
        </w:rPr>
        <w:t>Market risk – Interest rate</w:t>
      </w:r>
      <w:bookmarkEnd w:id="168"/>
      <w:r>
        <w:rPr>
          <w:b/>
          <w:bCs/>
          <w:color w:val="2F5496"/>
          <w:spacing w:val="2"/>
        </w:rPr>
        <w:t xml:space="preserve"> risk</w:t>
      </w:r>
      <w:bookmarkEnd w:id="169"/>
    </w:p>
    <w:p>
      <w:pPr>
        <w:numPr>
          <w:ilvl w:val="1"/>
          <w:numId w:val="67"/>
        </w:numPr>
        <w:spacing w:before="120" w:after="200"/>
        <w:ind w:left="851" w:right="1525" w:hanging="567"/>
        <w:jc w:val="both"/>
        <w:rPr>
          <w:b w:val="0"/>
          <w:bCs w:val="0"/>
          <w:color w:val="000000"/>
          <w:spacing w:val="0"/>
        </w:rPr>
      </w:pPr>
      <w:r>
        <w:rPr>
          <w:b w:val="0"/>
          <w:bCs w:val="0"/>
          <w:color w:val="000000"/>
          <w:spacing w:val="0"/>
        </w:rPr>
        <w:t>Interest rate risk arises from the mismatch between the durations and cash flows of assets and liabilities. The interest rate risk is modeled by applying prescribed stresses (shocks) to the risk-free interest rate curve. The insurer must calculate the change in the net asset position (difference between assets and liabilities) under both upward and downward interest rate shocks, considering the worst-case scenario.</w:t>
      </w:r>
    </w:p>
    <w:p>
      <w:pPr>
        <w:numPr>
          <w:ilvl w:val="1"/>
          <w:numId w:val="67"/>
        </w:numPr>
        <w:spacing w:before="120" w:after="200"/>
        <w:ind w:left="851" w:right="1525" w:hanging="567"/>
        <w:jc w:val="both"/>
        <w:rPr>
          <w:b w:val="0"/>
          <w:bCs w:val="0"/>
          <w:color w:val="000000"/>
          <w:spacing w:val="0"/>
        </w:rPr>
      </w:pPr>
      <w:r>
        <w:rPr>
          <w:b w:val="0"/>
          <w:bCs w:val="0"/>
          <w:color w:val="000000"/>
          <w:spacing w:val="0"/>
        </w:rPr>
        <w:t>The interest rate risk capital charge is the difference between the net present value of assets and liabilities after applying the upward and downward shocks. The larger of the two resulting shortfalls (if any) is taken as the capital requirement for interest rate risk.</w:t>
      </w:r>
    </w:p>
    <w:p>
      <w:pPr>
        <w:numPr>
          <w:ilvl w:val="1"/>
          <w:numId w:val="67"/>
        </w:numPr>
        <w:spacing w:before="120" w:after="200"/>
        <w:ind w:left="851" w:right="1525" w:hanging="567"/>
        <w:jc w:val="both"/>
        <w:rPr>
          <w:b w:val="0"/>
          <w:bCs w:val="0"/>
          <w:color w:val="000000"/>
          <w:spacing w:val="0"/>
        </w:rPr>
      </w:pPr>
      <w:r>
        <w:rPr>
          <w:b w:val="0"/>
          <w:bCs w:val="0"/>
          <w:color w:val="000000"/>
          <w:spacing w:val="0"/>
        </w:rPr>
        <w:t xml:space="preserve">The interest rate risk sub-module considers the assets stressed within the spread risk sub-module (i.e. bonds and loans) and the technical provisions as those assets and liabilities are exposed to movements in the term structure of interest rates. </w:t>
      </w:r>
    </w:p>
    <w:p>
      <w:pPr>
        <w:numPr>
          <w:ilvl w:val="1"/>
          <w:numId w:val="67"/>
        </w:numPr>
        <w:spacing w:before="120" w:after="200"/>
        <w:ind w:left="851" w:right="1525" w:hanging="567"/>
        <w:jc w:val="both"/>
        <w:rPr>
          <w:b w:val="0"/>
          <w:bCs w:val="0"/>
          <w:color w:val="000000"/>
          <w:spacing w:val="0"/>
        </w:rPr>
      </w:pPr>
      <w:r>
        <w:rPr>
          <w:b w:val="0"/>
          <w:bCs w:val="0"/>
          <w:color w:val="000000"/>
          <w:spacing w:val="0"/>
        </w:rPr>
        <w:t xml:space="preserve">Potentially, the annual cash flows associated with bonds and loans are subject to the movements in the term structure of interest rates as set out in Articles 166 and 167 of the Delegated Regulations. </w:t>
      </w:r>
    </w:p>
    <w:p>
      <w:pPr>
        <w:numPr>
          <w:ilvl w:val="1"/>
          <w:numId w:val="67"/>
        </w:numPr>
        <w:spacing w:before="120" w:after="200"/>
        <w:ind w:left="851" w:right="1525" w:hanging="567"/>
        <w:jc w:val="both"/>
        <w:rPr>
          <w:b w:val="0"/>
          <w:bCs w:val="0"/>
          <w:color w:val="000000"/>
          <w:spacing w:val="0"/>
        </w:rPr>
      </w:pPr>
      <w:r>
        <w:rPr>
          <w:b w:val="0"/>
          <w:bCs w:val="0"/>
          <w:color w:val="000000"/>
          <w:spacing w:val="0"/>
        </w:rPr>
        <w:t>The net technical provisions are calculated based on the net expected claims settlements given the claims settlement patterns detailed in Section 4.11.</w:t>
      </w:r>
    </w:p>
    <w:p>
      <w:pPr>
        <w:numPr>
          <w:ilvl w:val="1"/>
          <w:numId w:val="67"/>
        </w:numPr>
        <w:spacing w:before="120" w:after="200"/>
        <w:ind w:left="851" w:right="1525" w:hanging="567"/>
        <w:jc w:val="both"/>
        <w:rPr>
          <w:b w:val="0"/>
          <w:bCs w:val="0"/>
          <w:color w:val="000000"/>
          <w:spacing w:val="0"/>
        </w:rPr>
      </w:pPr>
      <w:r>
        <w:rPr>
          <w:b w:val="0"/>
          <w:bCs w:val="0"/>
          <w:color w:val="000000"/>
          <w:spacing w:val="0"/>
        </w:rPr>
        <w:t>Intermediary receivables are also subject to timing and interest rate risk changes.</w:t>
      </w:r>
    </w:p>
    <w:p>
      <w:pPr>
        <w:numPr>
          <w:ilvl w:val="1"/>
          <w:numId w:val="67"/>
        </w:numPr>
        <w:spacing w:before="120" w:after="200"/>
        <w:ind w:left="851" w:right="1525" w:hanging="567"/>
        <w:jc w:val="both"/>
        <w:rPr>
          <w:b w:val="0"/>
          <w:bCs w:val="0"/>
          <w:color w:val="000000"/>
          <w:spacing w:val="0"/>
        </w:rPr>
      </w:pPr>
      <w:r>
        <w:rPr>
          <w:b w:val="0"/>
          <w:bCs w:val="0"/>
          <w:color w:val="000000"/>
          <w:spacing w:val="0"/>
        </w:rPr>
        <w:t>Reinsurance payables, mostly XoL premium creditors are not subject to interest rate fluctuations as they’re normally short-term cashflows.</w:t>
      </w:r>
    </w:p>
    <w:p>
      <w:pPr>
        <w:numPr>
          <w:ilvl w:val="1"/>
          <w:numId w:val="67"/>
        </w:numPr>
        <w:spacing w:before="120" w:after="240"/>
        <w:ind w:left="851" w:right="1525" w:hanging="567"/>
        <w:jc w:val="both"/>
        <w:rPr>
          <w:b w:val="0"/>
          <w:bCs w:val="0"/>
          <w:color w:val="000000"/>
          <w:spacing w:val="0"/>
        </w:rPr>
      </w:pPr>
      <w:r>
        <w:rPr>
          <w:b w:val="0"/>
          <w:bCs w:val="0"/>
          <w:color w:val="000000"/>
          <w:spacing w:val="0"/>
        </w:rPr>
        <w:t>SCR interest calculations are broken down in the following tables:</w:t>
      </w:r>
    </w:p>
    <w:tbl>
      <w:tblPr>
        <w:tblW w:w="5000" w:type="dxa"/>
        <w:jc w:val="center"/>
        <w:tblCellMar>
          <w:top w:w="0" w:type="dxa"/>
          <w:left w:w="0" w:type="dxa"/>
          <w:bottom w:w="0" w:type="dxa"/>
          <w:right w:w="0" w:type="dxa"/>
        </w:tblCellMar>
      </w:tblPr>
      <w:tblGrid>
        <w:gridCol w:w="3038"/>
        <w:gridCol w:w="1962"/>
      </w:tblGrid>
      <w:tr>
        <w:tblPrEx>
          <w:tblW w:w="5000" w:type="dxa"/>
          <w:jc w:val="center"/>
          <w:tblCellMar>
            <w:top w:w="0" w:type="dxa"/>
            <w:left w:w="0" w:type="dxa"/>
            <w:bottom w:w="0" w:type="dxa"/>
            <w:right w:w="0" w:type="dxa"/>
          </w:tblCellMar>
        </w:tblPrEx>
        <w:trPr>
          <w:trHeight w:val="350"/>
          <w:jc w:val="center"/>
        </w:trPr>
        <w:tc>
          <w:tcPr>
            <w:tcW w:w="3040" w:type="dxa"/>
            <w:tcBorders>
              <w:top w:val="single" w:sz="4" w:space="0" w:color="000000"/>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Net liability cashflows</w:t>
            </w:r>
          </w:p>
        </w:tc>
        <w:tc>
          <w:tcPr>
            <w:tcW w:w="1965" w:type="dxa"/>
            <w:tcBorders>
              <w:top w:val="single" w:sz="4" w:space="0" w:color="000000"/>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£'000s</w:t>
            </w:r>
          </w:p>
        </w:tc>
      </w:tr>
      <w:tr>
        <w:tblPrEx>
          <w:tblW w:w="5000" w:type="dxa"/>
          <w:jc w:val="center"/>
          <w:tblCellMar>
            <w:top w:w="0" w:type="dxa"/>
            <w:left w:w="0" w:type="dxa"/>
            <w:bottom w:w="0" w:type="dxa"/>
            <w:right w:w="0" w:type="dxa"/>
          </w:tblCellMar>
        </w:tblPrEx>
        <w:trPr>
          <w:trHeight w:val="288"/>
          <w:jc w:val="center"/>
        </w:trPr>
        <w:tc>
          <w:tcPr>
            <w:tcW w:w="3040"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rPr>
            </w:pPr>
            <w:r>
              <w:rPr>
                <w:b w:val="0"/>
                <w:bCs w:val="0"/>
                <w:i w:val="0"/>
                <w:iCs w:val="0"/>
                <w:smallCaps w:val="0"/>
                <w:color w:val="000000"/>
              </w:rPr>
              <w:t>Undisc. Net BE</w:t>
            </w:r>
          </w:p>
        </w:tc>
        <w:tc>
          <w:tcPr>
            <w:tcW w:w="196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rPr>
            </w:pPr>
            <w:r>
              <w:rPr>
                <w:b w:val="0"/>
                <w:bCs w:val="0"/>
                <w:i w:val="0"/>
                <w:iCs w:val="0"/>
                <w:smallCaps w:val="0"/>
                <w:color w:val="000000"/>
              </w:rPr>
              <w:t>-42,617</w:t>
            </w:r>
          </w:p>
        </w:tc>
      </w:tr>
      <w:tr>
        <w:tblPrEx>
          <w:tblW w:w="5000" w:type="dxa"/>
          <w:jc w:val="center"/>
          <w:tblCellMar>
            <w:top w:w="0" w:type="dxa"/>
            <w:left w:w="0" w:type="dxa"/>
            <w:bottom w:w="0" w:type="dxa"/>
            <w:right w:w="0" w:type="dxa"/>
          </w:tblCellMar>
        </w:tblPrEx>
        <w:trPr>
          <w:trHeight w:val="288"/>
          <w:jc w:val="center"/>
        </w:trPr>
        <w:tc>
          <w:tcPr>
            <w:tcW w:w="3040"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rPr>
            </w:pPr>
            <w:r>
              <w:rPr>
                <w:b w:val="0"/>
                <w:bCs w:val="0"/>
                <w:i w:val="0"/>
                <w:iCs w:val="0"/>
                <w:smallCaps w:val="0"/>
                <w:color w:val="000000"/>
              </w:rPr>
              <w:t>Disc. Net BE</w:t>
            </w:r>
          </w:p>
        </w:tc>
        <w:tc>
          <w:tcPr>
            <w:tcW w:w="196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rPr>
            </w:pPr>
            <w:r>
              <w:rPr>
                <w:b w:val="0"/>
                <w:bCs w:val="0"/>
                <w:i w:val="0"/>
                <w:iCs w:val="0"/>
                <w:smallCaps w:val="0"/>
                <w:color w:val="000000"/>
              </w:rPr>
              <w:t>-38,455</w:t>
            </w:r>
          </w:p>
        </w:tc>
      </w:tr>
      <w:tr>
        <w:tblPrEx>
          <w:tblW w:w="5000" w:type="dxa"/>
          <w:jc w:val="center"/>
          <w:tblCellMar>
            <w:top w:w="0" w:type="dxa"/>
            <w:left w:w="0" w:type="dxa"/>
            <w:bottom w:w="0" w:type="dxa"/>
            <w:right w:w="0" w:type="dxa"/>
          </w:tblCellMar>
        </w:tblPrEx>
        <w:trPr>
          <w:trHeight w:val="288"/>
          <w:jc w:val="center"/>
        </w:trPr>
        <w:tc>
          <w:tcPr>
            <w:tcW w:w="3040"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rPr>
            </w:pPr>
            <w:r>
              <w:rPr>
                <w:b w:val="0"/>
                <w:bCs w:val="0"/>
                <w:i w:val="0"/>
                <w:iCs w:val="0"/>
                <w:smallCaps w:val="0"/>
                <w:color w:val="000000"/>
              </w:rPr>
              <w:t>Shock up</w:t>
            </w:r>
          </w:p>
        </w:tc>
        <w:tc>
          <w:tcPr>
            <w:tcW w:w="196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rPr>
            </w:pPr>
            <w:r>
              <w:rPr>
                <w:b w:val="0"/>
                <w:bCs w:val="0"/>
                <w:i w:val="0"/>
                <w:iCs w:val="0"/>
                <w:smallCaps w:val="0"/>
                <w:color w:val="000000"/>
              </w:rPr>
              <w:t>-36,401</w:t>
            </w:r>
          </w:p>
        </w:tc>
      </w:tr>
      <w:tr>
        <w:tblPrEx>
          <w:tblW w:w="5000" w:type="dxa"/>
          <w:jc w:val="center"/>
          <w:tblCellMar>
            <w:top w:w="0" w:type="dxa"/>
            <w:left w:w="0" w:type="dxa"/>
            <w:bottom w:w="0" w:type="dxa"/>
            <w:right w:w="0" w:type="dxa"/>
          </w:tblCellMar>
        </w:tblPrEx>
        <w:trPr>
          <w:trHeight w:val="288"/>
          <w:jc w:val="center"/>
        </w:trPr>
        <w:tc>
          <w:tcPr>
            <w:tcW w:w="3040"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rPr>
            </w:pPr>
            <w:r>
              <w:rPr>
                <w:b w:val="0"/>
                <w:bCs w:val="0"/>
                <w:i w:val="0"/>
                <w:iCs w:val="0"/>
                <w:smallCaps w:val="0"/>
                <w:color w:val="000000"/>
              </w:rPr>
              <w:t>Shock down</w:t>
            </w:r>
          </w:p>
        </w:tc>
        <w:tc>
          <w:tcPr>
            <w:tcW w:w="196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rPr>
            </w:pPr>
            <w:r>
              <w:rPr>
                <w:b w:val="0"/>
                <w:bCs w:val="0"/>
                <w:i w:val="0"/>
                <w:iCs w:val="0"/>
                <w:smallCaps w:val="0"/>
                <w:color w:val="000000"/>
              </w:rPr>
              <w:t>-40,408</w:t>
            </w:r>
          </w:p>
        </w:tc>
      </w:tr>
      <w:tr>
        <w:tblPrEx>
          <w:tblW w:w="5000" w:type="dxa"/>
          <w:jc w:val="center"/>
          <w:tblCellMar>
            <w:top w:w="0" w:type="dxa"/>
            <w:left w:w="0" w:type="dxa"/>
            <w:bottom w:w="0" w:type="dxa"/>
            <w:right w:w="0" w:type="dxa"/>
          </w:tblCellMar>
        </w:tblPrEx>
        <w:trPr>
          <w:trHeight w:val="576"/>
          <w:jc w:val="center"/>
        </w:trPr>
        <w:tc>
          <w:tcPr>
            <w:tcW w:w="3040"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Mortgages, bonds &amp;</w:t>
            </w:r>
            <w:r>
              <w:rPr>
                <w:b w:val="0"/>
                <w:bCs w:val="0"/>
                <w:i w:val="0"/>
                <w:iCs w:val="0"/>
                <w:smallCaps w:val="0"/>
                <w:color w:val="000000"/>
              </w:rPr>
              <w:br/>
            </w:r>
            <w:r>
              <w:rPr>
                <w:b/>
                <w:bCs/>
                <w:i w:val="0"/>
                <w:iCs w:val="0"/>
                <w:smallCaps w:val="0"/>
                <w:color w:val="000000"/>
              </w:rPr>
              <w:t>loans cashflows</w:t>
            </w:r>
          </w:p>
        </w:tc>
        <w:tc>
          <w:tcPr>
            <w:tcW w:w="196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£'000s</w:t>
            </w:r>
          </w:p>
        </w:tc>
      </w:tr>
      <w:tr>
        <w:tblPrEx>
          <w:tblW w:w="5000" w:type="dxa"/>
          <w:jc w:val="center"/>
          <w:tblCellMar>
            <w:top w:w="0" w:type="dxa"/>
            <w:left w:w="0" w:type="dxa"/>
            <w:bottom w:w="0" w:type="dxa"/>
            <w:right w:w="0" w:type="dxa"/>
          </w:tblCellMar>
        </w:tblPrEx>
        <w:trPr>
          <w:trHeight w:val="288"/>
          <w:jc w:val="center"/>
        </w:trPr>
        <w:tc>
          <w:tcPr>
            <w:tcW w:w="3040"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rPr>
            </w:pPr>
            <w:r>
              <w:rPr>
                <w:b w:val="0"/>
                <w:bCs w:val="0"/>
                <w:i w:val="0"/>
                <w:iCs w:val="0"/>
                <w:smallCaps w:val="0"/>
                <w:color w:val="000000"/>
              </w:rPr>
              <w:t>Undisc. cashflows</w:t>
            </w:r>
          </w:p>
        </w:tc>
        <w:tc>
          <w:tcPr>
            <w:tcW w:w="196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rPr>
            </w:pPr>
            <w:r>
              <w:rPr>
                <w:b w:val="0"/>
                <w:bCs w:val="0"/>
                <w:i w:val="0"/>
                <w:iCs w:val="0"/>
                <w:smallCaps w:val="0"/>
                <w:color w:val="000000"/>
              </w:rPr>
              <w:t>62,694</w:t>
            </w:r>
          </w:p>
        </w:tc>
      </w:tr>
      <w:tr>
        <w:tblPrEx>
          <w:tblW w:w="5000" w:type="dxa"/>
          <w:jc w:val="center"/>
          <w:tblCellMar>
            <w:top w:w="0" w:type="dxa"/>
            <w:left w:w="0" w:type="dxa"/>
            <w:bottom w:w="0" w:type="dxa"/>
            <w:right w:w="0" w:type="dxa"/>
          </w:tblCellMar>
        </w:tblPrEx>
        <w:trPr>
          <w:trHeight w:val="288"/>
          <w:jc w:val="center"/>
        </w:trPr>
        <w:tc>
          <w:tcPr>
            <w:tcW w:w="3040"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rPr>
            </w:pPr>
            <w:r>
              <w:rPr>
                <w:b w:val="0"/>
                <w:bCs w:val="0"/>
                <w:i w:val="0"/>
                <w:iCs w:val="0"/>
                <w:smallCaps w:val="0"/>
                <w:color w:val="000000"/>
              </w:rPr>
              <w:t>Discounted cashflows</w:t>
            </w:r>
          </w:p>
        </w:tc>
        <w:tc>
          <w:tcPr>
            <w:tcW w:w="196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rPr>
            </w:pPr>
            <w:r>
              <w:rPr>
                <w:b w:val="0"/>
                <w:bCs w:val="0"/>
                <w:i w:val="0"/>
                <w:iCs w:val="0"/>
                <w:smallCaps w:val="0"/>
                <w:color w:val="000000"/>
              </w:rPr>
              <w:t>60,132</w:t>
            </w:r>
          </w:p>
        </w:tc>
      </w:tr>
      <w:tr>
        <w:tblPrEx>
          <w:tblW w:w="5000" w:type="dxa"/>
          <w:jc w:val="center"/>
          <w:tblCellMar>
            <w:top w:w="0" w:type="dxa"/>
            <w:left w:w="0" w:type="dxa"/>
            <w:bottom w:w="0" w:type="dxa"/>
            <w:right w:w="0" w:type="dxa"/>
          </w:tblCellMar>
        </w:tblPrEx>
        <w:trPr>
          <w:trHeight w:val="288"/>
          <w:jc w:val="center"/>
        </w:trPr>
        <w:tc>
          <w:tcPr>
            <w:tcW w:w="3040"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rPr>
            </w:pPr>
            <w:r>
              <w:rPr>
                <w:b w:val="0"/>
                <w:bCs w:val="0"/>
                <w:i w:val="0"/>
                <w:iCs w:val="0"/>
                <w:smallCaps w:val="0"/>
                <w:color w:val="000000"/>
              </w:rPr>
              <w:t>Shock up</w:t>
            </w:r>
          </w:p>
        </w:tc>
        <w:tc>
          <w:tcPr>
            <w:tcW w:w="196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rPr>
            </w:pPr>
            <w:r>
              <w:rPr>
                <w:b w:val="0"/>
                <w:bCs w:val="0"/>
                <w:i w:val="0"/>
                <w:iCs w:val="0"/>
                <w:smallCaps w:val="0"/>
                <w:color w:val="000000"/>
              </w:rPr>
              <w:t>58,642</w:t>
            </w:r>
          </w:p>
        </w:tc>
      </w:tr>
      <w:tr>
        <w:tblPrEx>
          <w:tblW w:w="5000" w:type="dxa"/>
          <w:jc w:val="center"/>
          <w:tblCellMar>
            <w:top w:w="0" w:type="dxa"/>
            <w:left w:w="0" w:type="dxa"/>
            <w:bottom w:w="0" w:type="dxa"/>
            <w:right w:w="0" w:type="dxa"/>
          </w:tblCellMar>
        </w:tblPrEx>
        <w:trPr>
          <w:trHeight w:val="288"/>
          <w:jc w:val="center"/>
        </w:trPr>
        <w:tc>
          <w:tcPr>
            <w:tcW w:w="3040"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rPr>
            </w:pPr>
            <w:r>
              <w:rPr>
                <w:b w:val="0"/>
                <w:bCs w:val="0"/>
                <w:i w:val="0"/>
                <w:iCs w:val="0"/>
                <w:smallCaps w:val="0"/>
                <w:color w:val="000000"/>
              </w:rPr>
              <w:t>Shock down</w:t>
            </w:r>
          </w:p>
        </w:tc>
        <w:tc>
          <w:tcPr>
            <w:tcW w:w="196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rPr>
            </w:pPr>
            <w:r>
              <w:rPr>
                <w:b w:val="0"/>
                <w:bCs w:val="0"/>
                <w:i w:val="0"/>
                <w:iCs w:val="0"/>
                <w:smallCaps w:val="0"/>
                <w:color w:val="000000"/>
              </w:rPr>
              <w:t>61,662</w:t>
            </w:r>
          </w:p>
        </w:tc>
      </w:tr>
      <w:tr>
        <w:tblPrEx>
          <w:tblW w:w="5000" w:type="dxa"/>
          <w:jc w:val="center"/>
          <w:tblCellMar>
            <w:top w:w="0" w:type="dxa"/>
            <w:left w:w="0" w:type="dxa"/>
            <w:bottom w:w="0" w:type="dxa"/>
            <w:right w:w="0" w:type="dxa"/>
          </w:tblCellMar>
        </w:tblPrEx>
        <w:trPr>
          <w:trHeight w:val="288"/>
          <w:jc w:val="center"/>
        </w:trPr>
        <w:tc>
          <w:tcPr>
            <w:tcW w:w="3050" w:type="dxa"/>
            <w:noWrap w:val="0"/>
            <w:tcMar>
              <w:top w:w="0" w:type="dxa"/>
              <w:left w:w="113" w:type="dxa"/>
              <w:bottom w:w="0" w:type="dxa"/>
              <w:right w:w="113" w:type="dxa"/>
            </w:tcMar>
            <w:vAlign w:val="bottom"/>
          </w:tcPr>
          <w:p>
            <w:pPr>
              <w:widowControl/>
              <w:spacing w:before="0" w:after="0"/>
              <w:jc w:val="right"/>
              <w:rPr>
                <w:rFonts w:ascii="Calibri" w:eastAsia="Calibri" w:hAnsi="Calibri" w:cs="Calibri"/>
                <w:b w:val="0"/>
                <w:bCs w:val="0"/>
                <w:i w:val="0"/>
                <w:iCs w:val="0"/>
                <w:smallCaps w:val="0"/>
                <w:color w:val="000000"/>
                <w:sz w:val="22"/>
                <w:szCs w:val="22"/>
              </w:rPr>
            </w:pPr>
          </w:p>
        </w:tc>
        <w:tc>
          <w:tcPr>
            <w:tcW w:w="1970" w:type="dxa"/>
            <w:noWrap w:val="0"/>
            <w:tcMar>
              <w:top w:w="0" w:type="dxa"/>
              <w:left w:w="113" w:type="dxa"/>
              <w:bottom w:w="0" w:type="dxa"/>
              <w:right w:w="113" w:type="dxa"/>
            </w:tcMar>
            <w:vAlign w:val="bottom"/>
          </w:tcPr>
          <w:p>
            <w:pPr>
              <w:widowControl/>
              <w:spacing w:before="0" w:after="0"/>
              <w:rPr>
                <w:rFonts w:ascii="Times New Roman" w:eastAsia="Times New Roman" w:hAnsi="Times New Roman" w:cs="Times New Roman"/>
                <w:b w:val="0"/>
                <w:bCs w:val="0"/>
                <w:i w:val="0"/>
                <w:iCs w:val="0"/>
                <w:smallCaps w:val="0"/>
                <w:color w:val="000000"/>
                <w:sz w:val="20"/>
                <w:szCs w:val="20"/>
              </w:rPr>
            </w:pPr>
          </w:p>
        </w:tc>
      </w:tr>
      <w:tr>
        <w:tblPrEx>
          <w:tblW w:w="5000" w:type="dxa"/>
          <w:jc w:val="center"/>
          <w:tblCellMar>
            <w:top w:w="0" w:type="dxa"/>
            <w:left w:w="0" w:type="dxa"/>
            <w:bottom w:w="0" w:type="dxa"/>
            <w:right w:w="0" w:type="dxa"/>
          </w:tblCellMar>
        </w:tblPrEx>
        <w:trPr>
          <w:trHeight w:val="288"/>
          <w:jc w:val="center"/>
        </w:trPr>
        <w:tc>
          <w:tcPr>
            <w:tcW w:w="3040" w:type="dxa"/>
            <w:tcBorders>
              <w:top w:val="single" w:sz="4" w:space="0" w:color="000000"/>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Net assets</w:t>
            </w:r>
          </w:p>
        </w:tc>
        <w:tc>
          <w:tcPr>
            <w:tcW w:w="1965" w:type="dxa"/>
            <w:tcBorders>
              <w:top w:val="single" w:sz="4" w:space="0" w:color="000000"/>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£'000s</w:t>
            </w:r>
          </w:p>
        </w:tc>
      </w:tr>
      <w:tr>
        <w:tblPrEx>
          <w:tblW w:w="5000" w:type="dxa"/>
          <w:jc w:val="center"/>
          <w:tblCellMar>
            <w:top w:w="0" w:type="dxa"/>
            <w:left w:w="0" w:type="dxa"/>
            <w:bottom w:w="0" w:type="dxa"/>
            <w:right w:w="0" w:type="dxa"/>
          </w:tblCellMar>
        </w:tblPrEx>
        <w:trPr>
          <w:trHeight w:val="288"/>
          <w:jc w:val="center"/>
        </w:trPr>
        <w:tc>
          <w:tcPr>
            <w:tcW w:w="3040"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rPr>
            </w:pPr>
            <w:r>
              <w:rPr>
                <w:b w:val="0"/>
                <w:bCs w:val="0"/>
                <w:i w:val="0"/>
                <w:iCs w:val="0"/>
                <w:smallCaps w:val="0"/>
                <w:color w:val="000000"/>
              </w:rPr>
              <w:t>Discounted</w:t>
            </w:r>
          </w:p>
        </w:tc>
        <w:tc>
          <w:tcPr>
            <w:tcW w:w="196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21,676</w:t>
            </w:r>
          </w:p>
        </w:tc>
      </w:tr>
      <w:tr>
        <w:tblPrEx>
          <w:tblW w:w="5000" w:type="dxa"/>
          <w:jc w:val="center"/>
          <w:tblCellMar>
            <w:top w:w="0" w:type="dxa"/>
            <w:left w:w="0" w:type="dxa"/>
            <w:bottom w:w="0" w:type="dxa"/>
            <w:right w:w="0" w:type="dxa"/>
          </w:tblCellMar>
        </w:tblPrEx>
        <w:trPr>
          <w:trHeight w:val="288"/>
          <w:jc w:val="center"/>
        </w:trPr>
        <w:tc>
          <w:tcPr>
            <w:tcW w:w="3040"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rPr>
            </w:pPr>
            <w:r>
              <w:rPr>
                <w:b w:val="0"/>
                <w:bCs w:val="0"/>
                <w:i w:val="0"/>
                <w:iCs w:val="0"/>
                <w:smallCaps w:val="0"/>
                <w:color w:val="000000"/>
              </w:rPr>
              <w:t>Shock up</w:t>
            </w:r>
          </w:p>
        </w:tc>
        <w:tc>
          <w:tcPr>
            <w:tcW w:w="196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22,241</w:t>
            </w:r>
          </w:p>
        </w:tc>
      </w:tr>
      <w:tr>
        <w:tblPrEx>
          <w:tblW w:w="5000" w:type="dxa"/>
          <w:jc w:val="center"/>
          <w:tblCellMar>
            <w:top w:w="0" w:type="dxa"/>
            <w:left w:w="0" w:type="dxa"/>
            <w:bottom w:w="0" w:type="dxa"/>
            <w:right w:w="0" w:type="dxa"/>
          </w:tblCellMar>
        </w:tblPrEx>
        <w:trPr>
          <w:trHeight w:val="288"/>
          <w:jc w:val="center"/>
        </w:trPr>
        <w:tc>
          <w:tcPr>
            <w:tcW w:w="3040"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rPr>
            </w:pPr>
            <w:r>
              <w:rPr>
                <w:b w:val="0"/>
                <w:bCs w:val="0"/>
                <w:i w:val="0"/>
                <w:iCs w:val="0"/>
                <w:smallCaps w:val="0"/>
                <w:color w:val="000000"/>
              </w:rPr>
              <w:t>Shock down</w:t>
            </w:r>
          </w:p>
        </w:tc>
        <w:tc>
          <w:tcPr>
            <w:tcW w:w="196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21,254</w:t>
            </w:r>
          </w:p>
        </w:tc>
      </w:tr>
      <w:tr>
        <w:tblPrEx>
          <w:tblW w:w="5000" w:type="dxa"/>
          <w:jc w:val="center"/>
          <w:tblCellMar>
            <w:top w:w="0" w:type="dxa"/>
            <w:left w:w="0" w:type="dxa"/>
            <w:bottom w:w="0" w:type="dxa"/>
            <w:right w:w="0" w:type="dxa"/>
          </w:tblCellMar>
        </w:tblPrEx>
        <w:trPr>
          <w:trHeight w:val="288"/>
          <w:jc w:val="center"/>
        </w:trPr>
        <w:tc>
          <w:tcPr>
            <w:tcW w:w="3050" w:type="dxa"/>
            <w:shd w:val="clear" w:color="auto" w:fill="FFFFFF"/>
            <w:noWrap w:val="0"/>
            <w:tcMar>
              <w:top w:w="0" w:type="dxa"/>
              <w:left w:w="113" w:type="dxa"/>
              <w:bottom w:w="0" w:type="dxa"/>
              <w:right w:w="113"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 </w:t>
            </w:r>
          </w:p>
        </w:tc>
        <w:tc>
          <w:tcPr>
            <w:tcW w:w="1970" w:type="dxa"/>
            <w:shd w:val="clear" w:color="auto" w:fill="FFFFFF"/>
            <w:noWrap w:val="0"/>
            <w:tcMar>
              <w:top w:w="0" w:type="dxa"/>
              <w:left w:w="113" w:type="dxa"/>
              <w:bottom w:w="0" w:type="dxa"/>
              <w:right w:w="113"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 </w:t>
            </w:r>
          </w:p>
        </w:tc>
      </w:tr>
      <w:tr>
        <w:tblPrEx>
          <w:tblW w:w="5000" w:type="dxa"/>
          <w:jc w:val="center"/>
          <w:tblCellMar>
            <w:top w:w="0" w:type="dxa"/>
            <w:left w:w="0" w:type="dxa"/>
            <w:bottom w:w="0" w:type="dxa"/>
            <w:right w:w="0" w:type="dxa"/>
          </w:tblCellMar>
        </w:tblPrEx>
        <w:trPr>
          <w:trHeight w:val="288"/>
          <w:jc w:val="center"/>
        </w:trPr>
        <w:tc>
          <w:tcPr>
            <w:tcW w:w="3040" w:type="dxa"/>
            <w:tcBorders>
              <w:top w:val="single" w:sz="4" w:space="0" w:color="000000"/>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Movement in Net assets</w:t>
            </w:r>
          </w:p>
        </w:tc>
        <w:tc>
          <w:tcPr>
            <w:tcW w:w="1965" w:type="dxa"/>
            <w:tcBorders>
              <w:top w:val="single" w:sz="4" w:space="0" w:color="000000"/>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£'000s</w:t>
            </w:r>
          </w:p>
        </w:tc>
      </w:tr>
      <w:tr>
        <w:tblPrEx>
          <w:tblW w:w="5000" w:type="dxa"/>
          <w:jc w:val="center"/>
          <w:tblCellMar>
            <w:top w:w="0" w:type="dxa"/>
            <w:left w:w="0" w:type="dxa"/>
            <w:bottom w:w="0" w:type="dxa"/>
            <w:right w:w="0" w:type="dxa"/>
          </w:tblCellMar>
        </w:tblPrEx>
        <w:trPr>
          <w:trHeight w:val="288"/>
          <w:jc w:val="center"/>
        </w:trPr>
        <w:tc>
          <w:tcPr>
            <w:tcW w:w="3040"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rPr>
            </w:pPr>
            <w:r>
              <w:rPr>
                <w:b w:val="0"/>
                <w:bCs w:val="0"/>
                <w:i w:val="0"/>
                <w:iCs w:val="0"/>
                <w:smallCaps w:val="0"/>
                <w:color w:val="000000"/>
              </w:rPr>
              <w:t>Shock up</w:t>
            </w:r>
          </w:p>
        </w:tc>
        <w:tc>
          <w:tcPr>
            <w:tcW w:w="196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565</w:t>
            </w:r>
          </w:p>
        </w:tc>
      </w:tr>
      <w:tr>
        <w:tblPrEx>
          <w:tblW w:w="5000" w:type="dxa"/>
          <w:jc w:val="center"/>
          <w:tblCellMar>
            <w:top w:w="0" w:type="dxa"/>
            <w:left w:w="0" w:type="dxa"/>
            <w:bottom w:w="0" w:type="dxa"/>
            <w:right w:w="0" w:type="dxa"/>
          </w:tblCellMar>
        </w:tblPrEx>
        <w:trPr>
          <w:trHeight w:val="288"/>
          <w:jc w:val="center"/>
        </w:trPr>
        <w:tc>
          <w:tcPr>
            <w:tcW w:w="3040"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rPr>
            </w:pPr>
            <w:r>
              <w:rPr>
                <w:b w:val="0"/>
                <w:bCs w:val="0"/>
                <w:i w:val="0"/>
                <w:iCs w:val="0"/>
                <w:smallCaps w:val="0"/>
                <w:color w:val="000000"/>
              </w:rPr>
              <w:t>Shock down</w:t>
            </w:r>
          </w:p>
        </w:tc>
        <w:tc>
          <w:tcPr>
            <w:tcW w:w="196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-422</w:t>
            </w:r>
          </w:p>
        </w:tc>
      </w:tr>
      <w:tr>
        <w:tblPrEx>
          <w:tblW w:w="5000" w:type="dxa"/>
          <w:jc w:val="center"/>
          <w:tblCellMar>
            <w:top w:w="0" w:type="dxa"/>
            <w:left w:w="0" w:type="dxa"/>
            <w:bottom w:w="0" w:type="dxa"/>
            <w:right w:w="0" w:type="dxa"/>
          </w:tblCellMar>
        </w:tblPrEx>
        <w:trPr>
          <w:trHeight w:val="288"/>
          <w:jc w:val="center"/>
        </w:trPr>
        <w:tc>
          <w:tcPr>
            <w:tcW w:w="3040"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rPr>
            </w:pPr>
            <w:r>
              <w:rPr>
                <w:b/>
                <w:bCs/>
                <w:i w:val="0"/>
                <w:iCs w:val="0"/>
                <w:smallCaps w:val="0"/>
                <w:color w:val="000000"/>
              </w:rPr>
              <w:t>SCR interest</w:t>
            </w:r>
            <w:r>
              <w:rPr>
                <w:b/>
                <w:bCs/>
                <w:i w:val="0"/>
                <w:iCs w:val="0"/>
                <w:smallCaps w:val="0"/>
                <w:color w:val="000000"/>
              </w:rPr>
              <w:t xml:space="preserve">    </w:t>
            </w:r>
          </w:p>
        </w:tc>
        <w:tc>
          <w:tcPr>
            <w:tcW w:w="196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bCs/>
                <w:i w:val="0"/>
                <w:iCs w:val="0"/>
                <w:smallCaps w:val="0"/>
                <w:color w:val="000000"/>
              </w:rPr>
              <w:t>-422</w:t>
            </w:r>
          </w:p>
        </w:tc>
      </w:tr>
    </w:tbl>
    <w:p>
      <w:pPr>
        <w:spacing w:before="120" w:after="200"/>
        <w:ind w:right="1525"/>
        <w:jc w:val="both"/>
        <w:rPr>
          <w:rFonts w:ascii="Calibri" w:eastAsia="Calibri" w:hAnsi="Calibri" w:cs="Calibri"/>
          <w:sz w:val="22"/>
          <w:szCs w:val="22"/>
        </w:rPr>
      </w:pPr>
    </w:p>
    <w:p>
      <w:pPr>
        <w:numPr>
          <w:ilvl w:val="0"/>
          <w:numId w:val="68"/>
        </w:numPr>
        <w:spacing w:before="120" w:after="200"/>
        <w:ind w:left="851" w:right="1525" w:hanging="567"/>
        <w:jc w:val="both"/>
      </w:pPr>
      <w:r>
        <w:t>SCR interest as of December-24 is the absolute value of the shock that result in the lowest possible deterioration of net assets which is given by £422k.</w:t>
      </w:r>
    </w:p>
    <w:p>
      <w:pPr>
        <w:numPr>
          <w:ilvl w:val="0"/>
          <w:numId w:val="69"/>
        </w:numPr>
        <w:spacing w:before="100"/>
        <w:ind w:left="709" w:right="0" w:hanging="432"/>
        <w:jc w:val="left"/>
        <w:outlineLvl w:val="1"/>
        <w:rPr>
          <w:b/>
          <w:bCs/>
          <w:color w:val="2F5496"/>
          <w:spacing w:val="2"/>
        </w:rPr>
      </w:pPr>
      <w:bookmarkStart w:id="170" w:name="_Toc196234060"/>
      <w:r>
        <w:rPr>
          <w:b/>
          <w:bCs/>
          <w:color w:val="2F5496"/>
          <w:spacing w:val="2"/>
        </w:rPr>
        <w:t>Market risk – Spread risk</w:t>
      </w:r>
      <w:bookmarkEnd w:id="170"/>
    </w:p>
    <w:p>
      <w:pPr>
        <w:numPr>
          <w:ilvl w:val="1"/>
          <w:numId w:val="69"/>
        </w:numPr>
        <w:spacing w:before="120" w:after="200"/>
        <w:ind w:left="851" w:right="1525" w:hanging="567"/>
        <w:jc w:val="both"/>
        <w:rPr>
          <w:b w:val="0"/>
          <w:bCs w:val="0"/>
          <w:color w:val="000000"/>
          <w:spacing w:val="0"/>
        </w:rPr>
      </w:pPr>
      <w:r>
        <w:rPr>
          <w:b w:val="0"/>
          <w:bCs w:val="0"/>
          <w:color w:val="000000"/>
          <w:spacing w:val="0"/>
        </w:rPr>
        <w:t>Spread risk refers to the risk of changes in the market price of financial instruments due to fluctuations in credit spreads. In essence, it measures the potential loss from the deterioration of the credit quality of issuers of bonds or other fixed-income securities held by the insurer.</w:t>
      </w:r>
    </w:p>
    <w:p>
      <w:pPr>
        <w:numPr>
          <w:ilvl w:val="1"/>
          <w:numId w:val="69"/>
        </w:numPr>
        <w:spacing w:before="120" w:after="200"/>
        <w:ind w:left="851" w:right="1525" w:hanging="567"/>
        <w:jc w:val="both"/>
        <w:rPr>
          <w:b w:val="0"/>
          <w:bCs w:val="0"/>
          <w:color w:val="000000"/>
          <w:spacing w:val="0"/>
        </w:rPr>
      </w:pPr>
      <w:r>
        <w:rPr>
          <w:b w:val="0"/>
          <w:bCs w:val="0"/>
          <w:color w:val="000000"/>
          <w:spacing w:val="0"/>
        </w:rPr>
        <w:t>It impacts assets such as corporate bonds, loans, asset-backed securities, credit derivatives and other debt instruments with credit risk. As of 31</w:t>
      </w:r>
      <w:r>
        <w:rPr>
          <w:b w:val="0"/>
          <w:bCs w:val="0"/>
          <w:color w:val="000000"/>
          <w:spacing w:val="0"/>
          <w:vertAlign w:val="superscript"/>
        </w:rPr>
        <w:t>st</w:t>
      </w:r>
      <w:r>
        <w:rPr>
          <w:b w:val="0"/>
          <w:bCs w:val="0"/>
          <w:color w:val="000000"/>
          <w:spacing w:val="0"/>
        </w:rPr>
        <w:t xml:space="preserve"> December the company holds £58.1m in assets subject to spread risk SCR.</w:t>
      </w:r>
    </w:p>
    <w:p>
      <w:pPr>
        <w:numPr>
          <w:ilvl w:val="1"/>
          <w:numId w:val="69"/>
        </w:numPr>
        <w:spacing w:before="120" w:after="240"/>
        <w:ind w:left="851" w:right="1525" w:hanging="567"/>
        <w:jc w:val="both"/>
        <w:rPr>
          <w:b w:val="0"/>
          <w:bCs w:val="0"/>
          <w:color w:val="000000"/>
          <w:spacing w:val="0"/>
        </w:rPr>
      </w:pPr>
      <w:r>
        <w:rPr>
          <w:b w:val="0"/>
          <w:bCs w:val="0"/>
          <w:color w:val="000000"/>
          <w:spacing w:val="0"/>
        </w:rPr>
        <w:t>SCR for a general bond, mortgage or loan is summarized as follows:</w:t>
      </w:r>
    </w:p>
    <w:p>
      <w:pPr>
        <w:spacing w:before="120" w:after="200"/>
        <w:ind w:left="284" w:right="1525"/>
        <w:jc w:val="both"/>
      </w:pPr>
      <w:r>
        <w:rPr>
          <w:strike w:val="0"/>
          <w:u w:val="none"/>
        </w:rPr>
        <w:drawing>
          <wp:inline>
            <wp:extent cx="3876675" cy="1905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3"/>
                    <a:stretch>
                      <a:fillRect/>
                    </a:stretch>
                  </pic:blipFill>
                  <pic:spPr>
                    <a:xfrm>
                      <a:off x="0" y="0"/>
                      <a:ext cx="3876675" cy="190500"/>
                    </a:xfrm>
                    <a:prstGeom prst="rect">
                      <a:avLst/>
                    </a:prstGeom>
                  </pic:spPr>
                </pic:pic>
              </a:graphicData>
            </a:graphic>
          </wp:inline>
        </w:drawing>
      </w:r>
    </w:p>
    <w:p>
      <w:pPr>
        <w:numPr>
          <w:ilvl w:val="0"/>
          <w:numId w:val="70"/>
        </w:numPr>
        <w:spacing w:before="120" w:after="200"/>
        <w:ind w:left="851" w:right="1525" w:hanging="567"/>
        <w:jc w:val="both"/>
      </w:pPr>
      <w:r>
        <w:t>If the asset is collateralized, the risk factor is halved.</w:t>
      </w:r>
    </w:p>
    <w:p>
      <w:pPr>
        <w:numPr>
          <w:ilvl w:val="0"/>
          <w:numId w:val="70"/>
        </w:numPr>
        <w:spacing w:before="120" w:after="200"/>
        <w:ind w:left="851" w:right="1525" w:hanging="567"/>
        <w:jc w:val="both"/>
      </w:pPr>
      <w:r>
        <w:t>The risk factor depends on the credit rating of the asset. For assets with duration lower than 5 years and unrated, the risk factor is 3% (Commission Delegated regulations, Art.176(4)).</w:t>
      </w:r>
    </w:p>
    <w:p>
      <w:pPr>
        <w:numPr>
          <w:ilvl w:val="0"/>
          <w:numId w:val="70"/>
        </w:numPr>
        <w:spacing w:before="120" w:after="200"/>
        <w:ind w:left="851" w:right="1525" w:hanging="567"/>
        <w:jc w:val="both"/>
      </w:pPr>
      <w:r>
        <w:t>The following table displays the summary of the assets subject to spread risk:</w:t>
      </w:r>
    </w:p>
    <w:tbl>
      <w:tblPr>
        <w:tblW w:w="9120" w:type="dxa"/>
        <w:tblCellMar>
          <w:top w:w="0" w:type="dxa"/>
          <w:left w:w="0" w:type="dxa"/>
          <w:bottom w:w="0" w:type="dxa"/>
          <w:right w:w="0" w:type="dxa"/>
        </w:tblCellMar>
      </w:tblPr>
      <w:tblGrid>
        <w:gridCol w:w="3010"/>
        <w:gridCol w:w="1474"/>
        <w:gridCol w:w="1419"/>
        <w:gridCol w:w="1746"/>
        <w:gridCol w:w="1471"/>
      </w:tblGrid>
      <w:tr>
        <w:tblPrEx>
          <w:tblW w:w="9120" w:type="dxa"/>
          <w:tblCellMar>
            <w:top w:w="0" w:type="dxa"/>
            <w:left w:w="0" w:type="dxa"/>
            <w:bottom w:w="0" w:type="dxa"/>
            <w:right w:w="0" w:type="dxa"/>
          </w:tblCellMar>
        </w:tblPrEx>
        <w:trPr>
          <w:trHeight w:val="288"/>
        </w:trPr>
        <w:tc>
          <w:tcPr>
            <w:tcW w:w="3040" w:type="dxa"/>
            <w:tcBorders>
              <w:top w:val="single" w:sz="4" w:space="0" w:color="000000"/>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jc w:val="right"/>
              <w:rPr>
                <w:b w:val="0"/>
                <w:bCs w:val="0"/>
                <w:i w:val="0"/>
                <w:iCs w:val="0"/>
                <w:smallCaps w:val="0"/>
                <w:color w:val="000000"/>
              </w:rPr>
            </w:pPr>
            <w:r>
              <w:rPr>
                <w:b/>
                <w:bCs/>
                <w:i w:val="0"/>
                <w:iCs w:val="0"/>
                <w:smallCaps w:val="0"/>
                <w:color w:val="000000"/>
              </w:rPr>
              <w:t>Spread assets</w:t>
            </w:r>
            <w:r>
              <w:rPr>
                <w:b/>
                <w:bCs/>
                <w:i w:val="0"/>
                <w:iCs w:val="0"/>
                <w:smallCaps w:val="0"/>
                <w:color w:val="000000"/>
              </w:rPr>
              <w:t xml:space="preserve">    </w:t>
            </w:r>
          </w:p>
        </w:tc>
        <w:tc>
          <w:tcPr>
            <w:tcW w:w="1485" w:type="dxa"/>
            <w:tcBorders>
              <w:top w:val="single" w:sz="4" w:space="0" w:color="000000"/>
              <w:bottom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bCs/>
                <w:i w:val="0"/>
                <w:iCs w:val="0"/>
                <w:smallCaps w:val="0"/>
                <w:color w:val="000000"/>
              </w:rPr>
              <w:t>£'000s</w:t>
            </w:r>
            <w:r>
              <w:rPr>
                <w:b/>
                <w:bCs/>
                <w:i w:val="0"/>
                <w:iCs w:val="0"/>
                <w:smallCaps w:val="0"/>
                <w:color w:val="000000"/>
              </w:rPr>
              <w:t xml:space="preserve">    </w:t>
            </w:r>
          </w:p>
        </w:tc>
        <w:tc>
          <w:tcPr>
            <w:tcW w:w="1425" w:type="dxa"/>
            <w:tcBorders>
              <w:top w:val="single" w:sz="4" w:space="0" w:color="000000"/>
              <w:bottom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bCs/>
                <w:i w:val="0"/>
                <w:iCs w:val="0"/>
                <w:smallCaps w:val="0"/>
                <w:color w:val="000000"/>
              </w:rPr>
              <w:t>Rating</w:t>
            </w:r>
            <w:r>
              <w:rPr>
                <w:b/>
                <w:bCs/>
                <w:i w:val="0"/>
                <w:iCs w:val="0"/>
                <w:smallCaps w:val="0"/>
                <w:color w:val="000000"/>
              </w:rPr>
              <w:t xml:space="preserve">   </w:t>
            </w:r>
          </w:p>
        </w:tc>
        <w:tc>
          <w:tcPr>
            <w:tcW w:w="1745" w:type="dxa"/>
            <w:tcBorders>
              <w:top w:val="single" w:sz="4" w:space="0" w:color="000000"/>
              <w:bottom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bCs/>
                <w:i w:val="0"/>
                <w:iCs w:val="0"/>
                <w:smallCaps w:val="0"/>
                <w:color w:val="000000"/>
              </w:rPr>
              <w:t>Aver.Duration</w:t>
            </w:r>
            <w:r>
              <w:rPr>
                <w:b/>
                <w:bCs/>
                <w:i w:val="0"/>
                <w:iCs w:val="0"/>
                <w:smallCaps w:val="0"/>
                <w:color w:val="000000"/>
              </w:rPr>
              <w:t xml:space="preserve">   </w:t>
            </w:r>
          </w:p>
        </w:tc>
        <w:tc>
          <w:tcPr>
            <w:tcW w:w="1445" w:type="dxa"/>
            <w:tcBorders>
              <w:top w:val="single" w:sz="4" w:space="0" w:color="000000"/>
              <w:bottom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bCs/>
                <w:i w:val="0"/>
                <w:iCs w:val="0"/>
                <w:smallCaps w:val="0"/>
                <w:color w:val="000000"/>
              </w:rPr>
              <w:t>Collateralised</w:t>
            </w:r>
          </w:p>
        </w:tc>
      </w:tr>
      <w:tr>
        <w:tblPrEx>
          <w:tblW w:w="9120" w:type="dxa"/>
          <w:tblCellMar>
            <w:top w:w="0" w:type="dxa"/>
            <w:left w:w="0" w:type="dxa"/>
            <w:bottom w:w="0" w:type="dxa"/>
            <w:right w:w="0" w:type="dxa"/>
          </w:tblCellMar>
        </w:tblPrEx>
        <w:trPr>
          <w:trHeight w:val="288"/>
        </w:trPr>
        <w:tc>
          <w:tcPr>
            <w:tcW w:w="304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CCA longevity</w:t>
            </w:r>
          </w:p>
        </w:tc>
        <w:tc>
          <w:tcPr>
            <w:tcW w:w="14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1,440</w:t>
            </w:r>
          </w:p>
        </w:tc>
        <w:tc>
          <w:tcPr>
            <w:tcW w:w="142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NR</w:t>
            </w:r>
          </w:p>
        </w:tc>
        <w:tc>
          <w:tcPr>
            <w:tcW w:w="174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1.75</w:t>
            </w:r>
          </w:p>
        </w:tc>
        <w:tc>
          <w:tcPr>
            <w:tcW w:w="144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No</w:t>
            </w:r>
          </w:p>
        </w:tc>
      </w:tr>
      <w:tr>
        <w:tblPrEx>
          <w:tblW w:w="9120" w:type="dxa"/>
          <w:tblCellMar>
            <w:top w:w="0" w:type="dxa"/>
            <w:left w:w="0" w:type="dxa"/>
            <w:bottom w:w="0" w:type="dxa"/>
            <w:right w:w="0" w:type="dxa"/>
          </w:tblCellMar>
        </w:tblPrEx>
        <w:trPr>
          <w:trHeight w:val="288"/>
        </w:trPr>
        <w:tc>
          <w:tcPr>
            <w:tcW w:w="304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JP Morgan Fund</w:t>
            </w:r>
          </w:p>
        </w:tc>
        <w:tc>
          <w:tcPr>
            <w:tcW w:w="14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26,813</w:t>
            </w:r>
          </w:p>
        </w:tc>
        <w:tc>
          <w:tcPr>
            <w:tcW w:w="142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AAA</w:t>
            </w:r>
          </w:p>
        </w:tc>
        <w:tc>
          <w:tcPr>
            <w:tcW w:w="174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1.00</w:t>
            </w:r>
          </w:p>
        </w:tc>
        <w:tc>
          <w:tcPr>
            <w:tcW w:w="144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No</w:t>
            </w:r>
          </w:p>
        </w:tc>
      </w:tr>
      <w:tr>
        <w:tblPrEx>
          <w:tblW w:w="9120" w:type="dxa"/>
          <w:tblCellMar>
            <w:top w:w="0" w:type="dxa"/>
            <w:left w:w="0" w:type="dxa"/>
            <w:bottom w:w="0" w:type="dxa"/>
            <w:right w:w="0" w:type="dxa"/>
          </w:tblCellMar>
        </w:tblPrEx>
        <w:trPr>
          <w:trHeight w:val="288"/>
        </w:trPr>
        <w:tc>
          <w:tcPr>
            <w:tcW w:w="304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Horizon</w:t>
            </w:r>
          </w:p>
        </w:tc>
        <w:tc>
          <w:tcPr>
            <w:tcW w:w="14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42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NR</w:t>
            </w:r>
          </w:p>
        </w:tc>
        <w:tc>
          <w:tcPr>
            <w:tcW w:w="174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1.00</w:t>
            </w:r>
          </w:p>
        </w:tc>
        <w:tc>
          <w:tcPr>
            <w:tcW w:w="144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No</w:t>
            </w:r>
          </w:p>
        </w:tc>
      </w:tr>
      <w:tr>
        <w:tblPrEx>
          <w:tblW w:w="9120" w:type="dxa"/>
          <w:tblCellMar>
            <w:top w:w="0" w:type="dxa"/>
            <w:left w:w="0" w:type="dxa"/>
            <w:bottom w:w="0" w:type="dxa"/>
            <w:right w:w="0" w:type="dxa"/>
          </w:tblCellMar>
        </w:tblPrEx>
        <w:trPr>
          <w:trHeight w:val="288"/>
        </w:trPr>
        <w:tc>
          <w:tcPr>
            <w:tcW w:w="304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Pluto</w:t>
            </w:r>
          </w:p>
        </w:tc>
        <w:tc>
          <w:tcPr>
            <w:tcW w:w="14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1,938</w:t>
            </w:r>
          </w:p>
        </w:tc>
        <w:tc>
          <w:tcPr>
            <w:tcW w:w="142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NR</w:t>
            </w:r>
          </w:p>
        </w:tc>
        <w:tc>
          <w:tcPr>
            <w:tcW w:w="174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1.00</w:t>
            </w:r>
          </w:p>
        </w:tc>
        <w:tc>
          <w:tcPr>
            <w:tcW w:w="144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Yes</w:t>
            </w:r>
          </w:p>
        </w:tc>
      </w:tr>
      <w:tr>
        <w:tblPrEx>
          <w:tblW w:w="9120" w:type="dxa"/>
          <w:tblCellMar>
            <w:top w:w="0" w:type="dxa"/>
            <w:left w:w="0" w:type="dxa"/>
            <w:bottom w:w="0" w:type="dxa"/>
            <w:right w:w="0" w:type="dxa"/>
          </w:tblCellMar>
        </w:tblPrEx>
        <w:trPr>
          <w:trHeight w:val="288"/>
        </w:trPr>
        <w:tc>
          <w:tcPr>
            <w:tcW w:w="304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Avantus</w:t>
            </w:r>
          </w:p>
        </w:tc>
        <w:tc>
          <w:tcPr>
            <w:tcW w:w="14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3,087</w:t>
            </w:r>
          </w:p>
        </w:tc>
        <w:tc>
          <w:tcPr>
            <w:tcW w:w="142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NR</w:t>
            </w:r>
          </w:p>
        </w:tc>
        <w:tc>
          <w:tcPr>
            <w:tcW w:w="174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1.75</w:t>
            </w:r>
          </w:p>
        </w:tc>
        <w:tc>
          <w:tcPr>
            <w:tcW w:w="144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No</w:t>
            </w:r>
          </w:p>
        </w:tc>
      </w:tr>
      <w:tr>
        <w:tblPrEx>
          <w:tblW w:w="9120" w:type="dxa"/>
          <w:tblCellMar>
            <w:top w:w="0" w:type="dxa"/>
            <w:left w:w="0" w:type="dxa"/>
            <w:bottom w:w="0" w:type="dxa"/>
            <w:right w:w="0" w:type="dxa"/>
          </w:tblCellMar>
        </w:tblPrEx>
        <w:trPr>
          <w:trHeight w:val="288"/>
        </w:trPr>
        <w:tc>
          <w:tcPr>
            <w:tcW w:w="304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Dayim</w:t>
            </w:r>
          </w:p>
        </w:tc>
        <w:tc>
          <w:tcPr>
            <w:tcW w:w="14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5,372</w:t>
            </w:r>
          </w:p>
        </w:tc>
        <w:tc>
          <w:tcPr>
            <w:tcW w:w="142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NR</w:t>
            </w:r>
          </w:p>
        </w:tc>
        <w:tc>
          <w:tcPr>
            <w:tcW w:w="174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1.75</w:t>
            </w:r>
          </w:p>
        </w:tc>
        <w:tc>
          <w:tcPr>
            <w:tcW w:w="144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No</w:t>
            </w:r>
          </w:p>
        </w:tc>
      </w:tr>
      <w:tr>
        <w:tblPrEx>
          <w:tblW w:w="9120" w:type="dxa"/>
          <w:tblCellMar>
            <w:top w:w="0" w:type="dxa"/>
            <w:left w:w="0" w:type="dxa"/>
            <w:bottom w:w="0" w:type="dxa"/>
            <w:right w:w="0" w:type="dxa"/>
          </w:tblCellMar>
        </w:tblPrEx>
        <w:trPr>
          <w:trHeight w:val="288"/>
        </w:trPr>
        <w:tc>
          <w:tcPr>
            <w:tcW w:w="304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Colchis</w:t>
            </w:r>
          </w:p>
        </w:tc>
        <w:tc>
          <w:tcPr>
            <w:tcW w:w="14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c>
          <w:tcPr>
            <w:tcW w:w="142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NR</w:t>
            </w:r>
          </w:p>
        </w:tc>
        <w:tc>
          <w:tcPr>
            <w:tcW w:w="174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1.00</w:t>
            </w:r>
          </w:p>
        </w:tc>
        <w:tc>
          <w:tcPr>
            <w:tcW w:w="144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No</w:t>
            </w:r>
          </w:p>
        </w:tc>
      </w:tr>
      <w:tr>
        <w:tblPrEx>
          <w:tblW w:w="9120" w:type="dxa"/>
          <w:tblCellMar>
            <w:top w:w="0" w:type="dxa"/>
            <w:left w:w="0" w:type="dxa"/>
            <w:bottom w:w="0" w:type="dxa"/>
            <w:right w:w="0" w:type="dxa"/>
          </w:tblCellMar>
        </w:tblPrEx>
        <w:trPr>
          <w:trHeight w:val="288"/>
        </w:trPr>
        <w:tc>
          <w:tcPr>
            <w:tcW w:w="304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Hiyacar</w:t>
            </w:r>
          </w:p>
        </w:tc>
        <w:tc>
          <w:tcPr>
            <w:tcW w:w="14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200</w:t>
            </w:r>
          </w:p>
        </w:tc>
        <w:tc>
          <w:tcPr>
            <w:tcW w:w="142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NR</w:t>
            </w:r>
          </w:p>
        </w:tc>
        <w:tc>
          <w:tcPr>
            <w:tcW w:w="174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1.00</w:t>
            </w:r>
          </w:p>
        </w:tc>
        <w:tc>
          <w:tcPr>
            <w:tcW w:w="144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No</w:t>
            </w:r>
          </w:p>
        </w:tc>
      </w:tr>
      <w:tr>
        <w:tblPrEx>
          <w:tblW w:w="9120" w:type="dxa"/>
          <w:tblCellMar>
            <w:top w:w="0" w:type="dxa"/>
            <w:left w:w="0" w:type="dxa"/>
            <w:bottom w:w="0" w:type="dxa"/>
            <w:right w:w="0" w:type="dxa"/>
          </w:tblCellMar>
        </w:tblPrEx>
        <w:trPr>
          <w:trHeight w:val="288"/>
        </w:trPr>
        <w:tc>
          <w:tcPr>
            <w:tcW w:w="304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HyperJar</w:t>
            </w:r>
          </w:p>
        </w:tc>
        <w:tc>
          <w:tcPr>
            <w:tcW w:w="14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972</w:t>
            </w:r>
          </w:p>
        </w:tc>
        <w:tc>
          <w:tcPr>
            <w:tcW w:w="142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NR</w:t>
            </w:r>
          </w:p>
        </w:tc>
        <w:tc>
          <w:tcPr>
            <w:tcW w:w="174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1.00</w:t>
            </w:r>
          </w:p>
        </w:tc>
        <w:tc>
          <w:tcPr>
            <w:tcW w:w="144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No</w:t>
            </w:r>
          </w:p>
        </w:tc>
      </w:tr>
      <w:tr>
        <w:tblPrEx>
          <w:tblW w:w="9120" w:type="dxa"/>
          <w:tblCellMar>
            <w:top w:w="0" w:type="dxa"/>
            <w:left w:w="0" w:type="dxa"/>
            <w:bottom w:w="0" w:type="dxa"/>
            <w:right w:w="0" w:type="dxa"/>
          </w:tblCellMar>
        </w:tblPrEx>
        <w:trPr>
          <w:trHeight w:val="288"/>
        </w:trPr>
        <w:tc>
          <w:tcPr>
            <w:tcW w:w="304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Ibuyer</w:t>
            </w:r>
          </w:p>
        </w:tc>
        <w:tc>
          <w:tcPr>
            <w:tcW w:w="14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2,599</w:t>
            </w:r>
          </w:p>
        </w:tc>
        <w:tc>
          <w:tcPr>
            <w:tcW w:w="142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NR</w:t>
            </w:r>
          </w:p>
        </w:tc>
        <w:tc>
          <w:tcPr>
            <w:tcW w:w="174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1.00</w:t>
            </w:r>
          </w:p>
        </w:tc>
        <w:tc>
          <w:tcPr>
            <w:tcW w:w="144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No</w:t>
            </w:r>
          </w:p>
        </w:tc>
      </w:tr>
      <w:tr>
        <w:tblPrEx>
          <w:tblW w:w="9120" w:type="dxa"/>
          <w:tblCellMar>
            <w:top w:w="0" w:type="dxa"/>
            <w:left w:w="0" w:type="dxa"/>
            <w:bottom w:w="0" w:type="dxa"/>
            <w:right w:w="0" w:type="dxa"/>
          </w:tblCellMar>
        </w:tblPrEx>
        <w:trPr>
          <w:trHeight w:val="288"/>
        </w:trPr>
        <w:tc>
          <w:tcPr>
            <w:tcW w:w="304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Perceptive</w:t>
            </w:r>
          </w:p>
        </w:tc>
        <w:tc>
          <w:tcPr>
            <w:tcW w:w="14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743</w:t>
            </w:r>
          </w:p>
        </w:tc>
        <w:tc>
          <w:tcPr>
            <w:tcW w:w="142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NR</w:t>
            </w:r>
          </w:p>
        </w:tc>
        <w:tc>
          <w:tcPr>
            <w:tcW w:w="174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1.00</w:t>
            </w:r>
          </w:p>
        </w:tc>
        <w:tc>
          <w:tcPr>
            <w:tcW w:w="144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No</w:t>
            </w:r>
          </w:p>
        </w:tc>
      </w:tr>
      <w:tr>
        <w:tblPrEx>
          <w:tblW w:w="9120" w:type="dxa"/>
          <w:tblCellMar>
            <w:top w:w="0" w:type="dxa"/>
            <w:left w:w="0" w:type="dxa"/>
            <w:bottom w:w="0" w:type="dxa"/>
            <w:right w:w="0" w:type="dxa"/>
          </w:tblCellMar>
        </w:tblPrEx>
        <w:trPr>
          <w:trHeight w:val="288"/>
        </w:trPr>
        <w:tc>
          <w:tcPr>
            <w:tcW w:w="304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Wolvercote loan</w:t>
            </w:r>
          </w:p>
        </w:tc>
        <w:tc>
          <w:tcPr>
            <w:tcW w:w="14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5,336</w:t>
            </w:r>
          </w:p>
        </w:tc>
        <w:tc>
          <w:tcPr>
            <w:tcW w:w="142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NR</w:t>
            </w:r>
          </w:p>
        </w:tc>
        <w:tc>
          <w:tcPr>
            <w:tcW w:w="174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2.81</w:t>
            </w:r>
          </w:p>
        </w:tc>
        <w:tc>
          <w:tcPr>
            <w:tcW w:w="144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No</w:t>
            </w:r>
          </w:p>
        </w:tc>
      </w:tr>
      <w:tr>
        <w:tblPrEx>
          <w:tblW w:w="9120" w:type="dxa"/>
          <w:tblCellMar>
            <w:top w:w="0" w:type="dxa"/>
            <w:left w:w="0" w:type="dxa"/>
            <w:bottom w:w="0" w:type="dxa"/>
            <w:right w:w="0" w:type="dxa"/>
          </w:tblCellMar>
        </w:tblPrEx>
        <w:trPr>
          <w:trHeight w:val="288"/>
        </w:trPr>
        <w:tc>
          <w:tcPr>
            <w:tcW w:w="304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Deep Discounted bonds</w:t>
            </w:r>
          </w:p>
        </w:tc>
        <w:tc>
          <w:tcPr>
            <w:tcW w:w="148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9,643</w:t>
            </w:r>
          </w:p>
        </w:tc>
        <w:tc>
          <w:tcPr>
            <w:tcW w:w="142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NR</w:t>
            </w:r>
          </w:p>
        </w:tc>
        <w:tc>
          <w:tcPr>
            <w:tcW w:w="174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2.67</w:t>
            </w:r>
          </w:p>
        </w:tc>
        <w:tc>
          <w:tcPr>
            <w:tcW w:w="144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Yes</w:t>
            </w:r>
          </w:p>
        </w:tc>
      </w:tr>
      <w:tr>
        <w:tblPrEx>
          <w:tblW w:w="9120" w:type="dxa"/>
          <w:tblCellMar>
            <w:top w:w="0" w:type="dxa"/>
            <w:left w:w="0" w:type="dxa"/>
            <w:bottom w:w="0" w:type="dxa"/>
            <w:right w:w="0" w:type="dxa"/>
          </w:tblCellMar>
        </w:tblPrEx>
        <w:trPr>
          <w:trHeight w:val="288"/>
        </w:trPr>
        <w:tc>
          <w:tcPr>
            <w:tcW w:w="3040" w:type="dxa"/>
            <w:tcBorders>
              <w:top w:val="single" w:sz="4" w:space="0" w:color="000000"/>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jc w:val="right"/>
              <w:rPr>
                <w:b w:val="0"/>
                <w:bCs w:val="0"/>
                <w:i w:val="0"/>
                <w:iCs w:val="0"/>
                <w:smallCaps w:val="0"/>
                <w:color w:val="000000"/>
              </w:rPr>
            </w:pPr>
            <w:r>
              <w:rPr>
                <w:b/>
                <w:bCs/>
                <w:i w:val="0"/>
                <w:iCs w:val="0"/>
                <w:smallCaps w:val="0"/>
                <w:color w:val="000000"/>
              </w:rPr>
              <w:t>Total</w:t>
            </w:r>
            <w:r>
              <w:rPr>
                <w:b/>
                <w:bCs/>
                <w:i w:val="0"/>
                <w:iCs w:val="0"/>
                <w:smallCaps w:val="0"/>
                <w:color w:val="000000"/>
              </w:rPr>
              <w:t xml:space="preserve">    </w:t>
            </w:r>
          </w:p>
        </w:tc>
        <w:tc>
          <w:tcPr>
            <w:tcW w:w="1485" w:type="dxa"/>
            <w:tcBorders>
              <w:top w:val="single" w:sz="4" w:space="0" w:color="000000"/>
              <w:bottom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bCs/>
                <w:i w:val="0"/>
                <w:iCs w:val="0"/>
                <w:smallCaps w:val="0"/>
                <w:color w:val="000000"/>
              </w:rPr>
              <w:t>58,142</w:t>
            </w:r>
          </w:p>
        </w:tc>
        <w:tc>
          <w:tcPr>
            <w:tcW w:w="1430" w:type="dxa"/>
            <w:tcBorders>
              <w:top w:val="single" w:sz="4" w:space="0" w:color="000000"/>
            </w:tcBorders>
            <w:shd w:val="clear" w:color="auto" w:fill="FFFFFF"/>
            <w:noWrap w:val="0"/>
            <w:tcMar>
              <w:top w:w="0" w:type="dxa"/>
              <w:left w:w="113" w:type="dxa"/>
              <w:bottom w:w="0" w:type="dxa"/>
              <w:right w:w="113"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 </w:t>
            </w:r>
          </w:p>
        </w:tc>
        <w:tc>
          <w:tcPr>
            <w:tcW w:w="1750" w:type="dxa"/>
            <w:tcBorders>
              <w:top w:val="single" w:sz="4" w:space="0" w:color="000000"/>
            </w:tcBorders>
            <w:shd w:val="clear" w:color="auto" w:fill="FFFFFF"/>
            <w:noWrap w:val="0"/>
            <w:tcMar>
              <w:top w:w="0" w:type="dxa"/>
              <w:left w:w="113" w:type="dxa"/>
              <w:bottom w:w="0" w:type="dxa"/>
              <w:right w:w="113"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 </w:t>
            </w:r>
          </w:p>
        </w:tc>
        <w:tc>
          <w:tcPr>
            <w:tcW w:w="1450" w:type="dxa"/>
            <w:tcBorders>
              <w:top w:val="single" w:sz="4" w:space="0" w:color="000000"/>
            </w:tcBorders>
            <w:shd w:val="clear" w:color="auto" w:fill="FFFFFF"/>
            <w:noWrap w:val="0"/>
            <w:tcMar>
              <w:top w:w="0" w:type="dxa"/>
              <w:left w:w="113" w:type="dxa"/>
              <w:bottom w:w="0" w:type="dxa"/>
              <w:right w:w="113"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 </w:t>
            </w:r>
          </w:p>
        </w:tc>
      </w:tr>
    </w:tbl>
    <w:p>
      <w:pPr>
        <w:spacing w:before="120" w:after="200"/>
        <w:ind w:right="1525"/>
        <w:jc w:val="both"/>
        <w:rPr>
          <w:rFonts w:ascii="Calibri" w:eastAsia="Calibri" w:hAnsi="Calibri" w:cs="Calibri"/>
          <w:sz w:val="22"/>
          <w:szCs w:val="22"/>
        </w:rPr>
      </w:pPr>
    </w:p>
    <w:p>
      <w:pPr>
        <w:numPr>
          <w:ilvl w:val="0"/>
          <w:numId w:val="71"/>
        </w:numPr>
        <w:spacing w:before="120" w:after="200"/>
        <w:ind w:left="851" w:right="1525" w:hanging="567"/>
        <w:jc w:val="both"/>
      </w:pPr>
      <w:r>
        <w:t>Spread risk assets can not have a duration lower than one year based on Art.176(2) of Commission Delegated.</w:t>
      </w:r>
    </w:p>
    <w:p>
      <w:pPr>
        <w:numPr>
          <w:ilvl w:val="0"/>
          <w:numId w:val="71"/>
        </w:numPr>
        <w:spacing w:before="120" w:after="200"/>
        <w:ind w:left="851" w:right="1525" w:hanging="567"/>
        <w:jc w:val="both"/>
      </w:pPr>
      <w:r>
        <w:t>For the cases where the duration wasn’t available, the term of the asset was used which represents the worst case scenario for spread risk.</w:t>
      </w:r>
    </w:p>
    <w:p>
      <w:pPr>
        <w:numPr>
          <w:ilvl w:val="0"/>
          <w:numId w:val="71"/>
        </w:numPr>
        <w:spacing w:before="120" w:after="200"/>
        <w:ind w:left="851" w:right="1525" w:hanging="567"/>
        <w:jc w:val="both"/>
      </w:pPr>
      <w:r>
        <w:t>SCR spread risk at December-24 was £1.5m.</w:t>
      </w:r>
    </w:p>
    <w:p>
      <w:pPr>
        <w:numPr>
          <w:ilvl w:val="0"/>
          <w:numId w:val="72"/>
        </w:numPr>
        <w:spacing w:before="100"/>
        <w:ind w:left="709" w:right="0" w:hanging="432"/>
        <w:jc w:val="left"/>
        <w:outlineLvl w:val="1"/>
        <w:rPr>
          <w:b/>
          <w:bCs/>
          <w:color w:val="2F5496"/>
          <w:spacing w:val="2"/>
        </w:rPr>
      </w:pPr>
      <w:bookmarkStart w:id="171" w:name="_Toc196234061"/>
      <w:r>
        <w:rPr>
          <w:b/>
          <w:bCs/>
          <w:color w:val="2F5496"/>
          <w:spacing w:val="2"/>
        </w:rPr>
        <w:t>Market risk – Equity risk</w:t>
      </w:r>
      <w:bookmarkEnd w:id="171"/>
    </w:p>
    <w:p>
      <w:pPr>
        <w:numPr>
          <w:ilvl w:val="1"/>
          <w:numId w:val="72"/>
        </w:numPr>
        <w:spacing w:after="240"/>
        <w:ind w:left="851" w:right="1525" w:hanging="567"/>
        <w:jc w:val="both"/>
        <w:rPr>
          <w:b w:val="0"/>
          <w:bCs w:val="0"/>
          <w:color w:val="000000"/>
          <w:spacing w:val="0"/>
        </w:rPr>
      </w:pPr>
      <w:r>
        <w:rPr>
          <w:b w:val="0"/>
          <w:bCs w:val="0"/>
          <w:color w:val="000000"/>
          <w:spacing w:val="0"/>
        </w:rPr>
        <w:t>Equity risk refers to the risk of loss resulting from fluctuations in the value of equity investments, including publicly traded shares, private equity, and other forms of ownership in companies. The company holds £10.88m in equities as of 31st December 2024 distributed as follows:</w:t>
      </w:r>
    </w:p>
    <w:p>
      <w:pPr>
        <w:spacing w:before="120" w:after="200"/>
        <w:ind w:left="284" w:right="1525"/>
        <w:jc w:val="both"/>
      </w:pPr>
      <w:r>
        <w:rPr>
          <w:strike w:val="0"/>
          <w:u w:val="none"/>
        </w:rPr>
        <w:drawing>
          <wp:inline>
            <wp:extent cx="5915025" cy="198120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4"/>
                    <a:stretch>
                      <a:fillRect/>
                    </a:stretch>
                  </pic:blipFill>
                  <pic:spPr>
                    <a:xfrm>
                      <a:off x="0" y="0"/>
                      <a:ext cx="5915025" cy="1981200"/>
                    </a:xfrm>
                    <a:prstGeom prst="rect">
                      <a:avLst/>
                    </a:prstGeom>
                  </pic:spPr>
                </pic:pic>
              </a:graphicData>
            </a:graphic>
          </wp:inline>
        </w:drawing>
      </w:r>
    </w:p>
    <w:p>
      <w:pPr>
        <w:numPr>
          <w:ilvl w:val="0"/>
          <w:numId w:val="73"/>
        </w:numPr>
        <w:spacing w:before="120" w:after="200"/>
        <w:ind w:left="851" w:right="1525" w:hanging="567"/>
        <w:jc w:val="both"/>
      </w:pPr>
      <w:r>
        <w:t>Type 1 equities include equities listed in developed markets. A standard 39% downward shock is applied to the market value of these equities. If they’re considered strategic, the base shock is 22%.</w:t>
      </w:r>
    </w:p>
    <w:p>
      <w:pPr>
        <w:numPr>
          <w:ilvl w:val="0"/>
          <w:numId w:val="73"/>
        </w:numPr>
        <w:spacing w:before="120" w:after="200"/>
        <w:ind w:left="851" w:right="1525" w:hanging="567"/>
        <w:jc w:val="both"/>
      </w:pPr>
      <w:r>
        <w:t>Equity investment in Beverley Funerals (leading independent UK provider of funeral services) meets the criteria set out in Article 171 of Delegated Regulations for strategic equity and therefore receiving a 22% shock.</w:t>
      </w:r>
    </w:p>
    <w:p>
      <w:pPr>
        <w:numPr>
          <w:ilvl w:val="0"/>
          <w:numId w:val="73"/>
        </w:numPr>
        <w:spacing w:before="120" w:after="200"/>
        <w:ind w:left="851" w:right="1525" w:hanging="567"/>
        <w:jc w:val="both"/>
      </w:pPr>
      <w:r>
        <w:t>Type 2 equities include equities in emerging markets and private equity. A 49% downward shock is applied to reflect the higher volatility and risk of these investments.</w:t>
      </w:r>
    </w:p>
    <w:p>
      <w:pPr>
        <w:numPr>
          <w:ilvl w:val="0"/>
          <w:numId w:val="73"/>
        </w:numPr>
        <w:spacing w:before="120" w:after="200"/>
        <w:ind w:left="851" w:right="1525" w:hanging="567"/>
        <w:jc w:val="both"/>
      </w:pPr>
      <w:r>
        <w:t>Solvency II includes a symmetric adjustment mechanism for equity risk, which adjusts the size of the equity shock based on recent market performance. If equity markets have been performing well over time, the shock applied will be increased to reflect the possibility of a sharp reversal. If equity markets have been underperforming, the shock applied will be lower. This mechanism ensures that the equity risk capital charge adjusts dynamically with market conditions, reducing pro-cyclicality.</w:t>
      </w:r>
    </w:p>
    <w:p>
      <w:pPr>
        <w:numPr>
          <w:ilvl w:val="0"/>
          <w:numId w:val="73"/>
        </w:numPr>
        <w:spacing w:before="120" w:after="200"/>
        <w:ind w:left="851" w:right="1525" w:hanging="567"/>
        <w:jc w:val="both"/>
      </w:pPr>
      <w:r>
        <w:t>Once the above capital charges for each asset has been calculated, it is necessary to factor in the diversification and correlation effects for the final SCR equity capital charge (Art.168(4) of Commission Delegated Regulations):</w:t>
      </w:r>
    </w:p>
    <w:p>
      <w:pPr>
        <w:spacing w:before="120" w:after="200"/>
        <w:ind w:left="284" w:right="1525"/>
        <w:jc w:val="both"/>
        <w:rPr>
          <w:sz w:val="18"/>
          <w:szCs w:val="18"/>
        </w:rPr>
      </w:pPr>
      <w:r>
        <w:rPr>
          <w:strike w:val="0"/>
          <w:sz w:val="18"/>
          <w:szCs w:val="18"/>
          <w:u w:val="none"/>
        </w:rPr>
        <w:drawing>
          <wp:inline>
            <wp:extent cx="5476875" cy="409575"/>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5"/>
                    <a:stretch>
                      <a:fillRect/>
                    </a:stretch>
                  </pic:blipFill>
                  <pic:spPr>
                    <a:xfrm>
                      <a:off x="0" y="0"/>
                      <a:ext cx="5476875" cy="409575"/>
                    </a:xfrm>
                    <a:prstGeom prst="rect">
                      <a:avLst/>
                    </a:prstGeom>
                  </pic:spPr>
                </pic:pic>
              </a:graphicData>
            </a:graphic>
          </wp:inline>
        </w:drawing>
      </w:r>
    </w:p>
    <w:p>
      <w:pPr>
        <w:spacing w:before="120" w:after="200"/>
        <w:ind w:left="709" w:right="1525"/>
        <w:jc w:val="both"/>
      </w:pPr>
      <w:r>
        <w:t>Where:</w:t>
      </w:r>
    </w:p>
    <w:p>
      <w:pPr>
        <w:numPr>
          <w:ilvl w:val="0"/>
          <w:numId w:val="74"/>
        </w:numPr>
        <w:tabs>
          <w:tab w:val="left" w:pos="726"/>
        </w:tabs>
        <w:spacing w:before="120" w:after="200"/>
        <w:ind w:left="720" w:right="1525" w:hanging="360"/>
        <w:jc w:val="both"/>
        <w:rPr>
          <w:rFonts w:ascii="Work Sans" w:eastAsia="Work Sans" w:hAnsi="Work Sans" w:cs="Work Sans"/>
          <w:sz w:val="22"/>
          <w:szCs w:val="22"/>
        </w:rPr>
      </w:pPr>
      <w:r>
        <w:t>Eq(1) is the SCR for type 1 equities.</w:t>
      </w:r>
    </w:p>
    <w:p>
      <w:pPr>
        <w:numPr>
          <w:ilvl w:val="0"/>
          <w:numId w:val="74"/>
        </w:numPr>
        <w:tabs>
          <w:tab w:val="left" w:pos="726"/>
        </w:tabs>
        <w:spacing w:before="0" w:after="200"/>
        <w:ind w:left="720" w:right="1525" w:hanging="360"/>
        <w:jc w:val="both"/>
        <w:rPr>
          <w:rFonts w:ascii="Work Sans" w:eastAsia="Work Sans" w:hAnsi="Work Sans" w:cs="Work Sans"/>
          <w:sz w:val="22"/>
          <w:szCs w:val="22"/>
        </w:rPr>
      </w:pPr>
      <w:r>
        <w:t>Eq(2) is the SCR for type 2 equities.</w:t>
      </w:r>
    </w:p>
    <w:p>
      <w:pPr>
        <w:spacing w:before="120" w:after="200"/>
        <w:ind w:left="360" w:right="1525"/>
        <w:jc w:val="both"/>
        <w:rPr>
          <w:rFonts w:ascii="Calibri" w:eastAsia="Calibri" w:hAnsi="Calibri" w:cs="Calibri"/>
          <w:sz w:val="22"/>
          <w:szCs w:val="22"/>
        </w:rPr>
      </w:pPr>
    </w:p>
    <w:p>
      <w:pPr>
        <w:numPr>
          <w:ilvl w:val="0"/>
          <w:numId w:val="75"/>
        </w:numPr>
        <w:spacing w:before="100"/>
        <w:ind w:left="709" w:right="0" w:hanging="432"/>
        <w:jc w:val="left"/>
        <w:outlineLvl w:val="1"/>
        <w:rPr>
          <w:b/>
          <w:bCs/>
          <w:color w:val="2F5496"/>
          <w:spacing w:val="2"/>
        </w:rPr>
      </w:pPr>
      <w:bookmarkStart w:id="172" w:name="_Toc196234062"/>
      <w:r>
        <w:rPr>
          <w:b/>
          <w:bCs/>
          <w:color w:val="2F5496"/>
          <w:spacing w:val="2"/>
        </w:rPr>
        <w:t>Market risk – Currency risk</w:t>
      </w:r>
      <w:bookmarkEnd w:id="172"/>
    </w:p>
    <w:p>
      <w:pPr>
        <w:numPr>
          <w:ilvl w:val="1"/>
          <w:numId w:val="75"/>
        </w:numPr>
        <w:spacing w:before="120" w:after="200"/>
        <w:ind w:left="851" w:right="1525" w:hanging="567"/>
        <w:jc w:val="both"/>
        <w:rPr>
          <w:b w:val="0"/>
          <w:bCs w:val="0"/>
          <w:color w:val="000000"/>
          <w:spacing w:val="0"/>
        </w:rPr>
      </w:pPr>
      <w:r>
        <w:rPr>
          <w:b w:val="0"/>
          <w:bCs w:val="0"/>
          <w:color w:val="000000"/>
          <w:spacing w:val="0"/>
        </w:rPr>
        <w:t>Currency risk is the risk that the value of assets or liabilities denominated in foreign currencies will fluctuate due to changes in exchange rates.</w:t>
      </w:r>
    </w:p>
    <w:p>
      <w:pPr>
        <w:numPr>
          <w:ilvl w:val="1"/>
          <w:numId w:val="75"/>
        </w:numPr>
        <w:spacing w:before="120" w:after="200"/>
        <w:ind w:left="851" w:right="1525" w:hanging="567"/>
        <w:jc w:val="both"/>
        <w:rPr>
          <w:b w:val="0"/>
          <w:bCs w:val="0"/>
          <w:color w:val="000000"/>
          <w:spacing w:val="0"/>
        </w:rPr>
      </w:pPr>
      <w:r>
        <w:rPr>
          <w:b w:val="0"/>
          <w:bCs w:val="0"/>
          <w:color w:val="000000"/>
          <w:spacing w:val="0"/>
        </w:rPr>
        <w:t>The company holds £14m in assets (investments and cash) whose original currency is USD as broken down in paragraph 3.7.</w:t>
      </w:r>
    </w:p>
    <w:p>
      <w:pPr>
        <w:numPr>
          <w:ilvl w:val="1"/>
          <w:numId w:val="75"/>
        </w:numPr>
        <w:spacing w:before="120" w:after="200"/>
        <w:ind w:left="851" w:right="1525" w:hanging="567"/>
        <w:jc w:val="both"/>
        <w:rPr>
          <w:b w:val="0"/>
          <w:bCs w:val="0"/>
          <w:color w:val="000000"/>
          <w:spacing w:val="0"/>
        </w:rPr>
      </w:pPr>
      <w:r>
        <w:rPr>
          <w:b w:val="0"/>
          <w:bCs w:val="0"/>
          <w:color w:val="000000"/>
          <w:spacing w:val="0"/>
        </w:rPr>
        <w:t>The company also holds a forward derivative to cover up for fluctuations in the rate of exchange for these assets.</w:t>
      </w:r>
    </w:p>
    <w:p>
      <w:pPr>
        <w:numPr>
          <w:ilvl w:val="1"/>
          <w:numId w:val="75"/>
        </w:numPr>
        <w:spacing w:before="120" w:after="240"/>
        <w:ind w:left="851" w:right="1525" w:hanging="567"/>
        <w:jc w:val="both"/>
        <w:rPr>
          <w:b w:val="0"/>
          <w:bCs w:val="0"/>
          <w:color w:val="000000"/>
          <w:spacing w:val="0"/>
        </w:rPr>
      </w:pPr>
      <w:r>
        <w:rPr>
          <w:b w:val="0"/>
          <w:bCs w:val="0"/>
          <w:color w:val="000000"/>
          <w:spacing w:val="0"/>
        </w:rPr>
        <w:t>As of 31</w:t>
      </w:r>
      <w:r>
        <w:rPr>
          <w:b w:val="0"/>
          <w:bCs w:val="0"/>
          <w:color w:val="000000"/>
          <w:spacing w:val="0"/>
          <w:vertAlign w:val="superscript"/>
        </w:rPr>
        <w:t>st</w:t>
      </w:r>
      <w:r>
        <w:rPr>
          <w:b w:val="0"/>
          <w:bCs w:val="0"/>
          <w:color w:val="000000"/>
          <w:spacing w:val="0"/>
        </w:rPr>
        <w:t xml:space="preserve"> December-24 the amount of USD equivalent in GBP which is in excess of the guaranteed value of the forward and therefore is the actual risk exposure to currency risk is given by the following expression:</w:t>
      </w:r>
    </w:p>
    <w:p>
      <w:pPr>
        <w:spacing w:before="120" w:after="200"/>
        <w:ind w:left="284" w:right="1525"/>
        <w:jc w:val="both"/>
        <w:rPr>
          <w:sz w:val="18"/>
          <w:szCs w:val="18"/>
        </w:rPr>
      </w:pPr>
      <w:r>
        <w:rPr>
          <w:strike w:val="0"/>
          <w:sz w:val="18"/>
          <w:szCs w:val="18"/>
          <w:u w:val="none"/>
        </w:rPr>
        <w:drawing>
          <wp:inline>
            <wp:extent cx="5743575" cy="161925"/>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6"/>
                    <a:stretch>
                      <a:fillRect/>
                    </a:stretch>
                  </pic:blipFill>
                  <pic:spPr>
                    <a:xfrm>
                      <a:off x="0" y="0"/>
                      <a:ext cx="5743575" cy="161925"/>
                    </a:xfrm>
                    <a:prstGeom prst="rect">
                      <a:avLst/>
                    </a:prstGeom>
                  </pic:spPr>
                </pic:pic>
              </a:graphicData>
            </a:graphic>
          </wp:inline>
        </w:drawing>
      </w:r>
    </w:p>
    <w:p>
      <w:pPr>
        <w:numPr>
          <w:ilvl w:val="0"/>
          <w:numId w:val="76"/>
        </w:numPr>
        <w:spacing w:before="120" w:after="200"/>
        <w:ind w:left="851" w:right="1525" w:hanging="567"/>
        <w:jc w:val="both"/>
      </w:pPr>
      <w:r>
        <w:t>SCR currency risk is a 25% of the risk exposure (Art.188(3)(4) of Commission Delegated):</w:t>
      </w:r>
    </w:p>
    <w:p>
      <w:pPr>
        <w:spacing w:before="120" w:after="200"/>
        <w:ind w:left="284" w:right="1525"/>
        <w:jc w:val="both"/>
      </w:pPr>
      <w:r>
        <w:rPr>
          <w:strike w:val="0"/>
          <w:u w:val="none"/>
        </w:rPr>
        <w:drawing>
          <wp:inline>
            <wp:extent cx="2181225" cy="20955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7"/>
                    <a:stretch>
                      <a:fillRect/>
                    </a:stretch>
                  </pic:blipFill>
                  <pic:spPr>
                    <a:xfrm>
                      <a:off x="0" y="0"/>
                      <a:ext cx="2181225" cy="209550"/>
                    </a:xfrm>
                    <a:prstGeom prst="rect">
                      <a:avLst/>
                    </a:prstGeom>
                  </pic:spPr>
                </pic:pic>
              </a:graphicData>
            </a:graphic>
          </wp:inline>
        </w:drawing>
      </w:r>
    </w:p>
    <w:p>
      <w:pPr>
        <w:numPr>
          <w:ilvl w:val="0"/>
          <w:numId w:val="77"/>
        </w:numPr>
        <w:spacing w:before="100"/>
        <w:ind w:left="709" w:right="0" w:hanging="432"/>
        <w:jc w:val="left"/>
        <w:outlineLvl w:val="1"/>
        <w:rPr>
          <w:b/>
          <w:bCs/>
          <w:color w:val="2F5496"/>
          <w:spacing w:val="2"/>
        </w:rPr>
      </w:pPr>
      <w:bookmarkStart w:id="173" w:name="_Toc148719774"/>
      <w:bookmarkStart w:id="174" w:name="_Toc196234063"/>
      <w:r>
        <w:rPr>
          <w:b/>
          <w:bCs/>
          <w:color w:val="2F5496"/>
          <w:spacing w:val="2"/>
        </w:rPr>
        <w:t>Market risk – Property</w:t>
      </w:r>
      <w:bookmarkEnd w:id="173"/>
      <w:r>
        <w:rPr>
          <w:b/>
          <w:bCs/>
          <w:color w:val="2F5496"/>
          <w:spacing w:val="2"/>
        </w:rPr>
        <w:t xml:space="preserve"> risk</w:t>
      </w:r>
      <w:bookmarkEnd w:id="174"/>
      <w:r>
        <w:rPr>
          <w:b/>
          <w:bCs/>
          <w:color w:val="2F5496"/>
          <w:spacing w:val="2"/>
        </w:rPr>
        <w:t xml:space="preserve"> </w:t>
      </w:r>
    </w:p>
    <w:p>
      <w:pPr>
        <w:numPr>
          <w:ilvl w:val="1"/>
          <w:numId w:val="77"/>
        </w:numPr>
        <w:spacing w:before="120" w:after="240"/>
        <w:ind w:left="851" w:right="1525" w:hanging="567"/>
        <w:jc w:val="both"/>
        <w:rPr>
          <w:b w:val="0"/>
          <w:bCs w:val="0"/>
          <w:color w:val="000000"/>
          <w:spacing w:val="0"/>
        </w:rPr>
      </w:pPr>
      <w:r>
        <w:rPr>
          <w:b w:val="0"/>
          <w:bCs w:val="0"/>
          <w:color w:val="000000"/>
          <w:spacing w:val="0"/>
        </w:rPr>
        <w:t>The company does not hold any properties as of December-24.</w:t>
      </w:r>
    </w:p>
    <w:p>
      <w:pPr>
        <w:numPr>
          <w:ilvl w:val="0"/>
          <w:numId w:val="77"/>
        </w:numPr>
        <w:spacing w:before="100"/>
        <w:ind w:left="709" w:right="0" w:hanging="432"/>
        <w:jc w:val="left"/>
        <w:outlineLvl w:val="1"/>
        <w:rPr>
          <w:b/>
          <w:bCs/>
          <w:color w:val="2F5496"/>
          <w:spacing w:val="2"/>
        </w:rPr>
      </w:pPr>
      <w:bookmarkStart w:id="175" w:name="_Toc148719775"/>
      <w:bookmarkStart w:id="176" w:name="_Toc196234064"/>
      <w:r>
        <w:rPr>
          <w:b/>
          <w:bCs/>
          <w:color w:val="2F5496"/>
          <w:spacing w:val="2"/>
        </w:rPr>
        <w:t>Market risk – Concentration</w:t>
      </w:r>
      <w:bookmarkEnd w:id="175"/>
      <w:r>
        <w:rPr>
          <w:b/>
          <w:bCs/>
          <w:color w:val="2F5496"/>
          <w:spacing w:val="2"/>
        </w:rPr>
        <w:t xml:space="preserve"> risk</w:t>
      </w:r>
      <w:bookmarkEnd w:id="176"/>
    </w:p>
    <w:p>
      <w:pPr>
        <w:numPr>
          <w:ilvl w:val="1"/>
          <w:numId w:val="77"/>
        </w:numPr>
        <w:spacing w:before="120" w:after="200"/>
        <w:ind w:left="851" w:right="1525" w:hanging="567"/>
        <w:jc w:val="both"/>
        <w:rPr>
          <w:b w:val="0"/>
          <w:bCs w:val="0"/>
          <w:color w:val="000000"/>
          <w:spacing w:val="0"/>
        </w:rPr>
      </w:pPr>
      <w:r>
        <w:rPr>
          <w:b w:val="0"/>
          <w:bCs w:val="0"/>
          <w:color w:val="000000"/>
          <w:spacing w:val="0"/>
        </w:rPr>
        <w:t>Concentration risk measures the potential for financial loss arising from an overexposure to a single counterparty, issuer, or group of related counterparties. It specifically looks at the risk of significant losses if an insurer’s assets are concentrated in a small number of entities or counterparties, meaning that adverse events affecting these entities could lead to disproportionately large losses for the insurer.</w:t>
      </w:r>
    </w:p>
    <w:p>
      <w:pPr>
        <w:numPr>
          <w:ilvl w:val="1"/>
          <w:numId w:val="77"/>
        </w:numPr>
        <w:spacing w:before="120" w:after="240"/>
        <w:ind w:left="851" w:right="1525" w:hanging="567"/>
        <w:jc w:val="both"/>
        <w:rPr>
          <w:b w:val="0"/>
          <w:bCs w:val="0"/>
          <w:color w:val="000000"/>
          <w:spacing w:val="0"/>
        </w:rPr>
      </w:pPr>
      <w:r>
        <w:rPr>
          <w:b w:val="0"/>
          <w:bCs w:val="0"/>
          <w:color w:val="000000"/>
          <w:spacing w:val="0"/>
        </w:rPr>
        <w:t>Market concentration risk applies to exposures to individual counterparties or groups of related counterparties. These exposures typically include:</w:t>
      </w:r>
    </w:p>
    <w:p>
      <w:pPr>
        <w:numPr>
          <w:ilvl w:val="0"/>
          <w:numId w:val="78"/>
        </w:numPr>
        <w:tabs>
          <w:tab w:val="left" w:pos="720"/>
        </w:tabs>
        <w:spacing w:before="120" w:after="200"/>
        <w:ind w:left="714" w:right="1525" w:hanging="357"/>
        <w:jc w:val="both"/>
        <w:rPr>
          <w:rFonts w:ascii="Work Sans" w:eastAsia="Work Sans" w:hAnsi="Work Sans" w:cs="Work Sans"/>
          <w:sz w:val="22"/>
          <w:szCs w:val="22"/>
        </w:rPr>
      </w:pPr>
      <w:r>
        <w:t>Corporate bonds</w:t>
      </w:r>
    </w:p>
    <w:p>
      <w:pPr>
        <w:numPr>
          <w:ilvl w:val="0"/>
          <w:numId w:val="78"/>
        </w:numPr>
        <w:tabs>
          <w:tab w:val="left" w:pos="720"/>
        </w:tabs>
        <w:spacing w:before="120" w:after="200"/>
        <w:ind w:left="714" w:right="1525" w:hanging="357"/>
        <w:jc w:val="both"/>
        <w:rPr>
          <w:rFonts w:ascii="Work Sans" w:eastAsia="Work Sans" w:hAnsi="Work Sans" w:cs="Work Sans"/>
          <w:sz w:val="22"/>
          <w:szCs w:val="22"/>
        </w:rPr>
      </w:pPr>
      <w:r>
        <w:t>Mortgages and loans</w:t>
      </w:r>
    </w:p>
    <w:p>
      <w:pPr>
        <w:numPr>
          <w:ilvl w:val="0"/>
          <w:numId w:val="78"/>
        </w:numPr>
        <w:tabs>
          <w:tab w:val="left" w:pos="720"/>
        </w:tabs>
        <w:spacing w:before="120" w:after="200"/>
        <w:ind w:left="714" w:right="1525" w:hanging="357"/>
        <w:jc w:val="both"/>
        <w:rPr>
          <w:rFonts w:ascii="Work Sans" w:eastAsia="Work Sans" w:hAnsi="Work Sans" w:cs="Work Sans"/>
          <w:sz w:val="22"/>
          <w:szCs w:val="22"/>
        </w:rPr>
      </w:pPr>
      <w:r>
        <w:t>Equities</w:t>
      </w:r>
    </w:p>
    <w:p>
      <w:pPr>
        <w:numPr>
          <w:ilvl w:val="0"/>
          <w:numId w:val="78"/>
        </w:numPr>
        <w:tabs>
          <w:tab w:val="left" w:pos="720"/>
        </w:tabs>
        <w:spacing w:before="120" w:after="200"/>
        <w:ind w:left="714" w:right="1525" w:hanging="357"/>
        <w:jc w:val="both"/>
        <w:rPr>
          <w:rFonts w:ascii="Work Sans" w:eastAsia="Work Sans" w:hAnsi="Work Sans" w:cs="Work Sans"/>
          <w:sz w:val="22"/>
          <w:szCs w:val="22"/>
        </w:rPr>
      </w:pPr>
      <w:r>
        <w:t>Properties</w:t>
      </w:r>
    </w:p>
    <w:p>
      <w:pPr>
        <w:numPr>
          <w:ilvl w:val="0"/>
          <w:numId w:val="79"/>
        </w:numPr>
        <w:spacing w:before="120" w:after="200"/>
        <w:ind w:left="851" w:right="1525" w:hanging="567"/>
        <w:jc w:val="both"/>
      </w:pPr>
      <w:r>
        <w:t>All the assets above comprise the assets in scope of SCR concentration which are summarized below:</w:t>
      </w:r>
    </w:p>
    <w:tbl>
      <w:tblPr>
        <w:tblW w:w="5360" w:type="dxa"/>
        <w:jc w:val="center"/>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Grid>
        <w:gridCol w:w="2798"/>
        <w:gridCol w:w="2562"/>
      </w:tblGrid>
      <w:tr>
        <w:tblPrEx>
          <w:tblW w:w="5360" w:type="dxa"/>
          <w:jc w:val="center"/>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Ex>
        <w:trPr>
          <w:trHeight w:val="288"/>
          <w:jc w:val="center"/>
        </w:trPr>
        <w:tc>
          <w:tcPr>
            <w:tcW w:w="2800" w:type="dxa"/>
            <w:tcBorders>
              <w:bottom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jc w:val="center"/>
              <w:rPr>
                <w:b w:val="0"/>
                <w:bCs w:val="0"/>
                <w:i w:val="0"/>
                <w:iCs w:val="0"/>
                <w:smallCaps w:val="0"/>
                <w:color w:val="000000"/>
              </w:rPr>
            </w:pPr>
            <w:r>
              <w:rPr>
                <w:b/>
                <w:bCs/>
                <w:i w:val="0"/>
                <w:iCs w:val="0"/>
                <w:smallCaps w:val="0"/>
                <w:color w:val="000000"/>
              </w:rPr>
              <w:t>Asset class</w:t>
            </w:r>
          </w:p>
        </w:tc>
        <w:tc>
          <w:tcPr>
            <w:tcW w:w="2565" w:type="dxa"/>
            <w:tcBorders>
              <w:bottom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center"/>
              <w:rPr>
                <w:b w:val="0"/>
                <w:bCs w:val="0"/>
                <w:i w:val="0"/>
                <w:iCs w:val="0"/>
                <w:smallCaps w:val="0"/>
                <w:color w:val="000000"/>
              </w:rPr>
            </w:pPr>
            <w:r>
              <w:rPr>
                <w:b/>
                <w:bCs/>
                <w:i w:val="0"/>
                <w:iCs w:val="0"/>
                <w:smallCaps w:val="0"/>
                <w:color w:val="000000"/>
              </w:rPr>
              <w:t>£'000s</w:t>
            </w:r>
          </w:p>
        </w:tc>
      </w:tr>
      <w:tr>
        <w:tblPrEx>
          <w:tblW w:w="5360" w:type="dxa"/>
          <w:jc w:val="center"/>
          <w:tblCellMar>
            <w:top w:w="0" w:type="dxa"/>
            <w:left w:w="0" w:type="dxa"/>
            <w:bottom w:w="0" w:type="dxa"/>
            <w:right w:w="0" w:type="dxa"/>
          </w:tblCellMar>
        </w:tblPrEx>
        <w:trPr>
          <w:trHeight w:val="288"/>
          <w:jc w:val="center"/>
        </w:trPr>
        <w:tc>
          <w:tcPr>
            <w:tcW w:w="280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Mortgages, bonds &amp; loans</w:t>
            </w:r>
          </w:p>
        </w:tc>
        <w:tc>
          <w:tcPr>
            <w:tcW w:w="256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58,142</w:t>
            </w:r>
          </w:p>
        </w:tc>
      </w:tr>
      <w:tr>
        <w:tblPrEx>
          <w:tblW w:w="5360" w:type="dxa"/>
          <w:jc w:val="center"/>
          <w:tblCellMar>
            <w:top w:w="0" w:type="dxa"/>
            <w:left w:w="0" w:type="dxa"/>
            <w:bottom w:w="0" w:type="dxa"/>
            <w:right w:w="0" w:type="dxa"/>
          </w:tblCellMar>
        </w:tblPrEx>
        <w:trPr>
          <w:trHeight w:val="288"/>
          <w:jc w:val="center"/>
        </w:trPr>
        <w:tc>
          <w:tcPr>
            <w:tcW w:w="280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Equities</w:t>
            </w:r>
          </w:p>
        </w:tc>
        <w:tc>
          <w:tcPr>
            <w:tcW w:w="256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10,884</w:t>
            </w:r>
          </w:p>
        </w:tc>
      </w:tr>
      <w:tr>
        <w:tblPrEx>
          <w:tblW w:w="5360" w:type="dxa"/>
          <w:jc w:val="center"/>
          <w:tblCellMar>
            <w:top w:w="0" w:type="dxa"/>
            <w:left w:w="0" w:type="dxa"/>
            <w:bottom w:w="0" w:type="dxa"/>
            <w:right w:w="0" w:type="dxa"/>
          </w:tblCellMar>
        </w:tblPrEx>
        <w:trPr>
          <w:trHeight w:val="288"/>
          <w:jc w:val="center"/>
        </w:trPr>
        <w:tc>
          <w:tcPr>
            <w:tcW w:w="2800" w:type="dxa"/>
            <w:tcBorders>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Properties</w:t>
            </w:r>
          </w:p>
        </w:tc>
        <w:tc>
          <w:tcPr>
            <w:tcW w:w="2565" w:type="dxa"/>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0</w:t>
            </w:r>
          </w:p>
        </w:tc>
      </w:tr>
      <w:tr>
        <w:tblPrEx>
          <w:tblW w:w="5360" w:type="dxa"/>
          <w:jc w:val="center"/>
          <w:tblCellMar>
            <w:top w:w="0" w:type="dxa"/>
            <w:left w:w="0" w:type="dxa"/>
            <w:bottom w:w="0" w:type="dxa"/>
            <w:right w:w="0" w:type="dxa"/>
          </w:tblCellMar>
        </w:tblPrEx>
        <w:trPr>
          <w:trHeight w:val="288"/>
          <w:jc w:val="center"/>
        </w:trPr>
        <w:tc>
          <w:tcPr>
            <w:tcW w:w="2800" w:type="dxa"/>
            <w:tcBorders>
              <w:top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bCs/>
                <w:i w:val="0"/>
                <w:iCs w:val="0"/>
                <w:smallCaps w:val="0"/>
                <w:color w:val="000000"/>
              </w:rPr>
              <w:t>Total Assets in scope</w:t>
            </w:r>
          </w:p>
        </w:tc>
        <w:tc>
          <w:tcPr>
            <w:tcW w:w="2565" w:type="dxa"/>
            <w:tcBorders>
              <w:top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bCs/>
                <w:i w:val="0"/>
                <w:iCs w:val="0"/>
                <w:smallCaps w:val="0"/>
                <w:color w:val="000000"/>
              </w:rPr>
              <w:t>69,026</w:t>
            </w:r>
          </w:p>
        </w:tc>
      </w:tr>
    </w:tbl>
    <w:p>
      <w:pPr>
        <w:spacing w:before="120" w:after="200"/>
        <w:ind w:right="1525"/>
        <w:jc w:val="both"/>
        <w:rPr>
          <w:rFonts w:ascii="Calibri" w:eastAsia="Calibri" w:hAnsi="Calibri" w:cs="Calibri"/>
          <w:sz w:val="22"/>
          <w:szCs w:val="22"/>
        </w:rPr>
      </w:pPr>
    </w:p>
    <w:p>
      <w:pPr>
        <w:spacing w:before="120" w:after="200"/>
        <w:ind w:right="1525"/>
        <w:jc w:val="both"/>
        <w:rPr>
          <w:rFonts w:ascii="Calibri" w:eastAsia="Calibri" w:hAnsi="Calibri" w:cs="Calibri"/>
          <w:sz w:val="22"/>
          <w:szCs w:val="22"/>
        </w:rPr>
      </w:pPr>
    </w:p>
    <w:p>
      <w:pPr>
        <w:numPr>
          <w:ilvl w:val="0"/>
          <w:numId w:val="80"/>
        </w:numPr>
        <w:spacing w:before="120" w:after="200"/>
        <w:ind w:left="851" w:right="1525" w:hanging="567"/>
        <w:jc w:val="both"/>
      </w:pPr>
      <w:r>
        <w:t>Solvency II sets a threshold above which exposures are considered concentrated. The concentration threshold is typically defined as 1.5% of the insurer’s total assets in scope for non-rated investments (the majority). Any exposure to a single counterparty that exceeds this threshold must be included in the concentration risk calculation.</w:t>
      </w:r>
    </w:p>
    <w:p>
      <w:pPr>
        <w:numPr>
          <w:ilvl w:val="0"/>
          <w:numId w:val="80"/>
        </w:numPr>
        <w:spacing w:before="120" w:after="200"/>
        <w:ind w:left="851" w:right="1525" w:hanging="567"/>
        <w:jc w:val="both"/>
      </w:pPr>
      <w:r>
        <w:t>Exposures below this threshold are assumed to be sufficiently diversified and are not included in the concentration risk charge.</w:t>
      </w:r>
    </w:p>
    <w:p>
      <w:pPr>
        <w:numPr>
          <w:ilvl w:val="0"/>
          <w:numId w:val="80"/>
        </w:numPr>
        <w:spacing w:before="120" w:after="200"/>
        <w:ind w:left="851" w:right="1525" w:hanging="567"/>
        <w:jc w:val="both"/>
      </w:pPr>
      <w:r>
        <w:t>Given the total assets in scope of £69.03m and the threshold of 1.5%, in monetary figures the threshold is £1.03m. Any counterparty beyond £1.03m is subject to concentration risk and this amount in excess is subject to a concentration risk factor 73% for non-rated investments to derive each specific asset concentration charge.</w:t>
      </w:r>
    </w:p>
    <w:p>
      <w:pPr>
        <w:numPr>
          <w:ilvl w:val="0"/>
          <w:numId w:val="80"/>
        </w:numPr>
        <w:spacing w:before="120" w:after="200"/>
        <w:ind w:left="851" w:right="1525" w:hanging="567"/>
        <w:jc w:val="both"/>
      </w:pPr>
      <w:r>
        <w:t>In the table below it is shown the concentration risk for each asset:</w:t>
      </w:r>
    </w:p>
    <w:p>
      <w:pPr>
        <w:spacing w:before="120" w:after="200"/>
        <w:ind w:right="1525"/>
        <w:jc w:val="center"/>
      </w:pPr>
      <w:r>
        <w:rPr>
          <w:strike w:val="0"/>
          <w:u w:val="none"/>
        </w:rPr>
        <w:drawing>
          <wp:inline>
            <wp:extent cx="6019800" cy="1952625"/>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8"/>
                    <a:stretch>
                      <a:fillRect/>
                    </a:stretch>
                  </pic:blipFill>
                  <pic:spPr>
                    <a:xfrm>
                      <a:off x="0" y="0"/>
                      <a:ext cx="6019800" cy="1952625"/>
                    </a:xfrm>
                    <a:prstGeom prst="rect">
                      <a:avLst/>
                    </a:prstGeom>
                  </pic:spPr>
                </pic:pic>
              </a:graphicData>
            </a:graphic>
          </wp:inline>
        </w:drawing>
      </w:r>
    </w:p>
    <w:p>
      <w:pPr>
        <w:numPr>
          <w:ilvl w:val="0"/>
          <w:numId w:val="81"/>
        </w:numPr>
        <w:spacing w:before="120" w:after="200"/>
        <w:ind w:left="851" w:right="1525" w:hanging="567"/>
        <w:jc w:val="both"/>
      </w:pPr>
      <w:r>
        <w:t>Once the concentration risk has been determined for each counterparty (i), the final charge factors in the correlation and diversification between assets following formulae:</w:t>
      </w:r>
    </w:p>
    <w:p>
      <w:pPr>
        <w:spacing w:before="120" w:after="200"/>
        <w:ind w:right="1525"/>
        <w:jc w:val="both"/>
      </w:pPr>
      <w:r>
        <w:rPr>
          <w:strike w:val="0"/>
          <w:u w:val="none"/>
        </w:rPr>
        <w:drawing>
          <wp:inline>
            <wp:extent cx="2143125" cy="485775"/>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9"/>
                    <a:stretch>
                      <a:fillRect/>
                    </a:stretch>
                  </pic:blipFill>
                  <pic:spPr>
                    <a:xfrm>
                      <a:off x="0" y="0"/>
                      <a:ext cx="2143125" cy="485775"/>
                    </a:xfrm>
                    <a:prstGeom prst="rect">
                      <a:avLst/>
                    </a:prstGeom>
                  </pic:spPr>
                </pic:pic>
              </a:graphicData>
            </a:graphic>
          </wp:inline>
        </w:drawing>
      </w:r>
    </w:p>
    <w:p>
      <w:pPr>
        <w:tabs>
          <w:tab w:val="left" w:pos="851"/>
        </w:tabs>
        <w:spacing w:before="120" w:after="200"/>
        <w:ind w:right="1525"/>
        <w:jc w:val="both"/>
        <w:rPr>
          <w:rFonts w:ascii="Work Sans" w:eastAsia="Work Sans" w:hAnsi="Work Sans" w:cs="Work Sans"/>
          <w:sz w:val="22"/>
          <w:szCs w:val="22"/>
        </w:rPr>
      </w:pPr>
      <w:r>
        <w:rPr>
          <w:rFonts w:ascii="Work Sans" w:eastAsia="Work Sans" w:hAnsi="Work Sans" w:cs="Work Sans"/>
          <w:sz w:val="22"/>
          <w:szCs w:val="22"/>
        </w:rPr>
        <w:tab/>
      </w:r>
      <w:r>
        <w:t>Where:</w:t>
      </w:r>
    </w:p>
    <w:p>
      <w:pPr>
        <w:numPr>
          <w:ilvl w:val="0"/>
          <w:numId w:val="82"/>
        </w:numPr>
        <w:tabs>
          <w:tab w:val="left" w:pos="720"/>
        </w:tabs>
        <w:spacing w:before="120" w:after="200"/>
        <w:ind w:left="714" w:right="1525" w:hanging="357"/>
        <w:jc w:val="both"/>
        <w:rPr>
          <w:rFonts w:ascii="Work Sans" w:eastAsia="Work Sans" w:hAnsi="Work Sans" w:cs="Work Sans"/>
          <w:sz w:val="22"/>
          <w:szCs w:val="22"/>
        </w:rPr>
      </w:pPr>
      <w:r>
        <w:t>The sum covers all single name exposures i</w:t>
      </w:r>
    </w:p>
    <w:p>
      <w:pPr>
        <w:numPr>
          <w:ilvl w:val="0"/>
          <w:numId w:val="82"/>
        </w:numPr>
        <w:tabs>
          <w:tab w:val="left" w:pos="720"/>
        </w:tabs>
        <w:spacing w:before="120" w:after="200"/>
        <w:ind w:left="714" w:right="1525" w:hanging="357"/>
        <w:jc w:val="both"/>
        <w:rPr>
          <w:rFonts w:ascii="Work Sans" w:eastAsia="Work Sans" w:hAnsi="Work Sans" w:cs="Work Sans"/>
          <w:sz w:val="22"/>
          <w:szCs w:val="22"/>
        </w:rPr>
      </w:pPr>
      <w:r>
        <w:t>Conc(i) denotes the capital requirement for market risk concentration on a single name exposure i</w:t>
      </w:r>
    </w:p>
    <w:p>
      <w:pPr>
        <w:numPr>
          <w:ilvl w:val="0"/>
          <w:numId w:val="83"/>
        </w:numPr>
        <w:spacing w:before="100"/>
        <w:ind w:left="709" w:right="0" w:hanging="432"/>
        <w:jc w:val="left"/>
        <w:outlineLvl w:val="1"/>
        <w:rPr>
          <w:b/>
          <w:bCs/>
          <w:color w:val="2F5496"/>
          <w:spacing w:val="2"/>
        </w:rPr>
      </w:pPr>
      <w:bookmarkStart w:id="177" w:name="_Ref523828636"/>
      <w:bookmarkStart w:id="178" w:name="_Toc148719776"/>
      <w:bookmarkStart w:id="179" w:name="_Toc196234065"/>
      <w:r>
        <w:rPr>
          <w:b/>
          <w:bCs/>
          <w:color w:val="2F5496"/>
          <w:spacing w:val="2"/>
        </w:rPr>
        <w:t>Counterparty risk – Type 1</w:t>
      </w:r>
      <w:bookmarkEnd w:id="177"/>
      <w:bookmarkEnd w:id="178"/>
      <w:bookmarkEnd w:id="179"/>
    </w:p>
    <w:p>
      <w:pPr>
        <w:numPr>
          <w:ilvl w:val="1"/>
          <w:numId w:val="83"/>
        </w:numPr>
        <w:spacing w:before="120" w:after="200"/>
        <w:ind w:left="851" w:right="1525" w:hanging="567"/>
        <w:jc w:val="both"/>
        <w:rPr>
          <w:b w:val="0"/>
          <w:bCs w:val="0"/>
          <w:color w:val="000000"/>
          <w:spacing w:val="0"/>
        </w:rPr>
      </w:pPr>
      <w:r>
        <w:rPr>
          <w:b w:val="0"/>
          <w:bCs w:val="0"/>
          <w:color w:val="000000"/>
          <w:spacing w:val="0"/>
        </w:rPr>
        <w:t xml:space="preserve">Type 1 counterparties are generally those with high credit quality and where the exposure is typically large but well-monitored. </w:t>
      </w:r>
    </w:p>
    <w:p>
      <w:pPr>
        <w:numPr>
          <w:ilvl w:val="1"/>
          <w:numId w:val="83"/>
        </w:numPr>
        <w:spacing w:before="120" w:after="240"/>
        <w:ind w:left="851" w:right="1525" w:hanging="567"/>
        <w:jc w:val="both"/>
        <w:rPr>
          <w:b w:val="0"/>
          <w:bCs w:val="0"/>
          <w:color w:val="000000"/>
          <w:spacing w:val="0"/>
        </w:rPr>
      </w:pPr>
      <w:r>
        <w:rPr>
          <w:b w:val="0"/>
          <w:bCs w:val="0"/>
          <w:color w:val="000000"/>
          <w:spacing w:val="0"/>
        </w:rPr>
        <w:t>The exposures covered under Type 1 include:</w:t>
      </w:r>
    </w:p>
    <w:p>
      <w:pPr>
        <w:numPr>
          <w:ilvl w:val="0"/>
          <w:numId w:val="84"/>
        </w:numPr>
        <w:tabs>
          <w:tab w:val="left" w:pos="720"/>
        </w:tabs>
        <w:spacing w:before="120" w:after="200"/>
        <w:ind w:left="714" w:right="1525" w:hanging="357"/>
        <w:jc w:val="both"/>
        <w:rPr>
          <w:rFonts w:ascii="Work Sans" w:eastAsia="Work Sans" w:hAnsi="Work Sans" w:cs="Work Sans"/>
          <w:sz w:val="22"/>
          <w:szCs w:val="22"/>
        </w:rPr>
      </w:pPr>
      <w:r>
        <w:t>Reinsurance recoverables: Amounts that the insurer expects to recover from its reinsurers, either due to claims already paid by the insurer or in anticipation of future claims.</w:t>
      </w:r>
    </w:p>
    <w:p>
      <w:pPr>
        <w:numPr>
          <w:ilvl w:val="0"/>
          <w:numId w:val="84"/>
        </w:numPr>
        <w:tabs>
          <w:tab w:val="left" w:pos="720"/>
        </w:tabs>
        <w:spacing w:before="120" w:after="200"/>
        <w:ind w:left="714" w:right="1525" w:hanging="357"/>
        <w:jc w:val="both"/>
        <w:rPr>
          <w:rFonts w:ascii="Work Sans" w:eastAsia="Work Sans" w:hAnsi="Work Sans" w:cs="Work Sans"/>
          <w:sz w:val="22"/>
          <w:szCs w:val="22"/>
        </w:rPr>
      </w:pPr>
      <w:r>
        <w:t>Cash and equivalents held with banks or financial institutions.</w:t>
      </w:r>
    </w:p>
    <w:p>
      <w:pPr>
        <w:numPr>
          <w:ilvl w:val="0"/>
          <w:numId w:val="84"/>
        </w:numPr>
        <w:tabs>
          <w:tab w:val="left" w:pos="720"/>
        </w:tabs>
        <w:spacing w:before="120" w:after="200"/>
        <w:ind w:left="714" w:right="1525" w:hanging="357"/>
        <w:jc w:val="both"/>
        <w:rPr>
          <w:rFonts w:ascii="Work Sans" w:eastAsia="Work Sans" w:hAnsi="Work Sans" w:cs="Work Sans"/>
          <w:sz w:val="22"/>
          <w:szCs w:val="22"/>
        </w:rPr>
      </w:pPr>
      <w:r>
        <w:t>Derivatives: Financial derivatives such as swaps, options, or futures where the insurer is exposed to the counterparty’s ability to honor the contract.</w:t>
      </w:r>
    </w:p>
    <w:p>
      <w:pPr>
        <w:numPr>
          <w:ilvl w:val="0"/>
          <w:numId w:val="84"/>
        </w:numPr>
        <w:tabs>
          <w:tab w:val="left" w:pos="720"/>
        </w:tabs>
        <w:spacing w:before="120" w:after="200"/>
        <w:ind w:left="714" w:right="1525" w:hanging="357"/>
        <w:jc w:val="both"/>
        <w:rPr>
          <w:rFonts w:ascii="Work Sans" w:eastAsia="Work Sans" w:hAnsi="Work Sans" w:cs="Work Sans"/>
          <w:sz w:val="22"/>
          <w:szCs w:val="22"/>
        </w:rPr>
      </w:pPr>
      <w:r>
        <w:t>Securities lending and repurchase agreements (repos): Transactions involving temporary transfer of securities or cash.</w:t>
      </w:r>
    </w:p>
    <w:tbl>
      <w:tblPr>
        <w:tblW w:w="7020" w:type="dxa"/>
        <w:jc w:val="center"/>
        <w:tblCellMar>
          <w:top w:w="0" w:type="dxa"/>
          <w:left w:w="0" w:type="dxa"/>
          <w:bottom w:w="0" w:type="dxa"/>
          <w:right w:w="0" w:type="dxa"/>
        </w:tblCellMar>
      </w:tblPr>
      <w:tblGrid>
        <w:gridCol w:w="1306"/>
        <w:gridCol w:w="2556"/>
        <w:gridCol w:w="1420"/>
        <w:gridCol w:w="1738"/>
      </w:tblGrid>
      <w:tr>
        <w:tblPrEx>
          <w:tblW w:w="7020" w:type="dxa"/>
          <w:jc w:val="center"/>
          <w:tblCellMar>
            <w:top w:w="0" w:type="dxa"/>
            <w:left w:w="0" w:type="dxa"/>
            <w:bottom w:w="0" w:type="dxa"/>
            <w:right w:w="0" w:type="dxa"/>
          </w:tblCellMar>
        </w:tblPrEx>
        <w:trPr>
          <w:trHeight w:val="288"/>
          <w:jc w:val="center"/>
        </w:trPr>
        <w:tc>
          <w:tcPr>
            <w:tcW w:w="1300" w:type="dxa"/>
            <w:vMerge w:val="restart"/>
            <w:tcBorders>
              <w:top w:val="single" w:sz="8" w:space="0" w:color="000000"/>
              <w:left w:val="single" w:sz="8" w:space="0" w:color="000000"/>
              <w:bottom w:val="none" w:sz="0" w:space="0" w:color="auto"/>
              <w:right w:val="single" w:sz="8" w:space="0" w:color="000000"/>
            </w:tcBorders>
            <w:shd w:val="clear" w:color="auto" w:fill="FFFFFF"/>
            <w:noWrap w:val="0"/>
            <w:tcMar>
              <w:top w:w="0" w:type="dxa"/>
              <w:left w:w="108"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b/>
                <w:bCs/>
                <w:i w:val="0"/>
                <w:iCs w:val="0"/>
                <w:smallCaps w:val="0"/>
                <w:color w:val="000000"/>
                <w:sz w:val="18"/>
                <w:szCs w:val="18"/>
              </w:rPr>
              <w:t>Bank</w:t>
            </w:r>
          </w:p>
        </w:tc>
        <w:tc>
          <w:tcPr>
            <w:tcW w:w="2560" w:type="dxa"/>
            <w:vMerge w:val="restart"/>
            <w:tcBorders>
              <w:top w:val="single" w:sz="8" w:space="0" w:color="000000"/>
              <w:left w:val="single" w:sz="8" w:space="0" w:color="000000"/>
              <w:bottom w:val="none" w:sz="0" w:space="0" w:color="auto"/>
              <w:right w:val="single" w:sz="8" w:space="0" w:color="000000"/>
            </w:tcBorders>
            <w:shd w:val="clear" w:color="auto" w:fill="FFFFFF"/>
            <w:noWrap w:val="0"/>
            <w:tcMar>
              <w:top w:w="0" w:type="dxa"/>
              <w:left w:w="108"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b/>
                <w:bCs/>
                <w:i w:val="0"/>
                <w:iCs w:val="0"/>
                <w:smallCaps w:val="0"/>
                <w:color w:val="000000"/>
                <w:sz w:val="18"/>
                <w:szCs w:val="18"/>
              </w:rPr>
              <w:t>Rating</w:t>
            </w:r>
          </w:p>
        </w:tc>
        <w:tc>
          <w:tcPr>
            <w:tcW w:w="1425" w:type="dxa"/>
            <w:tcBorders>
              <w:top w:val="single" w:sz="8" w:space="0" w:color="000000"/>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b/>
                <w:bCs/>
                <w:i w:val="0"/>
                <w:iCs w:val="0"/>
                <w:smallCaps w:val="0"/>
                <w:color w:val="000000"/>
                <w:sz w:val="18"/>
                <w:szCs w:val="18"/>
              </w:rPr>
              <w:t>Level</w:t>
            </w:r>
          </w:p>
        </w:tc>
        <w:tc>
          <w:tcPr>
            <w:tcW w:w="1740" w:type="dxa"/>
            <w:vMerge w:val="restart"/>
            <w:tcBorders>
              <w:top w:val="single" w:sz="8" w:space="0" w:color="000000"/>
              <w:left w:val="single" w:sz="8" w:space="0" w:color="000000"/>
              <w:bottom w:val="none" w:sz="0" w:space="0" w:color="auto"/>
              <w:right w:val="single" w:sz="8" w:space="0" w:color="000000"/>
            </w:tcBorders>
            <w:shd w:val="clear" w:color="auto" w:fill="FFFFFF"/>
            <w:noWrap w:val="0"/>
            <w:tcMar>
              <w:top w:w="0" w:type="dxa"/>
              <w:left w:w="108"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b/>
                <w:bCs/>
                <w:i w:val="0"/>
                <w:iCs w:val="0"/>
                <w:smallCaps w:val="0"/>
                <w:color w:val="000000"/>
                <w:sz w:val="18"/>
                <w:szCs w:val="18"/>
              </w:rPr>
              <w:t>Exposure (£’000s)</w:t>
            </w:r>
          </w:p>
        </w:tc>
      </w:tr>
      <w:tr>
        <w:tblPrEx>
          <w:tblW w:w="7020" w:type="dxa"/>
          <w:jc w:val="center"/>
          <w:tblCellMar>
            <w:top w:w="0" w:type="dxa"/>
            <w:left w:w="0" w:type="dxa"/>
            <w:bottom w:w="0" w:type="dxa"/>
            <w:right w:w="0" w:type="dxa"/>
          </w:tblCellMar>
        </w:tblPrEx>
        <w:trPr>
          <w:trHeight w:val="294"/>
          <w:jc w:val="center"/>
        </w:trPr>
        <w:tc>
          <w:tcPr>
            <w:vMerge/>
            <w:tcBorders>
              <w:left w:val="single" w:sz="8" w:space="0" w:color="000000"/>
              <w:bottom w:val="single" w:sz="8" w:space="0" w:color="000000"/>
              <w:right w:val="single" w:sz="8" w:space="0" w:color="000000"/>
            </w:tcBorders>
            <w:vAlign w:val="center"/>
            <w:hideMark/>
          </w:tcPr>
          <w:p>
            <w:pPr>
              <w:rPr>
                <w:b/>
                <w:bCs/>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b/>
                <w:bCs/>
                <w:i w:val="0"/>
                <w:iCs w:val="0"/>
                <w:smallCaps w:val="0"/>
                <w:color w:val="000000"/>
                <w:sz w:val="18"/>
                <w:szCs w:val="18"/>
              </w:rPr>
            </w:pPr>
          </w:p>
        </w:tc>
        <w:tc>
          <w:tcPr>
            <w:tcW w:w="1425" w:type="dxa"/>
            <w:tcBorders>
              <w:bottom w:val="single" w:sz="8" w:space="0" w:color="000000"/>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b/>
                <w:bCs/>
                <w:i w:val="0"/>
                <w:iCs w:val="0"/>
                <w:smallCaps w:val="0"/>
                <w:color w:val="000000"/>
                <w:sz w:val="18"/>
                <w:szCs w:val="18"/>
              </w:rPr>
              <w:t>Selected</w:t>
            </w:r>
          </w:p>
        </w:tc>
        <w:tc>
          <w:tcPr>
            <w:vMerge/>
            <w:tcBorders>
              <w:left w:val="single" w:sz="8" w:space="0" w:color="000000"/>
              <w:bottom w:val="single" w:sz="8" w:space="0" w:color="000000"/>
              <w:right w:val="single" w:sz="8" w:space="0" w:color="000000"/>
            </w:tcBorders>
            <w:vAlign w:val="center"/>
            <w:hideMark/>
          </w:tcPr>
          <w:p>
            <w:pPr>
              <w:rPr>
                <w:b/>
                <w:bCs/>
                <w:i w:val="0"/>
                <w:iCs w:val="0"/>
                <w:smallCaps w:val="0"/>
                <w:color w:val="000000"/>
                <w:sz w:val="18"/>
                <w:szCs w:val="18"/>
              </w:rPr>
            </w:pPr>
          </w:p>
        </w:tc>
      </w:tr>
      <w:tr>
        <w:tblPrEx>
          <w:tblW w:w="7020" w:type="dxa"/>
          <w:jc w:val="center"/>
          <w:tblCellMar>
            <w:top w:w="0" w:type="dxa"/>
            <w:left w:w="0" w:type="dxa"/>
            <w:bottom w:w="0" w:type="dxa"/>
            <w:right w:w="0" w:type="dxa"/>
          </w:tblCellMar>
        </w:tblPrEx>
        <w:trPr>
          <w:trHeight w:val="288"/>
          <w:jc w:val="center"/>
        </w:trPr>
        <w:tc>
          <w:tcPr>
            <w:tcW w:w="1300" w:type="dxa"/>
            <w:vMerge w:val="restart"/>
            <w:tcBorders>
              <w:left w:val="single" w:sz="8" w:space="0" w:color="000000"/>
              <w:bottom w:val="none" w:sz="0" w:space="0" w:color="auto"/>
              <w:right w:val="single" w:sz="8" w:space="0" w:color="000000"/>
            </w:tcBorders>
            <w:shd w:val="clear" w:color="auto" w:fill="FFFFFF"/>
            <w:noWrap w:val="0"/>
            <w:tcMar>
              <w:top w:w="0" w:type="dxa"/>
              <w:left w:w="108"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b w:val="0"/>
                <w:bCs w:val="0"/>
                <w:i w:val="0"/>
                <w:iCs w:val="0"/>
                <w:smallCaps w:val="0"/>
                <w:color w:val="000000"/>
                <w:sz w:val="18"/>
                <w:szCs w:val="18"/>
              </w:rPr>
              <w:t xml:space="preserve">RBS </w:t>
            </w:r>
          </w:p>
        </w:tc>
        <w:tc>
          <w:tcPr>
            <w:tcW w:w="2565" w:type="dxa"/>
            <w:tcBorders>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b w:val="0"/>
                <w:bCs w:val="0"/>
                <w:i w:val="0"/>
                <w:iCs w:val="0"/>
                <w:smallCaps w:val="0"/>
                <w:color w:val="000000"/>
                <w:sz w:val="18"/>
                <w:szCs w:val="18"/>
              </w:rPr>
              <w:t>A+ (S&amp;P, Sep 2024)</w:t>
            </w:r>
          </w:p>
        </w:tc>
        <w:tc>
          <w:tcPr>
            <w:tcW w:w="1425" w:type="dxa"/>
            <w:tcBorders>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b w:val="0"/>
                <w:bCs w:val="0"/>
                <w:i w:val="0"/>
                <w:iCs w:val="0"/>
                <w:smallCaps w:val="0"/>
                <w:color w:val="000000"/>
                <w:sz w:val="18"/>
                <w:szCs w:val="18"/>
              </w:rPr>
              <w:t> </w:t>
            </w:r>
          </w:p>
        </w:tc>
        <w:tc>
          <w:tcPr>
            <w:tcW w:w="1745" w:type="dxa"/>
            <w:tcBorders>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b w:val="0"/>
                <w:bCs w:val="0"/>
                <w:i w:val="0"/>
                <w:iCs w:val="0"/>
                <w:smallCaps w:val="0"/>
                <w:color w:val="000000"/>
                <w:sz w:val="18"/>
                <w:szCs w:val="18"/>
              </w:rPr>
              <w:t> </w:t>
            </w:r>
          </w:p>
        </w:tc>
      </w:tr>
      <w:tr>
        <w:tblPrEx>
          <w:tblW w:w="7020" w:type="dxa"/>
          <w:jc w:val="center"/>
          <w:tblCellMar>
            <w:top w:w="0" w:type="dxa"/>
            <w:left w:w="0" w:type="dxa"/>
            <w:bottom w:w="0" w:type="dxa"/>
            <w:right w:w="0" w:type="dxa"/>
          </w:tblCellMar>
        </w:tblPrEx>
        <w:trPr>
          <w:trHeight w:val="288"/>
          <w:jc w:val="center"/>
        </w:trPr>
        <w:tc>
          <w:tcPr>
            <w:vMerge/>
            <w:tcBorders>
              <w:left w:val="single" w:sz="8" w:space="0" w:color="000000"/>
              <w:right w:val="single" w:sz="8" w:space="0" w:color="000000"/>
            </w:tcBorders>
            <w:vAlign w:val="center"/>
            <w:hideMark/>
          </w:tcPr>
          <w:p>
            <w:pPr>
              <w:rPr>
                <w:b w:val="0"/>
                <w:bCs w:val="0"/>
                <w:i w:val="0"/>
                <w:iCs w:val="0"/>
                <w:smallCaps w:val="0"/>
                <w:color w:val="000000"/>
                <w:sz w:val="18"/>
                <w:szCs w:val="18"/>
              </w:rPr>
            </w:pPr>
          </w:p>
        </w:tc>
        <w:tc>
          <w:tcPr>
            <w:tcW w:w="2565" w:type="dxa"/>
            <w:tcBorders>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b w:val="0"/>
                <w:bCs w:val="0"/>
                <w:i w:val="0"/>
                <w:iCs w:val="0"/>
                <w:smallCaps w:val="0"/>
                <w:color w:val="000000"/>
                <w:sz w:val="18"/>
                <w:szCs w:val="18"/>
              </w:rPr>
              <w:t>A1 (Moody's, May 2024)</w:t>
            </w:r>
          </w:p>
        </w:tc>
        <w:tc>
          <w:tcPr>
            <w:tcW w:w="1425" w:type="dxa"/>
            <w:tcBorders>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b w:val="0"/>
                <w:bCs w:val="0"/>
                <w:i w:val="0"/>
                <w:iCs w:val="0"/>
                <w:smallCaps w:val="0"/>
                <w:color w:val="000000"/>
                <w:sz w:val="18"/>
                <w:szCs w:val="18"/>
              </w:rPr>
              <w:t>A (2)</w:t>
            </w:r>
          </w:p>
        </w:tc>
        <w:tc>
          <w:tcPr>
            <w:tcW w:w="1745" w:type="dxa"/>
            <w:tcBorders>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b w:val="0"/>
                <w:bCs w:val="0"/>
                <w:i w:val="0"/>
                <w:iCs w:val="0"/>
                <w:smallCaps w:val="0"/>
                <w:color w:val="000000"/>
                <w:sz w:val="18"/>
                <w:szCs w:val="18"/>
              </w:rPr>
              <w:t>-3,212</w:t>
            </w:r>
          </w:p>
        </w:tc>
      </w:tr>
      <w:tr>
        <w:tblPrEx>
          <w:tblW w:w="7020" w:type="dxa"/>
          <w:jc w:val="center"/>
          <w:tblCellMar>
            <w:top w:w="0" w:type="dxa"/>
            <w:left w:w="0" w:type="dxa"/>
            <w:bottom w:w="0" w:type="dxa"/>
            <w:right w:w="0" w:type="dxa"/>
          </w:tblCellMar>
        </w:tblPrEx>
        <w:trPr>
          <w:trHeight w:val="294"/>
          <w:jc w:val="center"/>
        </w:trPr>
        <w:tc>
          <w:tcPr>
            <w:vMerge/>
            <w:tcBorders>
              <w:left w:val="single" w:sz="8" w:space="0" w:color="000000"/>
              <w:bottom w:val="single" w:sz="8" w:space="0" w:color="000000"/>
              <w:right w:val="single" w:sz="8" w:space="0" w:color="000000"/>
            </w:tcBorders>
            <w:vAlign w:val="center"/>
            <w:hideMark/>
          </w:tcPr>
          <w:p>
            <w:pPr>
              <w:rPr>
                <w:b w:val="0"/>
                <w:bCs w:val="0"/>
                <w:i w:val="0"/>
                <w:iCs w:val="0"/>
                <w:smallCaps w:val="0"/>
                <w:color w:val="000000"/>
                <w:sz w:val="18"/>
                <w:szCs w:val="18"/>
              </w:rPr>
            </w:pPr>
          </w:p>
        </w:tc>
        <w:tc>
          <w:tcPr>
            <w:tcW w:w="2565" w:type="dxa"/>
            <w:tcBorders>
              <w:bottom w:val="single" w:sz="8" w:space="0" w:color="000000"/>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b w:val="0"/>
                <w:bCs w:val="0"/>
                <w:i w:val="0"/>
                <w:iCs w:val="0"/>
                <w:smallCaps w:val="0"/>
                <w:color w:val="000000"/>
                <w:sz w:val="18"/>
                <w:szCs w:val="18"/>
              </w:rPr>
              <w:t>A+ (Fitch, Nov 2024)</w:t>
            </w:r>
          </w:p>
        </w:tc>
        <w:tc>
          <w:tcPr>
            <w:tcW w:w="1425" w:type="dxa"/>
            <w:tcBorders>
              <w:bottom w:val="single" w:sz="8" w:space="0" w:color="000000"/>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b w:val="0"/>
                <w:bCs w:val="0"/>
                <w:i w:val="0"/>
                <w:iCs w:val="0"/>
                <w:smallCaps w:val="0"/>
                <w:color w:val="000000"/>
                <w:sz w:val="18"/>
                <w:szCs w:val="18"/>
              </w:rPr>
              <w:t> </w:t>
            </w:r>
          </w:p>
        </w:tc>
        <w:tc>
          <w:tcPr>
            <w:tcW w:w="1745" w:type="dxa"/>
            <w:tcBorders>
              <w:bottom w:val="single" w:sz="8" w:space="0" w:color="000000"/>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b w:val="0"/>
                <w:bCs w:val="0"/>
                <w:i w:val="0"/>
                <w:iCs w:val="0"/>
                <w:smallCaps w:val="0"/>
                <w:color w:val="000000"/>
                <w:sz w:val="18"/>
                <w:szCs w:val="18"/>
              </w:rPr>
              <w:t> </w:t>
            </w:r>
          </w:p>
        </w:tc>
      </w:tr>
      <w:tr>
        <w:tblPrEx>
          <w:tblW w:w="7020" w:type="dxa"/>
          <w:jc w:val="center"/>
          <w:tblCellMar>
            <w:top w:w="0" w:type="dxa"/>
            <w:left w:w="0" w:type="dxa"/>
            <w:bottom w:w="0" w:type="dxa"/>
            <w:right w:w="0" w:type="dxa"/>
          </w:tblCellMar>
        </w:tblPrEx>
        <w:trPr>
          <w:trHeight w:val="288"/>
          <w:jc w:val="center"/>
        </w:trPr>
        <w:tc>
          <w:tcPr>
            <w:tcW w:w="1300" w:type="dxa"/>
            <w:vMerge w:val="restart"/>
            <w:tcBorders>
              <w:left w:val="single" w:sz="8" w:space="0" w:color="000000"/>
              <w:bottom w:val="none" w:sz="0" w:space="0" w:color="auto"/>
              <w:right w:val="single" w:sz="8" w:space="0" w:color="000000"/>
            </w:tcBorders>
            <w:shd w:val="clear" w:color="auto" w:fill="FFFFFF"/>
            <w:noWrap w:val="0"/>
            <w:tcMar>
              <w:top w:w="0" w:type="dxa"/>
              <w:left w:w="108"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b w:val="0"/>
                <w:bCs w:val="0"/>
                <w:i w:val="0"/>
                <w:iCs w:val="0"/>
                <w:smallCaps w:val="0"/>
                <w:color w:val="000000"/>
                <w:sz w:val="18"/>
                <w:szCs w:val="18"/>
              </w:rPr>
              <w:t>JSS</w:t>
            </w:r>
          </w:p>
        </w:tc>
        <w:tc>
          <w:tcPr>
            <w:tcW w:w="2565" w:type="dxa"/>
            <w:tcBorders>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20"/>
                <w:szCs w:val="20"/>
              </w:rPr>
            </w:pPr>
            <w:r>
              <w:rPr>
                <w:rFonts w:ascii="Times New Roman" w:eastAsia="Times New Roman" w:hAnsi="Times New Roman" w:cs="Times New Roman"/>
                <w:b w:val="0"/>
                <w:bCs w:val="0"/>
                <w:i w:val="0"/>
                <w:iCs w:val="0"/>
                <w:smallCaps w:val="0"/>
                <w:color w:val="000000"/>
                <w:sz w:val="20"/>
                <w:szCs w:val="20"/>
              </w:rPr>
              <w:t> </w:t>
            </w:r>
          </w:p>
        </w:tc>
        <w:tc>
          <w:tcPr>
            <w:tcW w:w="1425" w:type="dxa"/>
            <w:tcBorders>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b w:val="0"/>
                <w:bCs w:val="0"/>
                <w:i w:val="0"/>
                <w:iCs w:val="0"/>
                <w:smallCaps w:val="0"/>
                <w:color w:val="000000"/>
                <w:sz w:val="18"/>
                <w:szCs w:val="18"/>
              </w:rPr>
              <w:t> </w:t>
            </w:r>
          </w:p>
        </w:tc>
        <w:tc>
          <w:tcPr>
            <w:tcW w:w="1745" w:type="dxa"/>
            <w:tcBorders>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b w:val="0"/>
                <w:bCs w:val="0"/>
                <w:i w:val="0"/>
                <w:iCs w:val="0"/>
                <w:smallCaps w:val="0"/>
                <w:color w:val="000000"/>
                <w:sz w:val="18"/>
                <w:szCs w:val="18"/>
              </w:rPr>
              <w:t> </w:t>
            </w:r>
          </w:p>
        </w:tc>
      </w:tr>
      <w:tr>
        <w:tblPrEx>
          <w:tblW w:w="7020" w:type="dxa"/>
          <w:jc w:val="center"/>
          <w:tblCellMar>
            <w:top w:w="0" w:type="dxa"/>
            <w:left w:w="0" w:type="dxa"/>
            <w:bottom w:w="0" w:type="dxa"/>
            <w:right w:w="0" w:type="dxa"/>
          </w:tblCellMar>
        </w:tblPrEx>
        <w:trPr>
          <w:trHeight w:val="288"/>
          <w:jc w:val="center"/>
        </w:trPr>
        <w:tc>
          <w:tcPr>
            <w:vMerge/>
            <w:tcBorders>
              <w:left w:val="single" w:sz="8" w:space="0" w:color="000000"/>
              <w:right w:val="single" w:sz="8" w:space="0" w:color="000000"/>
            </w:tcBorders>
            <w:vAlign w:val="center"/>
            <w:hideMark/>
          </w:tcPr>
          <w:p>
            <w:pPr>
              <w:rPr>
                <w:b w:val="0"/>
                <w:bCs w:val="0"/>
                <w:i w:val="0"/>
                <w:iCs w:val="0"/>
                <w:smallCaps w:val="0"/>
                <w:color w:val="000000"/>
                <w:sz w:val="18"/>
                <w:szCs w:val="18"/>
              </w:rPr>
            </w:pPr>
          </w:p>
        </w:tc>
        <w:tc>
          <w:tcPr>
            <w:tcW w:w="2565" w:type="dxa"/>
            <w:tcBorders>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b w:val="0"/>
                <w:bCs w:val="0"/>
                <w:i w:val="0"/>
                <w:iCs w:val="0"/>
                <w:smallCaps w:val="0"/>
                <w:color w:val="000000"/>
                <w:sz w:val="18"/>
                <w:szCs w:val="18"/>
              </w:rPr>
              <w:t>A (S&amp;P, Jan 2024)</w:t>
            </w:r>
          </w:p>
        </w:tc>
        <w:tc>
          <w:tcPr>
            <w:tcW w:w="1425" w:type="dxa"/>
            <w:tcBorders>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b w:val="0"/>
                <w:bCs w:val="0"/>
                <w:i w:val="0"/>
                <w:iCs w:val="0"/>
                <w:smallCaps w:val="0"/>
                <w:color w:val="000000"/>
                <w:sz w:val="18"/>
                <w:szCs w:val="18"/>
              </w:rPr>
              <w:t>A (2)</w:t>
            </w:r>
          </w:p>
        </w:tc>
        <w:tc>
          <w:tcPr>
            <w:tcW w:w="1745" w:type="dxa"/>
            <w:tcBorders>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b w:val="0"/>
                <w:bCs w:val="0"/>
                <w:i w:val="0"/>
                <w:iCs w:val="0"/>
                <w:smallCaps w:val="0"/>
                <w:color w:val="000000"/>
                <w:sz w:val="18"/>
                <w:szCs w:val="18"/>
              </w:rPr>
              <w:t>6,367</w:t>
            </w:r>
          </w:p>
        </w:tc>
      </w:tr>
      <w:tr>
        <w:tblPrEx>
          <w:tblW w:w="7020" w:type="dxa"/>
          <w:jc w:val="center"/>
          <w:tblCellMar>
            <w:top w:w="0" w:type="dxa"/>
            <w:left w:w="0" w:type="dxa"/>
            <w:bottom w:w="0" w:type="dxa"/>
            <w:right w:w="0" w:type="dxa"/>
          </w:tblCellMar>
        </w:tblPrEx>
        <w:trPr>
          <w:trHeight w:val="294"/>
          <w:jc w:val="center"/>
        </w:trPr>
        <w:tc>
          <w:tcPr>
            <w:vMerge/>
            <w:tcBorders>
              <w:left w:val="single" w:sz="8" w:space="0" w:color="000000"/>
              <w:bottom w:val="single" w:sz="8" w:space="0" w:color="000000"/>
              <w:right w:val="single" w:sz="8" w:space="0" w:color="000000"/>
            </w:tcBorders>
            <w:vAlign w:val="center"/>
            <w:hideMark/>
          </w:tcPr>
          <w:p>
            <w:pPr>
              <w:rPr>
                <w:b w:val="0"/>
                <w:bCs w:val="0"/>
                <w:i w:val="0"/>
                <w:iCs w:val="0"/>
                <w:smallCaps w:val="0"/>
                <w:color w:val="000000"/>
                <w:sz w:val="18"/>
                <w:szCs w:val="18"/>
              </w:rPr>
            </w:pPr>
          </w:p>
        </w:tc>
        <w:tc>
          <w:tcPr>
            <w:tcW w:w="2565" w:type="dxa"/>
            <w:tcBorders>
              <w:bottom w:val="single" w:sz="8" w:space="0" w:color="000000"/>
              <w:right w:val="single" w:sz="8"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20"/>
                <w:szCs w:val="20"/>
              </w:rPr>
            </w:pPr>
            <w:r>
              <w:rPr>
                <w:rFonts w:ascii="Times New Roman" w:eastAsia="Times New Roman" w:hAnsi="Times New Roman" w:cs="Times New Roman"/>
                <w:b w:val="0"/>
                <w:bCs w:val="0"/>
                <w:i w:val="0"/>
                <w:iCs w:val="0"/>
                <w:smallCaps w:val="0"/>
                <w:color w:val="000000"/>
                <w:sz w:val="20"/>
                <w:szCs w:val="20"/>
              </w:rPr>
              <w:t> </w:t>
            </w:r>
          </w:p>
        </w:tc>
        <w:tc>
          <w:tcPr>
            <w:tcW w:w="1425" w:type="dxa"/>
            <w:tcBorders>
              <w:bottom w:val="single" w:sz="8" w:space="0" w:color="000000"/>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b w:val="0"/>
                <w:bCs w:val="0"/>
                <w:i w:val="0"/>
                <w:iCs w:val="0"/>
                <w:smallCaps w:val="0"/>
                <w:color w:val="000000"/>
                <w:sz w:val="18"/>
                <w:szCs w:val="18"/>
              </w:rPr>
              <w:t> </w:t>
            </w:r>
          </w:p>
        </w:tc>
        <w:tc>
          <w:tcPr>
            <w:tcW w:w="1745" w:type="dxa"/>
            <w:tcBorders>
              <w:bottom w:val="single" w:sz="8" w:space="0" w:color="000000"/>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b w:val="0"/>
                <w:bCs w:val="0"/>
                <w:i w:val="0"/>
                <w:iCs w:val="0"/>
                <w:smallCaps w:val="0"/>
                <w:color w:val="000000"/>
                <w:sz w:val="18"/>
                <w:szCs w:val="18"/>
              </w:rPr>
              <w:t> </w:t>
            </w:r>
          </w:p>
        </w:tc>
      </w:tr>
      <w:tr>
        <w:tblPrEx>
          <w:tblW w:w="7020" w:type="dxa"/>
          <w:jc w:val="center"/>
          <w:tblCellMar>
            <w:top w:w="0" w:type="dxa"/>
            <w:left w:w="0" w:type="dxa"/>
            <w:bottom w:w="0" w:type="dxa"/>
            <w:right w:w="0" w:type="dxa"/>
          </w:tblCellMar>
        </w:tblPrEx>
        <w:trPr>
          <w:trHeight w:val="288"/>
          <w:jc w:val="center"/>
        </w:trPr>
        <w:tc>
          <w:tcPr>
            <w:tcW w:w="1300" w:type="dxa"/>
            <w:vMerge w:val="restart"/>
            <w:tcBorders>
              <w:left w:val="single" w:sz="8" w:space="0" w:color="000000"/>
              <w:bottom w:val="none" w:sz="0" w:space="0" w:color="auto"/>
              <w:right w:val="single" w:sz="8" w:space="0" w:color="000000"/>
            </w:tcBorders>
            <w:shd w:val="clear" w:color="auto" w:fill="FFFFFF"/>
            <w:noWrap w:val="0"/>
            <w:tcMar>
              <w:top w:w="0" w:type="dxa"/>
              <w:left w:w="108"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b w:val="0"/>
                <w:bCs w:val="0"/>
                <w:i w:val="0"/>
                <w:iCs w:val="0"/>
                <w:smallCaps w:val="0"/>
                <w:color w:val="000000"/>
                <w:sz w:val="18"/>
                <w:szCs w:val="18"/>
              </w:rPr>
              <w:t>JSS - Forward</w:t>
            </w:r>
          </w:p>
        </w:tc>
        <w:tc>
          <w:tcPr>
            <w:tcW w:w="2565" w:type="dxa"/>
            <w:tcBorders>
              <w:right w:val="single" w:sz="8"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20"/>
                <w:szCs w:val="20"/>
              </w:rPr>
            </w:pPr>
            <w:r>
              <w:rPr>
                <w:rFonts w:ascii="Times New Roman" w:eastAsia="Times New Roman" w:hAnsi="Times New Roman" w:cs="Times New Roman"/>
                <w:b w:val="0"/>
                <w:bCs w:val="0"/>
                <w:i w:val="0"/>
                <w:iCs w:val="0"/>
                <w:smallCaps w:val="0"/>
                <w:color w:val="000000"/>
                <w:sz w:val="20"/>
                <w:szCs w:val="20"/>
              </w:rPr>
              <w:t> </w:t>
            </w:r>
          </w:p>
        </w:tc>
        <w:tc>
          <w:tcPr>
            <w:tcW w:w="1425" w:type="dxa"/>
            <w:tcBorders>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b w:val="0"/>
                <w:bCs w:val="0"/>
                <w:i w:val="0"/>
                <w:iCs w:val="0"/>
                <w:smallCaps w:val="0"/>
                <w:color w:val="000000"/>
                <w:sz w:val="18"/>
                <w:szCs w:val="18"/>
              </w:rPr>
              <w:t> </w:t>
            </w:r>
          </w:p>
        </w:tc>
        <w:tc>
          <w:tcPr>
            <w:tcW w:w="1745" w:type="dxa"/>
            <w:tcBorders>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b w:val="0"/>
                <w:bCs w:val="0"/>
                <w:i w:val="0"/>
                <w:iCs w:val="0"/>
                <w:smallCaps w:val="0"/>
                <w:color w:val="000000"/>
                <w:sz w:val="18"/>
                <w:szCs w:val="18"/>
              </w:rPr>
              <w:t> </w:t>
            </w:r>
          </w:p>
        </w:tc>
      </w:tr>
      <w:tr>
        <w:tblPrEx>
          <w:tblW w:w="7020" w:type="dxa"/>
          <w:jc w:val="center"/>
          <w:tblCellMar>
            <w:top w:w="0" w:type="dxa"/>
            <w:left w:w="0" w:type="dxa"/>
            <w:bottom w:w="0" w:type="dxa"/>
            <w:right w:w="0" w:type="dxa"/>
          </w:tblCellMar>
        </w:tblPrEx>
        <w:trPr>
          <w:trHeight w:val="288"/>
          <w:jc w:val="center"/>
        </w:trPr>
        <w:tc>
          <w:tcPr>
            <w:vMerge/>
            <w:tcBorders>
              <w:left w:val="single" w:sz="8" w:space="0" w:color="000000"/>
              <w:right w:val="single" w:sz="8" w:space="0" w:color="000000"/>
            </w:tcBorders>
            <w:vAlign w:val="center"/>
            <w:hideMark/>
          </w:tcPr>
          <w:p>
            <w:pPr>
              <w:rPr>
                <w:b w:val="0"/>
                <w:bCs w:val="0"/>
                <w:i w:val="0"/>
                <w:iCs w:val="0"/>
                <w:smallCaps w:val="0"/>
                <w:color w:val="000000"/>
                <w:sz w:val="18"/>
                <w:szCs w:val="18"/>
              </w:rPr>
            </w:pPr>
          </w:p>
        </w:tc>
        <w:tc>
          <w:tcPr>
            <w:tcW w:w="2565" w:type="dxa"/>
            <w:tcBorders>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b w:val="0"/>
                <w:bCs w:val="0"/>
                <w:i w:val="0"/>
                <w:iCs w:val="0"/>
                <w:smallCaps w:val="0"/>
                <w:color w:val="000000"/>
                <w:sz w:val="18"/>
                <w:szCs w:val="18"/>
              </w:rPr>
              <w:t>A (S&amp;P, Jan 2024)</w:t>
            </w:r>
          </w:p>
        </w:tc>
        <w:tc>
          <w:tcPr>
            <w:tcW w:w="1425" w:type="dxa"/>
            <w:tcBorders>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b w:val="0"/>
                <w:bCs w:val="0"/>
                <w:i w:val="0"/>
                <w:iCs w:val="0"/>
                <w:smallCaps w:val="0"/>
                <w:color w:val="000000"/>
                <w:sz w:val="18"/>
                <w:szCs w:val="18"/>
              </w:rPr>
              <w:t>A (2)</w:t>
            </w:r>
          </w:p>
        </w:tc>
        <w:tc>
          <w:tcPr>
            <w:tcW w:w="1745" w:type="dxa"/>
            <w:tcBorders>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b w:val="0"/>
                <w:bCs w:val="0"/>
                <w:i w:val="0"/>
                <w:iCs w:val="0"/>
                <w:smallCaps w:val="0"/>
                <w:color w:val="000000"/>
                <w:sz w:val="18"/>
                <w:szCs w:val="18"/>
              </w:rPr>
              <w:t>-184</w:t>
            </w:r>
          </w:p>
        </w:tc>
      </w:tr>
      <w:tr>
        <w:tblPrEx>
          <w:tblW w:w="7020" w:type="dxa"/>
          <w:jc w:val="center"/>
          <w:tblCellMar>
            <w:top w:w="0" w:type="dxa"/>
            <w:left w:w="0" w:type="dxa"/>
            <w:bottom w:w="0" w:type="dxa"/>
            <w:right w:w="0" w:type="dxa"/>
          </w:tblCellMar>
        </w:tblPrEx>
        <w:trPr>
          <w:trHeight w:val="294"/>
          <w:jc w:val="center"/>
        </w:trPr>
        <w:tc>
          <w:tcPr>
            <w:vMerge/>
            <w:tcBorders>
              <w:left w:val="single" w:sz="8" w:space="0" w:color="000000"/>
              <w:bottom w:val="single" w:sz="8" w:space="0" w:color="000000"/>
              <w:right w:val="single" w:sz="8" w:space="0" w:color="000000"/>
            </w:tcBorders>
            <w:vAlign w:val="center"/>
            <w:hideMark/>
          </w:tcPr>
          <w:p>
            <w:pPr>
              <w:rPr>
                <w:b w:val="0"/>
                <w:bCs w:val="0"/>
                <w:i w:val="0"/>
                <w:iCs w:val="0"/>
                <w:smallCaps w:val="0"/>
                <w:color w:val="000000"/>
                <w:sz w:val="18"/>
                <w:szCs w:val="18"/>
              </w:rPr>
            </w:pPr>
          </w:p>
        </w:tc>
        <w:tc>
          <w:tcPr>
            <w:tcW w:w="2565" w:type="dxa"/>
            <w:tcBorders>
              <w:bottom w:val="single" w:sz="8" w:space="0" w:color="000000"/>
              <w:right w:val="single" w:sz="8"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sz w:val="20"/>
                <w:szCs w:val="20"/>
              </w:rPr>
            </w:pPr>
            <w:r>
              <w:rPr>
                <w:rFonts w:ascii="Times New Roman" w:eastAsia="Times New Roman" w:hAnsi="Times New Roman" w:cs="Times New Roman"/>
                <w:b w:val="0"/>
                <w:bCs w:val="0"/>
                <w:i w:val="0"/>
                <w:iCs w:val="0"/>
                <w:smallCaps w:val="0"/>
                <w:color w:val="000000"/>
                <w:sz w:val="20"/>
                <w:szCs w:val="20"/>
              </w:rPr>
              <w:t> </w:t>
            </w:r>
          </w:p>
        </w:tc>
        <w:tc>
          <w:tcPr>
            <w:tcW w:w="1425" w:type="dxa"/>
            <w:tcBorders>
              <w:bottom w:val="single" w:sz="8" w:space="0" w:color="000000"/>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b w:val="0"/>
                <w:bCs w:val="0"/>
                <w:i w:val="0"/>
                <w:iCs w:val="0"/>
                <w:smallCaps w:val="0"/>
                <w:color w:val="000000"/>
                <w:sz w:val="18"/>
                <w:szCs w:val="18"/>
              </w:rPr>
              <w:t> </w:t>
            </w:r>
          </w:p>
        </w:tc>
        <w:tc>
          <w:tcPr>
            <w:tcW w:w="1745" w:type="dxa"/>
            <w:tcBorders>
              <w:bottom w:val="single" w:sz="8" w:space="0" w:color="000000"/>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b w:val="0"/>
                <w:bCs w:val="0"/>
                <w:i w:val="0"/>
                <w:iCs w:val="0"/>
                <w:smallCaps w:val="0"/>
                <w:color w:val="000000"/>
                <w:sz w:val="18"/>
                <w:szCs w:val="18"/>
              </w:rPr>
              <w:t> </w:t>
            </w:r>
          </w:p>
        </w:tc>
      </w:tr>
      <w:tr>
        <w:tblPrEx>
          <w:tblW w:w="7020" w:type="dxa"/>
          <w:jc w:val="center"/>
          <w:tblCellMar>
            <w:top w:w="0" w:type="dxa"/>
            <w:left w:w="0" w:type="dxa"/>
            <w:bottom w:w="0" w:type="dxa"/>
            <w:right w:w="0" w:type="dxa"/>
          </w:tblCellMar>
        </w:tblPrEx>
        <w:trPr>
          <w:trHeight w:val="288"/>
          <w:jc w:val="center"/>
        </w:trPr>
        <w:tc>
          <w:tcPr>
            <w:tcW w:w="1300" w:type="dxa"/>
            <w:vMerge w:val="restart"/>
            <w:tcBorders>
              <w:left w:val="single" w:sz="8" w:space="0" w:color="000000"/>
              <w:bottom w:val="none" w:sz="0" w:space="0" w:color="auto"/>
              <w:right w:val="single" w:sz="8" w:space="0" w:color="000000"/>
            </w:tcBorders>
            <w:shd w:val="clear" w:color="auto" w:fill="FFFFFF"/>
            <w:noWrap w:val="0"/>
            <w:tcMar>
              <w:top w:w="0" w:type="dxa"/>
              <w:left w:w="108"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b w:val="0"/>
                <w:bCs w:val="0"/>
                <w:i w:val="0"/>
                <w:iCs w:val="0"/>
                <w:smallCaps w:val="0"/>
                <w:color w:val="000000"/>
                <w:sz w:val="18"/>
                <w:szCs w:val="18"/>
              </w:rPr>
              <w:t>SG Hambros</w:t>
            </w:r>
          </w:p>
        </w:tc>
        <w:tc>
          <w:tcPr>
            <w:tcW w:w="2565" w:type="dxa"/>
            <w:tcBorders>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b w:val="0"/>
                <w:bCs w:val="0"/>
                <w:i w:val="0"/>
                <w:iCs w:val="0"/>
                <w:smallCaps w:val="0"/>
                <w:color w:val="000000"/>
                <w:sz w:val="18"/>
                <w:szCs w:val="18"/>
              </w:rPr>
              <w:t>A (S&amp;P, Aug 2024)</w:t>
            </w:r>
          </w:p>
        </w:tc>
        <w:tc>
          <w:tcPr>
            <w:tcW w:w="1425" w:type="dxa"/>
            <w:tcBorders>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b w:val="0"/>
                <w:bCs w:val="0"/>
                <w:i w:val="0"/>
                <w:iCs w:val="0"/>
                <w:smallCaps w:val="0"/>
                <w:color w:val="000000"/>
                <w:sz w:val="18"/>
                <w:szCs w:val="18"/>
              </w:rPr>
              <w:t> </w:t>
            </w:r>
          </w:p>
        </w:tc>
        <w:tc>
          <w:tcPr>
            <w:tcW w:w="1745" w:type="dxa"/>
            <w:tcBorders>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b w:val="0"/>
                <w:bCs w:val="0"/>
                <w:i w:val="0"/>
                <w:iCs w:val="0"/>
                <w:smallCaps w:val="0"/>
                <w:color w:val="000000"/>
                <w:sz w:val="18"/>
                <w:szCs w:val="18"/>
              </w:rPr>
              <w:t> </w:t>
            </w:r>
          </w:p>
        </w:tc>
      </w:tr>
      <w:tr>
        <w:tblPrEx>
          <w:tblW w:w="7020" w:type="dxa"/>
          <w:jc w:val="center"/>
          <w:tblCellMar>
            <w:top w:w="0" w:type="dxa"/>
            <w:left w:w="0" w:type="dxa"/>
            <w:bottom w:w="0" w:type="dxa"/>
            <w:right w:w="0" w:type="dxa"/>
          </w:tblCellMar>
        </w:tblPrEx>
        <w:trPr>
          <w:trHeight w:val="288"/>
          <w:jc w:val="center"/>
        </w:trPr>
        <w:tc>
          <w:tcPr>
            <w:vMerge/>
            <w:tcBorders>
              <w:left w:val="single" w:sz="8" w:space="0" w:color="000000"/>
              <w:right w:val="single" w:sz="8" w:space="0" w:color="000000"/>
            </w:tcBorders>
            <w:vAlign w:val="center"/>
            <w:hideMark/>
          </w:tcPr>
          <w:p>
            <w:pPr>
              <w:rPr>
                <w:b w:val="0"/>
                <w:bCs w:val="0"/>
                <w:i w:val="0"/>
                <w:iCs w:val="0"/>
                <w:smallCaps w:val="0"/>
                <w:color w:val="000000"/>
                <w:sz w:val="18"/>
                <w:szCs w:val="18"/>
              </w:rPr>
            </w:pPr>
          </w:p>
        </w:tc>
        <w:tc>
          <w:tcPr>
            <w:tcW w:w="2565" w:type="dxa"/>
            <w:tcBorders>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b w:val="0"/>
                <w:bCs w:val="0"/>
                <w:i w:val="0"/>
                <w:iCs w:val="0"/>
                <w:smallCaps w:val="0"/>
                <w:color w:val="000000"/>
                <w:sz w:val="18"/>
                <w:szCs w:val="18"/>
              </w:rPr>
              <w:t>A1 (Moody's, Jun 2024)</w:t>
            </w:r>
          </w:p>
        </w:tc>
        <w:tc>
          <w:tcPr>
            <w:tcW w:w="1425" w:type="dxa"/>
            <w:tcBorders>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b w:val="0"/>
                <w:bCs w:val="0"/>
                <w:i w:val="0"/>
                <w:iCs w:val="0"/>
                <w:smallCaps w:val="0"/>
                <w:color w:val="000000"/>
                <w:sz w:val="18"/>
                <w:szCs w:val="18"/>
              </w:rPr>
              <w:t>A (2)</w:t>
            </w:r>
          </w:p>
        </w:tc>
        <w:tc>
          <w:tcPr>
            <w:tcW w:w="1745" w:type="dxa"/>
            <w:tcBorders>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b w:val="0"/>
                <w:bCs w:val="0"/>
                <w:i w:val="0"/>
                <w:iCs w:val="0"/>
                <w:smallCaps w:val="0"/>
                <w:color w:val="000000"/>
                <w:sz w:val="18"/>
                <w:szCs w:val="18"/>
              </w:rPr>
              <w:t>6,385</w:t>
            </w:r>
          </w:p>
        </w:tc>
      </w:tr>
      <w:tr>
        <w:tblPrEx>
          <w:tblW w:w="7020" w:type="dxa"/>
          <w:jc w:val="center"/>
          <w:tblCellMar>
            <w:top w:w="0" w:type="dxa"/>
            <w:left w:w="0" w:type="dxa"/>
            <w:bottom w:w="0" w:type="dxa"/>
            <w:right w:w="0" w:type="dxa"/>
          </w:tblCellMar>
        </w:tblPrEx>
        <w:trPr>
          <w:trHeight w:val="294"/>
          <w:jc w:val="center"/>
        </w:trPr>
        <w:tc>
          <w:tcPr>
            <w:vMerge/>
            <w:tcBorders>
              <w:left w:val="single" w:sz="8" w:space="0" w:color="000000"/>
              <w:bottom w:val="single" w:sz="8" w:space="0" w:color="000000"/>
              <w:right w:val="single" w:sz="8" w:space="0" w:color="000000"/>
            </w:tcBorders>
            <w:vAlign w:val="center"/>
            <w:hideMark/>
          </w:tcPr>
          <w:p>
            <w:pPr>
              <w:rPr>
                <w:b w:val="0"/>
                <w:bCs w:val="0"/>
                <w:i w:val="0"/>
                <w:iCs w:val="0"/>
                <w:smallCaps w:val="0"/>
                <w:color w:val="000000"/>
                <w:sz w:val="18"/>
                <w:szCs w:val="18"/>
              </w:rPr>
            </w:pPr>
          </w:p>
        </w:tc>
        <w:tc>
          <w:tcPr>
            <w:tcW w:w="2565" w:type="dxa"/>
            <w:tcBorders>
              <w:bottom w:val="single" w:sz="8" w:space="0" w:color="000000"/>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b w:val="0"/>
                <w:bCs w:val="0"/>
                <w:i w:val="0"/>
                <w:iCs w:val="0"/>
                <w:smallCaps w:val="0"/>
                <w:color w:val="000000"/>
                <w:sz w:val="18"/>
                <w:szCs w:val="18"/>
              </w:rPr>
              <w:t>A (Fitch, Oct 2024)</w:t>
            </w:r>
          </w:p>
        </w:tc>
        <w:tc>
          <w:tcPr>
            <w:tcW w:w="1425" w:type="dxa"/>
            <w:tcBorders>
              <w:bottom w:val="single" w:sz="8" w:space="0" w:color="000000"/>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b w:val="0"/>
                <w:bCs w:val="0"/>
                <w:i w:val="0"/>
                <w:iCs w:val="0"/>
                <w:smallCaps w:val="0"/>
                <w:color w:val="000000"/>
                <w:sz w:val="18"/>
                <w:szCs w:val="18"/>
              </w:rPr>
              <w:t> </w:t>
            </w:r>
          </w:p>
        </w:tc>
        <w:tc>
          <w:tcPr>
            <w:tcW w:w="1745" w:type="dxa"/>
            <w:tcBorders>
              <w:bottom w:val="single" w:sz="8" w:space="0" w:color="000000"/>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b w:val="0"/>
                <w:bCs w:val="0"/>
                <w:i w:val="0"/>
                <w:iCs w:val="0"/>
                <w:smallCaps w:val="0"/>
                <w:color w:val="000000"/>
                <w:sz w:val="18"/>
                <w:szCs w:val="18"/>
              </w:rPr>
              <w:t> </w:t>
            </w:r>
          </w:p>
        </w:tc>
      </w:tr>
      <w:tr>
        <w:tblPrEx>
          <w:tblW w:w="7020" w:type="dxa"/>
          <w:jc w:val="center"/>
          <w:tblCellMar>
            <w:top w:w="0" w:type="dxa"/>
            <w:left w:w="0" w:type="dxa"/>
            <w:bottom w:w="0" w:type="dxa"/>
            <w:right w:w="0" w:type="dxa"/>
          </w:tblCellMar>
        </w:tblPrEx>
        <w:trPr>
          <w:trHeight w:val="288"/>
          <w:jc w:val="center"/>
        </w:trPr>
        <w:tc>
          <w:tcPr>
            <w:tcW w:w="1300" w:type="dxa"/>
            <w:vMerge w:val="restart"/>
            <w:tcBorders>
              <w:left w:val="single" w:sz="8" w:space="0" w:color="000000"/>
              <w:bottom w:val="none" w:sz="0" w:space="0" w:color="auto"/>
              <w:right w:val="single" w:sz="8" w:space="0" w:color="000000"/>
            </w:tcBorders>
            <w:shd w:val="clear" w:color="auto" w:fill="FFFFFF"/>
            <w:noWrap w:val="0"/>
            <w:tcMar>
              <w:top w:w="0" w:type="dxa"/>
              <w:left w:w="108"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b w:val="0"/>
                <w:bCs w:val="0"/>
                <w:i w:val="0"/>
                <w:iCs w:val="0"/>
                <w:smallCaps w:val="0"/>
                <w:color w:val="000000"/>
                <w:sz w:val="18"/>
                <w:szCs w:val="18"/>
              </w:rPr>
              <w:t>Barclays</w:t>
            </w:r>
          </w:p>
        </w:tc>
        <w:tc>
          <w:tcPr>
            <w:tcW w:w="2565" w:type="dxa"/>
            <w:tcBorders>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b w:val="0"/>
                <w:bCs w:val="0"/>
                <w:i w:val="0"/>
                <w:iCs w:val="0"/>
                <w:smallCaps w:val="0"/>
                <w:color w:val="000000"/>
                <w:sz w:val="18"/>
                <w:szCs w:val="18"/>
              </w:rPr>
              <w:t>A+ (S&amp;P, Oct 2024)</w:t>
            </w:r>
          </w:p>
        </w:tc>
        <w:tc>
          <w:tcPr>
            <w:tcW w:w="1420" w:type="dxa"/>
            <w:vMerge w:val="restart"/>
            <w:tcBorders>
              <w:left w:val="single" w:sz="8" w:space="0" w:color="000000"/>
              <w:bottom w:val="none" w:sz="0" w:space="0" w:color="auto"/>
              <w:right w:val="single" w:sz="8" w:space="0" w:color="000000"/>
            </w:tcBorders>
            <w:shd w:val="clear" w:color="auto" w:fill="FFFFFF"/>
            <w:noWrap w:val="0"/>
            <w:tcMar>
              <w:top w:w="0" w:type="dxa"/>
              <w:left w:w="108"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b w:val="0"/>
                <w:bCs w:val="0"/>
                <w:i w:val="0"/>
                <w:iCs w:val="0"/>
                <w:smallCaps w:val="0"/>
                <w:color w:val="000000"/>
                <w:sz w:val="18"/>
                <w:szCs w:val="18"/>
              </w:rPr>
              <w:t>A (2)</w:t>
            </w:r>
          </w:p>
        </w:tc>
        <w:tc>
          <w:tcPr>
            <w:tcW w:w="1740" w:type="dxa"/>
            <w:vMerge w:val="restart"/>
            <w:tcBorders>
              <w:left w:val="single" w:sz="8" w:space="0" w:color="000000"/>
              <w:bottom w:val="none" w:sz="0" w:space="0" w:color="auto"/>
              <w:right w:val="single" w:sz="8" w:space="0" w:color="000000"/>
            </w:tcBorders>
            <w:shd w:val="clear" w:color="auto" w:fill="FFFFFF"/>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b w:val="0"/>
                <w:bCs w:val="0"/>
                <w:i w:val="0"/>
                <w:iCs w:val="0"/>
                <w:smallCaps w:val="0"/>
                <w:color w:val="000000"/>
                <w:sz w:val="18"/>
                <w:szCs w:val="18"/>
              </w:rPr>
              <w:t>602</w:t>
            </w:r>
          </w:p>
        </w:tc>
      </w:tr>
      <w:tr>
        <w:tblPrEx>
          <w:tblW w:w="7020" w:type="dxa"/>
          <w:jc w:val="center"/>
          <w:tblCellMar>
            <w:top w:w="0" w:type="dxa"/>
            <w:left w:w="0" w:type="dxa"/>
            <w:bottom w:w="0" w:type="dxa"/>
            <w:right w:w="0" w:type="dxa"/>
          </w:tblCellMar>
        </w:tblPrEx>
        <w:trPr>
          <w:trHeight w:val="288"/>
          <w:jc w:val="center"/>
        </w:trPr>
        <w:tc>
          <w:tcPr>
            <w:vMerge/>
            <w:tcBorders>
              <w:left w:val="single" w:sz="8" w:space="0" w:color="000000"/>
              <w:right w:val="single" w:sz="8" w:space="0" w:color="000000"/>
            </w:tcBorders>
            <w:vAlign w:val="center"/>
            <w:hideMark/>
          </w:tcPr>
          <w:p>
            <w:pPr>
              <w:rPr>
                <w:b w:val="0"/>
                <w:bCs w:val="0"/>
                <w:i w:val="0"/>
                <w:iCs w:val="0"/>
                <w:smallCaps w:val="0"/>
                <w:color w:val="000000"/>
                <w:sz w:val="18"/>
                <w:szCs w:val="18"/>
              </w:rPr>
            </w:pPr>
          </w:p>
        </w:tc>
        <w:tc>
          <w:tcPr>
            <w:tcW w:w="2565" w:type="dxa"/>
            <w:tcBorders>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b w:val="0"/>
                <w:bCs w:val="0"/>
                <w:i w:val="0"/>
                <w:iCs w:val="0"/>
                <w:smallCaps w:val="0"/>
                <w:color w:val="000000"/>
                <w:sz w:val="18"/>
                <w:szCs w:val="18"/>
              </w:rPr>
              <w:t>A1 (Moody's, March 2025)</w:t>
            </w:r>
          </w:p>
        </w:tc>
        <w:tc>
          <w:tcPr>
            <w:vMerge/>
            <w:tcBorders>
              <w:left w:val="single" w:sz="8" w:space="0" w:color="000000"/>
              <w:right w:val="single" w:sz="8" w:space="0" w:color="000000"/>
            </w:tcBorders>
            <w:vAlign w:val="center"/>
            <w:hideMark/>
          </w:tcPr>
          <w:p>
            <w:pPr>
              <w:rPr>
                <w:b w:val="0"/>
                <w:bCs w:val="0"/>
                <w:i w:val="0"/>
                <w:iCs w:val="0"/>
                <w:smallCaps w:val="0"/>
                <w:color w:val="000000"/>
                <w:sz w:val="18"/>
                <w:szCs w:val="18"/>
              </w:rPr>
            </w:pPr>
          </w:p>
        </w:tc>
        <w:tc>
          <w:tcPr>
            <w:vMerge/>
            <w:tcBorders>
              <w:left w:val="single" w:sz="8" w:space="0" w:color="000000"/>
              <w:right w:val="single" w:sz="8" w:space="0" w:color="000000"/>
            </w:tcBorders>
            <w:vAlign w:val="center"/>
            <w:hideMark/>
          </w:tcPr>
          <w:p>
            <w:pPr>
              <w:rPr>
                <w:b w:val="0"/>
                <w:bCs w:val="0"/>
                <w:i w:val="0"/>
                <w:iCs w:val="0"/>
                <w:smallCaps w:val="0"/>
                <w:color w:val="000000"/>
                <w:sz w:val="18"/>
                <w:szCs w:val="18"/>
              </w:rPr>
            </w:pPr>
          </w:p>
        </w:tc>
      </w:tr>
      <w:tr>
        <w:tblPrEx>
          <w:tblW w:w="7020" w:type="dxa"/>
          <w:jc w:val="center"/>
          <w:tblCellMar>
            <w:top w:w="0" w:type="dxa"/>
            <w:left w:w="0" w:type="dxa"/>
            <w:bottom w:w="0" w:type="dxa"/>
            <w:right w:w="0" w:type="dxa"/>
          </w:tblCellMar>
        </w:tblPrEx>
        <w:trPr>
          <w:trHeight w:val="294"/>
          <w:jc w:val="center"/>
        </w:trPr>
        <w:tc>
          <w:tcPr>
            <w:vMerge/>
            <w:tcBorders>
              <w:left w:val="single" w:sz="8" w:space="0" w:color="000000"/>
              <w:right w:val="single" w:sz="8" w:space="0" w:color="000000"/>
            </w:tcBorders>
            <w:vAlign w:val="center"/>
            <w:hideMark/>
          </w:tcPr>
          <w:p>
            <w:pPr>
              <w:rPr>
                <w:b w:val="0"/>
                <w:bCs w:val="0"/>
                <w:i w:val="0"/>
                <w:iCs w:val="0"/>
                <w:smallCaps w:val="0"/>
                <w:color w:val="000000"/>
                <w:sz w:val="18"/>
                <w:szCs w:val="18"/>
              </w:rPr>
            </w:pPr>
          </w:p>
        </w:tc>
        <w:tc>
          <w:tcPr>
            <w:tcW w:w="2565" w:type="dxa"/>
            <w:tcBorders>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b w:val="0"/>
                <w:bCs w:val="0"/>
                <w:i w:val="0"/>
                <w:iCs w:val="0"/>
                <w:smallCaps w:val="0"/>
                <w:color w:val="000000"/>
                <w:sz w:val="18"/>
                <w:szCs w:val="18"/>
              </w:rPr>
              <w:t>A+ (Fitch, July 2023)</w:t>
            </w:r>
          </w:p>
        </w:tc>
        <w:tc>
          <w:tcPr>
            <w:vMerge/>
            <w:tcBorders>
              <w:left w:val="single" w:sz="8" w:space="0" w:color="000000"/>
              <w:right w:val="single" w:sz="8" w:space="0" w:color="000000"/>
            </w:tcBorders>
            <w:vAlign w:val="center"/>
            <w:hideMark/>
          </w:tcPr>
          <w:p>
            <w:pPr>
              <w:rPr>
                <w:b w:val="0"/>
                <w:bCs w:val="0"/>
                <w:i w:val="0"/>
                <w:iCs w:val="0"/>
                <w:smallCaps w:val="0"/>
                <w:color w:val="000000"/>
                <w:sz w:val="18"/>
                <w:szCs w:val="18"/>
              </w:rPr>
            </w:pPr>
          </w:p>
        </w:tc>
        <w:tc>
          <w:tcPr>
            <w:vMerge/>
            <w:tcBorders>
              <w:left w:val="single" w:sz="8" w:space="0" w:color="000000"/>
              <w:right w:val="single" w:sz="8" w:space="0" w:color="000000"/>
            </w:tcBorders>
            <w:vAlign w:val="center"/>
            <w:hideMark/>
          </w:tcPr>
          <w:p>
            <w:pPr>
              <w:rPr>
                <w:b w:val="0"/>
                <w:bCs w:val="0"/>
                <w:i w:val="0"/>
                <w:iCs w:val="0"/>
                <w:smallCaps w:val="0"/>
                <w:color w:val="000000"/>
                <w:sz w:val="18"/>
                <w:szCs w:val="18"/>
              </w:rPr>
            </w:pPr>
          </w:p>
        </w:tc>
      </w:tr>
      <w:tr>
        <w:tblPrEx>
          <w:tblW w:w="7020" w:type="dxa"/>
          <w:jc w:val="center"/>
          <w:tblCellMar>
            <w:top w:w="0" w:type="dxa"/>
            <w:left w:w="0" w:type="dxa"/>
            <w:bottom w:w="0" w:type="dxa"/>
            <w:right w:w="0" w:type="dxa"/>
          </w:tblCellMar>
        </w:tblPrEx>
        <w:trPr>
          <w:trHeight w:val="276"/>
          <w:jc w:val="center"/>
        </w:trPr>
        <w:tc>
          <w:tcPr>
            <w:tcW w:w="1300" w:type="dxa"/>
            <w:vMerge w:val="restart"/>
            <w:tcBorders>
              <w:top w:val="single" w:sz="8" w:space="0" w:color="000000"/>
              <w:left w:val="single" w:sz="8" w:space="0" w:color="000000"/>
              <w:bottom w:val="none" w:sz="0" w:space="0" w:color="auto"/>
              <w:right w:val="single" w:sz="8" w:space="0" w:color="000000"/>
            </w:tcBorders>
            <w:shd w:val="clear" w:color="auto" w:fill="FFFFFF"/>
            <w:noWrap w:val="0"/>
            <w:tcMar>
              <w:top w:w="0" w:type="dxa"/>
              <w:left w:w="108"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b w:val="0"/>
                <w:bCs w:val="0"/>
                <w:i w:val="0"/>
                <w:iCs w:val="0"/>
                <w:smallCaps w:val="0"/>
                <w:color w:val="000000"/>
                <w:sz w:val="18"/>
                <w:szCs w:val="18"/>
              </w:rPr>
              <w:t>JP Morgan Fund - Cash</w:t>
            </w:r>
          </w:p>
        </w:tc>
        <w:tc>
          <w:tcPr>
            <w:tcW w:w="2565" w:type="dxa"/>
            <w:tcBorders>
              <w:top w:val="single" w:sz="8" w:space="0" w:color="000000"/>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b w:val="0"/>
                <w:bCs w:val="0"/>
                <w:i w:val="0"/>
                <w:iCs w:val="0"/>
                <w:smallCaps w:val="0"/>
                <w:color w:val="000000"/>
                <w:sz w:val="18"/>
                <w:szCs w:val="18"/>
              </w:rPr>
              <w:t>A+ (S&amp;P, July 2024)</w:t>
            </w:r>
          </w:p>
        </w:tc>
        <w:tc>
          <w:tcPr>
            <w:tcW w:w="1425" w:type="dxa"/>
            <w:tcBorders>
              <w:top w:val="single" w:sz="8" w:space="0" w:color="000000"/>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b w:val="0"/>
                <w:bCs w:val="0"/>
                <w:i w:val="0"/>
                <w:iCs w:val="0"/>
                <w:smallCaps w:val="0"/>
                <w:color w:val="000000"/>
                <w:sz w:val="18"/>
                <w:szCs w:val="18"/>
              </w:rPr>
              <w:t> </w:t>
            </w:r>
          </w:p>
        </w:tc>
        <w:tc>
          <w:tcPr>
            <w:tcW w:w="1740" w:type="dxa"/>
            <w:vMerge w:val="restart"/>
            <w:tcBorders>
              <w:top w:val="single" w:sz="8" w:space="0" w:color="000000"/>
              <w:left w:val="single" w:sz="8" w:space="0" w:color="000000"/>
              <w:bottom w:val="none" w:sz="0" w:space="0" w:color="auto"/>
              <w:right w:val="single" w:sz="8" w:space="0" w:color="000000"/>
            </w:tcBorders>
            <w:shd w:val="clear" w:color="auto" w:fill="FFFFFF"/>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b w:val="0"/>
                <w:bCs w:val="0"/>
                <w:i w:val="0"/>
                <w:iCs w:val="0"/>
                <w:smallCaps w:val="0"/>
                <w:color w:val="000000"/>
                <w:sz w:val="18"/>
                <w:szCs w:val="18"/>
              </w:rPr>
              <w:t>1,115</w:t>
            </w:r>
          </w:p>
        </w:tc>
      </w:tr>
      <w:tr>
        <w:tblPrEx>
          <w:tblW w:w="7020" w:type="dxa"/>
          <w:jc w:val="center"/>
          <w:tblCellMar>
            <w:top w:w="0" w:type="dxa"/>
            <w:left w:w="0" w:type="dxa"/>
            <w:bottom w:w="0" w:type="dxa"/>
            <w:right w:w="0" w:type="dxa"/>
          </w:tblCellMar>
        </w:tblPrEx>
        <w:trPr>
          <w:trHeight w:val="276"/>
          <w:jc w:val="center"/>
        </w:trPr>
        <w:tc>
          <w:tcPr>
            <w:vMerge/>
            <w:tcBorders>
              <w:left w:val="single" w:sz="8" w:space="0" w:color="000000"/>
              <w:right w:val="single" w:sz="8" w:space="0" w:color="000000"/>
            </w:tcBorders>
            <w:vAlign w:val="center"/>
            <w:hideMark/>
          </w:tcPr>
          <w:p>
            <w:pPr>
              <w:rPr>
                <w:b w:val="0"/>
                <w:bCs w:val="0"/>
                <w:i w:val="0"/>
                <w:iCs w:val="0"/>
                <w:smallCaps w:val="0"/>
                <w:color w:val="000000"/>
                <w:sz w:val="18"/>
                <w:szCs w:val="18"/>
              </w:rPr>
            </w:pPr>
          </w:p>
        </w:tc>
        <w:tc>
          <w:tcPr>
            <w:tcW w:w="2565" w:type="dxa"/>
            <w:tcBorders>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b w:val="0"/>
                <w:bCs w:val="0"/>
                <w:i w:val="0"/>
                <w:iCs w:val="0"/>
                <w:smallCaps w:val="0"/>
                <w:color w:val="000000"/>
                <w:sz w:val="18"/>
                <w:szCs w:val="18"/>
              </w:rPr>
              <w:t>Aa1 (Moody's, Nov 2023)</w:t>
            </w:r>
          </w:p>
        </w:tc>
        <w:tc>
          <w:tcPr>
            <w:tcW w:w="1425" w:type="dxa"/>
            <w:tcBorders>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b w:val="0"/>
                <w:bCs w:val="0"/>
                <w:i w:val="0"/>
                <w:iCs w:val="0"/>
                <w:smallCaps w:val="0"/>
                <w:color w:val="000000"/>
                <w:sz w:val="18"/>
                <w:szCs w:val="18"/>
              </w:rPr>
              <w:t>A (2)</w:t>
            </w:r>
          </w:p>
        </w:tc>
        <w:tc>
          <w:tcPr>
            <w:vMerge/>
            <w:tcBorders>
              <w:left w:val="single" w:sz="8" w:space="0" w:color="000000"/>
              <w:right w:val="single" w:sz="8" w:space="0" w:color="000000"/>
            </w:tcBorders>
            <w:vAlign w:val="center"/>
            <w:hideMark/>
          </w:tcPr>
          <w:p>
            <w:pPr>
              <w:rPr>
                <w:b w:val="0"/>
                <w:bCs w:val="0"/>
                <w:i w:val="0"/>
                <w:iCs w:val="0"/>
                <w:smallCaps w:val="0"/>
                <w:color w:val="000000"/>
                <w:sz w:val="18"/>
                <w:szCs w:val="18"/>
              </w:rPr>
            </w:pPr>
          </w:p>
        </w:tc>
      </w:tr>
      <w:tr>
        <w:tblPrEx>
          <w:tblW w:w="7020" w:type="dxa"/>
          <w:jc w:val="center"/>
          <w:tblCellMar>
            <w:top w:w="0" w:type="dxa"/>
            <w:left w:w="0" w:type="dxa"/>
            <w:bottom w:w="0" w:type="dxa"/>
            <w:right w:w="0" w:type="dxa"/>
          </w:tblCellMar>
        </w:tblPrEx>
        <w:trPr>
          <w:trHeight w:val="276"/>
          <w:jc w:val="center"/>
        </w:trPr>
        <w:tc>
          <w:tcPr>
            <w:vMerge/>
            <w:tcBorders>
              <w:left w:val="single" w:sz="8" w:space="0" w:color="000000"/>
              <w:bottom w:val="single" w:sz="8" w:space="0" w:color="000000"/>
              <w:right w:val="single" w:sz="8" w:space="0" w:color="000000"/>
            </w:tcBorders>
            <w:vAlign w:val="center"/>
            <w:hideMark/>
          </w:tcPr>
          <w:p>
            <w:pPr>
              <w:rPr>
                <w:b w:val="0"/>
                <w:bCs w:val="0"/>
                <w:i w:val="0"/>
                <w:iCs w:val="0"/>
                <w:smallCaps w:val="0"/>
                <w:color w:val="000000"/>
                <w:sz w:val="18"/>
                <w:szCs w:val="18"/>
              </w:rPr>
            </w:pPr>
          </w:p>
        </w:tc>
        <w:tc>
          <w:tcPr>
            <w:tcW w:w="2565" w:type="dxa"/>
            <w:tcBorders>
              <w:bottom w:val="single" w:sz="8" w:space="0" w:color="000000"/>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b w:val="0"/>
                <w:bCs w:val="0"/>
                <w:i w:val="0"/>
                <w:iCs w:val="0"/>
                <w:smallCaps w:val="0"/>
                <w:color w:val="000000"/>
                <w:sz w:val="18"/>
                <w:szCs w:val="18"/>
              </w:rPr>
              <w:t>AA (Fitch, Dec 2024)</w:t>
            </w:r>
          </w:p>
        </w:tc>
        <w:tc>
          <w:tcPr>
            <w:tcW w:w="1425" w:type="dxa"/>
            <w:tcBorders>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b w:val="0"/>
                <w:bCs w:val="0"/>
                <w:i w:val="0"/>
                <w:iCs w:val="0"/>
                <w:smallCaps w:val="0"/>
                <w:color w:val="000000"/>
                <w:sz w:val="18"/>
                <w:szCs w:val="18"/>
              </w:rPr>
              <w:t> </w:t>
            </w:r>
          </w:p>
        </w:tc>
        <w:tc>
          <w:tcPr>
            <w:vMerge/>
            <w:tcBorders>
              <w:left w:val="single" w:sz="8" w:space="0" w:color="000000"/>
              <w:right w:val="single" w:sz="8" w:space="0" w:color="000000"/>
            </w:tcBorders>
            <w:vAlign w:val="center"/>
            <w:hideMark/>
          </w:tcPr>
          <w:p>
            <w:pPr>
              <w:rPr>
                <w:b w:val="0"/>
                <w:bCs w:val="0"/>
                <w:i w:val="0"/>
                <w:iCs w:val="0"/>
                <w:smallCaps w:val="0"/>
                <w:color w:val="000000"/>
                <w:sz w:val="18"/>
                <w:szCs w:val="18"/>
              </w:rPr>
            </w:pPr>
          </w:p>
        </w:tc>
      </w:tr>
      <w:tr>
        <w:tblPrEx>
          <w:tblW w:w="7020" w:type="dxa"/>
          <w:jc w:val="center"/>
          <w:tblCellMar>
            <w:top w:w="0" w:type="dxa"/>
            <w:left w:w="0" w:type="dxa"/>
            <w:bottom w:w="0" w:type="dxa"/>
            <w:right w:w="0" w:type="dxa"/>
          </w:tblCellMar>
        </w:tblPrEx>
        <w:trPr>
          <w:trHeight w:val="288"/>
          <w:jc w:val="center"/>
        </w:trPr>
        <w:tc>
          <w:tcPr>
            <w:tcW w:w="1300" w:type="dxa"/>
            <w:vMerge w:val="restart"/>
            <w:tcBorders>
              <w:left w:val="single" w:sz="8" w:space="0" w:color="000000"/>
              <w:bottom w:val="none" w:sz="0" w:space="0" w:color="auto"/>
              <w:right w:val="single" w:sz="8" w:space="0" w:color="000000"/>
            </w:tcBorders>
            <w:shd w:val="clear" w:color="auto" w:fill="FFFFFF"/>
            <w:noWrap w:val="0"/>
            <w:tcMar>
              <w:top w:w="0" w:type="dxa"/>
              <w:left w:w="108"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b w:val="0"/>
                <w:bCs w:val="0"/>
                <w:i w:val="0"/>
                <w:iCs w:val="0"/>
                <w:smallCaps w:val="0"/>
                <w:color w:val="000000"/>
                <w:sz w:val="18"/>
                <w:szCs w:val="18"/>
              </w:rPr>
              <w:t>HSBC</w:t>
            </w:r>
          </w:p>
        </w:tc>
        <w:tc>
          <w:tcPr>
            <w:tcW w:w="2565" w:type="dxa"/>
            <w:tcBorders>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b w:val="0"/>
                <w:bCs w:val="0"/>
                <w:i w:val="0"/>
                <w:iCs w:val="0"/>
                <w:smallCaps w:val="0"/>
                <w:color w:val="000000"/>
                <w:sz w:val="18"/>
                <w:szCs w:val="18"/>
              </w:rPr>
              <w:t>A+ (S&amp;P, NA)</w:t>
            </w:r>
          </w:p>
        </w:tc>
        <w:tc>
          <w:tcPr>
            <w:tcW w:w="1425" w:type="dxa"/>
            <w:tcBorders>
              <w:top w:val="single" w:sz="8" w:space="0" w:color="000000"/>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b w:val="0"/>
                <w:bCs w:val="0"/>
                <w:i w:val="0"/>
                <w:iCs w:val="0"/>
                <w:smallCaps w:val="0"/>
                <w:color w:val="000000"/>
                <w:sz w:val="18"/>
                <w:szCs w:val="18"/>
              </w:rPr>
              <w:t> </w:t>
            </w:r>
          </w:p>
        </w:tc>
        <w:tc>
          <w:tcPr>
            <w:tcW w:w="1740" w:type="dxa"/>
            <w:vMerge w:val="restart"/>
            <w:tcBorders>
              <w:top w:val="single" w:sz="8" w:space="0" w:color="000000"/>
              <w:left w:val="single" w:sz="8" w:space="0" w:color="000000"/>
              <w:bottom w:val="none" w:sz="0" w:space="0" w:color="auto"/>
              <w:right w:val="single" w:sz="8" w:space="0" w:color="000000"/>
            </w:tcBorders>
            <w:shd w:val="clear" w:color="auto" w:fill="FFFFFF"/>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b w:val="0"/>
                <w:bCs w:val="0"/>
                <w:i w:val="0"/>
                <w:iCs w:val="0"/>
                <w:smallCaps w:val="0"/>
                <w:color w:val="000000"/>
                <w:sz w:val="18"/>
                <w:szCs w:val="18"/>
              </w:rPr>
              <w:t>126</w:t>
            </w:r>
          </w:p>
        </w:tc>
      </w:tr>
      <w:tr>
        <w:tblPrEx>
          <w:tblW w:w="7020" w:type="dxa"/>
          <w:jc w:val="center"/>
          <w:tblCellMar>
            <w:top w:w="0" w:type="dxa"/>
            <w:left w:w="0" w:type="dxa"/>
            <w:bottom w:w="0" w:type="dxa"/>
            <w:right w:w="0" w:type="dxa"/>
          </w:tblCellMar>
        </w:tblPrEx>
        <w:trPr>
          <w:trHeight w:val="288"/>
          <w:jc w:val="center"/>
        </w:trPr>
        <w:tc>
          <w:tcPr>
            <w:vMerge/>
            <w:tcBorders>
              <w:left w:val="single" w:sz="8" w:space="0" w:color="000000"/>
              <w:right w:val="single" w:sz="8" w:space="0" w:color="000000"/>
            </w:tcBorders>
            <w:vAlign w:val="center"/>
            <w:hideMark/>
          </w:tcPr>
          <w:p>
            <w:pPr>
              <w:rPr>
                <w:b w:val="0"/>
                <w:bCs w:val="0"/>
                <w:i w:val="0"/>
                <w:iCs w:val="0"/>
                <w:smallCaps w:val="0"/>
                <w:color w:val="000000"/>
                <w:sz w:val="18"/>
                <w:szCs w:val="18"/>
              </w:rPr>
            </w:pPr>
          </w:p>
        </w:tc>
        <w:tc>
          <w:tcPr>
            <w:tcW w:w="2565" w:type="dxa"/>
            <w:tcBorders>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b w:val="0"/>
                <w:bCs w:val="0"/>
                <w:i w:val="0"/>
                <w:iCs w:val="0"/>
                <w:smallCaps w:val="0"/>
                <w:color w:val="000000"/>
                <w:sz w:val="18"/>
                <w:szCs w:val="18"/>
              </w:rPr>
              <w:t>A1 (Moody's, NA)</w:t>
            </w:r>
          </w:p>
        </w:tc>
        <w:tc>
          <w:tcPr>
            <w:tcW w:w="1425" w:type="dxa"/>
            <w:tcBorders>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b w:val="0"/>
                <w:bCs w:val="0"/>
                <w:i w:val="0"/>
                <w:iCs w:val="0"/>
                <w:smallCaps w:val="0"/>
                <w:color w:val="000000"/>
                <w:sz w:val="18"/>
                <w:szCs w:val="18"/>
              </w:rPr>
              <w:t>A (2)</w:t>
            </w:r>
          </w:p>
        </w:tc>
        <w:tc>
          <w:tcPr>
            <w:vMerge/>
            <w:tcBorders>
              <w:left w:val="single" w:sz="8" w:space="0" w:color="000000"/>
              <w:right w:val="single" w:sz="8" w:space="0" w:color="000000"/>
            </w:tcBorders>
            <w:vAlign w:val="center"/>
            <w:hideMark/>
          </w:tcPr>
          <w:p>
            <w:pPr>
              <w:rPr>
                <w:b w:val="0"/>
                <w:bCs w:val="0"/>
                <w:i w:val="0"/>
                <w:iCs w:val="0"/>
                <w:smallCaps w:val="0"/>
                <w:color w:val="000000"/>
                <w:sz w:val="18"/>
                <w:szCs w:val="18"/>
              </w:rPr>
            </w:pPr>
          </w:p>
        </w:tc>
      </w:tr>
      <w:tr>
        <w:tblPrEx>
          <w:tblW w:w="7020" w:type="dxa"/>
          <w:jc w:val="center"/>
          <w:tblCellMar>
            <w:top w:w="0" w:type="dxa"/>
            <w:left w:w="0" w:type="dxa"/>
            <w:bottom w:w="0" w:type="dxa"/>
            <w:right w:w="0" w:type="dxa"/>
          </w:tblCellMar>
        </w:tblPrEx>
        <w:trPr>
          <w:trHeight w:val="294"/>
          <w:jc w:val="center"/>
        </w:trPr>
        <w:tc>
          <w:tcPr>
            <w:vMerge/>
            <w:tcBorders>
              <w:left w:val="single" w:sz="8" w:space="0" w:color="000000"/>
              <w:bottom w:val="single" w:sz="8" w:space="0" w:color="000000"/>
              <w:right w:val="single" w:sz="8" w:space="0" w:color="000000"/>
            </w:tcBorders>
            <w:vAlign w:val="center"/>
            <w:hideMark/>
          </w:tcPr>
          <w:p>
            <w:pPr>
              <w:rPr>
                <w:b w:val="0"/>
                <w:bCs w:val="0"/>
                <w:i w:val="0"/>
                <w:iCs w:val="0"/>
                <w:smallCaps w:val="0"/>
                <w:color w:val="000000"/>
                <w:sz w:val="18"/>
                <w:szCs w:val="18"/>
              </w:rPr>
            </w:pPr>
          </w:p>
        </w:tc>
        <w:tc>
          <w:tcPr>
            <w:tcW w:w="2565" w:type="dxa"/>
            <w:tcBorders>
              <w:bottom w:val="single" w:sz="8" w:space="0" w:color="000000"/>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b w:val="0"/>
                <w:bCs w:val="0"/>
                <w:i w:val="0"/>
                <w:iCs w:val="0"/>
                <w:smallCaps w:val="0"/>
                <w:color w:val="000000"/>
                <w:sz w:val="18"/>
                <w:szCs w:val="18"/>
              </w:rPr>
              <w:t>AA- (Fitch, Aug 2024)</w:t>
            </w:r>
          </w:p>
        </w:tc>
        <w:tc>
          <w:tcPr>
            <w:tcW w:w="1425" w:type="dxa"/>
            <w:tcBorders>
              <w:right w:val="single" w:sz="8"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8"/>
                <w:szCs w:val="18"/>
              </w:rPr>
            </w:pPr>
            <w:r>
              <w:rPr>
                <w:b w:val="0"/>
                <w:bCs w:val="0"/>
                <w:i w:val="0"/>
                <w:iCs w:val="0"/>
                <w:smallCaps w:val="0"/>
                <w:color w:val="000000"/>
                <w:sz w:val="18"/>
                <w:szCs w:val="18"/>
              </w:rPr>
              <w:t> </w:t>
            </w:r>
          </w:p>
        </w:tc>
        <w:tc>
          <w:tcPr>
            <w:vMerge/>
            <w:tcBorders>
              <w:left w:val="single" w:sz="8" w:space="0" w:color="000000"/>
              <w:right w:val="single" w:sz="8" w:space="0" w:color="000000"/>
            </w:tcBorders>
            <w:vAlign w:val="center"/>
            <w:hideMark/>
          </w:tcPr>
          <w:p>
            <w:pPr>
              <w:rPr>
                <w:b w:val="0"/>
                <w:bCs w:val="0"/>
                <w:i w:val="0"/>
                <w:iCs w:val="0"/>
                <w:smallCaps w:val="0"/>
                <w:color w:val="000000"/>
                <w:sz w:val="18"/>
                <w:szCs w:val="18"/>
              </w:rPr>
            </w:pPr>
          </w:p>
        </w:tc>
      </w:tr>
      <w:tr>
        <w:tblPrEx>
          <w:tblW w:w="7020" w:type="dxa"/>
          <w:jc w:val="center"/>
          <w:tblCellMar>
            <w:top w:w="0" w:type="dxa"/>
            <w:left w:w="0" w:type="dxa"/>
            <w:bottom w:w="0" w:type="dxa"/>
            <w:right w:w="0" w:type="dxa"/>
          </w:tblCellMar>
        </w:tblPrEx>
        <w:trPr>
          <w:trHeight w:val="360"/>
          <w:jc w:val="center"/>
        </w:trPr>
        <w:tc>
          <w:tcPr>
            <w:tcW w:w="1310" w:type="dxa"/>
            <w:noWrap w:val="0"/>
            <w:tcMar>
              <w:top w:w="0" w:type="dxa"/>
              <w:left w:w="113" w:type="dxa"/>
              <w:bottom w:w="0" w:type="dxa"/>
              <w:right w:w="113" w:type="dxa"/>
            </w:tcMar>
            <w:vAlign w:val="bottom"/>
          </w:tcPr>
          <w:p>
            <w:pPr>
              <w:widowControl/>
              <w:spacing w:before="0" w:after="0"/>
              <w:rPr>
                <w:rFonts w:ascii="Calibri" w:eastAsia="Calibri" w:hAnsi="Calibri" w:cs="Calibri"/>
                <w:b w:val="0"/>
                <w:bCs w:val="0"/>
                <w:i w:val="0"/>
                <w:iCs w:val="0"/>
                <w:smallCaps w:val="0"/>
                <w:color w:val="000000"/>
                <w:sz w:val="18"/>
                <w:szCs w:val="18"/>
              </w:rPr>
            </w:pPr>
          </w:p>
        </w:tc>
        <w:tc>
          <w:tcPr>
            <w:tcW w:w="2570" w:type="dxa"/>
            <w:noWrap w:val="0"/>
            <w:tcMar>
              <w:top w:w="0" w:type="dxa"/>
              <w:left w:w="113" w:type="dxa"/>
              <w:bottom w:w="0" w:type="dxa"/>
              <w:right w:w="113" w:type="dxa"/>
            </w:tcMar>
            <w:vAlign w:val="bottom"/>
          </w:tcPr>
          <w:p>
            <w:pPr>
              <w:widowControl/>
              <w:spacing w:before="0" w:after="0"/>
              <w:rPr>
                <w:rFonts w:ascii="Times New Roman" w:eastAsia="Times New Roman" w:hAnsi="Times New Roman" w:cs="Times New Roman"/>
                <w:b w:val="0"/>
                <w:bCs w:val="0"/>
                <w:i w:val="0"/>
                <w:iCs w:val="0"/>
                <w:smallCaps w:val="0"/>
                <w:color w:val="000000"/>
                <w:sz w:val="20"/>
                <w:szCs w:val="20"/>
              </w:rPr>
            </w:pPr>
          </w:p>
        </w:tc>
        <w:tc>
          <w:tcPr>
            <w:tcW w:w="1425" w:type="dxa"/>
            <w:tcBorders>
              <w:top w:val="single" w:sz="8" w:space="0" w:color="000000"/>
              <w:left w:val="single" w:sz="8" w:space="0" w:color="000000"/>
              <w:bottom w:val="single" w:sz="8" w:space="0" w:color="000000"/>
            </w:tcBorders>
            <w:shd w:val="clear" w:color="auto" w:fill="FFFFFF"/>
            <w:noWrap w:val="0"/>
            <w:tcMar>
              <w:top w:w="0" w:type="dxa"/>
              <w:left w:w="108" w:type="dxa"/>
              <w:bottom w:w="0" w:type="dxa"/>
              <w:right w:w="113" w:type="dxa"/>
            </w:tcMar>
            <w:vAlign w:val="center"/>
            <w:hideMark/>
          </w:tcPr>
          <w:p>
            <w:pPr>
              <w:widowControl/>
              <w:spacing w:before="0" w:after="0"/>
              <w:jc w:val="right"/>
              <w:rPr>
                <w:b w:val="0"/>
                <w:bCs w:val="0"/>
                <w:i w:val="0"/>
                <w:iCs w:val="0"/>
                <w:smallCaps w:val="0"/>
                <w:color w:val="000000"/>
                <w:sz w:val="18"/>
                <w:szCs w:val="18"/>
              </w:rPr>
            </w:pPr>
            <w:r>
              <w:rPr>
                <w:b/>
                <w:bCs/>
                <w:i w:val="0"/>
                <w:iCs w:val="0"/>
                <w:smallCaps w:val="0"/>
                <w:color w:val="000000"/>
                <w:sz w:val="18"/>
                <w:szCs w:val="18"/>
              </w:rPr>
              <w:t>Total</w:t>
            </w:r>
          </w:p>
        </w:tc>
        <w:tc>
          <w:tcPr>
            <w:tcW w:w="1740" w:type="dxa"/>
            <w:tcBorders>
              <w:top w:val="single" w:sz="8" w:space="0" w:color="000000"/>
              <w:left w:val="single" w:sz="8" w:space="0" w:color="000000"/>
              <w:bottom w:val="single" w:sz="8" w:space="0" w:color="000000"/>
              <w:right w:val="single" w:sz="8" w:space="0" w:color="000000"/>
            </w:tcBorders>
            <w:shd w:val="clear" w:color="auto" w:fill="FFFFFF"/>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b w:val="0"/>
                <w:bCs w:val="0"/>
                <w:i w:val="0"/>
                <w:iCs w:val="0"/>
                <w:smallCaps w:val="0"/>
                <w:color w:val="000000"/>
                <w:sz w:val="18"/>
                <w:szCs w:val="18"/>
              </w:rPr>
              <w:t>11,199</w:t>
            </w:r>
          </w:p>
        </w:tc>
      </w:tr>
    </w:tbl>
    <w:p>
      <w:pPr>
        <w:spacing w:before="0" w:after="0"/>
        <w:rPr>
          <w:rFonts w:ascii="Work Sans" w:eastAsia="Work Sans" w:hAnsi="Work Sans" w:cs="Work Sans"/>
          <w:sz w:val="22"/>
          <w:szCs w:val="22"/>
        </w:rPr>
      </w:pPr>
    </w:p>
    <w:p>
      <w:pPr>
        <w:spacing w:before="0" w:after="0"/>
        <w:rPr>
          <w:rFonts w:ascii="Work Sans" w:eastAsia="Work Sans" w:hAnsi="Work Sans" w:cs="Work Sans"/>
          <w:sz w:val="22"/>
          <w:szCs w:val="22"/>
        </w:rPr>
      </w:pPr>
    </w:p>
    <w:p>
      <w:pPr>
        <w:spacing w:before="0" w:after="0"/>
        <w:rPr>
          <w:rFonts w:ascii="Work Sans" w:eastAsia="Work Sans" w:hAnsi="Work Sans" w:cs="Work Sans"/>
          <w:sz w:val="22"/>
          <w:szCs w:val="22"/>
        </w:rPr>
      </w:pPr>
    </w:p>
    <w:p>
      <w:pPr>
        <w:spacing w:before="0" w:after="0"/>
        <w:rPr>
          <w:rFonts w:ascii="Work Sans" w:eastAsia="Work Sans" w:hAnsi="Work Sans" w:cs="Work Sans"/>
          <w:sz w:val="22"/>
          <w:szCs w:val="22"/>
        </w:rPr>
      </w:pPr>
    </w:p>
    <w:p>
      <w:pPr>
        <w:spacing w:before="0" w:after="0"/>
        <w:rPr>
          <w:rFonts w:ascii="Work Sans" w:eastAsia="Work Sans" w:hAnsi="Work Sans" w:cs="Work Sans"/>
          <w:sz w:val="22"/>
          <w:szCs w:val="22"/>
        </w:rPr>
      </w:pPr>
    </w:p>
    <w:p>
      <w:pPr>
        <w:spacing w:before="0" w:after="0"/>
        <w:rPr>
          <w:rFonts w:ascii="Work Sans" w:eastAsia="Work Sans" w:hAnsi="Work Sans" w:cs="Work Sans"/>
          <w:sz w:val="22"/>
          <w:szCs w:val="22"/>
        </w:rPr>
      </w:pPr>
    </w:p>
    <w:p>
      <w:pPr>
        <w:numPr>
          <w:ilvl w:val="0"/>
          <w:numId w:val="85"/>
        </w:numPr>
        <w:spacing w:before="120" w:after="200"/>
        <w:ind w:left="851" w:right="1525" w:hanging="567"/>
        <w:jc w:val="both"/>
      </w:pPr>
      <w:r>
        <w:t>Loss-given-default (LGD) for Counterparty default risk is 100% in all instances in accordance with Article 192(6) of Delegated Regulation.</w:t>
      </w:r>
    </w:p>
    <w:p>
      <w:pPr>
        <w:numPr>
          <w:ilvl w:val="0"/>
          <w:numId w:val="85"/>
        </w:numPr>
        <w:spacing w:before="120" w:after="200"/>
        <w:ind w:left="851" w:right="1525" w:hanging="567"/>
        <w:jc w:val="both"/>
      </w:pPr>
      <w:r>
        <w:t>The LGD for the future derivative is calculated in accordance with Article 192(3c) of Commission Delegated Regulation:</w:t>
      </w:r>
    </w:p>
    <w:p>
      <w:pPr>
        <w:spacing w:before="120" w:after="200"/>
        <w:ind w:left="284" w:right="1525"/>
        <w:jc w:val="both"/>
      </w:pPr>
      <w:r>
        <w:rPr>
          <w:strike w:val="0"/>
          <w:u w:val="none"/>
        </w:rPr>
        <w:drawing>
          <wp:inline>
            <wp:extent cx="4438650" cy="200025"/>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30"/>
                    <a:stretch>
                      <a:fillRect/>
                    </a:stretch>
                  </pic:blipFill>
                  <pic:spPr>
                    <a:xfrm>
                      <a:off x="0" y="0"/>
                      <a:ext cx="4438650" cy="200025"/>
                    </a:xfrm>
                    <a:prstGeom prst="rect">
                      <a:avLst/>
                    </a:prstGeom>
                  </pic:spPr>
                </pic:pic>
              </a:graphicData>
            </a:graphic>
          </wp:inline>
        </w:drawing>
      </w:r>
    </w:p>
    <w:p>
      <w:pPr>
        <w:spacing w:before="120" w:after="200"/>
        <w:ind w:left="284" w:right="1525"/>
        <w:jc w:val="both"/>
      </w:pPr>
      <w:r>
        <w:t>Where:</w:t>
      </w:r>
    </w:p>
    <w:p>
      <w:pPr>
        <w:numPr>
          <w:ilvl w:val="0"/>
          <w:numId w:val="86"/>
        </w:numPr>
        <w:tabs>
          <w:tab w:val="left" w:pos="720"/>
        </w:tabs>
        <w:spacing w:before="120" w:after="200"/>
        <w:ind w:left="714" w:right="1525" w:hanging="357"/>
        <w:jc w:val="both"/>
        <w:rPr>
          <w:rFonts w:ascii="Work Sans" w:eastAsia="Work Sans" w:hAnsi="Work Sans" w:cs="Work Sans"/>
          <w:sz w:val="22"/>
          <w:szCs w:val="22"/>
        </w:rPr>
      </w:pPr>
      <w:r>
        <w:t>Derivative denotes the value of the derivative</w:t>
      </w:r>
    </w:p>
    <w:p>
      <w:pPr>
        <w:numPr>
          <w:ilvl w:val="0"/>
          <w:numId w:val="86"/>
        </w:numPr>
        <w:tabs>
          <w:tab w:val="left" w:pos="720"/>
        </w:tabs>
        <w:spacing w:before="120" w:after="200"/>
        <w:ind w:left="714" w:right="1525" w:hanging="357"/>
        <w:jc w:val="both"/>
        <w:rPr>
          <w:rFonts w:ascii="Work Sans" w:eastAsia="Work Sans" w:hAnsi="Work Sans" w:cs="Work Sans"/>
          <w:sz w:val="22"/>
          <w:szCs w:val="22"/>
        </w:rPr>
      </w:pPr>
      <w:r>
        <w:t>RM denotes the risk mitigation effect on market risk of the derivative</w:t>
      </w:r>
    </w:p>
    <w:p>
      <w:pPr>
        <w:numPr>
          <w:ilvl w:val="0"/>
          <w:numId w:val="86"/>
        </w:numPr>
        <w:tabs>
          <w:tab w:val="left" w:pos="720"/>
        </w:tabs>
        <w:spacing w:before="120" w:after="200"/>
        <w:ind w:left="714" w:right="1525" w:hanging="357"/>
        <w:jc w:val="both"/>
        <w:rPr>
          <w:rFonts w:ascii="Work Sans" w:eastAsia="Work Sans" w:hAnsi="Work Sans" w:cs="Work Sans"/>
          <w:sz w:val="22"/>
          <w:szCs w:val="22"/>
        </w:rPr>
      </w:pPr>
      <w:r>
        <w:t>Collateral denotes the risk adjusted value of the collateral in relation to the derivative</w:t>
      </w:r>
    </w:p>
    <w:p>
      <w:pPr>
        <w:numPr>
          <w:ilvl w:val="0"/>
          <w:numId w:val="86"/>
        </w:numPr>
        <w:tabs>
          <w:tab w:val="left" w:pos="720"/>
        </w:tabs>
        <w:spacing w:before="120" w:after="200"/>
        <w:ind w:left="714" w:right="1525" w:hanging="357"/>
        <w:jc w:val="both"/>
        <w:rPr>
          <w:rFonts w:ascii="Work Sans" w:eastAsia="Work Sans" w:hAnsi="Work Sans" w:cs="Work Sans"/>
          <w:sz w:val="22"/>
          <w:szCs w:val="22"/>
        </w:rPr>
      </w:pPr>
      <w:r>
        <w:t>F’’’ denotes a factor to take into account the economic effect of the collateral arrangement in relation to the derivative in case of a credit event related to the counterparty</w:t>
      </w:r>
    </w:p>
    <w:p>
      <w:pPr>
        <w:numPr>
          <w:ilvl w:val="0"/>
          <w:numId w:val="87"/>
        </w:numPr>
        <w:spacing w:before="120" w:after="200"/>
        <w:ind w:left="851" w:right="1525" w:hanging="567"/>
        <w:jc w:val="both"/>
      </w:pPr>
      <w:r>
        <w:t>The risk mitigation element is obtained by calculating what the SCR market risk (through currency risk) would be in the case of the forward not existing. There is no knowledge of a collateral arrangement existing for this contract.</w:t>
      </w:r>
    </w:p>
    <w:p>
      <w:pPr>
        <w:numPr>
          <w:ilvl w:val="0"/>
          <w:numId w:val="87"/>
        </w:numPr>
        <w:spacing w:before="120" w:after="200"/>
        <w:ind w:left="851" w:right="1525" w:hanging="567"/>
        <w:jc w:val="both"/>
      </w:pPr>
      <w:r>
        <w:t>Given the above expression the LGD for the future derivative would be:</w:t>
      </w:r>
    </w:p>
    <w:p>
      <w:pPr>
        <w:spacing w:before="120" w:after="200"/>
        <w:ind w:left="284" w:right="1525"/>
        <w:jc w:val="both"/>
      </w:pPr>
      <w:r>
        <w:rPr>
          <w:strike w:val="0"/>
          <w:u w:val="none"/>
        </w:rPr>
        <w:drawing>
          <wp:inline>
            <wp:extent cx="3990975" cy="190500"/>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31"/>
                    <a:stretch>
                      <a:fillRect/>
                    </a:stretch>
                  </pic:blipFill>
                  <pic:spPr>
                    <a:xfrm>
                      <a:off x="0" y="0"/>
                      <a:ext cx="3990975" cy="190500"/>
                    </a:xfrm>
                    <a:prstGeom prst="rect">
                      <a:avLst/>
                    </a:prstGeom>
                  </pic:spPr>
                </pic:pic>
              </a:graphicData>
            </a:graphic>
          </wp:inline>
        </w:drawing>
      </w:r>
    </w:p>
    <w:p>
      <w:pPr>
        <w:numPr>
          <w:ilvl w:val="0"/>
          <w:numId w:val="88"/>
        </w:numPr>
        <w:spacing w:before="120" w:after="200"/>
        <w:ind w:left="851" w:right="1525" w:hanging="567"/>
        <w:jc w:val="both"/>
      </w:pPr>
      <w:r>
        <w:t>The reinsurer’s exposures stressed in the counterparty type 1 risk module are as follows:</w:t>
      </w:r>
    </w:p>
    <w:tbl>
      <w:tblPr>
        <w:tblW w:w="5180" w:type="dxa"/>
        <w:jc w:val="center"/>
        <w:tblCellMar>
          <w:top w:w="0" w:type="dxa"/>
          <w:left w:w="0" w:type="dxa"/>
          <w:bottom w:w="0" w:type="dxa"/>
          <w:right w:w="0" w:type="dxa"/>
        </w:tblCellMar>
      </w:tblPr>
      <w:tblGrid>
        <w:gridCol w:w="1806"/>
        <w:gridCol w:w="1557"/>
        <w:gridCol w:w="1817"/>
      </w:tblGrid>
      <w:tr>
        <w:tblPrEx>
          <w:tblW w:w="5180" w:type="dxa"/>
          <w:jc w:val="center"/>
          <w:tblCellMar>
            <w:top w:w="0" w:type="dxa"/>
            <w:left w:w="0" w:type="dxa"/>
            <w:bottom w:w="0" w:type="dxa"/>
            <w:right w:w="0" w:type="dxa"/>
          </w:tblCellMar>
        </w:tblPrEx>
        <w:trPr>
          <w:trHeight w:val="410"/>
          <w:jc w:val="center"/>
        </w:trPr>
        <w:tc>
          <w:tcPr>
            <w:tcW w:w="1800" w:type="dxa"/>
            <w:tcBorders>
              <w:top w:val="single" w:sz="4" w:space="0" w:color="000000"/>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Reinsurer</w:t>
            </w:r>
          </w:p>
        </w:tc>
        <w:tc>
          <w:tcPr>
            <w:tcW w:w="1565" w:type="dxa"/>
            <w:tcBorders>
              <w:top w:val="single" w:sz="4" w:space="0" w:color="000000"/>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Rating</w:t>
            </w:r>
          </w:p>
        </w:tc>
        <w:tc>
          <w:tcPr>
            <w:tcW w:w="1825" w:type="dxa"/>
            <w:tcBorders>
              <w:top w:val="single" w:sz="4" w:space="0" w:color="000000"/>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rPr>
            </w:pPr>
            <w:r>
              <w:rPr>
                <w:b/>
                <w:bCs/>
                <w:i w:val="0"/>
                <w:iCs w:val="0"/>
                <w:smallCaps w:val="0"/>
                <w:color w:val="000000"/>
              </w:rPr>
              <w:t>Exposure (£'000s)</w:t>
            </w:r>
          </w:p>
        </w:tc>
      </w:tr>
      <w:tr>
        <w:tblPrEx>
          <w:tblW w:w="5180" w:type="dxa"/>
          <w:jc w:val="center"/>
          <w:tblCellMar>
            <w:top w:w="0" w:type="dxa"/>
            <w:left w:w="0" w:type="dxa"/>
            <w:bottom w:w="0" w:type="dxa"/>
            <w:right w:w="0" w:type="dxa"/>
          </w:tblCellMar>
        </w:tblPrEx>
        <w:trPr>
          <w:trHeight w:val="290"/>
          <w:jc w:val="center"/>
        </w:trPr>
        <w:tc>
          <w:tcPr>
            <w:tcW w:w="180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Amlin AG</w:t>
            </w:r>
          </w:p>
        </w:tc>
        <w:tc>
          <w:tcPr>
            <w:tcW w:w="156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A</w:t>
            </w:r>
          </w:p>
        </w:tc>
        <w:tc>
          <w:tcPr>
            <w:tcW w:w="182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4,755</w:t>
            </w:r>
          </w:p>
        </w:tc>
      </w:tr>
      <w:tr>
        <w:tblPrEx>
          <w:tblW w:w="5180" w:type="dxa"/>
          <w:jc w:val="center"/>
          <w:tblCellMar>
            <w:top w:w="0" w:type="dxa"/>
            <w:left w:w="0" w:type="dxa"/>
            <w:bottom w:w="0" w:type="dxa"/>
            <w:right w:w="0" w:type="dxa"/>
          </w:tblCellMar>
        </w:tblPrEx>
        <w:trPr>
          <w:trHeight w:val="290"/>
          <w:jc w:val="center"/>
        </w:trPr>
        <w:tc>
          <w:tcPr>
            <w:tcW w:w="180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Arch</w:t>
            </w:r>
          </w:p>
        </w:tc>
        <w:tc>
          <w:tcPr>
            <w:tcW w:w="156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A</w:t>
            </w:r>
          </w:p>
        </w:tc>
        <w:tc>
          <w:tcPr>
            <w:tcW w:w="182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6,153</w:t>
            </w:r>
          </w:p>
        </w:tc>
      </w:tr>
      <w:tr>
        <w:tblPrEx>
          <w:tblW w:w="5180" w:type="dxa"/>
          <w:jc w:val="center"/>
          <w:tblCellMar>
            <w:top w:w="0" w:type="dxa"/>
            <w:left w:w="0" w:type="dxa"/>
            <w:bottom w:w="0" w:type="dxa"/>
            <w:right w:w="0" w:type="dxa"/>
          </w:tblCellMar>
        </w:tblPrEx>
        <w:trPr>
          <w:trHeight w:val="290"/>
          <w:jc w:val="center"/>
        </w:trPr>
        <w:tc>
          <w:tcPr>
            <w:tcW w:w="180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Aspen</w:t>
            </w:r>
          </w:p>
        </w:tc>
        <w:tc>
          <w:tcPr>
            <w:tcW w:w="156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A</w:t>
            </w:r>
          </w:p>
        </w:tc>
        <w:tc>
          <w:tcPr>
            <w:tcW w:w="182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2,179</w:t>
            </w:r>
          </w:p>
        </w:tc>
      </w:tr>
      <w:tr>
        <w:tblPrEx>
          <w:tblW w:w="5180" w:type="dxa"/>
          <w:jc w:val="center"/>
          <w:tblCellMar>
            <w:top w:w="0" w:type="dxa"/>
            <w:left w:w="0" w:type="dxa"/>
            <w:bottom w:w="0" w:type="dxa"/>
            <w:right w:w="0" w:type="dxa"/>
          </w:tblCellMar>
        </w:tblPrEx>
        <w:trPr>
          <w:trHeight w:val="290"/>
          <w:jc w:val="center"/>
        </w:trPr>
        <w:tc>
          <w:tcPr>
            <w:tcW w:w="180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Axis RE</w:t>
            </w:r>
          </w:p>
        </w:tc>
        <w:tc>
          <w:tcPr>
            <w:tcW w:w="156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A</w:t>
            </w:r>
          </w:p>
        </w:tc>
        <w:tc>
          <w:tcPr>
            <w:tcW w:w="182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3,693</w:t>
            </w:r>
          </w:p>
        </w:tc>
      </w:tr>
      <w:tr>
        <w:tblPrEx>
          <w:tblW w:w="5180" w:type="dxa"/>
          <w:jc w:val="center"/>
          <w:tblCellMar>
            <w:top w:w="0" w:type="dxa"/>
            <w:left w:w="0" w:type="dxa"/>
            <w:bottom w:w="0" w:type="dxa"/>
            <w:right w:w="0" w:type="dxa"/>
          </w:tblCellMar>
        </w:tblPrEx>
        <w:trPr>
          <w:trHeight w:val="290"/>
          <w:jc w:val="center"/>
        </w:trPr>
        <w:tc>
          <w:tcPr>
            <w:tcW w:w="180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Everest RE</w:t>
            </w:r>
          </w:p>
        </w:tc>
        <w:tc>
          <w:tcPr>
            <w:tcW w:w="156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A</w:t>
            </w:r>
          </w:p>
        </w:tc>
        <w:tc>
          <w:tcPr>
            <w:tcW w:w="182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10,512</w:t>
            </w:r>
          </w:p>
        </w:tc>
      </w:tr>
      <w:tr>
        <w:tblPrEx>
          <w:tblW w:w="5180" w:type="dxa"/>
          <w:jc w:val="center"/>
          <w:tblCellMar>
            <w:top w:w="0" w:type="dxa"/>
            <w:left w:w="0" w:type="dxa"/>
            <w:bottom w:w="0" w:type="dxa"/>
            <w:right w:w="0" w:type="dxa"/>
          </w:tblCellMar>
        </w:tblPrEx>
        <w:trPr>
          <w:trHeight w:val="290"/>
          <w:jc w:val="center"/>
        </w:trPr>
        <w:tc>
          <w:tcPr>
            <w:tcW w:w="180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 xml:space="preserve">Lloyds </w:t>
            </w:r>
          </w:p>
        </w:tc>
        <w:tc>
          <w:tcPr>
            <w:tcW w:w="156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A</w:t>
            </w:r>
          </w:p>
        </w:tc>
        <w:tc>
          <w:tcPr>
            <w:tcW w:w="182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12,682</w:t>
            </w:r>
          </w:p>
        </w:tc>
      </w:tr>
      <w:tr>
        <w:tblPrEx>
          <w:tblW w:w="5180" w:type="dxa"/>
          <w:jc w:val="center"/>
          <w:tblCellMar>
            <w:top w:w="0" w:type="dxa"/>
            <w:left w:w="0" w:type="dxa"/>
            <w:bottom w:w="0" w:type="dxa"/>
            <w:right w:w="0" w:type="dxa"/>
          </w:tblCellMar>
        </w:tblPrEx>
        <w:trPr>
          <w:trHeight w:val="290"/>
          <w:jc w:val="center"/>
        </w:trPr>
        <w:tc>
          <w:tcPr>
            <w:tcW w:w="180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Qatar RE</w:t>
            </w:r>
          </w:p>
        </w:tc>
        <w:tc>
          <w:tcPr>
            <w:tcW w:w="156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A</w:t>
            </w:r>
          </w:p>
        </w:tc>
        <w:tc>
          <w:tcPr>
            <w:tcW w:w="182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5,609</w:t>
            </w:r>
          </w:p>
        </w:tc>
      </w:tr>
      <w:tr>
        <w:tblPrEx>
          <w:tblW w:w="5180" w:type="dxa"/>
          <w:jc w:val="center"/>
          <w:tblCellMar>
            <w:top w:w="0" w:type="dxa"/>
            <w:left w:w="0" w:type="dxa"/>
            <w:bottom w:w="0" w:type="dxa"/>
            <w:right w:w="0" w:type="dxa"/>
          </w:tblCellMar>
        </w:tblPrEx>
        <w:trPr>
          <w:trHeight w:val="290"/>
          <w:jc w:val="center"/>
        </w:trPr>
        <w:tc>
          <w:tcPr>
            <w:tcW w:w="180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R&amp;V</w:t>
            </w:r>
          </w:p>
        </w:tc>
        <w:tc>
          <w:tcPr>
            <w:tcW w:w="156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AA</w:t>
            </w:r>
          </w:p>
        </w:tc>
        <w:tc>
          <w:tcPr>
            <w:tcW w:w="182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23,925</w:t>
            </w:r>
          </w:p>
        </w:tc>
      </w:tr>
      <w:tr>
        <w:tblPrEx>
          <w:tblW w:w="5180" w:type="dxa"/>
          <w:jc w:val="center"/>
          <w:tblCellMar>
            <w:top w:w="0" w:type="dxa"/>
            <w:left w:w="0" w:type="dxa"/>
            <w:bottom w:w="0" w:type="dxa"/>
            <w:right w:w="0" w:type="dxa"/>
          </w:tblCellMar>
        </w:tblPrEx>
        <w:trPr>
          <w:trHeight w:val="290"/>
          <w:jc w:val="center"/>
        </w:trPr>
        <w:tc>
          <w:tcPr>
            <w:tcW w:w="180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SCOR</w:t>
            </w:r>
          </w:p>
        </w:tc>
        <w:tc>
          <w:tcPr>
            <w:tcW w:w="156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A</w:t>
            </w:r>
          </w:p>
        </w:tc>
        <w:tc>
          <w:tcPr>
            <w:tcW w:w="182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3,259</w:t>
            </w:r>
          </w:p>
        </w:tc>
      </w:tr>
      <w:tr>
        <w:tblPrEx>
          <w:tblW w:w="5180" w:type="dxa"/>
          <w:jc w:val="center"/>
          <w:tblCellMar>
            <w:top w:w="0" w:type="dxa"/>
            <w:left w:w="0" w:type="dxa"/>
            <w:bottom w:w="0" w:type="dxa"/>
            <w:right w:w="0" w:type="dxa"/>
          </w:tblCellMar>
        </w:tblPrEx>
        <w:trPr>
          <w:trHeight w:val="290"/>
          <w:jc w:val="center"/>
        </w:trPr>
        <w:tc>
          <w:tcPr>
            <w:tcW w:w="180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Tokio RE</w:t>
            </w:r>
          </w:p>
        </w:tc>
        <w:tc>
          <w:tcPr>
            <w:tcW w:w="156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A</w:t>
            </w:r>
          </w:p>
        </w:tc>
        <w:tc>
          <w:tcPr>
            <w:tcW w:w="182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3,659</w:t>
            </w:r>
          </w:p>
        </w:tc>
      </w:tr>
      <w:tr>
        <w:tblPrEx>
          <w:tblW w:w="5180" w:type="dxa"/>
          <w:jc w:val="center"/>
          <w:tblCellMar>
            <w:top w:w="0" w:type="dxa"/>
            <w:left w:w="0" w:type="dxa"/>
            <w:bottom w:w="0" w:type="dxa"/>
            <w:right w:w="0" w:type="dxa"/>
          </w:tblCellMar>
        </w:tblPrEx>
        <w:trPr>
          <w:trHeight w:val="290"/>
          <w:jc w:val="center"/>
        </w:trPr>
        <w:tc>
          <w:tcPr>
            <w:tcW w:w="180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Watford RE</w:t>
            </w:r>
          </w:p>
        </w:tc>
        <w:tc>
          <w:tcPr>
            <w:tcW w:w="156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A</w:t>
            </w:r>
          </w:p>
        </w:tc>
        <w:tc>
          <w:tcPr>
            <w:tcW w:w="182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5,592</w:t>
            </w:r>
          </w:p>
        </w:tc>
      </w:tr>
      <w:tr>
        <w:tblPrEx>
          <w:tblW w:w="5180" w:type="dxa"/>
          <w:jc w:val="center"/>
          <w:tblCellMar>
            <w:top w:w="0" w:type="dxa"/>
            <w:left w:w="0" w:type="dxa"/>
            <w:bottom w:w="0" w:type="dxa"/>
            <w:right w:w="0" w:type="dxa"/>
          </w:tblCellMar>
        </w:tblPrEx>
        <w:trPr>
          <w:trHeight w:val="290"/>
          <w:jc w:val="center"/>
        </w:trPr>
        <w:tc>
          <w:tcPr>
            <w:tcW w:w="180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Swiss RE</w:t>
            </w:r>
          </w:p>
        </w:tc>
        <w:tc>
          <w:tcPr>
            <w:tcW w:w="156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AA</w:t>
            </w:r>
          </w:p>
        </w:tc>
        <w:tc>
          <w:tcPr>
            <w:tcW w:w="182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4,161</w:t>
            </w:r>
          </w:p>
        </w:tc>
      </w:tr>
      <w:tr>
        <w:tblPrEx>
          <w:tblW w:w="5180" w:type="dxa"/>
          <w:jc w:val="center"/>
          <w:tblCellMar>
            <w:top w:w="0" w:type="dxa"/>
            <w:left w:w="0" w:type="dxa"/>
            <w:bottom w:w="0" w:type="dxa"/>
            <w:right w:w="0" w:type="dxa"/>
          </w:tblCellMar>
        </w:tblPrEx>
        <w:trPr>
          <w:trHeight w:val="290"/>
          <w:jc w:val="center"/>
        </w:trPr>
        <w:tc>
          <w:tcPr>
            <w:tcW w:w="180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New RE</w:t>
            </w:r>
          </w:p>
        </w:tc>
        <w:tc>
          <w:tcPr>
            <w:tcW w:w="156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AA</w:t>
            </w:r>
          </w:p>
        </w:tc>
        <w:tc>
          <w:tcPr>
            <w:tcW w:w="182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46,439</w:t>
            </w:r>
          </w:p>
        </w:tc>
      </w:tr>
      <w:tr>
        <w:tblPrEx>
          <w:tblW w:w="5180" w:type="dxa"/>
          <w:jc w:val="center"/>
          <w:tblCellMar>
            <w:top w:w="0" w:type="dxa"/>
            <w:left w:w="0" w:type="dxa"/>
            <w:bottom w:w="0" w:type="dxa"/>
            <w:right w:w="0" w:type="dxa"/>
          </w:tblCellMar>
        </w:tblPrEx>
        <w:trPr>
          <w:trHeight w:val="290"/>
          <w:jc w:val="center"/>
        </w:trPr>
        <w:tc>
          <w:tcPr>
            <w:tcW w:w="180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Peak RE</w:t>
            </w:r>
          </w:p>
        </w:tc>
        <w:tc>
          <w:tcPr>
            <w:tcW w:w="156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A</w:t>
            </w:r>
          </w:p>
        </w:tc>
        <w:tc>
          <w:tcPr>
            <w:tcW w:w="182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585</w:t>
            </w:r>
          </w:p>
        </w:tc>
      </w:tr>
      <w:tr>
        <w:tblPrEx>
          <w:tblW w:w="5180" w:type="dxa"/>
          <w:jc w:val="center"/>
          <w:tblCellMar>
            <w:top w:w="0" w:type="dxa"/>
            <w:left w:w="0" w:type="dxa"/>
            <w:bottom w:w="0" w:type="dxa"/>
            <w:right w:w="0" w:type="dxa"/>
          </w:tblCellMar>
        </w:tblPrEx>
        <w:trPr>
          <w:trHeight w:val="290"/>
          <w:jc w:val="center"/>
        </w:trPr>
        <w:tc>
          <w:tcPr>
            <w:tcW w:w="180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Munich Re</w:t>
            </w:r>
          </w:p>
        </w:tc>
        <w:tc>
          <w:tcPr>
            <w:tcW w:w="156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AA</w:t>
            </w:r>
          </w:p>
        </w:tc>
        <w:tc>
          <w:tcPr>
            <w:tcW w:w="182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731</w:t>
            </w:r>
          </w:p>
        </w:tc>
      </w:tr>
      <w:tr>
        <w:tblPrEx>
          <w:tblW w:w="5180" w:type="dxa"/>
          <w:jc w:val="center"/>
          <w:tblCellMar>
            <w:top w:w="0" w:type="dxa"/>
            <w:left w:w="0" w:type="dxa"/>
            <w:bottom w:w="0" w:type="dxa"/>
            <w:right w:w="0" w:type="dxa"/>
          </w:tblCellMar>
        </w:tblPrEx>
        <w:trPr>
          <w:trHeight w:val="290"/>
          <w:jc w:val="center"/>
        </w:trPr>
        <w:tc>
          <w:tcPr>
            <w:tcW w:w="180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Korean Re</w:t>
            </w:r>
          </w:p>
        </w:tc>
        <w:tc>
          <w:tcPr>
            <w:tcW w:w="156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A</w:t>
            </w:r>
          </w:p>
        </w:tc>
        <w:tc>
          <w:tcPr>
            <w:tcW w:w="182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175</w:t>
            </w:r>
          </w:p>
        </w:tc>
      </w:tr>
      <w:tr>
        <w:tblPrEx>
          <w:tblW w:w="5180" w:type="dxa"/>
          <w:jc w:val="center"/>
          <w:tblCellMar>
            <w:top w:w="0" w:type="dxa"/>
            <w:left w:w="0" w:type="dxa"/>
            <w:bottom w:w="0" w:type="dxa"/>
            <w:right w:w="0" w:type="dxa"/>
          </w:tblCellMar>
        </w:tblPrEx>
        <w:trPr>
          <w:trHeight w:val="290"/>
          <w:jc w:val="center"/>
        </w:trPr>
        <w:tc>
          <w:tcPr>
            <w:tcW w:w="180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Toa Re</w:t>
            </w:r>
          </w:p>
        </w:tc>
        <w:tc>
          <w:tcPr>
            <w:tcW w:w="156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A</w:t>
            </w:r>
          </w:p>
        </w:tc>
        <w:tc>
          <w:tcPr>
            <w:tcW w:w="182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146</w:t>
            </w:r>
          </w:p>
        </w:tc>
      </w:tr>
      <w:tr>
        <w:tblPrEx>
          <w:tblW w:w="5180" w:type="dxa"/>
          <w:jc w:val="center"/>
          <w:tblCellMar>
            <w:top w:w="0" w:type="dxa"/>
            <w:left w:w="0" w:type="dxa"/>
            <w:bottom w:w="0" w:type="dxa"/>
            <w:right w:w="0" w:type="dxa"/>
          </w:tblCellMar>
        </w:tblPrEx>
        <w:trPr>
          <w:trHeight w:val="290"/>
          <w:jc w:val="center"/>
        </w:trPr>
        <w:tc>
          <w:tcPr>
            <w:tcW w:w="180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QBE</w:t>
            </w:r>
          </w:p>
        </w:tc>
        <w:tc>
          <w:tcPr>
            <w:tcW w:w="156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A</w:t>
            </w:r>
          </w:p>
        </w:tc>
        <w:tc>
          <w:tcPr>
            <w:tcW w:w="182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146</w:t>
            </w:r>
          </w:p>
        </w:tc>
      </w:tr>
      <w:tr>
        <w:tblPrEx>
          <w:tblW w:w="5180" w:type="dxa"/>
          <w:jc w:val="center"/>
          <w:tblCellMar>
            <w:top w:w="0" w:type="dxa"/>
            <w:left w:w="0" w:type="dxa"/>
            <w:bottom w:w="0" w:type="dxa"/>
            <w:right w:w="0" w:type="dxa"/>
          </w:tblCellMar>
        </w:tblPrEx>
        <w:trPr>
          <w:trHeight w:val="290"/>
          <w:jc w:val="center"/>
        </w:trPr>
        <w:tc>
          <w:tcPr>
            <w:tcW w:w="180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Unipol RE</w:t>
            </w:r>
          </w:p>
        </w:tc>
        <w:tc>
          <w:tcPr>
            <w:tcW w:w="156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A</w:t>
            </w:r>
          </w:p>
        </w:tc>
        <w:tc>
          <w:tcPr>
            <w:tcW w:w="182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2,765</w:t>
            </w:r>
          </w:p>
        </w:tc>
      </w:tr>
      <w:tr>
        <w:tblPrEx>
          <w:tblW w:w="5180" w:type="dxa"/>
          <w:jc w:val="center"/>
          <w:tblCellMar>
            <w:top w:w="0" w:type="dxa"/>
            <w:left w:w="0" w:type="dxa"/>
            <w:bottom w:w="0" w:type="dxa"/>
            <w:right w:w="0" w:type="dxa"/>
          </w:tblCellMar>
        </w:tblPrEx>
        <w:trPr>
          <w:trHeight w:val="290"/>
          <w:jc w:val="center"/>
        </w:trPr>
        <w:tc>
          <w:tcPr>
            <w:tcW w:w="180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Transatlantic RE</w:t>
            </w:r>
          </w:p>
        </w:tc>
        <w:tc>
          <w:tcPr>
            <w:tcW w:w="156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A</w:t>
            </w:r>
          </w:p>
        </w:tc>
        <w:tc>
          <w:tcPr>
            <w:tcW w:w="1825" w:type="dxa"/>
            <w:tcBorders>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18,258</w:t>
            </w:r>
          </w:p>
        </w:tc>
      </w:tr>
      <w:tr>
        <w:tblPrEx>
          <w:tblW w:w="5180" w:type="dxa"/>
          <w:jc w:val="center"/>
          <w:tblCellMar>
            <w:top w:w="0" w:type="dxa"/>
            <w:left w:w="0" w:type="dxa"/>
            <w:bottom w:w="0" w:type="dxa"/>
            <w:right w:w="0" w:type="dxa"/>
          </w:tblCellMar>
        </w:tblPrEx>
        <w:trPr>
          <w:trHeight w:val="290"/>
          <w:jc w:val="center"/>
        </w:trPr>
        <w:tc>
          <w:tcPr>
            <w:tcW w:w="1800"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Allianz</w:t>
            </w:r>
          </w:p>
        </w:tc>
        <w:tc>
          <w:tcPr>
            <w:tcW w:w="156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AA</w:t>
            </w:r>
          </w:p>
        </w:tc>
        <w:tc>
          <w:tcPr>
            <w:tcW w:w="182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val="0"/>
                <w:bCs w:val="0"/>
                <w:i w:val="0"/>
                <w:iCs w:val="0"/>
                <w:smallCaps w:val="0"/>
                <w:color w:val="000000"/>
              </w:rPr>
              <w:t>13,223</w:t>
            </w:r>
          </w:p>
        </w:tc>
      </w:tr>
      <w:tr>
        <w:tblPrEx>
          <w:tblW w:w="5180" w:type="dxa"/>
          <w:jc w:val="center"/>
          <w:tblCellMar>
            <w:top w:w="0" w:type="dxa"/>
            <w:left w:w="0" w:type="dxa"/>
            <w:bottom w:w="0" w:type="dxa"/>
            <w:right w:w="0" w:type="dxa"/>
          </w:tblCellMar>
        </w:tblPrEx>
        <w:trPr>
          <w:trHeight w:val="290"/>
          <w:jc w:val="center"/>
        </w:trPr>
        <w:tc>
          <w:tcPr>
            <w:tcW w:w="1810" w:type="dxa"/>
            <w:shd w:val="clear" w:color="auto" w:fill="FFFFFF"/>
            <w:noWrap w:val="0"/>
            <w:tcMar>
              <w:top w:w="0" w:type="dxa"/>
              <w:left w:w="113" w:type="dxa"/>
              <w:bottom w:w="0" w:type="dxa"/>
              <w:right w:w="113"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 </w:t>
            </w:r>
          </w:p>
        </w:tc>
        <w:tc>
          <w:tcPr>
            <w:tcW w:w="1560"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jc w:val="right"/>
              <w:rPr>
                <w:b w:val="0"/>
                <w:bCs w:val="0"/>
                <w:i w:val="0"/>
                <w:iCs w:val="0"/>
                <w:smallCaps w:val="0"/>
                <w:color w:val="000000"/>
              </w:rPr>
            </w:pPr>
            <w:r>
              <w:rPr>
                <w:b/>
                <w:bCs/>
                <w:i w:val="0"/>
                <w:iCs w:val="0"/>
                <w:smallCaps w:val="0"/>
                <w:color w:val="000000"/>
              </w:rPr>
              <w:t>Total</w:t>
            </w:r>
            <w:r>
              <w:rPr>
                <w:b/>
                <w:bCs/>
                <w:i w:val="0"/>
                <w:iCs w:val="0"/>
                <w:smallCaps w:val="0"/>
                <w:color w:val="000000"/>
              </w:rPr>
              <w:t xml:space="preserve">   </w:t>
            </w:r>
          </w:p>
        </w:tc>
        <w:tc>
          <w:tcPr>
            <w:tcW w:w="1825"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rPr>
            </w:pPr>
            <w:r>
              <w:rPr>
                <w:b/>
                <w:bCs/>
                <w:i w:val="0"/>
                <w:iCs w:val="0"/>
                <w:smallCaps w:val="0"/>
                <w:color w:val="000000"/>
              </w:rPr>
              <w:t>168,655</w:t>
            </w:r>
          </w:p>
        </w:tc>
      </w:tr>
    </w:tbl>
    <w:p>
      <w:pPr>
        <w:spacing w:before="0" w:after="0"/>
        <w:rPr>
          <w:rFonts w:ascii="Work Sans" w:eastAsia="Work Sans" w:hAnsi="Work Sans" w:cs="Work Sans"/>
          <w:sz w:val="22"/>
          <w:szCs w:val="22"/>
        </w:rPr>
      </w:pPr>
    </w:p>
    <w:p>
      <w:pPr>
        <w:numPr>
          <w:ilvl w:val="0"/>
          <w:numId w:val="89"/>
        </w:numPr>
        <w:spacing w:before="120" w:after="200"/>
        <w:ind w:left="851" w:right="1525" w:hanging="567"/>
        <w:jc w:val="both"/>
      </w:pPr>
      <w:r>
        <w:t>Exposure subject to counterparty default type 1 coincides with the reinsurance best estimate in the Solvency II Balance sheet.</w:t>
      </w:r>
    </w:p>
    <w:p>
      <w:pPr>
        <w:numPr>
          <w:ilvl w:val="0"/>
          <w:numId w:val="89"/>
        </w:numPr>
        <w:spacing w:before="120" w:after="200"/>
        <w:ind w:left="851" w:right="1525" w:hanging="567"/>
        <w:jc w:val="both"/>
      </w:pPr>
      <w:r>
        <w:t xml:space="preserve">Reinsurers risk Mitigation effect on underwriting risk (RM) as part of the recoveries LGD is intended to consider the level of reinsurance reliance in accordance with Article 192(2)(b) of the Delegated Regulations. </w:t>
      </w:r>
    </w:p>
    <w:p>
      <w:pPr>
        <w:numPr>
          <w:ilvl w:val="0"/>
          <w:numId w:val="89"/>
        </w:numPr>
        <w:spacing w:before="120" w:after="200"/>
        <w:ind w:left="851" w:right="1525" w:hanging="709"/>
        <w:jc w:val="both"/>
      </w:pPr>
      <w:r>
        <w:t>The total Risk Mitigation capacity of reinsurers (RM) is calculated by reperforming the calculations for underwriting risk not factoring reinsurance recoveries, then calculate it again on a net of reinsurance basis. Risk mitigation capacity is the difference between the two underwriting charges (not factoring RI minus factoring RI).</w:t>
      </w:r>
    </w:p>
    <w:tbl>
      <w:tblPr>
        <w:tblW w:w="5382" w:type="dxa"/>
        <w:jc w:val="center"/>
        <w:tblCellMar>
          <w:top w:w="0" w:type="dxa"/>
          <w:left w:w="0" w:type="dxa"/>
          <w:bottom w:w="0" w:type="dxa"/>
          <w:right w:w="0" w:type="dxa"/>
        </w:tblCellMar>
      </w:tblPr>
      <w:tblGrid>
        <w:gridCol w:w="1412"/>
        <w:gridCol w:w="1276"/>
        <w:gridCol w:w="1275"/>
        <w:gridCol w:w="1419"/>
      </w:tblGrid>
      <w:tr>
        <w:tblPrEx>
          <w:tblW w:w="5382" w:type="dxa"/>
          <w:jc w:val="center"/>
          <w:tblCellMar>
            <w:top w:w="0" w:type="dxa"/>
            <w:left w:w="0" w:type="dxa"/>
            <w:bottom w:w="0" w:type="dxa"/>
            <w:right w:w="0" w:type="dxa"/>
          </w:tblCellMar>
        </w:tblPrEx>
        <w:trPr>
          <w:trHeight w:val="340"/>
          <w:jc w:val="center"/>
        </w:trPr>
        <w:tc>
          <w:tcPr>
            <w:tcW w:w="5382" w:type="dxa"/>
            <w:gridSpan w:val="4"/>
            <w:tcBorders>
              <w:top w:val="single" w:sz="4" w:space="0" w:color="000000"/>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b w:val="0"/>
                <w:bCs w:val="0"/>
                <w:i w:val="0"/>
                <w:iCs w:val="0"/>
                <w:smallCaps w:val="0"/>
                <w:color w:val="000000"/>
                <w:sz w:val="18"/>
                <w:szCs w:val="18"/>
              </w:rPr>
              <w:t>£'000s</w:t>
            </w:r>
          </w:p>
        </w:tc>
      </w:tr>
      <w:tr>
        <w:tblPrEx>
          <w:tblW w:w="5382" w:type="dxa"/>
          <w:jc w:val="center"/>
          <w:tblCellMar>
            <w:top w:w="0" w:type="dxa"/>
            <w:left w:w="0" w:type="dxa"/>
            <w:bottom w:w="0" w:type="dxa"/>
            <w:right w:w="0" w:type="dxa"/>
          </w:tblCellMar>
        </w:tblPrEx>
        <w:trPr>
          <w:trHeight w:val="340"/>
          <w:jc w:val="center"/>
        </w:trPr>
        <w:tc>
          <w:tcPr>
            <w:tcW w:w="1413"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b/>
                <w:bCs/>
                <w:i w:val="0"/>
                <w:iCs w:val="0"/>
                <w:smallCaps w:val="0"/>
                <w:color w:val="000000"/>
                <w:sz w:val="18"/>
                <w:szCs w:val="18"/>
              </w:rPr>
              <w:t>SCR Module</w:t>
            </w:r>
          </w:p>
        </w:tc>
        <w:tc>
          <w:tcPr>
            <w:tcW w:w="1281"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b/>
                <w:bCs/>
                <w:i w:val="0"/>
                <w:iCs w:val="0"/>
                <w:smallCaps w:val="0"/>
                <w:color w:val="000000"/>
                <w:sz w:val="18"/>
                <w:szCs w:val="18"/>
              </w:rPr>
              <w:t>Net basis</w:t>
            </w:r>
          </w:p>
        </w:tc>
        <w:tc>
          <w:tcPr>
            <w:tcW w:w="1280"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b/>
                <w:bCs/>
                <w:i w:val="0"/>
                <w:iCs w:val="0"/>
                <w:smallCaps w:val="0"/>
                <w:color w:val="000000"/>
                <w:sz w:val="18"/>
                <w:szCs w:val="18"/>
              </w:rPr>
              <w:t>Gross basis</w:t>
            </w:r>
          </w:p>
        </w:tc>
        <w:tc>
          <w:tcPr>
            <w:tcW w:w="1423"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b/>
                <w:bCs/>
                <w:i w:val="0"/>
                <w:iCs w:val="0"/>
                <w:smallCaps w:val="0"/>
                <w:color w:val="000000"/>
                <w:sz w:val="18"/>
                <w:szCs w:val="18"/>
              </w:rPr>
              <w:t>Risk mitigation</w:t>
            </w:r>
          </w:p>
        </w:tc>
      </w:tr>
      <w:tr>
        <w:tblPrEx>
          <w:tblW w:w="5382" w:type="dxa"/>
          <w:jc w:val="center"/>
          <w:tblCellMar>
            <w:top w:w="0" w:type="dxa"/>
            <w:left w:w="0" w:type="dxa"/>
            <w:bottom w:w="0" w:type="dxa"/>
            <w:right w:w="0" w:type="dxa"/>
          </w:tblCellMar>
        </w:tblPrEx>
        <w:trPr>
          <w:trHeight w:val="730"/>
          <w:jc w:val="center"/>
        </w:trPr>
        <w:tc>
          <w:tcPr>
            <w:tcW w:w="1413"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8"/>
                <w:szCs w:val="18"/>
              </w:rPr>
            </w:pPr>
            <w:r>
              <w:rPr>
                <w:b w:val="0"/>
                <w:bCs w:val="0"/>
                <w:i w:val="0"/>
                <w:iCs w:val="0"/>
                <w:smallCaps w:val="0"/>
                <w:color w:val="000000"/>
                <w:sz w:val="18"/>
                <w:szCs w:val="18"/>
              </w:rPr>
              <w:t>Premium and</w:t>
            </w:r>
            <w:r>
              <w:rPr>
                <w:b w:val="0"/>
                <w:bCs w:val="0"/>
                <w:i w:val="0"/>
                <w:iCs w:val="0"/>
                <w:smallCaps w:val="0"/>
                <w:color w:val="000000"/>
                <w:sz w:val="18"/>
                <w:szCs w:val="18"/>
              </w:rPr>
              <w:br/>
            </w:r>
            <w:r>
              <w:rPr>
                <w:b w:val="0"/>
                <w:bCs w:val="0"/>
                <w:i w:val="0"/>
                <w:iCs w:val="0"/>
                <w:smallCaps w:val="0"/>
                <w:color w:val="000000"/>
                <w:sz w:val="18"/>
                <w:szCs w:val="18"/>
              </w:rPr>
              <w:t>Reserve risk</w:t>
            </w:r>
          </w:p>
        </w:tc>
        <w:tc>
          <w:tcPr>
            <w:tcW w:w="1281"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b w:val="0"/>
                <w:bCs w:val="0"/>
                <w:i w:val="0"/>
                <w:iCs w:val="0"/>
                <w:smallCaps w:val="0"/>
                <w:color w:val="000000"/>
                <w:sz w:val="18"/>
                <w:szCs w:val="18"/>
              </w:rPr>
              <w:t>11,613</w:t>
            </w:r>
          </w:p>
        </w:tc>
        <w:tc>
          <w:tcPr>
            <w:tcW w:w="1280"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b w:val="0"/>
                <w:bCs w:val="0"/>
                <w:i w:val="0"/>
                <w:iCs w:val="0"/>
                <w:smallCaps w:val="0"/>
                <w:color w:val="000000"/>
                <w:sz w:val="18"/>
                <w:szCs w:val="18"/>
              </w:rPr>
              <w:t>68,538</w:t>
            </w:r>
          </w:p>
        </w:tc>
        <w:tc>
          <w:tcPr>
            <w:tcW w:w="1423"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b w:val="0"/>
                <w:bCs w:val="0"/>
                <w:i w:val="0"/>
                <w:iCs w:val="0"/>
                <w:smallCaps w:val="0"/>
                <w:color w:val="000000"/>
                <w:sz w:val="18"/>
                <w:szCs w:val="18"/>
              </w:rPr>
              <w:t>56,925</w:t>
            </w:r>
          </w:p>
        </w:tc>
      </w:tr>
      <w:tr>
        <w:tblPrEx>
          <w:tblW w:w="5382" w:type="dxa"/>
          <w:jc w:val="center"/>
          <w:tblCellMar>
            <w:top w:w="0" w:type="dxa"/>
            <w:left w:w="0" w:type="dxa"/>
            <w:bottom w:w="0" w:type="dxa"/>
            <w:right w:w="0" w:type="dxa"/>
          </w:tblCellMar>
        </w:tblPrEx>
        <w:trPr>
          <w:trHeight w:val="340"/>
          <w:jc w:val="center"/>
        </w:trPr>
        <w:tc>
          <w:tcPr>
            <w:tcW w:w="1413"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8"/>
                <w:szCs w:val="18"/>
              </w:rPr>
            </w:pPr>
            <w:r>
              <w:rPr>
                <w:b w:val="0"/>
                <w:bCs w:val="0"/>
                <w:i w:val="0"/>
                <w:iCs w:val="0"/>
                <w:smallCaps w:val="0"/>
                <w:color w:val="000000"/>
                <w:sz w:val="18"/>
                <w:szCs w:val="18"/>
              </w:rPr>
              <w:t>Catastrophe</w:t>
            </w:r>
          </w:p>
        </w:tc>
        <w:tc>
          <w:tcPr>
            <w:tcW w:w="1281"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b w:val="0"/>
                <w:bCs w:val="0"/>
                <w:i w:val="0"/>
                <w:iCs w:val="0"/>
                <w:smallCaps w:val="0"/>
                <w:color w:val="000000"/>
                <w:sz w:val="18"/>
                <w:szCs w:val="18"/>
              </w:rPr>
              <w:t>560</w:t>
            </w:r>
          </w:p>
        </w:tc>
        <w:tc>
          <w:tcPr>
            <w:tcW w:w="1280"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b w:val="0"/>
                <w:bCs w:val="0"/>
                <w:i w:val="0"/>
                <w:iCs w:val="0"/>
                <w:smallCaps w:val="0"/>
                <w:color w:val="000000"/>
                <w:sz w:val="18"/>
                <w:szCs w:val="18"/>
              </w:rPr>
              <w:t>6,703</w:t>
            </w:r>
          </w:p>
        </w:tc>
        <w:tc>
          <w:tcPr>
            <w:tcW w:w="1423"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b w:val="0"/>
                <w:bCs w:val="0"/>
                <w:i w:val="0"/>
                <w:iCs w:val="0"/>
                <w:smallCaps w:val="0"/>
                <w:color w:val="000000"/>
                <w:sz w:val="18"/>
                <w:szCs w:val="18"/>
              </w:rPr>
              <w:t>6,143</w:t>
            </w:r>
          </w:p>
        </w:tc>
      </w:tr>
      <w:tr>
        <w:tblPrEx>
          <w:tblW w:w="5382" w:type="dxa"/>
          <w:jc w:val="center"/>
          <w:tblCellMar>
            <w:top w:w="0" w:type="dxa"/>
            <w:left w:w="0" w:type="dxa"/>
            <w:bottom w:w="0" w:type="dxa"/>
            <w:right w:w="0" w:type="dxa"/>
          </w:tblCellMar>
        </w:tblPrEx>
        <w:trPr>
          <w:trHeight w:val="340"/>
          <w:jc w:val="center"/>
        </w:trPr>
        <w:tc>
          <w:tcPr>
            <w:tcW w:w="1413"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8"/>
                <w:szCs w:val="18"/>
              </w:rPr>
            </w:pPr>
            <w:r>
              <w:rPr>
                <w:b w:val="0"/>
                <w:bCs w:val="0"/>
                <w:i w:val="0"/>
                <w:iCs w:val="0"/>
                <w:smallCaps w:val="0"/>
                <w:color w:val="000000"/>
                <w:sz w:val="18"/>
                <w:szCs w:val="18"/>
              </w:rPr>
              <w:t>Lapse</w:t>
            </w:r>
          </w:p>
        </w:tc>
        <w:tc>
          <w:tcPr>
            <w:tcW w:w="1281"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b w:val="0"/>
                <w:bCs w:val="0"/>
                <w:i w:val="0"/>
                <w:iCs w:val="0"/>
                <w:smallCaps w:val="0"/>
                <w:color w:val="000000"/>
                <w:sz w:val="18"/>
                <w:szCs w:val="18"/>
              </w:rPr>
              <w:t>0</w:t>
            </w:r>
          </w:p>
        </w:tc>
        <w:tc>
          <w:tcPr>
            <w:tcW w:w="1280"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b w:val="0"/>
                <w:bCs w:val="0"/>
                <w:i w:val="0"/>
                <w:iCs w:val="0"/>
                <w:smallCaps w:val="0"/>
                <w:color w:val="000000"/>
                <w:sz w:val="18"/>
                <w:szCs w:val="18"/>
              </w:rPr>
              <w:t>0</w:t>
            </w:r>
          </w:p>
        </w:tc>
        <w:tc>
          <w:tcPr>
            <w:tcW w:w="1423"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b w:val="0"/>
                <w:bCs w:val="0"/>
                <w:i w:val="0"/>
                <w:iCs w:val="0"/>
                <w:smallCaps w:val="0"/>
                <w:color w:val="000000"/>
                <w:sz w:val="18"/>
                <w:szCs w:val="18"/>
              </w:rPr>
              <w:t>0</w:t>
            </w:r>
          </w:p>
        </w:tc>
      </w:tr>
      <w:tr>
        <w:tblPrEx>
          <w:tblW w:w="5382" w:type="dxa"/>
          <w:jc w:val="center"/>
          <w:tblCellMar>
            <w:top w:w="0" w:type="dxa"/>
            <w:left w:w="0" w:type="dxa"/>
            <w:bottom w:w="0" w:type="dxa"/>
            <w:right w:w="0" w:type="dxa"/>
          </w:tblCellMar>
        </w:tblPrEx>
        <w:trPr>
          <w:trHeight w:val="340"/>
          <w:jc w:val="center"/>
        </w:trPr>
        <w:tc>
          <w:tcPr>
            <w:tcW w:w="1413"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8"/>
                <w:szCs w:val="18"/>
              </w:rPr>
            </w:pPr>
            <w:r>
              <w:rPr>
                <w:b w:val="0"/>
                <w:bCs w:val="0"/>
                <w:i w:val="0"/>
                <w:iCs w:val="0"/>
                <w:smallCaps w:val="0"/>
                <w:color w:val="000000"/>
                <w:sz w:val="18"/>
                <w:szCs w:val="18"/>
              </w:rPr>
              <w:t>Diversification</w:t>
            </w:r>
          </w:p>
        </w:tc>
        <w:tc>
          <w:tcPr>
            <w:tcW w:w="1281"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b w:val="0"/>
                <w:bCs w:val="0"/>
                <w:i w:val="0"/>
                <w:iCs w:val="0"/>
                <w:smallCaps w:val="0"/>
                <w:color w:val="000000"/>
                <w:sz w:val="18"/>
                <w:szCs w:val="18"/>
              </w:rPr>
              <w:t>-407</w:t>
            </w:r>
          </w:p>
        </w:tc>
        <w:tc>
          <w:tcPr>
            <w:tcW w:w="1280"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b w:val="0"/>
                <w:bCs w:val="0"/>
                <w:i w:val="0"/>
                <w:iCs w:val="0"/>
                <w:smallCaps w:val="0"/>
                <w:color w:val="000000"/>
                <w:sz w:val="18"/>
                <w:szCs w:val="18"/>
              </w:rPr>
              <w:t>-4,728</w:t>
            </w:r>
          </w:p>
        </w:tc>
        <w:tc>
          <w:tcPr>
            <w:tcW w:w="1423"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b w:val="0"/>
                <w:bCs w:val="0"/>
                <w:i w:val="0"/>
                <w:iCs w:val="0"/>
                <w:smallCaps w:val="0"/>
                <w:color w:val="000000"/>
                <w:sz w:val="18"/>
                <w:szCs w:val="18"/>
              </w:rPr>
              <w:t>-4,320</w:t>
            </w:r>
          </w:p>
        </w:tc>
      </w:tr>
      <w:tr>
        <w:tblPrEx>
          <w:tblW w:w="5382" w:type="dxa"/>
          <w:jc w:val="center"/>
          <w:tblCellMar>
            <w:top w:w="0" w:type="dxa"/>
            <w:left w:w="0" w:type="dxa"/>
            <w:bottom w:w="0" w:type="dxa"/>
            <w:right w:w="0" w:type="dxa"/>
          </w:tblCellMar>
        </w:tblPrEx>
        <w:trPr>
          <w:trHeight w:val="400"/>
          <w:jc w:val="center"/>
        </w:trPr>
        <w:tc>
          <w:tcPr>
            <w:tcW w:w="1413"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b/>
                <w:bCs/>
                <w:i w:val="0"/>
                <w:iCs w:val="0"/>
                <w:smallCaps w:val="0"/>
                <w:color w:val="000000"/>
                <w:sz w:val="18"/>
                <w:szCs w:val="18"/>
              </w:rPr>
              <w:t>Total</w:t>
            </w:r>
            <w:r>
              <w:rPr>
                <w:b/>
                <w:bCs/>
                <w:i w:val="0"/>
                <w:iCs w:val="0"/>
                <w:smallCaps w:val="0"/>
                <w:color w:val="000000"/>
                <w:sz w:val="18"/>
                <w:szCs w:val="18"/>
              </w:rPr>
              <w:t xml:space="preserve">   </w:t>
            </w:r>
          </w:p>
        </w:tc>
        <w:tc>
          <w:tcPr>
            <w:tcW w:w="1281"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b/>
                <w:bCs/>
                <w:i w:val="0"/>
                <w:iCs w:val="0"/>
                <w:smallCaps w:val="0"/>
                <w:color w:val="000000"/>
                <w:sz w:val="18"/>
                <w:szCs w:val="18"/>
              </w:rPr>
              <w:t>11,765</w:t>
            </w:r>
          </w:p>
        </w:tc>
        <w:tc>
          <w:tcPr>
            <w:tcW w:w="1280"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b/>
                <w:bCs/>
                <w:i w:val="0"/>
                <w:iCs w:val="0"/>
                <w:smallCaps w:val="0"/>
                <w:color w:val="000000"/>
                <w:sz w:val="18"/>
                <w:szCs w:val="18"/>
              </w:rPr>
              <w:t>70,513</w:t>
            </w:r>
          </w:p>
        </w:tc>
        <w:tc>
          <w:tcPr>
            <w:tcW w:w="1423"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b/>
                <w:bCs/>
                <w:i w:val="0"/>
                <w:iCs w:val="0"/>
                <w:smallCaps w:val="0"/>
                <w:color w:val="000000"/>
                <w:sz w:val="18"/>
                <w:szCs w:val="18"/>
              </w:rPr>
              <w:t>58,748</w:t>
            </w:r>
          </w:p>
        </w:tc>
      </w:tr>
    </w:tbl>
    <w:p>
      <w:pPr>
        <w:spacing w:before="120" w:after="200"/>
        <w:ind w:left="131" w:right="1525"/>
        <w:jc w:val="both"/>
        <w:rPr>
          <w:rFonts w:ascii="Work Sans" w:eastAsia="Work Sans" w:hAnsi="Work Sans" w:cs="Work Sans"/>
          <w:sz w:val="22"/>
          <w:szCs w:val="22"/>
        </w:rPr>
      </w:pPr>
    </w:p>
    <w:p>
      <w:pPr>
        <w:numPr>
          <w:ilvl w:val="0"/>
          <w:numId w:val="90"/>
        </w:numPr>
        <w:spacing w:before="120" w:after="200"/>
        <w:ind w:left="851" w:right="1525" w:hanging="709"/>
        <w:jc w:val="both"/>
      </w:pPr>
      <w:r>
        <w:t>Based on proportionality, the total difference between gross and net is then allocated on a pro-rata basis to the exposures by reinsurer as listed above (parag.,8.8.7) which is the simplification set out in Article 107 of the Delegated Regulations.</w:t>
      </w:r>
    </w:p>
    <w:p>
      <w:pPr>
        <w:numPr>
          <w:ilvl w:val="0"/>
          <w:numId w:val="90"/>
        </w:numPr>
        <w:spacing w:before="120" w:after="200"/>
        <w:ind w:left="851" w:right="1525" w:hanging="709"/>
        <w:jc w:val="both"/>
      </w:pPr>
      <w:r>
        <w:t>The loss-given-default (LGD) on a reinsurance arrangement in accordance with Article 192(2) of the Delegated Regulations shall be equal to the following:</w:t>
      </w:r>
    </w:p>
    <w:p>
      <w:pPr>
        <w:spacing w:before="0" w:after="0"/>
      </w:pPr>
      <w:r>
        <w:rPr>
          <w:strike w:val="0"/>
          <w:u w:val="none"/>
        </w:rPr>
        <w:drawing>
          <wp:inline>
            <wp:extent cx="4686300" cy="190500"/>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32"/>
                    <a:stretch>
                      <a:fillRect/>
                    </a:stretch>
                  </pic:blipFill>
                  <pic:spPr>
                    <a:xfrm>
                      <a:off x="0" y="0"/>
                      <a:ext cx="4686300" cy="190500"/>
                    </a:xfrm>
                    <a:prstGeom prst="rect">
                      <a:avLst/>
                    </a:prstGeom>
                  </pic:spPr>
                </pic:pic>
              </a:graphicData>
            </a:graphic>
          </wp:inline>
        </w:drawing>
      </w:r>
    </w:p>
    <w:p>
      <w:pPr>
        <w:spacing w:before="0" w:after="0"/>
        <w:rPr>
          <w:rFonts w:ascii="Work Sans" w:eastAsia="Work Sans" w:hAnsi="Work Sans" w:cs="Work Sans"/>
          <w:sz w:val="22"/>
          <w:szCs w:val="22"/>
        </w:rPr>
      </w:pPr>
    </w:p>
    <w:p>
      <w:pPr>
        <w:spacing w:before="120" w:after="200"/>
        <w:ind w:left="284" w:right="1525"/>
        <w:jc w:val="both"/>
      </w:pPr>
      <w:r>
        <w:t>Where:</w:t>
      </w:r>
    </w:p>
    <w:p>
      <w:pPr>
        <w:numPr>
          <w:ilvl w:val="0"/>
          <w:numId w:val="91"/>
        </w:numPr>
        <w:tabs>
          <w:tab w:val="left" w:pos="720"/>
        </w:tabs>
        <w:spacing w:before="120" w:after="200"/>
        <w:ind w:left="714" w:right="1525" w:hanging="357"/>
        <w:jc w:val="both"/>
        <w:rPr>
          <w:rFonts w:ascii="Work Sans" w:eastAsia="Work Sans" w:hAnsi="Work Sans" w:cs="Work Sans"/>
          <w:sz w:val="22"/>
          <w:szCs w:val="22"/>
        </w:rPr>
      </w:pPr>
      <w:r>
        <w:t>REcoverables denotes the best estimate of amounts recoverable from the reinsurance arrangement.</w:t>
      </w:r>
    </w:p>
    <w:p>
      <w:pPr>
        <w:numPr>
          <w:ilvl w:val="0"/>
          <w:numId w:val="91"/>
        </w:numPr>
        <w:tabs>
          <w:tab w:val="left" w:pos="720"/>
        </w:tabs>
        <w:spacing w:before="120" w:after="200"/>
        <w:ind w:left="714" w:right="1525" w:hanging="357"/>
        <w:jc w:val="both"/>
        <w:rPr>
          <w:rFonts w:ascii="Work Sans" w:eastAsia="Work Sans" w:hAnsi="Work Sans" w:cs="Work Sans"/>
          <w:sz w:val="22"/>
          <w:szCs w:val="22"/>
        </w:rPr>
      </w:pPr>
      <w:r>
        <w:rPr>
          <w:strike w:val="0"/>
          <w:u w:val="none"/>
        </w:rPr>
        <w:drawing>
          <wp:inline>
            <wp:extent cx="342900" cy="180975"/>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33"/>
                    <a:stretch>
                      <a:fillRect/>
                    </a:stretch>
                  </pic:blipFill>
                  <pic:spPr>
                    <a:xfrm>
                      <a:off x="0" y="0"/>
                      <a:ext cx="342900" cy="180975"/>
                    </a:xfrm>
                    <a:prstGeom prst="rect">
                      <a:avLst/>
                    </a:prstGeom>
                  </pic:spPr>
                </pic:pic>
              </a:graphicData>
            </a:graphic>
          </wp:inline>
        </w:drawing>
      </w:r>
      <w:r>
        <w:t xml:space="preserve"> denotes the risk mitigating effect on underwriting risk of the reinsurance arrangement.</w:t>
      </w:r>
    </w:p>
    <w:p>
      <w:pPr>
        <w:numPr>
          <w:ilvl w:val="0"/>
          <w:numId w:val="91"/>
        </w:numPr>
        <w:tabs>
          <w:tab w:val="left" w:pos="720"/>
        </w:tabs>
        <w:spacing w:before="120" w:after="200"/>
        <w:ind w:left="714" w:right="1525" w:hanging="357"/>
        <w:jc w:val="both"/>
        <w:rPr>
          <w:rFonts w:ascii="Work Sans" w:eastAsia="Work Sans" w:hAnsi="Work Sans" w:cs="Work Sans"/>
          <w:sz w:val="22"/>
          <w:szCs w:val="22"/>
        </w:rPr>
      </w:pPr>
      <w:r>
        <w:rPr>
          <w:strike w:val="0"/>
          <w:u w:val="none"/>
        </w:rPr>
        <w:drawing>
          <wp:inline>
            <wp:extent cx="85725" cy="180975"/>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34"/>
                    <a:stretch>
                      <a:fillRect/>
                    </a:stretch>
                  </pic:blipFill>
                  <pic:spPr>
                    <a:xfrm>
                      <a:off x="0" y="0"/>
                      <a:ext cx="85725" cy="180975"/>
                    </a:xfrm>
                    <a:prstGeom prst="rect">
                      <a:avLst/>
                    </a:prstGeom>
                  </pic:spPr>
                </pic:pic>
              </a:graphicData>
            </a:graphic>
          </wp:inline>
        </w:drawing>
      </w:r>
      <w:r>
        <w:t xml:space="preserve"> denotes a factor to take into account the economic effect of the collateral arrangement in relation to the reinsurance arrangement in case of any credit event related to the counterparty.</w:t>
      </w:r>
    </w:p>
    <w:p>
      <w:pPr>
        <w:spacing w:before="0" w:after="0"/>
        <w:jc w:val="center"/>
      </w:pPr>
      <w:r>
        <w:rPr>
          <w:strike w:val="0"/>
          <w:u w:val="none"/>
        </w:rPr>
        <w:drawing>
          <wp:inline>
            <wp:extent cx="6067425" cy="3914775"/>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35"/>
                    <a:stretch>
                      <a:fillRect/>
                    </a:stretch>
                  </pic:blipFill>
                  <pic:spPr>
                    <a:xfrm>
                      <a:off x="0" y="0"/>
                      <a:ext cx="6067425" cy="3914775"/>
                    </a:xfrm>
                    <a:prstGeom prst="rect">
                      <a:avLst/>
                    </a:prstGeom>
                  </pic:spPr>
                </pic:pic>
              </a:graphicData>
            </a:graphic>
          </wp:inline>
        </w:drawing>
      </w:r>
    </w:p>
    <w:p>
      <w:pPr>
        <w:spacing w:before="0" w:after="0"/>
        <w:rPr>
          <w:rFonts w:ascii="Work Sans" w:eastAsia="Work Sans" w:hAnsi="Work Sans" w:cs="Work Sans"/>
          <w:sz w:val="22"/>
          <w:szCs w:val="22"/>
        </w:rPr>
      </w:pPr>
    </w:p>
    <w:p>
      <w:pPr>
        <w:numPr>
          <w:ilvl w:val="0"/>
          <w:numId w:val="92"/>
        </w:numPr>
        <w:spacing w:before="100"/>
        <w:ind w:left="709" w:right="0" w:hanging="432"/>
        <w:jc w:val="left"/>
        <w:outlineLvl w:val="1"/>
        <w:rPr>
          <w:b/>
          <w:bCs/>
          <w:color w:val="2F5496"/>
          <w:spacing w:val="2"/>
        </w:rPr>
      </w:pPr>
      <w:bookmarkStart w:id="180" w:name="_Ref523828699"/>
      <w:bookmarkStart w:id="181" w:name="_Toc148719779"/>
      <w:bookmarkStart w:id="182" w:name="_Toc196234066"/>
      <w:r>
        <w:rPr>
          <w:b/>
          <w:bCs/>
          <w:color w:val="2F5496"/>
          <w:spacing w:val="2"/>
        </w:rPr>
        <w:t>Counterparty risk – Type 2</w:t>
      </w:r>
      <w:bookmarkEnd w:id="180"/>
      <w:bookmarkEnd w:id="181"/>
      <w:bookmarkEnd w:id="182"/>
      <w:r>
        <w:rPr>
          <w:b/>
          <w:bCs/>
          <w:color w:val="2F5496"/>
          <w:spacing w:val="2"/>
        </w:rPr>
        <w:t xml:space="preserve"> </w:t>
      </w:r>
    </w:p>
    <w:p>
      <w:pPr>
        <w:numPr>
          <w:ilvl w:val="1"/>
          <w:numId w:val="92"/>
        </w:numPr>
        <w:spacing w:before="120" w:after="240"/>
        <w:ind w:left="851" w:right="1525" w:hanging="567"/>
        <w:jc w:val="both"/>
        <w:rPr>
          <w:b w:val="0"/>
          <w:bCs w:val="0"/>
          <w:color w:val="000000"/>
          <w:spacing w:val="0"/>
        </w:rPr>
      </w:pPr>
      <w:r>
        <w:rPr>
          <w:b w:val="0"/>
          <w:bCs w:val="0"/>
          <w:color w:val="000000"/>
          <w:spacing w:val="0"/>
        </w:rPr>
        <w:t>Type 2 exposures consist of all credit exposures which are not covered in the spread risk sub-module, and which are not type 1 exposures, including the following:</w:t>
      </w:r>
    </w:p>
    <w:p>
      <w:pPr>
        <w:numPr>
          <w:ilvl w:val="0"/>
          <w:numId w:val="93"/>
        </w:numPr>
        <w:tabs>
          <w:tab w:val="left" w:pos="857"/>
        </w:tabs>
        <w:spacing w:before="120" w:after="200"/>
        <w:ind w:left="851" w:right="1525" w:hanging="357"/>
        <w:jc w:val="both"/>
        <w:rPr>
          <w:rFonts w:ascii="Work Sans" w:eastAsia="Work Sans" w:hAnsi="Work Sans" w:cs="Work Sans"/>
          <w:sz w:val="22"/>
          <w:szCs w:val="22"/>
        </w:rPr>
      </w:pPr>
      <w:r>
        <w:t>Receivables from intermediaries</w:t>
      </w:r>
    </w:p>
    <w:p>
      <w:pPr>
        <w:numPr>
          <w:ilvl w:val="0"/>
          <w:numId w:val="93"/>
        </w:numPr>
        <w:tabs>
          <w:tab w:val="left" w:pos="857"/>
        </w:tabs>
        <w:spacing w:before="120" w:after="200"/>
        <w:ind w:left="851" w:right="1525" w:hanging="357"/>
        <w:jc w:val="both"/>
        <w:rPr>
          <w:rFonts w:ascii="Work Sans" w:eastAsia="Work Sans" w:hAnsi="Work Sans" w:cs="Work Sans"/>
          <w:sz w:val="22"/>
          <w:szCs w:val="22"/>
        </w:rPr>
      </w:pPr>
      <w:r>
        <w:t>Policyholder debtors</w:t>
      </w:r>
    </w:p>
    <w:p>
      <w:pPr>
        <w:numPr>
          <w:ilvl w:val="0"/>
          <w:numId w:val="93"/>
        </w:numPr>
        <w:tabs>
          <w:tab w:val="left" w:pos="857"/>
        </w:tabs>
        <w:spacing w:before="120" w:after="200"/>
        <w:ind w:left="851" w:right="1525" w:hanging="357"/>
        <w:jc w:val="both"/>
        <w:rPr>
          <w:rFonts w:ascii="Work Sans" w:eastAsia="Work Sans" w:hAnsi="Work Sans" w:cs="Work Sans"/>
          <w:sz w:val="22"/>
          <w:szCs w:val="22"/>
        </w:rPr>
      </w:pPr>
      <w:r>
        <w:t>Mortgage loans which meet the requirements in Article 191(2) to (13)</w:t>
      </w:r>
    </w:p>
    <w:p>
      <w:pPr>
        <w:numPr>
          <w:ilvl w:val="0"/>
          <w:numId w:val="93"/>
        </w:numPr>
        <w:tabs>
          <w:tab w:val="left" w:pos="857"/>
        </w:tabs>
        <w:spacing w:before="120" w:after="200"/>
        <w:ind w:left="851" w:right="1525" w:hanging="357"/>
        <w:jc w:val="both"/>
        <w:rPr>
          <w:rFonts w:ascii="Work Sans" w:eastAsia="Work Sans" w:hAnsi="Work Sans" w:cs="Work Sans"/>
          <w:sz w:val="22"/>
          <w:szCs w:val="22"/>
        </w:rPr>
      </w:pPr>
      <w:r>
        <w:t>Deposits with ceding undertakings, where the number of single name exposures exceeds 15</w:t>
      </w:r>
    </w:p>
    <w:p>
      <w:pPr>
        <w:numPr>
          <w:ilvl w:val="0"/>
          <w:numId w:val="93"/>
        </w:numPr>
        <w:tabs>
          <w:tab w:val="left" w:pos="857"/>
        </w:tabs>
        <w:spacing w:before="120" w:after="200"/>
        <w:ind w:left="851" w:right="1525" w:hanging="357"/>
        <w:jc w:val="both"/>
        <w:rPr>
          <w:rFonts w:ascii="Work Sans" w:eastAsia="Work Sans" w:hAnsi="Work Sans" w:cs="Work Sans"/>
          <w:sz w:val="22"/>
          <w:szCs w:val="22"/>
        </w:rPr>
      </w:pPr>
      <w:r>
        <w:t>Commitments received by an insurance or reinsurance undertaking which have been called up but are unpaid as referred to in paragraph 2(d)</w:t>
      </w:r>
    </w:p>
    <w:p>
      <w:pPr>
        <w:numPr>
          <w:ilvl w:val="0"/>
          <w:numId w:val="94"/>
        </w:numPr>
        <w:spacing w:before="120" w:after="200"/>
        <w:ind w:left="851" w:right="1525" w:hanging="567"/>
        <w:jc w:val="both"/>
      </w:pPr>
      <w:r>
        <w:t>The capital requirement for counterparty default risk on type 2 exposures shall be equal to the loss in the basic own funds that would result from an instantaneous decrease in value of type 2 exposures by the following amount:</w:t>
      </w:r>
    </w:p>
    <w:p>
      <w:pPr>
        <w:spacing w:before="0" w:after="0"/>
        <w:jc w:val="both"/>
      </w:pPr>
      <w:r>
        <w:rPr>
          <w:strike w:val="0"/>
          <w:u w:val="none"/>
        </w:rPr>
        <w:drawing>
          <wp:inline>
            <wp:extent cx="3114675" cy="304800"/>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36"/>
                    <a:stretch>
                      <a:fillRect/>
                    </a:stretch>
                  </pic:blipFill>
                  <pic:spPr>
                    <a:xfrm>
                      <a:off x="0" y="0"/>
                      <a:ext cx="3114675" cy="304800"/>
                    </a:xfrm>
                    <a:prstGeom prst="rect">
                      <a:avLst/>
                    </a:prstGeom>
                  </pic:spPr>
                </pic:pic>
              </a:graphicData>
            </a:graphic>
          </wp:inline>
        </w:drawing>
      </w:r>
    </w:p>
    <w:p>
      <w:pPr>
        <w:spacing w:before="120" w:after="200"/>
        <w:ind w:left="284" w:right="1525"/>
        <w:jc w:val="both"/>
        <w:rPr>
          <w:rFonts w:ascii="Calibri" w:eastAsia="Calibri" w:hAnsi="Calibri" w:cs="Calibri"/>
          <w:sz w:val="22"/>
          <w:szCs w:val="22"/>
        </w:rPr>
      </w:pPr>
    </w:p>
    <w:p>
      <w:pPr>
        <w:spacing w:before="120" w:after="200"/>
        <w:ind w:left="284" w:right="1525"/>
        <w:jc w:val="both"/>
      </w:pPr>
      <w:r>
        <w:t>Where:</w:t>
      </w:r>
    </w:p>
    <w:p>
      <w:pPr>
        <w:numPr>
          <w:ilvl w:val="0"/>
          <w:numId w:val="95"/>
        </w:numPr>
        <w:tabs>
          <w:tab w:val="left" w:pos="857"/>
        </w:tabs>
        <w:spacing w:before="120" w:after="200"/>
        <w:ind w:left="851" w:right="1525" w:hanging="357"/>
        <w:jc w:val="both"/>
        <w:rPr>
          <w:rFonts w:ascii="Work Sans" w:eastAsia="Work Sans" w:hAnsi="Work Sans" w:cs="Work Sans"/>
          <w:sz w:val="22"/>
          <w:szCs w:val="22"/>
        </w:rPr>
      </w:pPr>
      <w:r>
        <w:rPr>
          <w:strike w:val="0"/>
          <w:u w:val="none"/>
        </w:rPr>
        <w:drawing>
          <wp:inline>
            <wp:extent cx="1524000" cy="180975"/>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37"/>
                    <a:stretch>
                      <a:fillRect/>
                    </a:stretch>
                  </pic:blipFill>
                  <pic:spPr>
                    <a:xfrm>
                      <a:off x="0" y="0"/>
                      <a:ext cx="1524000" cy="180975"/>
                    </a:xfrm>
                    <a:prstGeom prst="rect">
                      <a:avLst/>
                    </a:prstGeom>
                  </pic:spPr>
                </pic:pic>
              </a:graphicData>
            </a:graphic>
          </wp:inline>
        </w:drawing>
      </w:r>
      <w:r>
        <w:t xml:space="preserve"> denote the total losses-given-default on all receivables from intermediaries which have been due for more than three months.</w:t>
      </w:r>
    </w:p>
    <w:p>
      <w:pPr>
        <w:numPr>
          <w:ilvl w:val="0"/>
          <w:numId w:val="95"/>
        </w:numPr>
        <w:tabs>
          <w:tab w:val="left" w:pos="857"/>
        </w:tabs>
        <w:spacing w:before="120" w:after="200"/>
        <w:ind w:left="851" w:right="1525" w:hanging="357"/>
        <w:jc w:val="both"/>
        <w:rPr>
          <w:rFonts w:ascii="Work Sans" w:eastAsia="Work Sans" w:hAnsi="Work Sans" w:cs="Work Sans"/>
          <w:sz w:val="22"/>
          <w:szCs w:val="22"/>
        </w:rPr>
      </w:pPr>
      <w:r>
        <w:t>The sum is taken on all type 2 exposures other than receivables from intermediaries which have been due for more than three months.</w:t>
      </w:r>
    </w:p>
    <w:p>
      <w:pPr>
        <w:numPr>
          <w:ilvl w:val="0"/>
          <w:numId w:val="95"/>
        </w:numPr>
        <w:tabs>
          <w:tab w:val="left" w:pos="857"/>
        </w:tabs>
        <w:spacing w:before="120" w:after="200"/>
        <w:ind w:left="851" w:right="1525" w:hanging="357"/>
        <w:jc w:val="both"/>
        <w:rPr>
          <w:rFonts w:ascii="Work Sans" w:eastAsia="Work Sans" w:hAnsi="Work Sans" w:cs="Work Sans"/>
          <w:sz w:val="22"/>
          <w:szCs w:val="22"/>
        </w:rPr>
      </w:pPr>
      <w:r>
        <w:rPr>
          <w:strike w:val="0"/>
          <w:u w:val="none"/>
        </w:rPr>
        <w:drawing>
          <wp:inline>
            <wp:extent cx="333375" cy="180975"/>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38"/>
                    <a:stretch>
                      <a:fillRect/>
                    </a:stretch>
                  </pic:blipFill>
                  <pic:spPr>
                    <a:xfrm>
                      <a:off x="0" y="0"/>
                      <a:ext cx="333375" cy="180975"/>
                    </a:xfrm>
                    <a:prstGeom prst="rect">
                      <a:avLst/>
                    </a:prstGeom>
                  </pic:spPr>
                </pic:pic>
              </a:graphicData>
            </a:graphic>
          </wp:inline>
        </w:drawing>
      </w:r>
      <w:r>
        <w:t xml:space="preserve"> denotes the loss-given-default on the type 2 exposure i.</w:t>
      </w:r>
    </w:p>
    <w:p>
      <w:pPr>
        <w:numPr>
          <w:ilvl w:val="0"/>
          <w:numId w:val="96"/>
        </w:numPr>
        <w:spacing w:before="120" w:after="200"/>
        <w:ind w:left="851" w:right="1525" w:hanging="567"/>
        <w:jc w:val="both"/>
      </w:pPr>
      <w:r>
        <w:t>A periodical aging debtors study is received to calibrate which debtors are or not on credit terms. As of December-24 this SCR for counterparty default risk type two equals:</w:t>
      </w:r>
    </w:p>
    <w:p>
      <w:pPr>
        <w:spacing w:before="120" w:after="200"/>
        <w:ind w:left="851" w:right="1525"/>
        <w:jc w:val="both"/>
      </w:pPr>
      <w:r>
        <w:rPr>
          <w:strike w:val="0"/>
          <w:u w:val="none"/>
        </w:rPr>
        <w:drawing>
          <wp:inline>
            <wp:extent cx="3771900" cy="304800"/>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39"/>
                    <a:stretch>
                      <a:fillRect/>
                    </a:stretch>
                  </pic:blipFill>
                  <pic:spPr>
                    <a:xfrm>
                      <a:off x="0" y="0"/>
                      <a:ext cx="3771900" cy="304800"/>
                    </a:xfrm>
                    <a:prstGeom prst="rect">
                      <a:avLst/>
                    </a:prstGeom>
                  </pic:spPr>
                </pic:pic>
              </a:graphicData>
            </a:graphic>
          </wp:inline>
        </w:drawing>
      </w:r>
    </w:p>
    <w:p>
      <w:pPr>
        <w:spacing w:before="120" w:after="200"/>
        <w:ind w:left="851" w:right="1525"/>
        <w:jc w:val="both"/>
        <w:rPr>
          <w:rFonts w:ascii="Calibri" w:eastAsia="Calibri" w:hAnsi="Calibri" w:cs="Calibri"/>
          <w:sz w:val="22"/>
          <w:szCs w:val="22"/>
        </w:rPr>
      </w:pPr>
    </w:p>
    <w:p>
      <w:pPr>
        <w:numPr>
          <w:ilvl w:val="0"/>
          <w:numId w:val="97"/>
        </w:numPr>
        <w:tabs>
          <w:tab w:val="left" w:pos="851"/>
        </w:tabs>
        <w:spacing w:before="100"/>
        <w:ind w:left="709" w:right="0" w:hanging="432"/>
        <w:jc w:val="left"/>
        <w:outlineLvl w:val="1"/>
        <w:rPr>
          <w:b/>
          <w:bCs/>
          <w:color w:val="2F5496"/>
          <w:spacing w:val="2"/>
        </w:rPr>
      </w:pPr>
      <w:bookmarkStart w:id="183" w:name="_Ref523755169"/>
      <w:bookmarkStart w:id="184" w:name="_Toc148719780"/>
      <w:bookmarkStart w:id="185" w:name="_Toc196234067"/>
      <w:r>
        <w:rPr>
          <w:b/>
          <w:bCs/>
          <w:color w:val="2F5496"/>
          <w:spacing w:val="2"/>
        </w:rPr>
        <w:t>Non-life underwriting risk – Premium and Reserves</w:t>
      </w:r>
      <w:bookmarkEnd w:id="183"/>
      <w:bookmarkEnd w:id="184"/>
      <w:bookmarkEnd w:id="185"/>
      <w:r>
        <w:rPr>
          <w:b/>
          <w:bCs/>
          <w:color w:val="2F5496"/>
          <w:spacing w:val="2"/>
        </w:rPr>
        <w:t xml:space="preserve"> </w:t>
      </w:r>
    </w:p>
    <w:p>
      <w:pPr>
        <w:numPr>
          <w:ilvl w:val="1"/>
          <w:numId w:val="97"/>
        </w:numPr>
        <w:spacing w:before="120" w:after="240"/>
        <w:ind w:left="993" w:right="1525" w:hanging="709"/>
        <w:jc w:val="both"/>
        <w:rPr>
          <w:b w:val="0"/>
          <w:bCs w:val="0"/>
          <w:color w:val="000000"/>
          <w:spacing w:val="0"/>
        </w:rPr>
      </w:pPr>
      <w:r>
        <w:rPr>
          <w:b w:val="0"/>
          <w:bCs w:val="0"/>
          <w:color w:val="000000"/>
          <w:spacing w:val="0"/>
        </w:rPr>
        <w:t xml:space="preserve">The non-life premium and reserve risk sub-module is based on the following in accordance with </w:t>
      </w:r>
      <w:r>
        <w:rPr>
          <w:b w:val="0"/>
          <w:bCs w:val="0"/>
          <w:color w:val="000000"/>
          <w:spacing w:val="0"/>
        </w:rPr>
        <w:t xml:space="preserve"> </w:t>
      </w:r>
      <w:r>
        <w:rPr>
          <w:b w:val="0"/>
          <w:bCs w:val="0"/>
          <w:color w:val="000000"/>
          <w:spacing w:val="0"/>
        </w:rPr>
        <w:t>Article 115 of the Delegated Regulations:</w:t>
      </w:r>
    </w:p>
    <w:p>
      <w:pPr>
        <w:spacing w:before="120" w:after="200"/>
        <w:ind w:right="1525"/>
        <w:jc w:val="both"/>
      </w:pPr>
      <w:r>
        <w:rPr>
          <w:strike w:val="0"/>
          <w:u w:val="none"/>
        </w:rPr>
        <w:drawing>
          <wp:inline>
            <wp:extent cx="3514725" cy="180975"/>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40"/>
                    <a:stretch>
                      <a:fillRect/>
                    </a:stretch>
                  </pic:blipFill>
                  <pic:spPr>
                    <a:xfrm>
                      <a:off x="0" y="0"/>
                      <a:ext cx="3514725" cy="180975"/>
                    </a:xfrm>
                    <a:prstGeom prst="rect">
                      <a:avLst/>
                    </a:prstGeom>
                  </pic:spPr>
                </pic:pic>
              </a:graphicData>
            </a:graphic>
          </wp:inline>
        </w:drawing>
      </w:r>
    </w:p>
    <w:p>
      <w:pPr>
        <w:spacing w:before="0" w:after="0"/>
        <w:rPr>
          <w:rFonts w:ascii="Work Sans" w:eastAsia="Work Sans" w:hAnsi="Work Sans" w:cs="Work Sans"/>
          <w:sz w:val="22"/>
          <w:szCs w:val="22"/>
        </w:rPr>
      </w:pPr>
    </w:p>
    <w:p>
      <w:pPr>
        <w:numPr>
          <w:ilvl w:val="0"/>
          <w:numId w:val="98"/>
        </w:numPr>
        <w:spacing w:before="120" w:after="200"/>
        <w:ind w:left="993" w:right="1525" w:hanging="709"/>
        <w:jc w:val="both"/>
      </w:pPr>
      <w:r>
        <w:t>The volume measure, V, is calculated in accordance with Article 116(2) of the Delegated Regulations, subject to the following:</w:t>
      </w:r>
    </w:p>
    <w:p>
      <w:pPr>
        <w:numPr>
          <w:ilvl w:val="0"/>
          <w:numId w:val="99"/>
        </w:numPr>
        <w:tabs>
          <w:tab w:val="left" w:pos="857"/>
        </w:tabs>
        <w:spacing w:before="120" w:after="200"/>
        <w:ind w:left="851" w:right="1525" w:hanging="357"/>
        <w:jc w:val="both"/>
        <w:rPr>
          <w:rFonts w:ascii="Work Sans" w:eastAsia="Work Sans" w:hAnsi="Work Sans" w:cs="Work Sans"/>
          <w:sz w:val="22"/>
          <w:szCs w:val="22"/>
        </w:rPr>
      </w:pPr>
      <w:r>
        <w:t>Books have been segmented into homogeneous segments in accordance with Annex II of the Delegated Regulations on a consistent basis as that detailed in Section 4.1.</w:t>
      </w:r>
    </w:p>
    <w:p>
      <w:pPr>
        <w:numPr>
          <w:ilvl w:val="0"/>
          <w:numId w:val="99"/>
        </w:numPr>
        <w:tabs>
          <w:tab w:val="left" w:pos="857"/>
        </w:tabs>
        <w:spacing w:before="120" w:after="200"/>
        <w:ind w:left="851" w:right="1525" w:hanging="357"/>
        <w:jc w:val="both"/>
        <w:rPr>
          <w:rFonts w:ascii="Work Sans" w:eastAsia="Work Sans" w:hAnsi="Work Sans" w:cs="Work Sans"/>
          <w:sz w:val="22"/>
          <w:szCs w:val="22"/>
        </w:rPr>
      </w:pPr>
      <w:r>
        <w:t>The geographical diversification factor is assumed to be 1 on the basis that all retained premiums are written in the UK. Fronted books have nil impact on the volume measure although there are no fronted books.</w:t>
      </w:r>
    </w:p>
    <w:p>
      <w:pPr>
        <w:numPr>
          <w:ilvl w:val="0"/>
          <w:numId w:val="100"/>
        </w:numPr>
        <w:spacing w:before="120" w:after="200"/>
        <w:ind w:left="993" w:right="1525" w:hanging="709"/>
        <w:jc w:val="both"/>
      </w:pPr>
      <w:r>
        <w:t>The premium volume measure for above V, Vprem, is calculated as follows:</w:t>
      </w:r>
    </w:p>
    <w:p>
      <w:pPr>
        <w:spacing w:before="120" w:after="200"/>
        <w:ind w:right="1525"/>
        <w:jc w:val="both"/>
      </w:pPr>
      <w:r>
        <w:rPr>
          <w:strike w:val="0"/>
          <w:u w:val="none"/>
        </w:rPr>
        <w:drawing>
          <wp:inline>
            <wp:extent cx="2971800" cy="209550"/>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41"/>
                    <a:stretch>
                      <a:fillRect/>
                    </a:stretch>
                  </pic:blipFill>
                  <pic:spPr>
                    <a:xfrm>
                      <a:off x="0" y="0"/>
                      <a:ext cx="2971800" cy="209550"/>
                    </a:xfrm>
                    <a:prstGeom prst="rect">
                      <a:avLst/>
                    </a:prstGeom>
                  </pic:spPr>
                </pic:pic>
              </a:graphicData>
            </a:graphic>
          </wp:inline>
        </w:drawing>
      </w:r>
    </w:p>
    <w:p>
      <w:pPr>
        <w:numPr>
          <w:ilvl w:val="0"/>
          <w:numId w:val="101"/>
        </w:numPr>
        <w:tabs>
          <w:tab w:val="left" w:pos="857"/>
        </w:tabs>
        <w:spacing w:before="120" w:after="200"/>
        <w:ind w:left="851" w:right="1525" w:hanging="357"/>
        <w:jc w:val="both"/>
        <w:rPr>
          <w:rFonts w:ascii="Work Sans" w:eastAsia="Work Sans" w:hAnsi="Work Sans" w:cs="Work Sans"/>
          <w:sz w:val="22"/>
          <w:szCs w:val="22"/>
        </w:rPr>
      </w:pPr>
      <w:r>
        <w:t xml:space="preserve">The measure </w:t>
      </w:r>
      <w:r>
        <w:rPr>
          <w:strike w:val="0"/>
          <w:u w:val="none"/>
        </w:rPr>
        <w:drawing>
          <wp:inline>
            <wp:extent cx="152400" cy="180975"/>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42"/>
                    <a:stretch>
                      <a:fillRect/>
                    </a:stretch>
                  </pic:blipFill>
                  <pic:spPr>
                    <a:xfrm>
                      <a:off x="0" y="0"/>
                      <a:ext cx="152400" cy="180975"/>
                    </a:xfrm>
                    <a:prstGeom prst="rect">
                      <a:avLst/>
                    </a:prstGeom>
                  </pic:spPr>
                </pic:pic>
              </a:graphicData>
            </a:graphic>
          </wp:inline>
        </w:drawing>
      </w:r>
      <w:r>
        <w:t xml:space="preserve"> has been determined based on the forecasted earned premiums in the next year per the latest business plan.</w:t>
      </w:r>
    </w:p>
    <w:p>
      <w:pPr>
        <w:numPr>
          <w:ilvl w:val="0"/>
          <w:numId w:val="101"/>
        </w:numPr>
        <w:tabs>
          <w:tab w:val="left" w:pos="857"/>
        </w:tabs>
        <w:spacing w:before="120" w:after="200"/>
        <w:ind w:left="851" w:right="1525" w:hanging="357"/>
        <w:jc w:val="both"/>
        <w:rPr>
          <w:rFonts w:ascii="Work Sans" w:eastAsia="Work Sans" w:hAnsi="Work Sans" w:cs="Work Sans"/>
          <w:sz w:val="22"/>
          <w:szCs w:val="22"/>
        </w:rPr>
      </w:pPr>
      <w:r>
        <w:t>The measure Plast denotes the premiums earned in the last year.</w:t>
      </w:r>
    </w:p>
    <w:p>
      <w:pPr>
        <w:numPr>
          <w:ilvl w:val="0"/>
          <w:numId w:val="101"/>
        </w:numPr>
        <w:tabs>
          <w:tab w:val="left" w:pos="857"/>
        </w:tabs>
        <w:spacing w:before="120" w:after="200"/>
        <w:ind w:left="851" w:right="1525" w:hanging="357"/>
        <w:jc w:val="both"/>
        <w:rPr>
          <w:rFonts w:ascii="Work Sans" w:eastAsia="Work Sans" w:hAnsi="Work Sans" w:cs="Work Sans"/>
          <w:sz w:val="22"/>
          <w:szCs w:val="22"/>
        </w:rPr>
      </w:pPr>
      <w:r>
        <w:t xml:space="preserve">The measure </w:t>
      </w:r>
      <w:r>
        <w:rPr>
          <w:strike w:val="0"/>
          <w:u w:val="none"/>
        </w:rPr>
        <w:drawing>
          <wp:inline>
            <wp:extent cx="600075" cy="190500"/>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43"/>
                    <a:stretch>
                      <a:fillRect/>
                    </a:stretch>
                  </pic:blipFill>
                  <pic:spPr>
                    <a:xfrm>
                      <a:off x="0" y="0"/>
                      <a:ext cx="600075" cy="190500"/>
                    </a:xfrm>
                    <a:prstGeom prst="rect">
                      <a:avLst/>
                    </a:prstGeom>
                  </pic:spPr>
                </pic:pic>
              </a:graphicData>
            </a:graphic>
          </wp:inline>
        </w:drawing>
      </w:r>
      <w:r>
        <w:t xml:space="preserve"> relates to the portion of premiums earnings for books that are beyond 12 months, where applicable. </w:t>
      </w:r>
    </w:p>
    <w:p>
      <w:pPr>
        <w:numPr>
          <w:ilvl w:val="0"/>
          <w:numId w:val="101"/>
        </w:numPr>
        <w:tabs>
          <w:tab w:val="left" w:pos="857"/>
        </w:tabs>
        <w:spacing w:before="120" w:after="200"/>
        <w:ind w:left="851" w:right="1525" w:hanging="357"/>
        <w:jc w:val="both"/>
        <w:rPr>
          <w:rFonts w:ascii="Work Sans" w:eastAsia="Work Sans" w:hAnsi="Work Sans" w:cs="Work Sans"/>
          <w:sz w:val="22"/>
          <w:szCs w:val="22"/>
        </w:rPr>
      </w:pPr>
      <w:r>
        <w:t xml:space="preserve">The measure </w:t>
      </w:r>
      <w:r>
        <w:rPr>
          <w:strike w:val="0"/>
          <w:u w:val="none"/>
        </w:rPr>
        <w:drawing>
          <wp:inline>
            <wp:extent cx="504825" cy="180975"/>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44"/>
                    <a:stretch>
                      <a:fillRect/>
                    </a:stretch>
                  </pic:blipFill>
                  <pic:spPr>
                    <a:xfrm>
                      <a:off x="0" y="0"/>
                      <a:ext cx="504825" cy="180975"/>
                    </a:xfrm>
                    <a:prstGeom prst="rect">
                      <a:avLst/>
                    </a:prstGeom>
                  </pic:spPr>
                </pic:pic>
              </a:graphicData>
            </a:graphic>
          </wp:inline>
        </w:drawing>
      </w:r>
      <w:r>
        <w:t xml:space="preserve"> relates to premiums earning beyond 12m for BBNI policies. </w:t>
      </w:r>
    </w:p>
    <w:p>
      <w:pPr>
        <w:numPr>
          <w:ilvl w:val="0"/>
          <w:numId w:val="101"/>
        </w:numPr>
        <w:tabs>
          <w:tab w:val="left" w:pos="857"/>
        </w:tabs>
        <w:spacing w:before="120" w:after="200"/>
        <w:ind w:left="851" w:right="1525" w:hanging="357"/>
        <w:jc w:val="both"/>
        <w:rPr>
          <w:rFonts w:ascii="Work Sans" w:eastAsia="Work Sans" w:hAnsi="Work Sans" w:cs="Work Sans"/>
          <w:sz w:val="22"/>
          <w:szCs w:val="22"/>
        </w:rPr>
      </w:pPr>
      <w:r>
        <w:t xml:space="preserve">For all books, premium volumes have been selected net of reinsurance premiums in accordance with Article 116(5) of the Delegated Regulations. </w:t>
      </w:r>
    </w:p>
    <w:p>
      <w:pPr>
        <w:numPr>
          <w:ilvl w:val="0"/>
          <w:numId w:val="101"/>
        </w:numPr>
        <w:tabs>
          <w:tab w:val="left" w:pos="857"/>
        </w:tabs>
        <w:spacing w:before="120" w:after="200"/>
        <w:ind w:left="851" w:right="1525" w:hanging="357"/>
        <w:jc w:val="both"/>
        <w:rPr>
          <w:rFonts w:ascii="Work Sans" w:eastAsia="Work Sans" w:hAnsi="Work Sans" w:cs="Work Sans"/>
          <w:sz w:val="22"/>
          <w:szCs w:val="22"/>
        </w:rPr>
      </w:pPr>
      <w:r>
        <w:t>For books with reinsurance arrangements with counterparties in non-EEA and non-equivalent jurisdictions, reinsurance premiums can be deducted from the premium volume measures on the basis that collateral arrangements are in place in accordance with Article 213 of the Delegated Regulations.</w:t>
      </w:r>
    </w:p>
    <w:p>
      <w:pPr>
        <w:spacing w:before="120" w:after="200"/>
        <w:ind w:right="1525"/>
        <w:jc w:val="both"/>
        <w:rPr>
          <w:rFonts w:ascii="Calibri" w:eastAsia="Calibri" w:hAnsi="Calibri" w:cs="Calibri"/>
          <w:sz w:val="22"/>
          <w:szCs w:val="22"/>
        </w:rPr>
      </w:pPr>
    </w:p>
    <w:tbl>
      <w:tblPr>
        <w:tblW w:w="8217" w:type="dxa"/>
        <w:jc w:val="center"/>
        <w:tblCellMar>
          <w:top w:w="0" w:type="dxa"/>
          <w:left w:w="0" w:type="dxa"/>
          <w:bottom w:w="0" w:type="dxa"/>
          <w:right w:w="0" w:type="dxa"/>
        </w:tblCellMar>
      </w:tblPr>
      <w:tblGrid>
        <w:gridCol w:w="1966"/>
        <w:gridCol w:w="2562"/>
        <w:gridCol w:w="1277"/>
        <w:gridCol w:w="994"/>
        <w:gridCol w:w="1418"/>
      </w:tblGrid>
      <w:tr>
        <w:tblPrEx>
          <w:tblW w:w="8217" w:type="dxa"/>
          <w:jc w:val="center"/>
          <w:tblCellMar>
            <w:top w:w="0" w:type="dxa"/>
            <w:left w:w="0" w:type="dxa"/>
            <w:bottom w:w="0" w:type="dxa"/>
            <w:right w:w="0" w:type="dxa"/>
          </w:tblCellMar>
        </w:tblPrEx>
        <w:trPr>
          <w:trHeight w:val="290"/>
          <w:jc w:val="center"/>
        </w:trPr>
        <w:tc>
          <w:tcPr>
            <w:tcW w:w="8217" w:type="dxa"/>
            <w:gridSpan w:val="5"/>
            <w:tcBorders>
              <w:top w:val="single" w:sz="4" w:space="0" w:color="000000"/>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jc w:val="center"/>
              <w:rPr>
                <w:b w:val="0"/>
                <w:bCs w:val="0"/>
                <w:i w:val="0"/>
                <w:iCs w:val="0"/>
                <w:smallCaps w:val="0"/>
                <w:color w:val="000000"/>
                <w:sz w:val="16"/>
                <w:szCs w:val="16"/>
              </w:rPr>
            </w:pPr>
            <w:r>
              <w:rPr>
                <w:b w:val="0"/>
                <w:bCs w:val="0"/>
                <w:i w:val="0"/>
                <w:iCs w:val="0"/>
                <w:smallCaps w:val="0"/>
                <w:color w:val="000000"/>
                <w:sz w:val="16"/>
                <w:szCs w:val="16"/>
              </w:rPr>
              <w:t>£'000s</w:t>
            </w:r>
          </w:p>
        </w:tc>
      </w:tr>
      <w:tr>
        <w:tblPrEx>
          <w:tblW w:w="8217" w:type="dxa"/>
          <w:jc w:val="center"/>
          <w:tblCellMar>
            <w:top w:w="0" w:type="dxa"/>
            <w:left w:w="0" w:type="dxa"/>
            <w:bottom w:w="0" w:type="dxa"/>
            <w:right w:w="0" w:type="dxa"/>
          </w:tblCellMar>
        </w:tblPrEx>
        <w:trPr>
          <w:trHeight w:val="330"/>
          <w:jc w:val="center"/>
        </w:trPr>
        <w:tc>
          <w:tcPr>
            <w:tcW w:w="1963"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jc w:val="center"/>
              <w:rPr>
                <w:b w:val="0"/>
                <w:bCs w:val="0"/>
                <w:i w:val="0"/>
                <w:iCs w:val="0"/>
                <w:smallCaps w:val="0"/>
                <w:color w:val="000000"/>
                <w:sz w:val="16"/>
                <w:szCs w:val="16"/>
              </w:rPr>
            </w:pPr>
            <w:r>
              <w:rPr>
                <w:b w:val="0"/>
                <w:bCs w:val="0"/>
                <w:i w:val="0"/>
                <w:iCs w:val="0"/>
                <w:smallCaps w:val="0"/>
                <w:color w:val="000000"/>
                <w:sz w:val="16"/>
                <w:szCs w:val="16"/>
              </w:rPr>
              <w:t>HoD</w:t>
            </w:r>
          </w:p>
        </w:tc>
        <w:tc>
          <w:tcPr>
            <w:tcW w:w="2573"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center"/>
              <w:rPr>
                <w:b w:val="0"/>
                <w:bCs w:val="0"/>
                <w:i w:val="0"/>
                <w:iCs w:val="0"/>
                <w:smallCaps w:val="0"/>
                <w:color w:val="000000"/>
                <w:sz w:val="16"/>
                <w:szCs w:val="16"/>
              </w:rPr>
            </w:pPr>
            <w:r>
              <w:rPr>
                <w:b w:val="0"/>
                <w:bCs w:val="0"/>
                <w:i w:val="0"/>
                <w:iCs w:val="0"/>
                <w:smallCaps w:val="0"/>
                <w:color w:val="000000"/>
                <w:sz w:val="16"/>
                <w:szCs w:val="16"/>
              </w:rPr>
              <w:t>SII Segment</w:t>
            </w:r>
          </w:p>
        </w:tc>
        <w:tc>
          <w:tcPr>
            <w:tcW w:w="1281"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center"/>
              <w:rPr>
                <w:b w:val="0"/>
                <w:bCs w:val="0"/>
                <w:i w:val="0"/>
                <w:iCs w:val="0"/>
                <w:smallCaps w:val="0"/>
                <w:color w:val="000000"/>
                <w:sz w:val="16"/>
                <w:szCs w:val="16"/>
              </w:rPr>
            </w:pPr>
            <w:r>
              <w:rPr>
                <w:b w:val="0"/>
                <w:bCs w:val="0"/>
                <w:i w:val="0"/>
                <w:iCs w:val="0"/>
                <w:smallCaps w:val="0"/>
                <w:color w:val="000000"/>
                <w:sz w:val="16"/>
                <w:szCs w:val="16"/>
              </w:rPr>
              <w:t>P(last, segment)</w:t>
            </w:r>
          </w:p>
        </w:tc>
        <w:tc>
          <w:tcPr>
            <w:tcW w:w="997"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center"/>
              <w:rPr>
                <w:b w:val="0"/>
                <w:bCs w:val="0"/>
                <w:i w:val="0"/>
                <w:iCs w:val="0"/>
                <w:smallCaps w:val="0"/>
                <w:color w:val="000000"/>
                <w:sz w:val="16"/>
                <w:szCs w:val="16"/>
              </w:rPr>
            </w:pPr>
            <w:r>
              <w:rPr>
                <w:b w:val="0"/>
                <w:bCs w:val="0"/>
                <w:i w:val="0"/>
                <w:iCs w:val="0"/>
                <w:smallCaps w:val="0"/>
                <w:color w:val="000000"/>
                <w:sz w:val="16"/>
                <w:szCs w:val="16"/>
              </w:rPr>
              <w:t>Ps</w:t>
            </w:r>
          </w:p>
        </w:tc>
        <w:tc>
          <w:tcPr>
            <w:tcW w:w="1423"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center"/>
              <w:rPr>
                <w:b w:val="0"/>
                <w:bCs w:val="0"/>
                <w:i w:val="0"/>
                <w:iCs w:val="0"/>
                <w:smallCaps w:val="0"/>
                <w:color w:val="000000"/>
                <w:sz w:val="16"/>
                <w:szCs w:val="16"/>
              </w:rPr>
            </w:pPr>
            <w:r>
              <w:rPr>
                <w:b w:val="0"/>
                <w:bCs w:val="0"/>
                <w:i w:val="0"/>
                <w:iCs w:val="0"/>
                <w:smallCaps w:val="0"/>
                <w:color w:val="000000"/>
                <w:sz w:val="16"/>
                <w:szCs w:val="16"/>
              </w:rPr>
              <w:t>V(prem, segment)</w:t>
            </w:r>
          </w:p>
        </w:tc>
      </w:tr>
      <w:tr>
        <w:tblPrEx>
          <w:tblW w:w="8217" w:type="dxa"/>
          <w:jc w:val="center"/>
          <w:tblCellMar>
            <w:top w:w="0" w:type="dxa"/>
            <w:left w:w="0" w:type="dxa"/>
            <w:bottom w:w="0" w:type="dxa"/>
            <w:right w:w="0" w:type="dxa"/>
          </w:tblCellMar>
        </w:tblPrEx>
        <w:trPr>
          <w:trHeight w:val="570"/>
          <w:jc w:val="center"/>
        </w:trPr>
        <w:tc>
          <w:tcPr>
            <w:tcW w:w="1963" w:type="dxa"/>
            <w:tcBorders>
              <w:left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Property damage (PD) &amp;</w:t>
            </w:r>
            <w:r>
              <w:rPr>
                <w:b w:val="0"/>
                <w:bCs w:val="0"/>
                <w:i w:val="0"/>
                <w:iCs w:val="0"/>
                <w:smallCaps w:val="0"/>
                <w:color w:val="000000"/>
                <w:sz w:val="16"/>
                <w:szCs w:val="16"/>
              </w:rPr>
              <w:br/>
            </w:r>
            <w:r>
              <w:rPr>
                <w:b w:val="0"/>
                <w:bCs w:val="0"/>
                <w:i w:val="0"/>
                <w:iCs w:val="0"/>
                <w:smallCaps w:val="0"/>
                <w:color w:val="000000"/>
                <w:sz w:val="16"/>
                <w:szCs w:val="16"/>
              </w:rPr>
              <w:t>Bodily Injury (TP)</w:t>
            </w:r>
          </w:p>
        </w:tc>
        <w:tc>
          <w:tcPr>
            <w:tcW w:w="2573"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1 – Motor vehicle liability insurance</w:t>
            </w:r>
          </w:p>
        </w:tc>
        <w:tc>
          <w:tcPr>
            <w:tcW w:w="1281"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8,800</w:t>
            </w:r>
          </w:p>
        </w:tc>
        <w:tc>
          <w:tcPr>
            <w:tcW w:w="997"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10,070</w:t>
            </w:r>
          </w:p>
        </w:tc>
        <w:tc>
          <w:tcPr>
            <w:tcW w:w="1423"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10,070</w:t>
            </w:r>
          </w:p>
        </w:tc>
      </w:tr>
      <w:tr>
        <w:tblPrEx>
          <w:tblW w:w="8217" w:type="dxa"/>
          <w:jc w:val="center"/>
          <w:tblCellMar>
            <w:top w:w="0" w:type="dxa"/>
            <w:left w:w="0" w:type="dxa"/>
            <w:bottom w:w="0" w:type="dxa"/>
            <w:right w:w="0" w:type="dxa"/>
          </w:tblCellMar>
        </w:tblPrEx>
        <w:trPr>
          <w:trHeight w:val="530"/>
          <w:jc w:val="center"/>
        </w:trPr>
        <w:tc>
          <w:tcPr>
            <w:tcW w:w="1963" w:type="dxa"/>
            <w:tcBorders>
              <w:left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Accidental damage (AD) &amp;</w:t>
            </w:r>
            <w:r>
              <w:rPr>
                <w:b w:val="0"/>
                <w:bCs w:val="0"/>
                <w:i w:val="0"/>
                <w:iCs w:val="0"/>
                <w:smallCaps w:val="0"/>
                <w:color w:val="000000"/>
                <w:sz w:val="16"/>
                <w:szCs w:val="16"/>
              </w:rPr>
              <w:br/>
            </w:r>
            <w:r>
              <w:rPr>
                <w:b w:val="0"/>
                <w:bCs w:val="0"/>
                <w:i w:val="0"/>
                <w:iCs w:val="0"/>
                <w:smallCaps w:val="0"/>
                <w:color w:val="000000"/>
                <w:sz w:val="16"/>
                <w:szCs w:val="16"/>
              </w:rPr>
              <w:t>Windscreen damage (WS)</w:t>
            </w:r>
          </w:p>
        </w:tc>
        <w:tc>
          <w:tcPr>
            <w:tcW w:w="2573"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2 – Other motor insurance</w:t>
            </w:r>
          </w:p>
        </w:tc>
        <w:tc>
          <w:tcPr>
            <w:tcW w:w="1281"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870</w:t>
            </w:r>
          </w:p>
        </w:tc>
        <w:tc>
          <w:tcPr>
            <w:tcW w:w="997"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735</w:t>
            </w:r>
          </w:p>
        </w:tc>
        <w:tc>
          <w:tcPr>
            <w:tcW w:w="1423"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870</w:t>
            </w:r>
          </w:p>
        </w:tc>
      </w:tr>
      <w:tr>
        <w:tblPrEx>
          <w:tblW w:w="8217" w:type="dxa"/>
          <w:jc w:val="center"/>
          <w:tblCellMar>
            <w:top w:w="0" w:type="dxa"/>
            <w:left w:w="0" w:type="dxa"/>
            <w:bottom w:w="0" w:type="dxa"/>
            <w:right w:w="0" w:type="dxa"/>
          </w:tblCellMar>
        </w:tblPrEx>
        <w:trPr>
          <w:trHeight w:val="400"/>
          <w:jc w:val="center"/>
        </w:trPr>
        <w:tc>
          <w:tcPr>
            <w:tcW w:w="1963" w:type="dxa"/>
            <w:tcBorders>
              <w:left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Rescue</w:t>
            </w:r>
          </w:p>
        </w:tc>
        <w:tc>
          <w:tcPr>
            <w:tcW w:w="2573"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8 – Assistance</w:t>
            </w:r>
          </w:p>
        </w:tc>
        <w:tc>
          <w:tcPr>
            <w:tcW w:w="1281"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682</w:t>
            </w:r>
          </w:p>
        </w:tc>
        <w:tc>
          <w:tcPr>
            <w:tcW w:w="997"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434</w:t>
            </w:r>
          </w:p>
        </w:tc>
        <w:tc>
          <w:tcPr>
            <w:tcW w:w="1423"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682</w:t>
            </w:r>
          </w:p>
        </w:tc>
      </w:tr>
      <w:tr>
        <w:tblPrEx>
          <w:tblW w:w="8217" w:type="dxa"/>
          <w:jc w:val="center"/>
          <w:tblCellMar>
            <w:top w:w="0" w:type="dxa"/>
            <w:left w:w="0" w:type="dxa"/>
            <w:bottom w:w="0" w:type="dxa"/>
            <w:right w:w="0" w:type="dxa"/>
          </w:tblCellMar>
        </w:tblPrEx>
        <w:trPr>
          <w:trHeight w:val="370"/>
          <w:jc w:val="center"/>
        </w:trPr>
        <w:tc>
          <w:tcPr>
            <w:tcW w:w="1963"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Excess</w:t>
            </w:r>
          </w:p>
        </w:tc>
        <w:tc>
          <w:tcPr>
            <w:tcW w:w="2573"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9 – Miscellaneous financial loss</w:t>
            </w:r>
          </w:p>
        </w:tc>
        <w:tc>
          <w:tcPr>
            <w:tcW w:w="1281"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79</w:t>
            </w:r>
          </w:p>
        </w:tc>
        <w:tc>
          <w:tcPr>
            <w:tcW w:w="997"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72</w:t>
            </w:r>
          </w:p>
        </w:tc>
        <w:tc>
          <w:tcPr>
            <w:tcW w:w="1423"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79</w:t>
            </w:r>
          </w:p>
        </w:tc>
      </w:tr>
      <w:tr>
        <w:tblPrEx>
          <w:tblW w:w="8217" w:type="dxa"/>
          <w:jc w:val="center"/>
          <w:tblCellMar>
            <w:top w:w="0" w:type="dxa"/>
            <w:left w:w="0" w:type="dxa"/>
            <w:bottom w:w="0" w:type="dxa"/>
            <w:right w:w="0" w:type="dxa"/>
          </w:tblCellMar>
        </w:tblPrEx>
        <w:trPr>
          <w:trHeight w:val="290"/>
          <w:jc w:val="center"/>
        </w:trPr>
        <w:tc>
          <w:tcPr>
            <w:tcW w:w="1973" w:type="dxa"/>
            <w:shd w:val="clear" w:color="auto" w:fill="FFFFFF"/>
            <w:noWrap w:val="0"/>
            <w:tcMar>
              <w:top w:w="0" w:type="dxa"/>
              <w:left w:w="113" w:type="dxa"/>
              <w:bottom w:w="0" w:type="dxa"/>
              <w:right w:w="113"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 </w:t>
            </w:r>
          </w:p>
        </w:tc>
        <w:tc>
          <w:tcPr>
            <w:tcW w:w="2568"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bCs/>
                <w:i w:val="0"/>
                <w:iCs w:val="0"/>
                <w:smallCaps w:val="0"/>
                <w:color w:val="000000"/>
                <w:sz w:val="16"/>
                <w:szCs w:val="16"/>
              </w:rPr>
              <w:t>Total</w:t>
            </w:r>
            <w:r>
              <w:rPr>
                <w:b/>
                <w:bCs/>
                <w:i w:val="0"/>
                <w:iCs w:val="0"/>
                <w:smallCaps w:val="0"/>
                <w:color w:val="000000"/>
                <w:sz w:val="16"/>
                <w:szCs w:val="16"/>
              </w:rPr>
              <w:t xml:space="preserve">   </w:t>
            </w:r>
          </w:p>
        </w:tc>
        <w:tc>
          <w:tcPr>
            <w:tcW w:w="1281"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bCs/>
                <w:i w:val="0"/>
                <w:iCs w:val="0"/>
                <w:smallCaps w:val="0"/>
                <w:color w:val="000000"/>
                <w:sz w:val="16"/>
                <w:szCs w:val="16"/>
              </w:rPr>
              <w:t>10,433</w:t>
            </w:r>
          </w:p>
        </w:tc>
        <w:tc>
          <w:tcPr>
            <w:tcW w:w="997"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bCs/>
                <w:i w:val="0"/>
                <w:iCs w:val="0"/>
                <w:smallCaps w:val="0"/>
                <w:color w:val="000000"/>
                <w:sz w:val="16"/>
                <w:szCs w:val="16"/>
              </w:rPr>
              <w:t>11,312</w:t>
            </w:r>
          </w:p>
        </w:tc>
        <w:tc>
          <w:tcPr>
            <w:tcW w:w="1423"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bCs/>
                <w:i w:val="0"/>
                <w:iCs w:val="0"/>
                <w:smallCaps w:val="0"/>
                <w:color w:val="000000"/>
                <w:sz w:val="16"/>
                <w:szCs w:val="16"/>
              </w:rPr>
              <w:t>11,702</w:t>
            </w:r>
          </w:p>
        </w:tc>
      </w:tr>
    </w:tbl>
    <w:p>
      <w:pPr>
        <w:spacing w:before="0" w:after="0"/>
        <w:rPr>
          <w:rFonts w:ascii="Work Sans" w:eastAsia="Work Sans" w:hAnsi="Work Sans" w:cs="Work Sans"/>
          <w:sz w:val="22"/>
          <w:szCs w:val="22"/>
        </w:rPr>
      </w:pPr>
    </w:p>
    <w:p>
      <w:pPr>
        <w:spacing w:before="0" w:after="0"/>
        <w:rPr>
          <w:rFonts w:ascii="Work Sans" w:eastAsia="Work Sans" w:hAnsi="Work Sans" w:cs="Work Sans"/>
          <w:sz w:val="22"/>
          <w:szCs w:val="22"/>
        </w:rPr>
      </w:pPr>
    </w:p>
    <w:p>
      <w:pPr>
        <w:numPr>
          <w:ilvl w:val="0"/>
          <w:numId w:val="102"/>
        </w:numPr>
        <w:spacing w:before="120" w:after="200"/>
        <w:ind w:left="993" w:right="1525" w:hanging="709"/>
        <w:jc w:val="both"/>
      </w:pPr>
      <w:r>
        <w:t xml:space="preserve">The reserve volume measure for V, </w:t>
      </w:r>
      <w:r>
        <w:rPr>
          <w:strike w:val="0"/>
          <w:u w:val="none"/>
        </w:rPr>
        <w:drawing>
          <wp:inline>
            <wp:extent cx="276225" cy="180975"/>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45"/>
                    <a:stretch>
                      <a:fillRect/>
                    </a:stretch>
                  </pic:blipFill>
                  <pic:spPr>
                    <a:xfrm>
                      <a:off x="0" y="0"/>
                      <a:ext cx="276225" cy="180975"/>
                    </a:xfrm>
                    <a:prstGeom prst="rect">
                      <a:avLst/>
                    </a:prstGeom>
                  </pic:spPr>
                </pic:pic>
              </a:graphicData>
            </a:graphic>
          </wp:inline>
        </w:drawing>
      </w:r>
      <w:r>
        <w:t xml:space="preserve"> , is estimated as follows:</w:t>
      </w:r>
    </w:p>
    <w:p>
      <w:pPr>
        <w:spacing w:before="0" w:after="0"/>
      </w:pPr>
      <w:r>
        <w:rPr>
          <w:strike w:val="0"/>
          <w:u w:val="none"/>
        </w:rPr>
        <w:drawing>
          <wp:inline>
            <wp:extent cx="1952625" cy="400050"/>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46"/>
                    <a:stretch>
                      <a:fillRect/>
                    </a:stretch>
                  </pic:blipFill>
                  <pic:spPr>
                    <a:xfrm>
                      <a:off x="0" y="0"/>
                      <a:ext cx="1952625" cy="400050"/>
                    </a:xfrm>
                    <a:prstGeom prst="rect">
                      <a:avLst/>
                    </a:prstGeom>
                  </pic:spPr>
                </pic:pic>
              </a:graphicData>
            </a:graphic>
          </wp:inline>
        </w:drawing>
      </w:r>
    </w:p>
    <w:p>
      <w:pPr>
        <w:spacing w:before="0" w:after="0"/>
        <w:rPr>
          <w:rFonts w:ascii="Calibri" w:eastAsia="Calibri" w:hAnsi="Calibri" w:cs="Calibri"/>
          <w:sz w:val="22"/>
          <w:szCs w:val="22"/>
        </w:rPr>
      </w:pPr>
    </w:p>
    <w:p>
      <w:pPr>
        <w:spacing w:before="0" w:after="0"/>
        <w:rPr>
          <w:rFonts w:ascii="Calibri" w:eastAsia="Calibri" w:hAnsi="Calibri" w:cs="Calibri"/>
          <w:sz w:val="22"/>
          <w:szCs w:val="22"/>
        </w:rPr>
      </w:pPr>
    </w:p>
    <w:p>
      <w:pPr>
        <w:keepNext/>
        <w:widowControl/>
        <w:spacing w:before="120" w:after="120"/>
        <w:ind w:left="720"/>
        <w:jc w:val="both"/>
      </w:pPr>
      <w:r>
        <w:t>where:</w:t>
      </w:r>
    </w:p>
    <w:p>
      <w:pPr>
        <w:numPr>
          <w:ilvl w:val="0"/>
          <w:numId w:val="103"/>
        </w:numPr>
        <w:tabs>
          <w:tab w:val="left" w:pos="857"/>
        </w:tabs>
        <w:spacing w:before="120" w:after="200"/>
        <w:ind w:left="851" w:right="1525" w:hanging="357"/>
        <w:jc w:val="both"/>
        <w:rPr>
          <w:rFonts w:ascii="Work Sans" w:eastAsia="Work Sans" w:hAnsi="Work Sans" w:cs="Work Sans"/>
          <w:sz w:val="22"/>
          <w:szCs w:val="22"/>
        </w:rPr>
      </w:pPr>
      <w:r>
        <w:rPr>
          <w:strike w:val="0"/>
          <w:u w:val="none"/>
        </w:rPr>
        <w:drawing>
          <wp:inline>
            <wp:extent cx="533400" cy="190500"/>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47"/>
                    <a:stretch>
                      <a:fillRect/>
                    </a:stretch>
                  </pic:blipFill>
                  <pic:spPr>
                    <a:xfrm>
                      <a:off x="0" y="0"/>
                      <a:ext cx="533400" cy="190500"/>
                    </a:xfrm>
                    <a:prstGeom prst="rect">
                      <a:avLst/>
                    </a:prstGeom>
                  </pic:spPr>
                </pic:pic>
              </a:graphicData>
            </a:graphic>
          </wp:inline>
        </w:drawing>
      </w:r>
      <w:r>
        <w:t xml:space="preserve"> is the discounted net claims OS &amp; IBNR excluding management loads, including Earned ENIDs and QS/Sliding scale commission adjustment for segment s.</w:t>
      </w:r>
    </w:p>
    <w:p>
      <w:pPr>
        <w:numPr>
          <w:ilvl w:val="0"/>
          <w:numId w:val="103"/>
        </w:numPr>
        <w:tabs>
          <w:tab w:val="left" w:pos="857"/>
        </w:tabs>
        <w:spacing w:before="120" w:after="200"/>
        <w:ind w:left="851" w:right="1525" w:hanging="357"/>
        <w:jc w:val="both"/>
        <w:rPr>
          <w:rFonts w:ascii="Work Sans" w:eastAsia="Work Sans" w:hAnsi="Work Sans" w:cs="Work Sans"/>
          <w:sz w:val="22"/>
          <w:szCs w:val="22"/>
        </w:rPr>
      </w:pPr>
      <w:r>
        <w:rPr>
          <w:strike w:val="0"/>
          <w:u w:val="none"/>
        </w:rPr>
        <w:drawing>
          <wp:inline>
            <wp:extent cx="323850" cy="180975"/>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48"/>
                    <a:stretch>
                      <a:fillRect/>
                    </a:stretch>
                  </pic:blipFill>
                  <pic:spPr>
                    <a:xfrm>
                      <a:off x="0" y="0"/>
                      <a:ext cx="323850" cy="180975"/>
                    </a:xfrm>
                    <a:prstGeom prst="rect">
                      <a:avLst/>
                    </a:prstGeom>
                  </pic:spPr>
                </pic:pic>
              </a:graphicData>
            </a:graphic>
          </wp:inline>
        </w:drawing>
      </w:r>
      <w:r>
        <w:t xml:space="preserve"> is the earned discounted share of expenses allocated to segment s based on proportionality.</w:t>
      </w:r>
    </w:p>
    <w:tbl>
      <w:tblPr>
        <w:tblW w:w="7933" w:type="dxa"/>
        <w:jc w:val="center"/>
        <w:tblCellMar>
          <w:top w:w="0" w:type="dxa"/>
          <w:left w:w="0" w:type="dxa"/>
          <w:bottom w:w="0" w:type="dxa"/>
          <w:right w:w="0" w:type="dxa"/>
        </w:tblCellMar>
      </w:tblPr>
      <w:tblGrid>
        <w:gridCol w:w="1981"/>
        <w:gridCol w:w="1701"/>
        <w:gridCol w:w="1418"/>
        <w:gridCol w:w="1698"/>
        <w:gridCol w:w="1135"/>
      </w:tblGrid>
      <w:tr>
        <w:tblPrEx>
          <w:tblW w:w="7933" w:type="dxa"/>
          <w:jc w:val="center"/>
          <w:tblCellMar>
            <w:top w:w="0" w:type="dxa"/>
            <w:left w:w="0" w:type="dxa"/>
            <w:bottom w:w="0" w:type="dxa"/>
            <w:right w:w="0" w:type="dxa"/>
          </w:tblCellMar>
        </w:tblPrEx>
        <w:trPr>
          <w:trHeight w:val="265"/>
          <w:jc w:val="center"/>
        </w:trPr>
        <w:tc>
          <w:tcPr>
            <w:tcW w:w="7933" w:type="dxa"/>
            <w:gridSpan w:val="5"/>
            <w:tcBorders>
              <w:top w:val="single" w:sz="4" w:space="0" w:color="000000"/>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jc w:val="center"/>
              <w:rPr>
                <w:b w:val="0"/>
                <w:bCs w:val="0"/>
                <w:i w:val="0"/>
                <w:iCs w:val="0"/>
                <w:smallCaps w:val="0"/>
                <w:color w:val="000000"/>
                <w:sz w:val="16"/>
                <w:szCs w:val="16"/>
              </w:rPr>
            </w:pPr>
            <w:r>
              <w:rPr>
                <w:b w:val="0"/>
                <w:bCs w:val="0"/>
                <w:i w:val="0"/>
                <w:iCs w:val="0"/>
                <w:smallCaps w:val="0"/>
                <w:color w:val="000000"/>
                <w:sz w:val="16"/>
                <w:szCs w:val="16"/>
              </w:rPr>
              <w:t>£'000s</w:t>
            </w:r>
          </w:p>
        </w:tc>
      </w:tr>
      <w:tr>
        <w:tblPrEx>
          <w:tblW w:w="7933" w:type="dxa"/>
          <w:jc w:val="center"/>
          <w:tblCellMar>
            <w:top w:w="0" w:type="dxa"/>
            <w:left w:w="0" w:type="dxa"/>
            <w:bottom w:w="0" w:type="dxa"/>
            <w:right w:w="0" w:type="dxa"/>
          </w:tblCellMar>
        </w:tblPrEx>
        <w:trPr>
          <w:trHeight w:val="594"/>
          <w:jc w:val="center"/>
        </w:trPr>
        <w:tc>
          <w:tcPr>
            <w:tcW w:w="1980"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jc w:val="center"/>
              <w:rPr>
                <w:b w:val="0"/>
                <w:bCs w:val="0"/>
                <w:i w:val="0"/>
                <w:iCs w:val="0"/>
                <w:smallCaps w:val="0"/>
                <w:color w:val="000000"/>
                <w:sz w:val="16"/>
                <w:szCs w:val="16"/>
              </w:rPr>
            </w:pPr>
            <w:r>
              <w:rPr>
                <w:b w:val="0"/>
                <w:bCs w:val="0"/>
                <w:i w:val="0"/>
                <w:iCs w:val="0"/>
                <w:smallCaps w:val="0"/>
                <w:color w:val="000000"/>
                <w:sz w:val="16"/>
                <w:szCs w:val="16"/>
              </w:rPr>
              <w:t>HoD</w:t>
            </w:r>
          </w:p>
        </w:tc>
        <w:tc>
          <w:tcPr>
            <w:tcW w:w="1706"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16"/>
                <w:szCs w:val="16"/>
              </w:rPr>
            </w:pPr>
            <w:r>
              <w:rPr>
                <w:b w:val="0"/>
                <w:bCs w:val="0"/>
                <w:i w:val="0"/>
                <w:iCs w:val="0"/>
                <w:smallCaps w:val="0"/>
                <w:color w:val="000000"/>
                <w:sz w:val="16"/>
                <w:szCs w:val="16"/>
              </w:rPr>
              <w:t>SII Segment</w:t>
            </w:r>
          </w:p>
        </w:tc>
        <w:tc>
          <w:tcPr>
            <w:tcW w:w="1422"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16"/>
                <w:szCs w:val="16"/>
              </w:rPr>
            </w:pPr>
            <w:r>
              <w:rPr>
                <w:b w:val="0"/>
                <w:bCs w:val="0"/>
                <w:i w:val="0"/>
                <w:iCs w:val="0"/>
                <w:smallCaps w:val="0"/>
                <w:color w:val="000000"/>
                <w:sz w:val="16"/>
                <w:szCs w:val="16"/>
              </w:rPr>
              <w:t xml:space="preserve">Net Discounted </w:t>
            </w:r>
            <w:r>
              <w:rPr>
                <w:b w:val="0"/>
                <w:bCs w:val="0"/>
                <w:i w:val="0"/>
                <w:iCs w:val="0"/>
                <w:smallCaps w:val="0"/>
                <w:color w:val="000000"/>
                <w:sz w:val="16"/>
                <w:szCs w:val="16"/>
              </w:rPr>
              <w:br/>
            </w:r>
            <w:r>
              <w:rPr>
                <w:b w:val="0"/>
                <w:bCs w:val="0"/>
                <w:i w:val="0"/>
                <w:iCs w:val="0"/>
                <w:smallCaps w:val="0"/>
                <w:color w:val="000000"/>
                <w:sz w:val="16"/>
                <w:szCs w:val="16"/>
              </w:rPr>
              <w:t>Claims OS &amp; IBNR</w:t>
            </w:r>
          </w:p>
        </w:tc>
        <w:tc>
          <w:tcPr>
            <w:tcW w:w="1706"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16"/>
                <w:szCs w:val="16"/>
              </w:rPr>
            </w:pPr>
            <w:r>
              <w:rPr>
                <w:b w:val="0"/>
                <w:bCs w:val="0"/>
                <w:i w:val="0"/>
                <w:iCs w:val="0"/>
                <w:smallCaps w:val="0"/>
                <w:color w:val="000000"/>
                <w:sz w:val="16"/>
                <w:szCs w:val="16"/>
              </w:rPr>
              <w:t>Disc. RO expense provision (earned)</w:t>
            </w:r>
          </w:p>
        </w:tc>
        <w:tc>
          <w:tcPr>
            <w:tcW w:w="1139"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center"/>
              <w:rPr>
                <w:b w:val="0"/>
                <w:bCs w:val="0"/>
                <w:i w:val="0"/>
                <w:iCs w:val="0"/>
                <w:smallCaps w:val="0"/>
                <w:color w:val="000000"/>
                <w:sz w:val="16"/>
                <w:szCs w:val="16"/>
              </w:rPr>
            </w:pPr>
            <w:r>
              <w:rPr>
                <w:b w:val="0"/>
                <w:bCs w:val="0"/>
                <w:i w:val="0"/>
                <w:iCs w:val="0"/>
                <w:smallCaps w:val="0"/>
                <w:color w:val="000000"/>
                <w:sz w:val="16"/>
                <w:szCs w:val="16"/>
              </w:rPr>
              <w:t>V(res,s)</w:t>
            </w:r>
          </w:p>
        </w:tc>
      </w:tr>
      <w:tr>
        <w:tblPrEx>
          <w:tblW w:w="7933" w:type="dxa"/>
          <w:jc w:val="center"/>
          <w:tblCellMar>
            <w:top w:w="0" w:type="dxa"/>
            <w:left w:w="0" w:type="dxa"/>
            <w:bottom w:w="0" w:type="dxa"/>
            <w:right w:w="0" w:type="dxa"/>
          </w:tblCellMar>
        </w:tblPrEx>
        <w:trPr>
          <w:trHeight w:val="658"/>
          <w:jc w:val="center"/>
        </w:trPr>
        <w:tc>
          <w:tcPr>
            <w:tcW w:w="198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Property damage (PD) &amp;</w:t>
            </w:r>
            <w:r>
              <w:rPr>
                <w:b w:val="0"/>
                <w:bCs w:val="0"/>
                <w:i w:val="0"/>
                <w:iCs w:val="0"/>
                <w:smallCaps w:val="0"/>
                <w:color w:val="000000"/>
                <w:sz w:val="16"/>
                <w:szCs w:val="16"/>
              </w:rPr>
              <w:br/>
            </w:r>
            <w:r>
              <w:rPr>
                <w:b w:val="0"/>
                <w:bCs w:val="0"/>
                <w:i w:val="0"/>
                <w:iCs w:val="0"/>
                <w:smallCaps w:val="0"/>
                <w:color w:val="000000"/>
                <w:sz w:val="16"/>
                <w:szCs w:val="16"/>
              </w:rPr>
              <w:t>Bodily Injury (TP)</w:t>
            </w:r>
          </w:p>
        </w:tc>
        <w:tc>
          <w:tcPr>
            <w:tcW w:w="1706"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1 – Motor vehicle liability insurance</w:t>
            </w:r>
          </w:p>
        </w:tc>
        <w:tc>
          <w:tcPr>
            <w:tcW w:w="1422"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32,416</w:t>
            </w:r>
          </w:p>
        </w:tc>
        <w:tc>
          <w:tcPr>
            <w:tcW w:w="1706"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4,342</w:t>
            </w:r>
          </w:p>
        </w:tc>
        <w:tc>
          <w:tcPr>
            <w:tcW w:w="1139"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36,758</w:t>
            </w:r>
          </w:p>
        </w:tc>
      </w:tr>
      <w:tr>
        <w:tblPrEx>
          <w:tblW w:w="7933" w:type="dxa"/>
          <w:jc w:val="center"/>
          <w:tblCellMar>
            <w:top w:w="0" w:type="dxa"/>
            <w:left w:w="0" w:type="dxa"/>
            <w:bottom w:w="0" w:type="dxa"/>
            <w:right w:w="0" w:type="dxa"/>
          </w:tblCellMar>
        </w:tblPrEx>
        <w:trPr>
          <w:trHeight w:val="649"/>
          <w:jc w:val="center"/>
        </w:trPr>
        <w:tc>
          <w:tcPr>
            <w:tcW w:w="198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Accidental damage (AD) &amp;</w:t>
            </w:r>
            <w:r>
              <w:rPr>
                <w:b w:val="0"/>
                <w:bCs w:val="0"/>
                <w:i w:val="0"/>
                <w:iCs w:val="0"/>
                <w:smallCaps w:val="0"/>
                <w:color w:val="000000"/>
                <w:sz w:val="16"/>
                <w:szCs w:val="16"/>
              </w:rPr>
              <w:br/>
            </w:r>
            <w:r>
              <w:rPr>
                <w:b w:val="0"/>
                <w:bCs w:val="0"/>
                <w:i w:val="0"/>
                <w:iCs w:val="0"/>
                <w:smallCaps w:val="0"/>
                <w:color w:val="000000"/>
                <w:sz w:val="16"/>
                <w:szCs w:val="16"/>
              </w:rPr>
              <w:t>Windscreen damage (WS)</w:t>
            </w:r>
          </w:p>
        </w:tc>
        <w:tc>
          <w:tcPr>
            <w:tcW w:w="1706"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2 – Other motor insurance</w:t>
            </w:r>
          </w:p>
        </w:tc>
        <w:tc>
          <w:tcPr>
            <w:tcW w:w="1422"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1,131</w:t>
            </w:r>
          </w:p>
        </w:tc>
        <w:tc>
          <w:tcPr>
            <w:tcW w:w="1706"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138</w:t>
            </w:r>
          </w:p>
        </w:tc>
        <w:tc>
          <w:tcPr>
            <w:tcW w:w="1139"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1,271</w:t>
            </w:r>
          </w:p>
        </w:tc>
      </w:tr>
      <w:tr>
        <w:tblPrEx>
          <w:tblW w:w="7933" w:type="dxa"/>
          <w:jc w:val="center"/>
          <w:tblCellMar>
            <w:top w:w="0" w:type="dxa"/>
            <w:left w:w="0" w:type="dxa"/>
            <w:bottom w:w="0" w:type="dxa"/>
            <w:right w:w="0" w:type="dxa"/>
          </w:tblCellMar>
        </w:tblPrEx>
        <w:trPr>
          <w:trHeight w:val="347"/>
          <w:jc w:val="center"/>
        </w:trPr>
        <w:tc>
          <w:tcPr>
            <w:tcW w:w="1980" w:type="dxa"/>
            <w:tcBorders>
              <w:left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Rescue</w:t>
            </w:r>
          </w:p>
        </w:tc>
        <w:tc>
          <w:tcPr>
            <w:tcW w:w="1706"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8 – Assistance</w:t>
            </w:r>
          </w:p>
        </w:tc>
        <w:tc>
          <w:tcPr>
            <w:tcW w:w="1422"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-23</w:t>
            </w:r>
          </w:p>
        </w:tc>
        <w:tc>
          <w:tcPr>
            <w:tcW w:w="1706"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-0.5</w:t>
            </w:r>
          </w:p>
        </w:tc>
        <w:tc>
          <w:tcPr>
            <w:tcW w:w="1139"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0</w:t>
            </w:r>
          </w:p>
        </w:tc>
      </w:tr>
      <w:tr>
        <w:tblPrEx>
          <w:tblW w:w="7933" w:type="dxa"/>
          <w:jc w:val="center"/>
          <w:tblCellMar>
            <w:top w:w="0" w:type="dxa"/>
            <w:left w:w="0" w:type="dxa"/>
            <w:bottom w:w="0" w:type="dxa"/>
            <w:right w:w="0" w:type="dxa"/>
          </w:tblCellMar>
        </w:tblPrEx>
        <w:trPr>
          <w:trHeight w:val="365"/>
          <w:jc w:val="center"/>
        </w:trPr>
        <w:tc>
          <w:tcPr>
            <w:tcW w:w="1980"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Excess</w:t>
            </w:r>
          </w:p>
        </w:tc>
        <w:tc>
          <w:tcPr>
            <w:tcW w:w="1706"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rPr>
                <w:b w:val="0"/>
                <w:bCs w:val="0"/>
                <w:i w:val="0"/>
                <w:iCs w:val="0"/>
                <w:smallCaps w:val="0"/>
                <w:color w:val="000000"/>
                <w:sz w:val="16"/>
                <w:szCs w:val="16"/>
              </w:rPr>
            </w:pPr>
            <w:r>
              <w:rPr>
                <w:b w:val="0"/>
                <w:bCs w:val="0"/>
                <w:i w:val="0"/>
                <w:iCs w:val="0"/>
                <w:smallCaps w:val="0"/>
                <w:color w:val="000000"/>
                <w:sz w:val="16"/>
                <w:szCs w:val="16"/>
              </w:rPr>
              <w:t>9 – Miscellaneous financial loss</w:t>
            </w:r>
          </w:p>
        </w:tc>
        <w:tc>
          <w:tcPr>
            <w:tcW w:w="1422"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18</w:t>
            </w:r>
          </w:p>
        </w:tc>
        <w:tc>
          <w:tcPr>
            <w:tcW w:w="1706"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0.4</w:t>
            </w:r>
          </w:p>
        </w:tc>
        <w:tc>
          <w:tcPr>
            <w:tcW w:w="1139" w:type="dxa"/>
            <w:tcBorders>
              <w:right w:val="single" w:sz="4" w:space="0" w:color="000000"/>
            </w:tcBorders>
            <w:shd w:val="clear" w:color="auto" w:fill="FFFFFF"/>
            <w:noWrap w:val="0"/>
            <w:tcMar>
              <w:top w:w="0" w:type="dxa"/>
              <w:left w:w="113" w:type="dxa"/>
              <w:bottom w:w="0" w:type="dxa"/>
              <w:right w:w="108" w:type="dxa"/>
            </w:tcMar>
            <w:vAlign w:val="center"/>
            <w:hideMark/>
          </w:tcPr>
          <w:p>
            <w:pPr>
              <w:widowControl/>
              <w:spacing w:before="0" w:after="0"/>
              <w:jc w:val="right"/>
              <w:rPr>
                <w:b w:val="0"/>
                <w:bCs w:val="0"/>
                <w:i w:val="0"/>
                <w:iCs w:val="0"/>
                <w:smallCaps w:val="0"/>
                <w:color w:val="000000"/>
                <w:sz w:val="16"/>
                <w:szCs w:val="16"/>
              </w:rPr>
            </w:pPr>
            <w:r>
              <w:rPr>
                <w:b w:val="0"/>
                <w:bCs w:val="0"/>
                <w:i w:val="0"/>
                <w:iCs w:val="0"/>
                <w:smallCaps w:val="0"/>
                <w:color w:val="000000"/>
                <w:sz w:val="16"/>
                <w:szCs w:val="16"/>
              </w:rPr>
              <w:t>18</w:t>
            </w:r>
          </w:p>
        </w:tc>
      </w:tr>
      <w:tr>
        <w:tblPrEx>
          <w:tblW w:w="7933" w:type="dxa"/>
          <w:jc w:val="center"/>
          <w:tblCellMar>
            <w:top w:w="0" w:type="dxa"/>
            <w:left w:w="0" w:type="dxa"/>
            <w:bottom w:w="0" w:type="dxa"/>
            <w:right w:w="0" w:type="dxa"/>
          </w:tblCellMar>
        </w:tblPrEx>
        <w:trPr>
          <w:trHeight w:val="265"/>
          <w:jc w:val="center"/>
        </w:trPr>
        <w:tc>
          <w:tcPr>
            <w:tcW w:w="1990" w:type="dxa"/>
            <w:shd w:val="clear" w:color="auto" w:fill="FFFFFF"/>
            <w:noWrap w:val="0"/>
            <w:tcMar>
              <w:top w:w="0" w:type="dxa"/>
              <w:left w:w="113" w:type="dxa"/>
              <w:bottom w:w="0" w:type="dxa"/>
              <w:right w:w="113" w:type="dxa"/>
            </w:tcMar>
            <w:vAlign w:val="bottom"/>
            <w:hideMark/>
          </w:tcPr>
          <w:p>
            <w:pPr>
              <w:widowControl/>
              <w:spacing w:before="0" w:after="0"/>
              <w:rPr>
                <w:b w:val="0"/>
                <w:bCs w:val="0"/>
                <w:i w:val="0"/>
                <w:iCs w:val="0"/>
                <w:smallCaps w:val="0"/>
                <w:color w:val="000000"/>
              </w:rPr>
            </w:pPr>
            <w:r>
              <w:rPr>
                <w:b w:val="0"/>
                <w:bCs w:val="0"/>
                <w:i w:val="0"/>
                <w:iCs w:val="0"/>
                <w:smallCaps w:val="0"/>
                <w:color w:val="000000"/>
              </w:rPr>
              <w:t> </w:t>
            </w:r>
          </w:p>
        </w:tc>
        <w:tc>
          <w:tcPr>
            <w:tcW w:w="1701" w:type="dxa"/>
            <w:tcBorders>
              <w:left w:val="single" w:sz="4" w:space="0" w:color="000000"/>
              <w:bottom w:val="single" w:sz="4" w:space="0" w:color="000000"/>
              <w:right w:val="single" w:sz="4" w:space="0" w:color="000000"/>
            </w:tcBorders>
            <w:shd w:val="clear" w:color="auto" w:fill="FFFFFF"/>
            <w:noWrap w:val="0"/>
            <w:tcMar>
              <w:top w:w="0" w:type="dxa"/>
              <w:left w:w="108"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bCs/>
                <w:i w:val="0"/>
                <w:iCs w:val="0"/>
                <w:smallCaps w:val="0"/>
                <w:color w:val="000000"/>
                <w:sz w:val="16"/>
                <w:szCs w:val="16"/>
              </w:rPr>
              <w:t>Total</w:t>
            </w:r>
            <w:r>
              <w:rPr>
                <w:b/>
                <w:bCs/>
                <w:i w:val="0"/>
                <w:iCs w:val="0"/>
                <w:smallCaps w:val="0"/>
                <w:color w:val="000000"/>
                <w:sz w:val="16"/>
                <w:szCs w:val="16"/>
              </w:rPr>
              <w:t xml:space="preserve">   </w:t>
            </w:r>
          </w:p>
        </w:tc>
        <w:tc>
          <w:tcPr>
            <w:tcW w:w="1422"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bCs/>
                <w:i w:val="0"/>
                <w:iCs w:val="0"/>
                <w:smallCaps w:val="0"/>
                <w:color w:val="000000"/>
                <w:sz w:val="16"/>
                <w:szCs w:val="16"/>
              </w:rPr>
              <w:t>33,567</w:t>
            </w:r>
          </w:p>
        </w:tc>
        <w:tc>
          <w:tcPr>
            <w:tcW w:w="1706" w:type="dxa"/>
            <w:tcBorders>
              <w:bottom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bCs/>
                <w:i w:val="0"/>
                <w:iCs w:val="0"/>
                <w:smallCaps w:val="0"/>
                <w:color w:val="000000"/>
                <w:sz w:val="16"/>
                <w:szCs w:val="16"/>
              </w:rPr>
              <w:t>4,480</w:t>
            </w:r>
          </w:p>
        </w:tc>
        <w:tc>
          <w:tcPr>
            <w:tcW w:w="1139" w:type="dxa"/>
            <w:tcBorders>
              <w:top w:val="single" w:sz="4" w:space="0" w:color="000000"/>
              <w:bottom w:val="single" w:sz="4" w:space="0" w:color="000000"/>
              <w:right w:val="single" w:sz="4" w:space="0" w:color="000000"/>
            </w:tcBorders>
            <w:shd w:val="clear" w:color="auto" w:fill="FFFFFF"/>
            <w:noWrap w:val="0"/>
            <w:tcMar>
              <w:top w:w="0" w:type="dxa"/>
              <w:left w:w="113" w:type="dxa"/>
              <w:bottom w:w="0" w:type="dxa"/>
              <w:right w:w="108" w:type="dxa"/>
            </w:tcMar>
            <w:vAlign w:val="bottom"/>
            <w:hideMark/>
          </w:tcPr>
          <w:p>
            <w:pPr>
              <w:widowControl/>
              <w:spacing w:before="0" w:after="0"/>
              <w:jc w:val="right"/>
              <w:rPr>
                <w:b w:val="0"/>
                <w:bCs w:val="0"/>
                <w:i w:val="0"/>
                <w:iCs w:val="0"/>
                <w:smallCaps w:val="0"/>
                <w:color w:val="000000"/>
                <w:sz w:val="16"/>
                <w:szCs w:val="16"/>
              </w:rPr>
            </w:pPr>
            <w:r>
              <w:rPr>
                <w:b/>
                <w:bCs/>
                <w:i w:val="0"/>
                <w:iCs w:val="0"/>
                <w:smallCaps w:val="0"/>
                <w:color w:val="000000"/>
                <w:sz w:val="16"/>
                <w:szCs w:val="16"/>
              </w:rPr>
              <w:t>38,047</w:t>
            </w:r>
          </w:p>
        </w:tc>
      </w:tr>
    </w:tbl>
    <w:p>
      <w:pPr>
        <w:spacing w:before="0" w:after="0"/>
        <w:rPr>
          <w:rFonts w:ascii="Calibri" w:eastAsia="Calibri" w:hAnsi="Calibri" w:cs="Calibri"/>
          <w:sz w:val="22"/>
          <w:szCs w:val="22"/>
        </w:rPr>
      </w:pPr>
    </w:p>
    <w:p>
      <w:pPr>
        <w:numPr>
          <w:ilvl w:val="0"/>
          <w:numId w:val="104"/>
        </w:numPr>
        <w:spacing w:before="120" w:after="200"/>
        <w:ind w:left="993" w:right="1525" w:hanging="709"/>
        <w:jc w:val="both"/>
      </w:pPr>
      <w:r>
        <w:t xml:space="preserve">The standard deviation in paragraph 8.10.1, </w:t>
      </w:r>
      <w:r>
        <w:rPr>
          <w:strike w:val="0"/>
          <w:u w:val="none"/>
        </w:rPr>
        <w:drawing>
          <wp:inline>
            <wp:extent cx="95250" cy="180975"/>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49"/>
                    <a:stretch>
                      <a:fillRect/>
                    </a:stretch>
                  </pic:blipFill>
                  <pic:spPr>
                    <a:xfrm>
                      <a:off x="0" y="0"/>
                      <a:ext cx="95250" cy="180975"/>
                    </a:xfrm>
                    <a:prstGeom prst="rect">
                      <a:avLst/>
                    </a:prstGeom>
                  </pic:spPr>
                </pic:pic>
              </a:graphicData>
            </a:graphic>
          </wp:inline>
        </w:drawing>
      </w:r>
      <w:r>
        <w:t xml:space="preserve">, is based on Article 117 and Annex II of the Delegated Regulations, subject to the adjustment factor for non-proportional reinsurance applied to the premium volumes for Motor Vehicle Liability (segment 1) which bring the standard deviation for this segment from 10% to 8%, on the basis that there is non-proportional reinsurance for these books. </w:t>
      </w:r>
    </w:p>
    <w:p>
      <w:pPr>
        <w:numPr>
          <w:ilvl w:val="0"/>
          <w:numId w:val="104"/>
        </w:numPr>
        <w:spacing w:before="120" w:after="200"/>
        <w:ind w:left="993" w:right="1525" w:hanging="709"/>
        <w:jc w:val="both"/>
      </w:pPr>
      <w:r>
        <w:t>There are no other non-proportional reinsurance arrangements in place for any other classes.</w:t>
      </w:r>
    </w:p>
    <w:p>
      <w:pPr>
        <w:spacing w:before="0" w:after="0"/>
        <w:rPr>
          <w:rFonts w:ascii="Calibri" w:eastAsia="Calibri" w:hAnsi="Calibri" w:cs="Calibri"/>
          <w:sz w:val="22"/>
          <w:szCs w:val="22"/>
        </w:rPr>
      </w:pPr>
    </w:p>
    <w:p>
      <w:pPr>
        <w:spacing w:before="0" w:after="0"/>
      </w:pPr>
      <w:r>
        <w:rPr>
          <w:strike w:val="0"/>
          <w:u w:val="none"/>
        </w:rPr>
        <w:drawing>
          <wp:inline>
            <wp:extent cx="6762750" cy="180975"/>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50"/>
                    <a:stretch>
                      <a:fillRect/>
                    </a:stretch>
                  </pic:blipFill>
                  <pic:spPr>
                    <a:xfrm>
                      <a:off x="0" y="0"/>
                      <a:ext cx="6762750" cy="180975"/>
                    </a:xfrm>
                    <a:prstGeom prst="rect">
                      <a:avLst/>
                    </a:prstGeom>
                  </pic:spPr>
                </pic:pic>
              </a:graphicData>
            </a:graphic>
          </wp:inline>
        </w:drawing>
      </w:r>
    </w:p>
    <w:p>
      <w:pPr>
        <w:spacing w:before="0" w:after="0"/>
        <w:rPr>
          <w:rFonts w:ascii="Calibri" w:eastAsia="Calibri" w:hAnsi="Calibri" w:cs="Calibri"/>
          <w:sz w:val="22"/>
          <w:szCs w:val="22"/>
        </w:rPr>
      </w:pPr>
    </w:p>
    <w:p>
      <w:pPr>
        <w:spacing w:before="0" w:after="0"/>
        <w:rPr>
          <w:rFonts w:ascii="Calibri" w:eastAsia="Calibri" w:hAnsi="Calibri" w:cs="Calibri"/>
          <w:sz w:val="22"/>
          <w:szCs w:val="22"/>
        </w:rPr>
      </w:pPr>
    </w:p>
    <w:p>
      <w:pPr>
        <w:numPr>
          <w:ilvl w:val="0"/>
          <w:numId w:val="105"/>
        </w:numPr>
        <w:tabs>
          <w:tab w:val="left" w:pos="851"/>
        </w:tabs>
        <w:spacing w:before="100"/>
        <w:ind w:left="709" w:right="0" w:hanging="432"/>
        <w:jc w:val="left"/>
        <w:outlineLvl w:val="1"/>
        <w:rPr>
          <w:b/>
          <w:bCs/>
          <w:color w:val="2F5496"/>
          <w:spacing w:val="2"/>
        </w:rPr>
      </w:pPr>
      <w:bookmarkStart w:id="186" w:name="_Toc148719781"/>
      <w:bookmarkStart w:id="187" w:name="_Toc196234068"/>
      <w:r>
        <w:rPr>
          <w:b/>
          <w:bCs/>
          <w:color w:val="2F5496"/>
          <w:spacing w:val="2"/>
        </w:rPr>
        <w:t>Non-life underwriting risk – Catastrophe</w:t>
      </w:r>
      <w:bookmarkEnd w:id="186"/>
      <w:bookmarkEnd w:id="187"/>
    </w:p>
    <w:p>
      <w:pPr>
        <w:numPr>
          <w:ilvl w:val="1"/>
          <w:numId w:val="105"/>
        </w:numPr>
        <w:spacing w:before="120" w:after="200"/>
        <w:ind w:left="993" w:right="1525" w:hanging="709"/>
        <w:jc w:val="both"/>
        <w:rPr>
          <w:b w:val="0"/>
          <w:bCs w:val="0"/>
          <w:color w:val="000000"/>
          <w:spacing w:val="0"/>
        </w:rPr>
      </w:pPr>
      <w:r>
        <w:rPr>
          <w:b w:val="0"/>
          <w:bCs w:val="0"/>
          <w:color w:val="000000"/>
          <w:spacing w:val="0"/>
        </w:rPr>
        <w:t xml:space="preserve">The Company is exposed to the natural and man-made modules of the catastrophe risk charge. </w:t>
      </w:r>
    </w:p>
    <w:p>
      <w:pPr>
        <w:numPr>
          <w:ilvl w:val="1"/>
          <w:numId w:val="105"/>
        </w:numPr>
        <w:spacing w:before="120" w:after="240"/>
        <w:ind w:left="993" w:right="1525" w:hanging="709"/>
        <w:jc w:val="both"/>
        <w:rPr>
          <w:b w:val="0"/>
          <w:bCs w:val="0"/>
          <w:color w:val="000000"/>
          <w:spacing w:val="0"/>
        </w:rPr>
      </w:pPr>
      <w:r>
        <w:rPr>
          <w:b w:val="0"/>
          <w:bCs w:val="0"/>
          <w:color w:val="000000"/>
          <w:spacing w:val="0"/>
        </w:rPr>
        <w:t>The natural catastrophe risk charge shall consist on the following sub-modules (Article 120 of Delegated Regulations):</w:t>
      </w:r>
    </w:p>
    <w:p>
      <w:pPr>
        <w:numPr>
          <w:ilvl w:val="0"/>
          <w:numId w:val="106"/>
        </w:numPr>
        <w:tabs>
          <w:tab w:val="left" w:pos="857"/>
        </w:tabs>
        <w:spacing w:before="120" w:after="200"/>
        <w:ind w:left="851" w:right="1525" w:hanging="357"/>
        <w:jc w:val="both"/>
        <w:rPr>
          <w:rFonts w:ascii="Work Sans" w:eastAsia="Work Sans" w:hAnsi="Work Sans" w:cs="Work Sans"/>
          <w:sz w:val="22"/>
          <w:szCs w:val="22"/>
        </w:rPr>
      </w:pPr>
      <w:r>
        <w:t>Windstorm risk sub-module</w:t>
      </w:r>
    </w:p>
    <w:p>
      <w:pPr>
        <w:numPr>
          <w:ilvl w:val="0"/>
          <w:numId w:val="106"/>
        </w:numPr>
        <w:tabs>
          <w:tab w:val="left" w:pos="857"/>
        </w:tabs>
        <w:spacing w:before="120" w:after="200"/>
        <w:ind w:left="851" w:right="1525" w:hanging="357"/>
        <w:jc w:val="both"/>
        <w:rPr>
          <w:rFonts w:ascii="Work Sans" w:eastAsia="Work Sans" w:hAnsi="Work Sans" w:cs="Work Sans"/>
          <w:sz w:val="22"/>
          <w:szCs w:val="22"/>
        </w:rPr>
      </w:pPr>
      <w:r>
        <w:t>Earthquake risk sub-module</w:t>
      </w:r>
    </w:p>
    <w:p>
      <w:pPr>
        <w:numPr>
          <w:ilvl w:val="0"/>
          <w:numId w:val="106"/>
        </w:numPr>
        <w:tabs>
          <w:tab w:val="left" w:pos="857"/>
        </w:tabs>
        <w:spacing w:before="120" w:after="200"/>
        <w:ind w:left="851" w:right="1525" w:hanging="357"/>
        <w:jc w:val="both"/>
        <w:rPr>
          <w:rFonts w:ascii="Work Sans" w:eastAsia="Work Sans" w:hAnsi="Work Sans" w:cs="Work Sans"/>
          <w:sz w:val="22"/>
          <w:szCs w:val="22"/>
        </w:rPr>
      </w:pPr>
      <w:r>
        <w:t>Flood risk sub-module</w:t>
      </w:r>
    </w:p>
    <w:p>
      <w:pPr>
        <w:numPr>
          <w:ilvl w:val="0"/>
          <w:numId w:val="106"/>
        </w:numPr>
        <w:tabs>
          <w:tab w:val="left" w:pos="857"/>
        </w:tabs>
        <w:spacing w:before="120" w:after="200"/>
        <w:ind w:left="851" w:right="1525" w:hanging="357"/>
        <w:jc w:val="both"/>
        <w:rPr>
          <w:rFonts w:ascii="Work Sans" w:eastAsia="Work Sans" w:hAnsi="Work Sans" w:cs="Work Sans"/>
          <w:sz w:val="22"/>
          <w:szCs w:val="22"/>
        </w:rPr>
      </w:pPr>
      <w:r>
        <w:t>Hail risk sub-module</w:t>
      </w:r>
    </w:p>
    <w:p>
      <w:pPr>
        <w:numPr>
          <w:ilvl w:val="0"/>
          <w:numId w:val="106"/>
        </w:numPr>
        <w:tabs>
          <w:tab w:val="left" w:pos="857"/>
        </w:tabs>
        <w:spacing w:before="120" w:after="200"/>
        <w:ind w:left="851" w:right="1525" w:hanging="357"/>
        <w:jc w:val="both"/>
        <w:rPr>
          <w:rFonts w:ascii="Work Sans" w:eastAsia="Work Sans" w:hAnsi="Work Sans" w:cs="Work Sans"/>
          <w:sz w:val="22"/>
          <w:szCs w:val="22"/>
        </w:rPr>
      </w:pPr>
      <w:r>
        <w:t>Subsidence risk sub-module</w:t>
      </w:r>
    </w:p>
    <w:p>
      <w:pPr>
        <w:numPr>
          <w:ilvl w:val="0"/>
          <w:numId w:val="107"/>
        </w:numPr>
        <w:spacing w:before="120" w:after="200"/>
        <w:ind w:left="993" w:right="1525" w:hanging="709"/>
        <w:jc w:val="both"/>
      </w:pPr>
      <w:r>
        <w:t>The capital requirement for the natural risk sub-module shall be equal to the following:</w:t>
      </w:r>
    </w:p>
    <w:p>
      <w:pPr>
        <w:spacing w:before="120" w:after="200"/>
        <w:ind w:right="1525"/>
        <w:jc w:val="both"/>
      </w:pPr>
      <w:r>
        <w:rPr>
          <w:strike w:val="0"/>
          <w:u w:val="none"/>
        </w:rPr>
        <w:drawing>
          <wp:inline>
            <wp:extent cx="2162175" cy="485775"/>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51"/>
                    <a:stretch>
                      <a:fillRect/>
                    </a:stretch>
                  </pic:blipFill>
                  <pic:spPr>
                    <a:xfrm>
                      <a:off x="0" y="0"/>
                      <a:ext cx="2162175" cy="485775"/>
                    </a:xfrm>
                    <a:prstGeom prst="rect">
                      <a:avLst/>
                    </a:prstGeom>
                  </pic:spPr>
                </pic:pic>
              </a:graphicData>
            </a:graphic>
          </wp:inline>
        </w:drawing>
      </w:r>
    </w:p>
    <w:p>
      <w:pPr>
        <w:spacing w:before="0" w:after="0"/>
        <w:rPr>
          <w:rFonts w:ascii="Calibri" w:eastAsia="Calibri" w:hAnsi="Calibri" w:cs="Calibri"/>
          <w:sz w:val="22"/>
          <w:szCs w:val="22"/>
        </w:rPr>
      </w:pPr>
    </w:p>
    <w:p>
      <w:pPr>
        <w:spacing w:before="0" w:after="0"/>
        <w:rPr>
          <w:rFonts w:ascii="Calibri" w:eastAsia="Calibri" w:hAnsi="Calibri" w:cs="Calibri"/>
          <w:sz w:val="22"/>
          <w:szCs w:val="22"/>
        </w:rPr>
      </w:pPr>
    </w:p>
    <w:tbl>
      <w:tblPr>
        <w:tblW w:w="9034" w:type="dxa"/>
        <w:jc w:val="center"/>
        <w:tblCellMar>
          <w:top w:w="0" w:type="dxa"/>
          <w:left w:w="0" w:type="dxa"/>
          <w:bottom w:w="0" w:type="dxa"/>
          <w:right w:w="0" w:type="dxa"/>
        </w:tblCellMar>
      </w:tblPr>
      <w:tblGrid>
        <w:gridCol w:w="2446"/>
        <w:gridCol w:w="2372"/>
        <w:gridCol w:w="2144"/>
        <w:gridCol w:w="1815"/>
        <w:gridCol w:w="257"/>
      </w:tblGrid>
      <w:tr>
        <w:tblPrEx>
          <w:tblW w:w="9034" w:type="dxa"/>
          <w:jc w:val="center"/>
          <w:tblCellMar>
            <w:top w:w="0" w:type="dxa"/>
            <w:left w:w="0" w:type="dxa"/>
            <w:bottom w:w="0" w:type="dxa"/>
            <w:right w:w="0" w:type="dxa"/>
          </w:tblCellMar>
        </w:tblPrEx>
        <w:trPr>
          <w:trHeight w:val="269"/>
          <w:jc w:val="center"/>
        </w:trPr>
        <w:tc>
          <w:tcPr>
            <w:tcW w:w="2451" w:type="dxa"/>
            <w:vMerge w:val="restart"/>
            <w:tcBorders>
              <w:top w:val="single" w:sz="4" w:space="0" w:color="000000"/>
              <w:left w:val="single" w:sz="4" w:space="0" w:color="000000"/>
              <w:bottom w:val="none" w:sz="0" w:space="0" w:color="auto"/>
              <w:right w:val="single" w:sz="4" w:space="0" w:color="000000"/>
            </w:tcBorders>
            <w:noWrap w:val="0"/>
            <w:tcMar>
              <w:top w:w="15" w:type="dxa"/>
              <w:left w:w="108"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rFonts w:ascii="Work Sans" w:eastAsia="Work Sans" w:hAnsi="Work Sans" w:cs="Work Sans"/>
                <w:b/>
                <w:bCs/>
                <w:i w:val="0"/>
                <w:iCs w:val="0"/>
                <w:smallCaps w:val="0"/>
                <w:color w:val="000000"/>
                <w:sz w:val="18"/>
                <w:szCs w:val="18"/>
              </w:rPr>
              <w:t>NatCat sub-module</w:t>
            </w:r>
          </w:p>
        </w:tc>
        <w:tc>
          <w:tcPr>
            <w:tcW w:w="2372" w:type="dxa"/>
            <w:vMerge w:val="restart"/>
            <w:tcBorders>
              <w:top w:val="single" w:sz="4" w:space="0" w:color="000000"/>
              <w:left w:val="single" w:sz="4" w:space="0" w:color="000000"/>
              <w:bottom w:val="none" w:sz="0" w:space="0" w:color="auto"/>
              <w:right w:val="single" w:sz="4" w:space="0" w:color="000000"/>
            </w:tcBorders>
            <w:noWrap w:val="0"/>
            <w:tcMar>
              <w:top w:w="15" w:type="dxa"/>
              <w:left w:w="108"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rFonts w:ascii="Work Sans" w:eastAsia="Work Sans" w:hAnsi="Work Sans" w:cs="Work Sans"/>
                <w:b/>
                <w:bCs/>
                <w:i w:val="0"/>
                <w:iCs w:val="0"/>
                <w:smallCaps w:val="0"/>
                <w:color w:val="000000"/>
                <w:sz w:val="18"/>
                <w:szCs w:val="18"/>
              </w:rPr>
              <w:t>SCRgross</w:t>
            </w:r>
          </w:p>
        </w:tc>
        <w:tc>
          <w:tcPr>
            <w:tcW w:w="2143" w:type="dxa"/>
            <w:vMerge w:val="restart"/>
            <w:tcBorders>
              <w:top w:val="single" w:sz="4" w:space="0" w:color="000000"/>
              <w:left w:val="single" w:sz="4" w:space="0" w:color="000000"/>
              <w:bottom w:val="none" w:sz="0" w:space="0" w:color="auto"/>
              <w:right w:val="single" w:sz="4" w:space="0" w:color="000000"/>
            </w:tcBorders>
            <w:noWrap w:val="0"/>
            <w:tcMar>
              <w:top w:w="15" w:type="dxa"/>
              <w:left w:w="108"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rFonts w:ascii="Work Sans" w:eastAsia="Work Sans" w:hAnsi="Work Sans" w:cs="Work Sans"/>
                <w:b/>
                <w:bCs/>
                <w:i w:val="0"/>
                <w:iCs w:val="0"/>
                <w:smallCaps w:val="0"/>
                <w:color w:val="000000"/>
                <w:sz w:val="18"/>
                <w:szCs w:val="18"/>
              </w:rPr>
              <w:t>Mitigation RI</w:t>
            </w:r>
          </w:p>
        </w:tc>
        <w:tc>
          <w:tcPr>
            <w:tcW w:w="1813" w:type="dxa"/>
            <w:vMerge w:val="restart"/>
            <w:tcBorders>
              <w:top w:val="single" w:sz="4" w:space="0" w:color="000000"/>
              <w:left w:val="single" w:sz="4" w:space="0" w:color="000000"/>
              <w:bottom w:val="none" w:sz="0" w:space="0" w:color="auto"/>
              <w:right w:val="single" w:sz="4" w:space="0" w:color="000000"/>
            </w:tcBorders>
            <w:noWrap w:val="0"/>
            <w:tcMar>
              <w:top w:w="15" w:type="dxa"/>
              <w:left w:w="108"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rFonts w:ascii="Work Sans" w:eastAsia="Work Sans" w:hAnsi="Work Sans" w:cs="Work Sans"/>
                <w:b/>
                <w:bCs/>
                <w:i w:val="0"/>
                <w:iCs w:val="0"/>
                <w:smallCaps w:val="0"/>
                <w:color w:val="000000"/>
                <w:sz w:val="18"/>
                <w:szCs w:val="18"/>
              </w:rPr>
              <w:t>SCRnet</w:t>
            </w:r>
          </w:p>
        </w:tc>
        <w:tc>
          <w:tcPr>
            <w:noWrap w:val="0"/>
            <w:tcMar>
              <w:top w:w="0" w:type="dxa"/>
              <w:left w:w="0" w:type="dxa"/>
              <w:bottom w:w="0" w:type="dxa"/>
              <w:right w:w="0" w:type="dxa"/>
            </w:tcMar>
            <w:vAlign w:val="top"/>
            <w:hideMark/>
          </w:tcPr>
          <w:p>
            <w:pPr>
              <w:rPr>
                <w:b w:val="0"/>
                <w:bCs w:val="0"/>
                <w:i w:val="0"/>
                <w:iCs w:val="0"/>
                <w:smallCaps w:val="0"/>
                <w:color w:val="000000"/>
                <w:sz w:val="24"/>
                <w:szCs w:val="24"/>
              </w:rPr>
            </w:pPr>
          </w:p>
        </w:tc>
      </w:tr>
      <w:tr>
        <w:tblPrEx>
          <w:tblW w:w="9034" w:type="dxa"/>
          <w:jc w:val="center"/>
          <w:tblCellMar>
            <w:top w:w="0" w:type="dxa"/>
            <w:left w:w="0" w:type="dxa"/>
            <w:bottom w:w="0" w:type="dxa"/>
            <w:right w:w="0" w:type="dxa"/>
          </w:tblCellMar>
        </w:tblPrEx>
        <w:trPr>
          <w:trHeight w:val="224"/>
          <w:jc w:val="center"/>
        </w:trPr>
        <w:tc>
          <w:tcPr>
            <w:vMerge/>
            <w:tcBorders>
              <w:left w:val="single" w:sz="4" w:space="0" w:color="000000"/>
              <w:bottom w:val="single" w:sz="4" w:space="0" w:color="000000"/>
              <w:right w:val="single" w:sz="4" w:space="0" w:color="000000"/>
            </w:tcBorders>
            <w:vAlign w:val="center"/>
            <w:hideMark/>
          </w:tcPr>
          <w:p>
            <w:pPr>
              <w:rPr>
                <w:b w:val="0"/>
                <w:bCs w:val="0"/>
                <w:i w:val="0"/>
                <w:iCs w:val="0"/>
                <w:smallCaps w:val="0"/>
                <w:color w:val="000000"/>
                <w:sz w:val="24"/>
                <w:szCs w:val="24"/>
              </w:rPr>
            </w:pPr>
          </w:p>
        </w:tc>
        <w:tc>
          <w:tcPr>
            <w:vMerge/>
            <w:tcBorders>
              <w:left w:val="single" w:sz="4" w:space="0" w:color="000000"/>
              <w:bottom w:val="single" w:sz="4" w:space="0" w:color="000000"/>
              <w:right w:val="single" w:sz="4" w:space="0" w:color="000000"/>
            </w:tcBorders>
            <w:vAlign w:val="center"/>
            <w:hideMark/>
          </w:tcPr>
          <w:p>
            <w:pPr>
              <w:rPr>
                <w:b w:val="0"/>
                <w:bCs w:val="0"/>
                <w:i w:val="0"/>
                <w:iCs w:val="0"/>
                <w:smallCaps w:val="0"/>
                <w:color w:val="000000"/>
                <w:sz w:val="24"/>
                <w:szCs w:val="24"/>
              </w:rPr>
            </w:pPr>
          </w:p>
        </w:tc>
        <w:tc>
          <w:tcPr>
            <w:vMerge/>
            <w:tcBorders>
              <w:left w:val="single" w:sz="4" w:space="0" w:color="000000"/>
              <w:bottom w:val="single" w:sz="4" w:space="0" w:color="000000"/>
              <w:right w:val="single" w:sz="4" w:space="0" w:color="000000"/>
            </w:tcBorders>
            <w:vAlign w:val="center"/>
            <w:hideMark/>
          </w:tcPr>
          <w:p>
            <w:pPr>
              <w:rPr>
                <w:b w:val="0"/>
                <w:bCs w:val="0"/>
                <w:i w:val="0"/>
                <w:iCs w:val="0"/>
                <w:smallCaps w:val="0"/>
                <w:color w:val="000000"/>
                <w:sz w:val="24"/>
                <w:szCs w:val="24"/>
              </w:rPr>
            </w:pPr>
          </w:p>
        </w:tc>
        <w:tc>
          <w:tcPr>
            <w:vMerge/>
            <w:tcBorders>
              <w:left w:val="single" w:sz="4" w:space="0" w:color="000000"/>
              <w:bottom w:val="single" w:sz="4" w:space="0" w:color="000000"/>
              <w:right w:val="single" w:sz="4" w:space="0" w:color="000000"/>
            </w:tcBorders>
            <w:vAlign w:val="center"/>
            <w:hideMark/>
          </w:tcPr>
          <w:p>
            <w:pPr>
              <w:rPr>
                <w:b w:val="0"/>
                <w:bCs w:val="0"/>
                <w:i w:val="0"/>
                <w:iCs w:val="0"/>
                <w:smallCaps w:val="0"/>
                <w:color w:val="000000"/>
                <w:sz w:val="24"/>
                <w:szCs w:val="24"/>
              </w:rPr>
            </w:pPr>
          </w:p>
        </w:tc>
        <w:tc>
          <w:tcPr>
            <w:tcW w:w="257" w:type="dxa"/>
            <w:noWrap w:val="0"/>
            <w:tcMar>
              <w:top w:w="15" w:type="dxa"/>
              <w:left w:w="113" w:type="dxa"/>
              <w:bottom w:w="0" w:type="dxa"/>
              <w:right w:w="113" w:type="dxa"/>
            </w:tcMar>
            <w:vAlign w:val="bottom"/>
          </w:tcPr>
          <w:p>
            <w:pPr>
              <w:widowControl/>
              <w:spacing w:before="0" w:after="0"/>
              <w:jc w:val="center"/>
              <w:rPr>
                <w:rFonts w:ascii="Work Sans" w:eastAsia="Work Sans" w:hAnsi="Work Sans" w:cs="Work Sans"/>
                <w:b/>
                <w:bCs/>
                <w:i w:val="0"/>
                <w:iCs w:val="0"/>
                <w:smallCaps w:val="0"/>
                <w:color w:val="000000"/>
                <w:sz w:val="20"/>
                <w:szCs w:val="20"/>
              </w:rPr>
            </w:pPr>
          </w:p>
        </w:tc>
      </w:tr>
      <w:tr>
        <w:tblPrEx>
          <w:tblW w:w="9034" w:type="dxa"/>
          <w:jc w:val="center"/>
          <w:tblCellMar>
            <w:top w:w="0" w:type="dxa"/>
            <w:left w:w="0" w:type="dxa"/>
            <w:bottom w:w="0" w:type="dxa"/>
            <w:right w:w="0" w:type="dxa"/>
          </w:tblCellMar>
        </w:tblPrEx>
        <w:trPr>
          <w:trHeight w:val="271"/>
          <w:jc w:val="center"/>
        </w:trPr>
        <w:tc>
          <w:tcPr>
            <w:tcW w:w="2451" w:type="dxa"/>
            <w:tcBorders>
              <w:left w:val="single" w:sz="4" w:space="0" w:color="000000"/>
              <w:bottom w:val="single" w:sz="4" w:space="0" w:color="000000"/>
              <w:right w:val="single" w:sz="4" w:space="0" w:color="000000"/>
            </w:tcBorders>
            <w:noWrap w:val="0"/>
            <w:tcMar>
              <w:top w:w="15" w:type="dxa"/>
              <w:left w:w="108" w:type="dxa"/>
              <w:bottom w:w="0" w:type="dxa"/>
              <w:right w:w="108" w:type="dxa"/>
            </w:tcMar>
            <w:vAlign w:val="center"/>
            <w:hideMark/>
          </w:tcPr>
          <w:p>
            <w:pPr>
              <w:widowControl/>
              <w:spacing w:before="0" w:after="0"/>
              <w:rPr>
                <w:b w:val="0"/>
                <w:bCs w:val="0"/>
                <w:i w:val="0"/>
                <w:iCs w:val="0"/>
                <w:smallCaps w:val="0"/>
                <w:color w:val="000000"/>
                <w:sz w:val="18"/>
                <w:szCs w:val="18"/>
              </w:rPr>
            </w:pPr>
            <w:r>
              <w:rPr>
                <w:rFonts w:ascii="Work Sans" w:eastAsia="Work Sans" w:hAnsi="Work Sans" w:cs="Work Sans"/>
                <w:b w:val="0"/>
                <w:bCs w:val="0"/>
                <w:i w:val="0"/>
                <w:iCs w:val="0"/>
                <w:smallCaps w:val="0"/>
                <w:color w:val="000000"/>
                <w:sz w:val="18"/>
                <w:szCs w:val="18"/>
              </w:rPr>
              <w:t>Windstorm</w:t>
            </w:r>
          </w:p>
        </w:tc>
        <w:tc>
          <w:tcPr>
            <w:tcW w:w="2377" w:type="dxa"/>
            <w:tcBorders>
              <w:bottom w:val="single" w:sz="4" w:space="0" w:color="000000"/>
              <w:right w:val="single" w:sz="4" w:space="0" w:color="000000"/>
            </w:tcBorders>
            <w:noWrap w:val="0"/>
            <w:tcMar>
              <w:top w:w="15"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Work Sans" w:eastAsia="Work Sans" w:hAnsi="Work Sans" w:cs="Work Sans"/>
                <w:b w:val="0"/>
                <w:bCs w:val="0"/>
                <w:i w:val="0"/>
                <w:iCs w:val="0"/>
                <w:smallCaps w:val="0"/>
                <w:color w:val="000000"/>
                <w:sz w:val="18"/>
                <w:szCs w:val="18"/>
              </w:rPr>
              <w:t>0</w:t>
            </w:r>
          </w:p>
        </w:tc>
        <w:tc>
          <w:tcPr>
            <w:tcW w:w="2148" w:type="dxa"/>
            <w:tcBorders>
              <w:bottom w:val="single" w:sz="4" w:space="0" w:color="000000"/>
              <w:right w:val="single" w:sz="4" w:space="0" w:color="000000"/>
            </w:tcBorders>
            <w:noWrap w:val="0"/>
            <w:tcMar>
              <w:top w:w="15"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Work Sans" w:eastAsia="Work Sans" w:hAnsi="Work Sans" w:cs="Work Sans"/>
                <w:b w:val="0"/>
                <w:bCs w:val="0"/>
                <w:i w:val="0"/>
                <w:iCs w:val="0"/>
                <w:smallCaps w:val="0"/>
                <w:color w:val="000000"/>
                <w:sz w:val="18"/>
                <w:szCs w:val="18"/>
              </w:rPr>
              <w:t>0</w:t>
            </w:r>
          </w:p>
        </w:tc>
        <w:tc>
          <w:tcPr>
            <w:tcW w:w="1818" w:type="dxa"/>
            <w:tcBorders>
              <w:bottom w:val="single" w:sz="4" w:space="0" w:color="000000"/>
              <w:right w:val="single" w:sz="4" w:space="0" w:color="000000"/>
            </w:tcBorders>
            <w:noWrap w:val="0"/>
            <w:tcMar>
              <w:top w:w="15"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Work Sans" w:eastAsia="Work Sans" w:hAnsi="Work Sans" w:cs="Work Sans"/>
                <w:b w:val="0"/>
                <w:bCs w:val="0"/>
                <w:i w:val="0"/>
                <w:iCs w:val="0"/>
                <w:smallCaps w:val="0"/>
                <w:color w:val="000000"/>
                <w:sz w:val="18"/>
                <w:szCs w:val="18"/>
              </w:rPr>
              <w:t>0</w:t>
            </w:r>
          </w:p>
        </w:tc>
        <w:tc>
          <w:tcPr>
            <w:tcW w:w="257" w:type="dxa"/>
            <w:noWrap w:val="0"/>
            <w:tcMar>
              <w:top w:w="15" w:type="dxa"/>
              <w:left w:w="113" w:type="dxa"/>
              <w:bottom w:w="0" w:type="dxa"/>
              <w:right w:w="113" w:type="dxa"/>
            </w:tcMar>
            <w:vAlign w:val="center"/>
          </w:tcPr>
          <w:p>
            <w:pPr>
              <w:widowControl/>
              <w:spacing w:before="0" w:after="0"/>
              <w:rPr>
                <w:rFonts w:ascii="Times New Roman" w:eastAsia="Times New Roman" w:hAnsi="Times New Roman" w:cs="Times New Roman"/>
                <w:b w:val="0"/>
                <w:bCs w:val="0"/>
                <w:i w:val="0"/>
                <w:iCs w:val="0"/>
                <w:smallCaps w:val="0"/>
                <w:color w:val="000000"/>
                <w:sz w:val="20"/>
                <w:szCs w:val="20"/>
              </w:rPr>
            </w:pPr>
          </w:p>
        </w:tc>
      </w:tr>
      <w:tr>
        <w:tblPrEx>
          <w:tblW w:w="9034" w:type="dxa"/>
          <w:jc w:val="center"/>
          <w:tblCellMar>
            <w:top w:w="0" w:type="dxa"/>
            <w:left w:w="0" w:type="dxa"/>
            <w:bottom w:w="0" w:type="dxa"/>
            <w:right w:w="0" w:type="dxa"/>
          </w:tblCellMar>
        </w:tblPrEx>
        <w:trPr>
          <w:trHeight w:val="271"/>
          <w:jc w:val="center"/>
        </w:trPr>
        <w:tc>
          <w:tcPr>
            <w:tcW w:w="2451" w:type="dxa"/>
            <w:tcBorders>
              <w:left w:val="single" w:sz="4" w:space="0" w:color="000000"/>
              <w:bottom w:val="single" w:sz="4" w:space="0" w:color="000000"/>
              <w:right w:val="single" w:sz="4" w:space="0" w:color="000000"/>
            </w:tcBorders>
            <w:noWrap w:val="0"/>
            <w:tcMar>
              <w:top w:w="15" w:type="dxa"/>
              <w:left w:w="108" w:type="dxa"/>
              <w:bottom w:w="0" w:type="dxa"/>
              <w:right w:w="108" w:type="dxa"/>
            </w:tcMar>
            <w:vAlign w:val="center"/>
            <w:hideMark/>
          </w:tcPr>
          <w:p>
            <w:pPr>
              <w:widowControl/>
              <w:spacing w:before="0" w:after="0"/>
              <w:rPr>
                <w:b w:val="0"/>
                <w:bCs w:val="0"/>
                <w:i w:val="0"/>
                <w:iCs w:val="0"/>
                <w:smallCaps w:val="0"/>
                <w:color w:val="000000"/>
                <w:sz w:val="18"/>
                <w:szCs w:val="18"/>
              </w:rPr>
            </w:pPr>
            <w:r>
              <w:rPr>
                <w:rFonts w:ascii="Work Sans" w:eastAsia="Work Sans" w:hAnsi="Work Sans" w:cs="Work Sans"/>
                <w:b w:val="0"/>
                <w:bCs w:val="0"/>
                <w:i w:val="0"/>
                <w:iCs w:val="0"/>
                <w:smallCaps w:val="0"/>
                <w:color w:val="000000"/>
                <w:sz w:val="18"/>
                <w:szCs w:val="18"/>
              </w:rPr>
              <w:t>Flood</w:t>
            </w:r>
          </w:p>
        </w:tc>
        <w:tc>
          <w:tcPr>
            <w:tcW w:w="2377" w:type="dxa"/>
            <w:tcBorders>
              <w:bottom w:val="single" w:sz="4" w:space="0" w:color="000000"/>
              <w:right w:val="single" w:sz="4" w:space="0" w:color="000000"/>
            </w:tcBorders>
            <w:noWrap w:val="0"/>
            <w:tcMar>
              <w:top w:w="15"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Work Sans" w:eastAsia="Work Sans" w:hAnsi="Work Sans" w:cs="Work Sans"/>
                <w:b w:val="0"/>
                <w:bCs w:val="0"/>
                <w:i w:val="0"/>
                <w:iCs w:val="0"/>
                <w:smallCaps w:val="0"/>
                <w:color w:val="000000"/>
                <w:sz w:val="18"/>
                <w:szCs w:val="18"/>
              </w:rPr>
              <w:t>866</w:t>
            </w:r>
          </w:p>
        </w:tc>
        <w:tc>
          <w:tcPr>
            <w:tcW w:w="2148" w:type="dxa"/>
            <w:tcBorders>
              <w:bottom w:val="single" w:sz="4" w:space="0" w:color="000000"/>
              <w:right w:val="single" w:sz="4" w:space="0" w:color="000000"/>
            </w:tcBorders>
            <w:noWrap w:val="0"/>
            <w:tcMar>
              <w:top w:w="15"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Work Sans" w:eastAsia="Work Sans" w:hAnsi="Work Sans" w:cs="Work Sans"/>
                <w:b w:val="0"/>
                <w:bCs w:val="0"/>
                <w:i w:val="0"/>
                <w:iCs w:val="0"/>
                <w:smallCaps w:val="0"/>
                <w:color w:val="000000"/>
                <w:sz w:val="18"/>
                <w:szCs w:val="18"/>
              </w:rPr>
              <w:t>0.519</w:t>
            </w:r>
          </w:p>
        </w:tc>
        <w:tc>
          <w:tcPr>
            <w:tcW w:w="1818" w:type="dxa"/>
            <w:tcBorders>
              <w:bottom w:val="single" w:sz="4" w:space="0" w:color="000000"/>
              <w:right w:val="single" w:sz="4" w:space="0" w:color="000000"/>
            </w:tcBorders>
            <w:noWrap w:val="0"/>
            <w:tcMar>
              <w:top w:w="15"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Work Sans" w:eastAsia="Work Sans" w:hAnsi="Work Sans" w:cs="Work Sans"/>
                <w:b w:val="0"/>
                <w:bCs w:val="0"/>
                <w:i w:val="0"/>
                <w:iCs w:val="0"/>
                <w:smallCaps w:val="0"/>
                <w:color w:val="000000"/>
                <w:sz w:val="18"/>
                <w:szCs w:val="18"/>
              </w:rPr>
              <w:t>0.346</w:t>
            </w:r>
          </w:p>
        </w:tc>
        <w:tc>
          <w:tcPr>
            <w:tcW w:w="257" w:type="dxa"/>
            <w:noWrap w:val="0"/>
            <w:tcMar>
              <w:top w:w="15" w:type="dxa"/>
              <w:left w:w="113" w:type="dxa"/>
              <w:bottom w:w="0" w:type="dxa"/>
              <w:right w:w="113" w:type="dxa"/>
            </w:tcMar>
            <w:vAlign w:val="center"/>
          </w:tcPr>
          <w:p>
            <w:pPr>
              <w:widowControl/>
              <w:spacing w:before="0" w:after="0"/>
              <w:rPr>
                <w:rFonts w:ascii="Times New Roman" w:eastAsia="Times New Roman" w:hAnsi="Times New Roman" w:cs="Times New Roman"/>
                <w:b w:val="0"/>
                <w:bCs w:val="0"/>
                <w:i w:val="0"/>
                <w:iCs w:val="0"/>
                <w:smallCaps w:val="0"/>
                <w:color w:val="000000"/>
                <w:sz w:val="20"/>
                <w:szCs w:val="20"/>
              </w:rPr>
            </w:pPr>
          </w:p>
        </w:tc>
      </w:tr>
      <w:tr>
        <w:tblPrEx>
          <w:tblW w:w="9034" w:type="dxa"/>
          <w:jc w:val="center"/>
          <w:tblCellMar>
            <w:top w:w="0" w:type="dxa"/>
            <w:left w:w="0" w:type="dxa"/>
            <w:bottom w:w="0" w:type="dxa"/>
            <w:right w:w="0" w:type="dxa"/>
          </w:tblCellMar>
        </w:tblPrEx>
        <w:trPr>
          <w:trHeight w:val="271"/>
          <w:jc w:val="center"/>
        </w:trPr>
        <w:tc>
          <w:tcPr>
            <w:tcW w:w="2451" w:type="dxa"/>
            <w:tcBorders>
              <w:left w:val="single" w:sz="4" w:space="0" w:color="000000"/>
              <w:bottom w:val="single" w:sz="4" w:space="0" w:color="000000"/>
              <w:right w:val="single" w:sz="4" w:space="0" w:color="000000"/>
            </w:tcBorders>
            <w:noWrap w:val="0"/>
            <w:tcMar>
              <w:top w:w="15" w:type="dxa"/>
              <w:left w:w="108" w:type="dxa"/>
              <w:bottom w:w="0" w:type="dxa"/>
              <w:right w:w="108" w:type="dxa"/>
            </w:tcMar>
            <w:vAlign w:val="center"/>
            <w:hideMark/>
          </w:tcPr>
          <w:p>
            <w:pPr>
              <w:widowControl/>
              <w:spacing w:before="0" w:after="0"/>
              <w:rPr>
                <w:b w:val="0"/>
                <w:bCs w:val="0"/>
                <w:i w:val="0"/>
                <w:iCs w:val="0"/>
                <w:smallCaps w:val="0"/>
                <w:color w:val="000000"/>
                <w:sz w:val="18"/>
                <w:szCs w:val="18"/>
              </w:rPr>
            </w:pPr>
            <w:r>
              <w:rPr>
                <w:rFonts w:ascii="Work Sans" w:eastAsia="Work Sans" w:hAnsi="Work Sans" w:cs="Work Sans"/>
                <w:b w:val="0"/>
                <w:bCs w:val="0"/>
                <w:i w:val="0"/>
                <w:iCs w:val="0"/>
                <w:smallCaps w:val="0"/>
                <w:color w:val="000000"/>
                <w:sz w:val="18"/>
                <w:szCs w:val="18"/>
              </w:rPr>
              <w:t>Earthquake</w:t>
            </w:r>
          </w:p>
        </w:tc>
        <w:tc>
          <w:tcPr>
            <w:tcW w:w="2377" w:type="dxa"/>
            <w:tcBorders>
              <w:bottom w:val="single" w:sz="4" w:space="0" w:color="000000"/>
              <w:right w:val="single" w:sz="4" w:space="0" w:color="000000"/>
            </w:tcBorders>
            <w:noWrap w:val="0"/>
            <w:tcMar>
              <w:top w:w="15"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Work Sans" w:eastAsia="Work Sans" w:hAnsi="Work Sans" w:cs="Work Sans"/>
                <w:b w:val="0"/>
                <w:bCs w:val="0"/>
                <w:i w:val="0"/>
                <w:iCs w:val="0"/>
                <w:smallCaps w:val="0"/>
                <w:color w:val="000000"/>
                <w:sz w:val="18"/>
                <w:szCs w:val="18"/>
              </w:rPr>
              <w:t>0</w:t>
            </w:r>
          </w:p>
        </w:tc>
        <w:tc>
          <w:tcPr>
            <w:tcW w:w="2148" w:type="dxa"/>
            <w:tcBorders>
              <w:bottom w:val="single" w:sz="4" w:space="0" w:color="000000"/>
              <w:right w:val="single" w:sz="4" w:space="0" w:color="000000"/>
            </w:tcBorders>
            <w:noWrap w:val="0"/>
            <w:tcMar>
              <w:top w:w="15"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Work Sans" w:eastAsia="Work Sans" w:hAnsi="Work Sans" w:cs="Work Sans"/>
                <w:b w:val="0"/>
                <w:bCs w:val="0"/>
                <w:i w:val="0"/>
                <w:iCs w:val="0"/>
                <w:smallCaps w:val="0"/>
                <w:color w:val="000000"/>
                <w:sz w:val="18"/>
                <w:szCs w:val="18"/>
              </w:rPr>
              <w:t>0</w:t>
            </w:r>
          </w:p>
        </w:tc>
        <w:tc>
          <w:tcPr>
            <w:tcW w:w="1818" w:type="dxa"/>
            <w:tcBorders>
              <w:bottom w:val="single" w:sz="4" w:space="0" w:color="000000"/>
              <w:right w:val="single" w:sz="4" w:space="0" w:color="000000"/>
            </w:tcBorders>
            <w:noWrap w:val="0"/>
            <w:tcMar>
              <w:top w:w="15"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Work Sans" w:eastAsia="Work Sans" w:hAnsi="Work Sans" w:cs="Work Sans"/>
                <w:b w:val="0"/>
                <w:bCs w:val="0"/>
                <w:i w:val="0"/>
                <w:iCs w:val="0"/>
                <w:smallCaps w:val="0"/>
                <w:color w:val="000000"/>
                <w:sz w:val="18"/>
                <w:szCs w:val="18"/>
              </w:rPr>
              <w:t>0</w:t>
            </w:r>
          </w:p>
        </w:tc>
        <w:tc>
          <w:tcPr>
            <w:tcW w:w="257" w:type="dxa"/>
            <w:noWrap w:val="0"/>
            <w:tcMar>
              <w:top w:w="15" w:type="dxa"/>
              <w:left w:w="113" w:type="dxa"/>
              <w:bottom w:w="0" w:type="dxa"/>
              <w:right w:w="113" w:type="dxa"/>
            </w:tcMar>
            <w:vAlign w:val="center"/>
          </w:tcPr>
          <w:p>
            <w:pPr>
              <w:widowControl/>
              <w:spacing w:before="0" w:after="0"/>
              <w:rPr>
                <w:rFonts w:ascii="Times New Roman" w:eastAsia="Times New Roman" w:hAnsi="Times New Roman" w:cs="Times New Roman"/>
                <w:b w:val="0"/>
                <w:bCs w:val="0"/>
                <w:i w:val="0"/>
                <w:iCs w:val="0"/>
                <w:smallCaps w:val="0"/>
                <w:color w:val="000000"/>
                <w:sz w:val="20"/>
                <w:szCs w:val="20"/>
              </w:rPr>
            </w:pPr>
          </w:p>
        </w:tc>
      </w:tr>
      <w:tr>
        <w:tblPrEx>
          <w:tblW w:w="9034" w:type="dxa"/>
          <w:jc w:val="center"/>
          <w:tblCellMar>
            <w:top w:w="0" w:type="dxa"/>
            <w:left w:w="0" w:type="dxa"/>
            <w:bottom w:w="0" w:type="dxa"/>
            <w:right w:w="0" w:type="dxa"/>
          </w:tblCellMar>
        </w:tblPrEx>
        <w:trPr>
          <w:trHeight w:val="271"/>
          <w:jc w:val="center"/>
        </w:trPr>
        <w:tc>
          <w:tcPr>
            <w:tcW w:w="2451" w:type="dxa"/>
            <w:tcBorders>
              <w:left w:val="single" w:sz="4" w:space="0" w:color="000000"/>
              <w:bottom w:val="single" w:sz="4" w:space="0" w:color="000000"/>
              <w:right w:val="single" w:sz="4" w:space="0" w:color="000000"/>
            </w:tcBorders>
            <w:noWrap w:val="0"/>
            <w:tcMar>
              <w:top w:w="15" w:type="dxa"/>
              <w:left w:w="108" w:type="dxa"/>
              <w:bottom w:w="0" w:type="dxa"/>
              <w:right w:w="108" w:type="dxa"/>
            </w:tcMar>
            <w:vAlign w:val="center"/>
            <w:hideMark/>
          </w:tcPr>
          <w:p>
            <w:pPr>
              <w:widowControl/>
              <w:spacing w:before="0" w:after="0"/>
              <w:rPr>
                <w:b w:val="0"/>
                <w:bCs w:val="0"/>
                <w:i w:val="0"/>
                <w:iCs w:val="0"/>
                <w:smallCaps w:val="0"/>
                <w:color w:val="000000"/>
                <w:sz w:val="18"/>
                <w:szCs w:val="18"/>
              </w:rPr>
            </w:pPr>
            <w:r>
              <w:rPr>
                <w:rFonts w:ascii="Work Sans" w:eastAsia="Work Sans" w:hAnsi="Work Sans" w:cs="Work Sans"/>
                <w:b w:val="0"/>
                <w:bCs w:val="0"/>
                <w:i w:val="0"/>
                <w:iCs w:val="0"/>
                <w:smallCaps w:val="0"/>
                <w:color w:val="000000"/>
                <w:sz w:val="18"/>
                <w:szCs w:val="18"/>
              </w:rPr>
              <w:t>Hail</w:t>
            </w:r>
          </w:p>
        </w:tc>
        <w:tc>
          <w:tcPr>
            <w:tcW w:w="2377" w:type="dxa"/>
            <w:tcBorders>
              <w:bottom w:val="single" w:sz="4" w:space="0" w:color="000000"/>
              <w:right w:val="single" w:sz="4" w:space="0" w:color="000000"/>
            </w:tcBorders>
            <w:noWrap w:val="0"/>
            <w:tcMar>
              <w:top w:w="15"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Work Sans" w:eastAsia="Work Sans" w:hAnsi="Work Sans" w:cs="Work Sans"/>
                <w:b w:val="0"/>
                <w:bCs w:val="0"/>
                <w:i w:val="0"/>
                <w:iCs w:val="0"/>
                <w:smallCaps w:val="0"/>
                <w:color w:val="000000"/>
                <w:sz w:val="18"/>
                <w:szCs w:val="18"/>
              </w:rPr>
              <w:t>0</w:t>
            </w:r>
          </w:p>
        </w:tc>
        <w:tc>
          <w:tcPr>
            <w:tcW w:w="2148" w:type="dxa"/>
            <w:tcBorders>
              <w:bottom w:val="single" w:sz="4" w:space="0" w:color="000000"/>
              <w:right w:val="single" w:sz="4" w:space="0" w:color="000000"/>
            </w:tcBorders>
            <w:noWrap w:val="0"/>
            <w:tcMar>
              <w:top w:w="15"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Work Sans" w:eastAsia="Work Sans" w:hAnsi="Work Sans" w:cs="Work Sans"/>
                <w:b w:val="0"/>
                <w:bCs w:val="0"/>
                <w:i w:val="0"/>
                <w:iCs w:val="0"/>
                <w:smallCaps w:val="0"/>
                <w:color w:val="000000"/>
                <w:sz w:val="18"/>
                <w:szCs w:val="18"/>
              </w:rPr>
              <w:t>0</w:t>
            </w:r>
          </w:p>
        </w:tc>
        <w:tc>
          <w:tcPr>
            <w:tcW w:w="1818" w:type="dxa"/>
            <w:tcBorders>
              <w:bottom w:val="single" w:sz="4" w:space="0" w:color="000000"/>
              <w:right w:val="single" w:sz="4" w:space="0" w:color="000000"/>
            </w:tcBorders>
            <w:noWrap w:val="0"/>
            <w:tcMar>
              <w:top w:w="15" w:type="dxa"/>
              <w:left w:w="113"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Work Sans" w:eastAsia="Work Sans" w:hAnsi="Work Sans" w:cs="Work Sans"/>
                <w:b w:val="0"/>
                <w:bCs w:val="0"/>
                <w:i w:val="0"/>
                <w:iCs w:val="0"/>
                <w:smallCaps w:val="0"/>
                <w:color w:val="000000"/>
                <w:sz w:val="18"/>
                <w:szCs w:val="18"/>
              </w:rPr>
              <w:t>0</w:t>
            </w:r>
          </w:p>
        </w:tc>
        <w:tc>
          <w:tcPr>
            <w:tcW w:w="257" w:type="dxa"/>
            <w:noWrap w:val="0"/>
            <w:tcMar>
              <w:top w:w="15" w:type="dxa"/>
              <w:left w:w="113" w:type="dxa"/>
              <w:bottom w:w="0" w:type="dxa"/>
              <w:right w:w="113" w:type="dxa"/>
            </w:tcMar>
            <w:vAlign w:val="center"/>
          </w:tcPr>
          <w:p>
            <w:pPr>
              <w:widowControl/>
              <w:spacing w:before="0" w:after="0"/>
              <w:rPr>
                <w:rFonts w:ascii="Times New Roman" w:eastAsia="Times New Roman" w:hAnsi="Times New Roman" w:cs="Times New Roman"/>
                <w:b w:val="0"/>
                <w:bCs w:val="0"/>
                <w:i w:val="0"/>
                <w:iCs w:val="0"/>
                <w:smallCaps w:val="0"/>
                <w:color w:val="000000"/>
                <w:sz w:val="20"/>
                <w:szCs w:val="20"/>
              </w:rPr>
            </w:pPr>
          </w:p>
        </w:tc>
      </w:tr>
      <w:tr>
        <w:tblPrEx>
          <w:tblW w:w="9034" w:type="dxa"/>
          <w:jc w:val="center"/>
          <w:tblCellMar>
            <w:top w:w="0" w:type="dxa"/>
            <w:left w:w="0" w:type="dxa"/>
            <w:bottom w:w="0" w:type="dxa"/>
            <w:right w:w="0" w:type="dxa"/>
          </w:tblCellMar>
        </w:tblPrEx>
        <w:trPr>
          <w:trHeight w:val="271"/>
          <w:jc w:val="center"/>
        </w:trPr>
        <w:tc>
          <w:tcPr>
            <w:tcW w:w="2451" w:type="dxa"/>
            <w:tcBorders>
              <w:left w:val="single" w:sz="4" w:space="0" w:color="000000"/>
              <w:bottom w:val="single" w:sz="4" w:space="0" w:color="000000"/>
              <w:right w:val="single" w:sz="4" w:space="0" w:color="000000"/>
            </w:tcBorders>
            <w:noWrap w:val="0"/>
            <w:tcMar>
              <w:top w:w="15" w:type="dxa"/>
              <w:left w:w="108" w:type="dxa"/>
              <w:bottom w:w="0" w:type="dxa"/>
              <w:right w:w="108" w:type="dxa"/>
            </w:tcMar>
            <w:vAlign w:val="center"/>
            <w:hideMark/>
          </w:tcPr>
          <w:p>
            <w:pPr>
              <w:widowControl/>
              <w:spacing w:before="0" w:after="0"/>
              <w:rPr>
                <w:b w:val="0"/>
                <w:bCs w:val="0"/>
                <w:i w:val="0"/>
                <w:iCs w:val="0"/>
                <w:smallCaps w:val="0"/>
                <w:color w:val="000000"/>
                <w:sz w:val="18"/>
                <w:szCs w:val="18"/>
              </w:rPr>
            </w:pPr>
            <w:r>
              <w:rPr>
                <w:rFonts w:ascii="Work Sans" w:eastAsia="Work Sans" w:hAnsi="Work Sans" w:cs="Work Sans"/>
                <w:b w:val="0"/>
                <w:bCs w:val="0"/>
                <w:i w:val="0"/>
                <w:iCs w:val="0"/>
                <w:smallCaps w:val="0"/>
                <w:color w:val="000000"/>
                <w:sz w:val="18"/>
                <w:szCs w:val="18"/>
              </w:rPr>
              <w:t>Subsidence</w:t>
            </w:r>
          </w:p>
        </w:tc>
        <w:tc>
          <w:tcPr>
            <w:tcW w:w="2377" w:type="dxa"/>
            <w:tcBorders>
              <w:bottom w:val="single" w:sz="4" w:space="0" w:color="000000"/>
              <w:right w:val="single" w:sz="4" w:space="0" w:color="000000"/>
            </w:tcBorders>
            <w:noWrap w:val="0"/>
            <w:tcMar>
              <w:top w:w="15" w:type="dxa"/>
              <w:left w:w="113" w:type="dxa"/>
              <w:bottom w:w="0" w:type="dxa"/>
              <w:right w:w="108" w:type="dxa"/>
            </w:tcMar>
            <w:vAlign w:val="bottom"/>
            <w:hideMark/>
          </w:tcPr>
          <w:p>
            <w:pPr>
              <w:widowControl/>
              <w:spacing w:before="0" w:after="0"/>
              <w:jc w:val="right"/>
              <w:rPr>
                <w:b w:val="0"/>
                <w:bCs w:val="0"/>
                <w:i w:val="0"/>
                <w:iCs w:val="0"/>
                <w:smallCaps w:val="0"/>
                <w:color w:val="000000"/>
                <w:sz w:val="18"/>
                <w:szCs w:val="18"/>
              </w:rPr>
            </w:pPr>
            <w:r>
              <w:rPr>
                <w:rFonts w:ascii="Work Sans" w:eastAsia="Work Sans" w:hAnsi="Work Sans" w:cs="Work Sans"/>
                <w:b w:val="0"/>
                <w:bCs w:val="0"/>
                <w:i w:val="0"/>
                <w:iCs w:val="0"/>
                <w:smallCaps w:val="0"/>
                <w:color w:val="000000"/>
                <w:sz w:val="18"/>
                <w:szCs w:val="18"/>
              </w:rPr>
              <w:t>0</w:t>
            </w:r>
          </w:p>
        </w:tc>
        <w:tc>
          <w:tcPr>
            <w:tcW w:w="2148" w:type="dxa"/>
            <w:tcBorders>
              <w:bottom w:val="single" w:sz="4" w:space="0" w:color="000000"/>
              <w:right w:val="single" w:sz="4" w:space="0" w:color="000000"/>
            </w:tcBorders>
            <w:noWrap w:val="0"/>
            <w:tcMar>
              <w:top w:w="15" w:type="dxa"/>
              <w:left w:w="113" w:type="dxa"/>
              <w:bottom w:w="0" w:type="dxa"/>
              <w:right w:w="108" w:type="dxa"/>
            </w:tcMar>
            <w:vAlign w:val="bottom"/>
            <w:hideMark/>
          </w:tcPr>
          <w:p>
            <w:pPr>
              <w:widowControl/>
              <w:spacing w:before="0" w:after="0"/>
              <w:jc w:val="right"/>
              <w:rPr>
                <w:b w:val="0"/>
                <w:bCs w:val="0"/>
                <w:i w:val="0"/>
                <w:iCs w:val="0"/>
                <w:smallCaps w:val="0"/>
                <w:color w:val="000000"/>
                <w:sz w:val="18"/>
                <w:szCs w:val="18"/>
              </w:rPr>
            </w:pPr>
            <w:r>
              <w:rPr>
                <w:rFonts w:ascii="Work Sans" w:eastAsia="Work Sans" w:hAnsi="Work Sans" w:cs="Work Sans"/>
                <w:b w:val="0"/>
                <w:bCs w:val="0"/>
                <w:i w:val="0"/>
                <w:iCs w:val="0"/>
                <w:smallCaps w:val="0"/>
                <w:color w:val="000000"/>
                <w:sz w:val="18"/>
                <w:szCs w:val="18"/>
              </w:rPr>
              <w:t>0</w:t>
            </w:r>
          </w:p>
        </w:tc>
        <w:tc>
          <w:tcPr>
            <w:tcW w:w="1818" w:type="dxa"/>
            <w:tcBorders>
              <w:bottom w:val="single" w:sz="4" w:space="0" w:color="000000"/>
              <w:right w:val="single" w:sz="4" w:space="0" w:color="000000"/>
            </w:tcBorders>
            <w:noWrap w:val="0"/>
            <w:tcMar>
              <w:top w:w="15" w:type="dxa"/>
              <w:left w:w="113" w:type="dxa"/>
              <w:bottom w:w="0" w:type="dxa"/>
              <w:right w:w="108" w:type="dxa"/>
            </w:tcMar>
            <w:vAlign w:val="bottom"/>
            <w:hideMark/>
          </w:tcPr>
          <w:p>
            <w:pPr>
              <w:widowControl/>
              <w:spacing w:before="0" w:after="0"/>
              <w:jc w:val="right"/>
              <w:rPr>
                <w:b w:val="0"/>
                <w:bCs w:val="0"/>
                <w:i w:val="0"/>
                <w:iCs w:val="0"/>
                <w:smallCaps w:val="0"/>
                <w:color w:val="000000"/>
                <w:sz w:val="18"/>
                <w:szCs w:val="18"/>
              </w:rPr>
            </w:pPr>
            <w:r>
              <w:rPr>
                <w:rFonts w:ascii="Work Sans" w:eastAsia="Work Sans" w:hAnsi="Work Sans" w:cs="Work Sans"/>
                <w:b w:val="0"/>
                <w:bCs w:val="0"/>
                <w:i w:val="0"/>
                <w:iCs w:val="0"/>
                <w:smallCaps w:val="0"/>
                <w:color w:val="000000"/>
                <w:sz w:val="18"/>
                <w:szCs w:val="18"/>
              </w:rPr>
              <w:t>0</w:t>
            </w:r>
          </w:p>
        </w:tc>
        <w:tc>
          <w:tcPr>
            <w:tcW w:w="257" w:type="dxa"/>
            <w:noWrap w:val="0"/>
            <w:tcMar>
              <w:top w:w="15" w:type="dxa"/>
              <w:left w:w="113" w:type="dxa"/>
              <w:bottom w:w="0" w:type="dxa"/>
              <w:right w:w="113" w:type="dxa"/>
            </w:tcMar>
            <w:vAlign w:val="center"/>
          </w:tcPr>
          <w:p>
            <w:pPr>
              <w:widowControl/>
              <w:spacing w:before="0" w:after="0"/>
              <w:rPr>
                <w:rFonts w:ascii="Times New Roman" w:eastAsia="Times New Roman" w:hAnsi="Times New Roman" w:cs="Times New Roman"/>
                <w:b w:val="0"/>
                <w:bCs w:val="0"/>
                <w:i w:val="0"/>
                <w:iCs w:val="0"/>
                <w:smallCaps w:val="0"/>
                <w:color w:val="000000"/>
                <w:sz w:val="20"/>
                <w:szCs w:val="20"/>
              </w:rPr>
            </w:pPr>
          </w:p>
        </w:tc>
      </w:tr>
      <w:tr>
        <w:tblPrEx>
          <w:tblW w:w="9034" w:type="dxa"/>
          <w:jc w:val="center"/>
          <w:tblCellMar>
            <w:top w:w="0" w:type="dxa"/>
            <w:left w:w="0" w:type="dxa"/>
            <w:bottom w:w="0" w:type="dxa"/>
            <w:right w:w="0" w:type="dxa"/>
          </w:tblCellMar>
        </w:tblPrEx>
        <w:trPr>
          <w:trHeight w:val="271"/>
          <w:jc w:val="center"/>
        </w:trPr>
        <w:tc>
          <w:tcPr>
            <w:tcW w:w="2451" w:type="dxa"/>
            <w:tcBorders>
              <w:left w:val="single" w:sz="4" w:space="0" w:color="000000"/>
              <w:bottom w:val="single" w:sz="4" w:space="0" w:color="000000"/>
              <w:right w:val="single" w:sz="4" w:space="0" w:color="000000"/>
            </w:tcBorders>
            <w:noWrap w:val="0"/>
            <w:tcMar>
              <w:top w:w="15" w:type="dxa"/>
              <w:left w:w="108" w:type="dxa"/>
              <w:bottom w:w="0" w:type="dxa"/>
              <w:right w:w="108" w:type="dxa"/>
            </w:tcMar>
            <w:vAlign w:val="bottom"/>
            <w:hideMark/>
          </w:tcPr>
          <w:p>
            <w:pPr>
              <w:widowControl/>
              <w:spacing w:before="0" w:after="0"/>
              <w:jc w:val="right"/>
              <w:rPr>
                <w:b w:val="0"/>
                <w:bCs w:val="0"/>
                <w:i w:val="0"/>
                <w:iCs w:val="0"/>
                <w:smallCaps w:val="0"/>
                <w:color w:val="000000"/>
                <w:sz w:val="18"/>
                <w:szCs w:val="18"/>
              </w:rPr>
            </w:pPr>
            <w:r>
              <w:rPr>
                <w:rFonts w:ascii="Work Sans" w:eastAsia="Work Sans" w:hAnsi="Work Sans" w:cs="Work Sans"/>
                <w:b/>
                <w:bCs/>
                <w:i w:val="0"/>
                <w:iCs w:val="0"/>
                <w:smallCaps w:val="0"/>
                <w:color w:val="000000"/>
                <w:sz w:val="18"/>
                <w:szCs w:val="18"/>
              </w:rPr>
              <w:t>Total</w:t>
            </w:r>
          </w:p>
        </w:tc>
        <w:tc>
          <w:tcPr>
            <w:tcW w:w="2377" w:type="dxa"/>
            <w:tcBorders>
              <w:bottom w:val="single" w:sz="4" w:space="0" w:color="000000"/>
              <w:right w:val="single" w:sz="4" w:space="0" w:color="000000"/>
            </w:tcBorders>
            <w:noWrap w:val="0"/>
            <w:tcMar>
              <w:top w:w="15" w:type="dxa"/>
              <w:left w:w="113" w:type="dxa"/>
              <w:bottom w:w="0" w:type="dxa"/>
              <w:right w:w="108" w:type="dxa"/>
            </w:tcMar>
            <w:vAlign w:val="bottom"/>
            <w:hideMark/>
          </w:tcPr>
          <w:p>
            <w:pPr>
              <w:widowControl/>
              <w:spacing w:before="0" w:after="0"/>
              <w:jc w:val="right"/>
              <w:rPr>
                <w:b w:val="0"/>
                <w:bCs w:val="0"/>
                <w:i w:val="0"/>
                <w:iCs w:val="0"/>
                <w:smallCaps w:val="0"/>
                <w:color w:val="000000"/>
                <w:sz w:val="18"/>
                <w:szCs w:val="18"/>
              </w:rPr>
            </w:pPr>
            <w:r>
              <w:rPr>
                <w:rFonts w:ascii="Work Sans" w:eastAsia="Work Sans" w:hAnsi="Work Sans" w:cs="Work Sans"/>
                <w:b w:val="0"/>
                <w:bCs w:val="0"/>
                <w:i w:val="0"/>
                <w:iCs w:val="0"/>
                <w:smallCaps w:val="0"/>
                <w:color w:val="000000"/>
                <w:sz w:val="18"/>
                <w:szCs w:val="18"/>
              </w:rPr>
              <w:t>866</w:t>
            </w:r>
          </w:p>
        </w:tc>
        <w:tc>
          <w:tcPr>
            <w:tcW w:w="2148" w:type="dxa"/>
            <w:tcBorders>
              <w:bottom w:val="single" w:sz="4" w:space="0" w:color="000000"/>
              <w:right w:val="single" w:sz="4" w:space="0" w:color="000000"/>
            </w:tcBorders>
            <w:noWrap w:val="0"/>
            <w:tcMar>
              <w:top w:w="15" w:type="dxa"/>
              <w:left w:w="113" w:type="dxa"/>
              <w:bottom w:w="0" w:type="dxa"/>
              <w:right w:w="108" w:type="dxa"/>
            </w:tcMar>
            <w:vAlign w:val="bottom"/>
            <w:hideMark/>
          </w:tcPr>
          <w:p>
            <w:pPr>
              <w:widowControl/>
              <w:spacing w:before="0" w:after="0"/>
              <w:jc w:val="right"/>
              <w:rPr>
                <w:b w:val="0"/>
                <w:bCs w:val="0"/>
                <w:i w:val="0"/>
                <w:iCs w:val="0"/>
                <w:smallCaps w:val="0"/>
                <w:color w:val="000000"/>
                <w:sz w:val="18"/>
                <w:szCs w:val="18"/>
              </w:rPr>
            </w:pPr>
            <w:r>
              <w:rPr>
                <w:rFonts w:ascii="Work Sans" w:eastAsia="Work Sans" w:hAnsi="Work Sans" w:cs="Work Sans"/>
                <w:b w:val="0"/>
                <w:bCs w:val="0"/>
                <w:i w:val="0"/>
                <w:iCs w:val="0"/>
                <w:smallCaps w:val="0"/>
                <w:color w:val="000000"/>
                <w:sz w:val="18"/>
                <w:szCs w:val="18"/>
              </w:rPr>
              <w:t>0.519</w:t>
            </w:r>
          </w:p>
        </w:tc>
        <w:tc>
          <w:tcPr>
            <w:tcW w:w="1818" w:type="dxa"/>
            <w:tcBorders>
              <w:bottom w:val="single" w:sz="4" w:space="0" w:color="000000"/>
              <w:right w:val="single" w:sz="4" w:space="0" w:color="000000"/>
            </w:tcBorders>
            <w:noWrap w:val="0"/>
            <w:tcMar>
              <w:top w:w="15" w:type="dxa"/>
              <w:left w:w="113" w:type="dxa"/>
              <w:bottom w:w="0" w:type="dxa"/>
              <w:right w:w="108" w:type="dxa"/>
            </w:tcMar>
            <w:vAlign w:val="bottom"/>
            <w:hideMark/>
          </w:tcPr>
          <w:p>
            <w:pPr>
              <w:widowControl/>
              <w:spacing w:before="0" w:after="0"/>
              <w:jc w:val="right"/>
              <w:rPr>
                <w:b w:val="0"/>
                <w:bCs w:val="0"/>
                <w:i w:val="0"/>
                <w:iCs w:val="0"/>
                <w:smallCaps w:val="0"/>
                <w:color w:val="000000"/>
                <w:sz w:val="18"/>
                <w:szCs w:val="18"/>
              </w:rPr>
            </w:pPr>
            <w:r>
              <w:rPr>
                <w:rFonts w:ascii="Work Sans" w:eastAsia="Work Sans" w:hAnsi="Work Sans" w:cs="Work Sans"/>
                <w:b w:val="0"/>
                <w:bCs w:val="0"/>
                <w:i w:val="0"/>
                <w:iCs w:val="0"/>
                <w:smallCaps w:val="0"/>
                <w:color w:val="000000"/>
                <w:sz w:val="18"/>
                <w:szCs w:val="18"/>
              </w:rPr>
              <w:t>0.346</w:t>
            </w:r>
          </w:p>
        </w:tc>
        <w:tc>
          <w:tcPr>
            <w:tcW w:w="257" w:type="dxa"/>
            <w:noWrap w:val="0"/>
            <w:tcMar>
              <w:top w:w="15" w:type="dxa"/>
              <w:left w:w="113" w:type="dxa"/>
              <w:bottom w:w="0" w:type="dxa"/>
              <w:right w:w="113" w:type="dxa"/>
            </w:tcMar>
            <w:vAlign w:val="center"/>
          </w:tcPr>
          <w:p>
            <w:pPr>
              <w:widowControl/>
              <w:spacing w:before="0" w:after="0"/>
              <w:rPr>
                <w:rFonts w:ascii="Times New Roman" w:eastAsia="Times New Roman" w:hAnsi="Times New Roman" w:cs="Times New Roman"/>
                <w:b w:val="0"/>
                <w:bCs w:val="0"/>
                <w:i w:val="0"/>
                <w:iCs w:val="0"/>
                <w:smallCaps w:val="0"/>
                <w:color w:val="000000"/>
                <w:sz w:val="20"/>
                <w:szCs w:val="20"/>
              </w:rPr>
            </w:pPr>
          </w:p>
        </w:tc>
      </w:tr>
      <w:tr>
        <w:tblPrEx>
          <w:tblW w:w="9034" w:type="dxa"/>
          <w:jc w:val="center"/>
          <w:tblCellMar>
            <w:top w:w="0" w:type="dxa"/>
            <w:left w:w="0" w:type="dxa"/>
            <w:bottom w:w="0" w:type="dxa"/>
            <w:right w:w="0" w:type="dxa"/>
          </w:tblCellMar>
        </w:tblPrEx>
        <w:trPr>
          <w:trHeight w:val="271"/>
          <w:jc w:val="center"/>
        </w:trPr>
        <w:tc>
          <w:tcPr>
            <w:tcW w:w="2451" w:type="dxa"/>
            <w:vMerge w:val="restart"/>
            <w:tcBorders>
              <w:left w:val="single" w:sz="4" w:space="0" w:color="000000"/>
              <w:bottom w:val="none" w:sz="0" w:space="0" w:color="auto"/>
              <w:right w:val="single" w:sz="4" w:space="0" w:color="000000"/>
            </w:tcBorders>
            <w:noWrap w:val="0"/>
            <w:tcMar>
              <w:top w:w="15" w:type="dxa"/>
              <w:left w:w="108" w:type="dxa"/>
              <w:bottom w:w="0" w:type="dxa"/>
              <w:right w:w="108" w:type="dxa"/>
            </w:tcMar>
            <w:vAlign w:val="center"/>
            <w:hideMark/>
          </w:tcPr>
          <w:p>
            <w:pPr>
              <w:widowControl/>
              <w:spacing w:before="0" w:after="0"/>
              <w:jc w:val="center"/>
              <w:rPr>
                <w:b w:val="0"/>
                <w:bCs w:val="0"/>
                <w:i w:val="0"/>
                <w:iCs w:val="0"/>
                <w:smallCaps w:val="0"/>
                <w:color w:val="000000"/>
                <w:sz w:val="18"/>
                <w:szCs w:val="18"/>
              </w:rPr>
            </w:pPr>
            <w:r>
              <w:rPr>
                <w:rFonts w:ascii="Work Sans" w:eastAsia="Work Sans" w:hAnsi="Work Sans" w:cs="Work Sans"/>
                <w:b/>
                <w:bCs/>
                <w:i w:val="0"/>
                <w:iCs w:val="0"/>
                <w:smallCaps w:val="0"/>
                <w:color w:val="000000"/>
                <w:sz w:val="18"/>
                <w:szCs w:val="18"/>
              </w:rPr>
              <w:t>Diversified perils for CATNat</w:t>
            </w:r>
          </w:p>
        </w:tc>
        <w:tc>
          <w:tcPr>
            <w:tcW w:w="2372" w:type="dxa"/>
            <w:vMerge w:val="restart"/>
            <w:tcBorders>
              <w:left w:val="single" w:sz="4" w:space="0" w:color="000000"/>
              <w:bottom w:val="none" w:sz="0" w:space="0" w:color="auto"/>
              <w:right w:val="single" w:sz="4" w:space="0" w:color="000000"/>
            </w:tcBorders>
            <w:noWrap w:val="0"/>
            <w:tcMar>
              <w:top w:w="15" w:type="dxa"/>
              <w:left w:w="108"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Work Sans" w:eastAsia="Work Sans" w:hAnsi="Work Sans" w:cs="Work Sans"/>
                <w:b w:val="0"/>
                <w:bCs w:val="0"/>
                <w:i w:val="0"/>
                <w:iCs w:val="0"/>
                <w:smallCaps w:val="0"/>
                <w:color w:val="000000"/>
                <w:sz w:val="18"/>
                <w:szCs w:val="18"/>
              </w:rPr>
              <w:t>866</w:t>
            </w:r>
          </w:p>
        </w:tc>
        <w:tc>
          <w:tcPr>
            <w:tcW w:w="2143" w:type="dxa"/>
            <w:vMerge w:val="restart"/>
            <w:tcBorders>
              <w:left w:val="single" w:sz="4" w:space="0" w:color="000000"/>
              <w:bottom w:val="none" w:sz="0" w:space="0" w:color="auto"/>
              <w:right w:val="single" w:sz="4" w:space="0" w:color="000000"/>
            </w:tcBorders>
            <w:noWrap w:val="0"/>
            <w:tcMar>
              <w:top w:w="15" w:type="dxa"/>
              <w:left w:w="108"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Work Sans" w:eastAsia="Work Sans" w:hAnsi="Work Sans" w:cs="Work Sans"/>
                <w:b w:val="0"/>
                <w:bCs w:val="0"/>
                <w:i w:val="0"/>
                <w:iCs w:val="0"/>
                <w:smallCaps w:val="0"/>
                <w:color w:val="000000"/>
                <w:sz w:val="18"/>
                <w:szCs w:val="18"/>
              </w:rPr>
              <w:t>0.519</w:t>
            </w:r>
          </w:p>
        </w:tc>
        <w:tc>
          <w:tcPr>
            <w:tcW w:w="1813" w:type="dxa"/>
            <w:vMerge w:val="restart"/>
            <w:tcBorders>
              <w:left w:val="single" w:sz="4" w:space="0" w:color="000000"/>
              <w:bottom w:val="none" w:sz="0" w:space="0" w:color="auto"/>
              <w:right w:val="single" w:sz="4" w:space="0" w:color="000000"/>
            </w:tcBorders>
            <w:noWrap w:val="0"/>
            <w:tcMar>
              <w:top w:w="15" w:type="dxa"/>
              <w:left w:w="108" w:type="dxa"/>
              <w:bottom w:w="0" w:type="dxa"/>
              <w:right w:w="108" w:type="dxa"/>
            </w:tcMar>
            <w:vAlign w:val="center"/>
            <w:hideMark/>
          </w:tcPr>
          <w:p>
            <w:pPr>
              <w:widowControl/>
              <w:spacing w:before="0" w:after="0"/>
              <w:jc w:val="right"/>
              <w:rPr>
                <w:b w:val="0"/>
                <w:bCs w:val="0"/>
                <w:i w:val="0"/>
                <w:iCs w:val="0"/>
                <w:smallCaps w:val="0"/>
                <w:color w:val="000000"/>
                <w:sz w:val="18"/>
                <w:szCs w:val="18"/>
              </w:rPr>
            </w:pPr>
            <w:r>
              <w:rPr>
                <w:rFonts w:ascii="Work Sans" w:eastAsia="Work Sans" w:hAnsi="Work Sans" w:cs="Work Sans"/>
                <w:b w:val="0"/>
                <w:bCs w:val="0"/>
                <w:i w:val="0"/>
                <w:iCs w:val="0"/>
                <w:smallCaps w:val="0"/>
                <w:color w:val="000000"/>
                <w:sz w:val="18"/>
                <w:szCs w:val="18"/>
              </w:rPr>
              <w:t>0.346</w:t>
            </w:r>
          </w:p>
        </w:tc>
        <w:tc>
          <w:tcPr>
            <w:tcW w:w="257" w:type="dxa"/>
            <w:noWrap w:val="0"/>
            <w:tcMar>
              <w:top w:w="15" w:type="dxa"/>
              <w:left w:w="113" w:type="dxa"/>
              <w:bottom w:w="0" w:type="dxa"/>
              <w:right w:w="113" w:type="dxa"/>
            </w:tcMar>
            <w:vAlign w:val="center"/>
          </w:tcPr>
          <w:p>
            <w:pPr>
              <w:widowControl/>
              <w:spacing w:before="0" w:after="0"/>
              <w:rPr>
                <w:rFonts w:ascii="Times New Roman" w:eastAsia="Times New Roman" w:hAnsi="Times New Roman" w:cs="Times New Roman"/>
                <w:b w:val="0"/>
                <w:bCs w:val="0"/>
                <w:i w:val="0"/>
                <w:iCs w:val="0"/>
                <w:smallCaps w:val="0"/>
                <w:color w:val="000000"/>
                <w:sz w:val="20"/>
                <w:szCs w:val="20"/>
              </w:rPr>
            </w:pPr>
          </w:p>
        </w:tc>
      </w:tr>
      <w:tr>
        <w:tblPrEx>
          <w:tblW w:w="9034" w:type="dxa"/>
          <w:jc w:val="center"/>
          <w:tblCellMar>
            <w:top w:w="0" w:type="dxa"/>
            <w:left w:w="0" w:type="dxa"/>
            <w:bottom w:w="0" w:type="dxa"/>
            <w:right w:w="0" w:type="dxa"/>
          </w:tblCellMar>
        </w:tblPrEx>
        <w:trPr>
          <w:trHeight w:val="271"/>
          <w:jc w:val="center"/>
        </w:trPr>
        <w:tc>
          <w:tcPr>
            <w:vMerge/>
            <w:tcBorders>
              <w:left w:val="single" w:sz="4" w:space="0" w:color="000000"/>
              <w:bottom w:val="single" w:sz="4" w:space="0" w:color="000000"/>
              <w:right w:val="single" w:sz="4" w:space="0" w:color="000000"/>
            </w:tcBorders>
            <w:vAlign w:val="center"/>
            <w:hideMark/>
          </w:tcPr>
          <w:p>
            <w:pPr>
              <w:rPr>
                <w:rFonts w:ascii="Times New Roman" w:eastAsia="Times New Roman" w:hAnsi="Times New Roman" w:cs="Times New Roman"/>
                <w:b w:val="0"/>
                <w:bCs w:val="0"/>
                <w:i w:val="0"/>
                <w:iCs w:val="0"/>
                <w:smallCaps w:val="0"/>
                <w:color w:val="000000"/>
                <w:sz w:val="20"/>
                <w:szCs w:val="20"/>
              </w:rPr>
            </w:pPr>
          </w:p>
        </w:tc>
        <w:tc>
          <w:tcPr>
            <w:vMerge/>
            <w:tcBorders>
              <w:left w:val="single" w:sz="4" w:space="0" w:color="000000"/>
              <w:bottom w:val="single" w:sz="4" w:space="0" w:color="000000"/>
              <w:right w:val="single" w:sz="4" w:space="0" w:color="000000"/>
            </w:tcBorders>
            <w:vAlign w:val="center"/>
            <w:hideMark/>
          </w:tcPr>
          <w:p>
            <w:pPr>
              <w:rPr>
                <w:rFonts w:ascii="Times New Roman" w:eastAsia="Times New Roman" w:hAnsi="Times New Roman" w:cs="Times New Roman"/>
                <w:b w:val="0"/>
                <w:bCs w:val="0"/>
                <w:i w:val="0"/>
                <w:iCs w:val="0"/>
                <w:smallCaps w:val="0"/>
                <w:color w:val="000000"/>
                <w:sz w:val="20"/>
                <w:szCs w:val="20"/>
              </w:rPr>
            </w:pPr>
          </w:p>
        </w:tc>
        <w:tc>
          <w:tcPr>
            <w:vMerge/>
            <w:tcBorders>
              <w:left w:val="single" w:sz="4" w:space="0" w:color="000000"/>
              <w:bottom w:val="single" w:sz="4" w:space="0" w:color="000000"/>
              <w:right w:val="single" w:sz="4" w:space="0" w:color="000000"/>
            </w:tcBorders>
            <w:vAlign w:val="center"/>
            <w:hideMark/>
          </w:tcPr>
          <w:p>
            <w:pPr>
              <w:rPr>
                <w:rFonts w:ascii="Times New Roman" w:eastAsia="Times New Roman" w:hAnsi="Times New Roman" w:cs="Times New Roman"/>
                <w:b w:val="0"/>
                <w:bCs w:val="0"/>
                <w:i w:val="0"/>
                <w:iCs w:val="0"/>
                <w:smallCaps w:val="0"/>
                <w:color w:val="000000"/>
                <w:sz w:val="20"/>
                <w:szCs w:val="20"/>
              </w:rPr>
            </w:pPr>
          </w:p>
        </w:tc>
        <w:tc>
          <w:tcPr>
            <w:vMerge/>
            <w:tcBorders>
              <w:left w:val="single" w:sz="4" w:space="0" w:color="000000"/>
              <w:bottom w:val="single" w:sz="4" w:space="0" w:color="000000"/>
              <w:right w:val="single" w:sz="4" w:space="0" w:color="000000"/>
            </w:tcBorders>
            <w:vAlign w:val="center"/>
            <w:hideMark/>
          </w:tcPr>
          <w:p>
            <w:pPr>
              <w:rPr>
                <w:rFonts w:ascii="Times New Roman" w:eastAsia="Times New Roman" w:hAnsi="Times New Roman" w:cs="Times New Roman"/>
                <w:b w:val="0"/>
                <w:bCs w:val="0"/>
                <w:i w:val="0"/>
                <w:iCs w:val="0"/>
                <w:smallCaps w:val="0"/>
                <w:color w:val="000000"/>
                <w:sz w:val="20"/>
                <w:szCs w:val="20"/>
              </w:rPr>
            </w:pPr>
          </w:p>
        </w:tc>
        <w:tc>
          <w:tcPr>
            <w:tcW w:w="257" w:type="dxa"/>
            <w:noWrap w:val="0"/>
            <w:tcMar>
              <w:top w:w="15" w:type="dxa"/>
              <w:left w:w="113" w:type="dxa"/>
              <w:bottom w:w="0" w:type="dxa"/>
              <w:right w:w="113" w:type="dxa"/>
            </w:tcMar>
            <w:vAlign w:val="bottom"/>
          </w:tcPr>
          <w:p>
            <w:pPr>
              <w:widowControl/>
              <w:spacing w:before="0" w:after="0"/>
              <w:jc w:val="right"/>
              <w:rPr>
                <w:rFonts w:ascii="Work Sans" w:eastAsia="Work Sans" w:hAnsi="Work Sans" w:cs="Work Sans"/>
                <w:b/>
                <w:bCs/>
                <w:i w:val="0"/>
                <w:iCs w:val="0"/>
                <w:smallCaps w:val="0"/>
                <w:color w:val="000000"/>
                <w:sz w:val="22"/>
                <w:szCs w:val="22"/>
              </w:rPr>
            </w:pPr>
          </w:p>
        </w:tc>
      </w:tr>
    </w:tbl>
    <w:p>
      <w:pPr>
        <w:spacing w:before="0" w:after="0"/>
        <w:rPr>
          <w:rFonts w:ascii="Calibri" w:eastAsia="Calibri" w:hAnsi="Calibri" w:cs="Calibri"/>
          <w:sz w:val="22"/>
          <w:szCs w:val="22"/>
        </w:rPr>
      </w:pPr>
    </w:p>
    <w:p>
      <w:pPr>
        <w:numPr>
          <w:ilvl w:val="0"/>
          <w:numId w:val="108"/>
        </w:numPr>
        <w:spacing w:before="120" w:after="200"/>
        <w:ind w:left="993" w:right="1525" w:hanging="709"/>
        <w:jc w:val="both"/>
      </w:pPr>
      <w:r>
        <w:t>Risk Mitigation element equals 60% of the QS treaty present for Motor.</w:t>
      </w:r>
    </w:p>
    <w:p>
      <w:pPr>
        <w:numPr>
          <w:ilvl w:val="0"/>
          <w:numId w:val="108"/>
        </w:numPr>
        <w:spacing w:before="120" w:after="200"/>
        <w:ind w:left="993" w:right="1525" w:hanging="709"/>
        <w:jc w:val="both"/>
      </w:pPr>
      <w:r>
        <w:t>The man-made catastrophe risk charge shall consist on the following sub-modules (Article 128 of Delegated Regulations):</w:t>
      </w:r>
    </w:p>
    <w:p>
      <w:pPr>
        <w:numPr>
          <w:ilvl w:val="0"/>
          <w:numId w:val="109"/>
        </w:numPr>
        <w:tabs>
          <w:tab w:val="left" w:pos="857"/>
        </w:tabs>
        <w:spacing w:before="120" w:after="200"/>
        <w:ind w:left="851" w:right="1525" w:hanging="357"/>
        <w:jc w:val="both"/>
        <w:rPr>
          <w:rFonts w:ascii="Work Sans" w:eastAsia="Work Sans" w:hAnsi="Work Sans" w:cs="Work Sans"/>
          <w:sz w:val="22"/>
          <w:szCs w:val="22"/>
        </w:rPr>
      </w:pPr>
      <w:r>
        <w:t>Motor vehicle-liability risk sub-module</w:t>
      </w:r>
    </w:p>
    <w:p>
      <w:pPr>
        <w:numPr>
          <w:ilvl w:val="0"/>
          <w:numId w:val="109"/>
        </w:numPr>
        <w:tabs>
          <w:tab w:val="left" w:pos="857"/>
        </w:tabs>
        <w:spacing w:before="120" w:after="200"/>
        <w:ind w:left="851" w:right="1525" w:hanging="357"/>
        <w:jc w:val="both"/>
        <w:rPr>
          <w:rFonts w:ascii="Work Sans" w:eastAsia="Work Sans" w:hAnsi="Work Sans" w:cs="Work Sans"/>
          <w:sz w:val="22"/>
          <w:szCs w:val="22"/>
        </w:rPr>
      </w:pPr>
      <w:r>
        <w:t>Marine risk sub-module</w:t>
      </w:r>
    </w:p>
    <w:p>
      <w:pPr>
        <w:numPr>
          <w:ilvl w:val="0"/>
          <w:numId w:val="109"/>
        </w:numPr>
        <w:tabs>
          <w:tab w:val="left" w:pos="857"/>
        </w:tabs>
        <w:spacing w:before="120" w:after="200"/>
        <w:ind w:left="851" w:right="1525" w:hanging="357"/>
        <w:jc w:val="both"/>
        <w:rPr>
          <w:rFonts w:ascii="Work Sans" w:eastAsia="Work Sans" w:hAnsi="Work Sans" w:cs="Work Sans"/>
          <w:sz w:val="22"/>
          <w:szCs w:val="22"/>
        </w:rPr>
      </w:pPr>
      <w:r>
        <w:t>Aviation risk sub-module</w:t>
      </w:r>
    </w:p>
    <w:p>
      <w:pPr>
        <w:numPr>
          <w:ilvl w:val="0"/>
          <w:numId w:val="109"/>
        </w:numPr>
        <w:tabs>
          <w:tab w:val="left" w:pos="857"/>
        </w:tabs>
        <w:spacing w:before="120" w:after="200"/>
        <w:ind w:left="851" w:right="1525" w:hanging="357"/>
        <w:jc w:val="both"/>
        <w:rPr>
          <w:rFonts w:ascii="Work Sans" w:eastAsia="Work Sans" w:hAnsi="Work Sans" w:cs="Work Sans"/>
          <w:sz w:val="22"/>
          <w:szCs w:val="22"/>
        </w:rPr>
      </w:pPr>
      <w:r>
        <w:t>Fire risk sub-module</w:t>
      </w:r>
    </w:p>
    <w:p>
      <w:pPr>
        <w:numPr>
          <w:ilvl w:val="0"/>
          <w:numId w:val="109"/>
        </w:numPr>
        <w:tabs>
          <w:tab w:val="left" w:pos="857"/>
        </w:tabs>
        <w:spacing w:before="120" w:after="200"/>
        <w:ind w:left="851" w:right="1525" w:hanging="357"/>
        <w:jc w:val="both"/>
        <w:rPr>
          <w:rFonts w:ascii="Work Sans" w:eastAsia="Work Sans" w:hAnsi="Work Sans" w:cs="Work Sans"/>
          <w:sz w:val="22"/>
          <w:szCs w:val="22"/>
        </w:rPr>
      </w:pPr>
      <w:r>
        <w:t>Liability risk-submodule</w:t>
      </w:r>
    </w:p>
    <w:p>
      <w:pPr>
        <w:numPr>
          <w:ilvl w:val="0"/>
          <w:numId w:val="109"/>
        </w:numPr>
        <w:tabs>
          <w:tab w:val="left" w:pos="857"/>
        </w:tabs>
        <w:spacing w:before="120" w:after="200"/>
        <w:ind w:left="851" w:right="1525" w:hanging="357"/>
        <w:jc w:val="both"/>
        <w:rPr>
          <w:rFonts w:ascii="Work Sans" w:eastAsia="Work Sans" w:hAnsi="Work Sans" w:cs="Work Sans"/>
          <w:sz w:val="22"/>
          <w:szCs w:val="22"/>
        </w:rPr>
      </w:pPr>
      <w:r>
        <w:t>Credit and suretyship risk sub-module</w:t>
      </w:r>
    </w:p>
    <w:p>
      <w:pPr>
        <w:numPr>
          <w:ilvl w:val="0"/>
          <w:numId w:val="110"/>
        </w:numPr>
        <w:spacing w:before="120" w:after="200"/>
        <w:ind w:left="993" w:right="1525" w:hanging="709"/>
        <w:jc w:val="both"/>
      </w:pPr>
      <w:r>
        <w:t>Within the man-made charge, the only risk applicable to the Company is the motor vehicle liability risk sub-module.</w:t>
      </w:r>
    </w:p>
    <w:p>
      <w:pPr>
        <w:numPr>
          <w:ilvl w:val="0"/>
          <w:numId w:val="110"/>
        </w:numPr>
        <w:spacing w:before="120" w:after="200"/>
        <w:ind w:left="993" w:right="1525" w:hanging="709"/>
        <w:jc w:val="both"/>
      </w:pPr>
      <w:r>
        <w:t>For this charge, it is used the largest sum insured by postal code, net SCR being £440k.</w:t>
      </w:r>
    </w:p>
    <w:p>
      <w:pPr>
        <w:numPr>
          <w:ilvl w:val="0"/>
          <w:numId w:val="110"/>
        </w:numPr>
        <w:spacing w:before="120" w:after="200"/>
        <w:ind w:left="993" w:right="1525" w:hanging="709"/>
        <w:jc w:val="both"/>
      </w:pPr>
      <w:r>
        <w:t>The capital requirement for the man-made risk sub-module shall be equal to the following:</w:t>
      </w:r>
    </w:p>
    <w:p>
      <w:pPr>
        <w:spacing w:before="120" w:after="200"/>
        <w:ind w:right="1525"/>
        <w:jc w:val="both"/>
      </w:pPr>
      <w:r>
        <w:rPr>
          <w:strike w:val="0"/>
          <w:u w:val="none"/>
        </w:rPr>
        <w:drawing>
          <wp:inline>
            <wp:extent cx="2200275" cy="485775"/>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52"/>
                    <a:stretch>
                      <a:fillRect/>
                    </a:stretch>
                  </pic:blipFill>
                  <pic:spPr>
                    <a:xfrm>
                      <a:off x="0" y="0"/>
                      <a:ext cx="2200275" cy="485775"/>
                    </a:xfrm>
                    <a:prstGeom prst="rect">
                      <a:avLst/>
                    </a:prstGeom>
                  </pic:spPr>
                </pic:pic>
              </a:graphicData>
            </a:graphic>
          </wp:inline>
        </w:drawing>
      </w:r>
    </w:p>
    <w:p>
      <w:pPr>
        <w:numPr>
          <w:ilvl w:val="0"/>
          <w:numId w:val="111"/>
        </w:numPr>
        <w:spacing w:before="120" w:after="200"/>
        <w:ind w:left="993" w:right="1525" w:hanging="709"/>
        <w:jc w:val="both"/>
      </w:pPr>
      <w:r>
        <w:t>The final catastrophe charge in accordance with Article 119 of the Delegated Regulations is as follows:</w:t>
      </w:r>
    </w:p>
    <w:p>
      <w:pPr>
        <w:spacing w:before="0" w:after="0"/>
        <w:ind w:left="720"/>
        <w:jc w:val="both"/>
      </w:pPr>
      <w:r>
        <w:rPr>
          <w:strike w:val="0"/>
          <w:u w:val="none"/>
        </w:rPr>
        <w:drawing>
          <wp:inline>
            <wp:extent cx="2714625" cy="809625"/>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53"/>
                    <a:stretch>
                      <a:fillRect/>
                    </a:stretch>
                  </pic:blipFill>
                  <pic:spPr>
                    <a:xfrm>
                      <a:off x="0" y="0"/>
                      <a:ext cx="2714625" cy="809625"/>
                    </a:xfrm>
                    <a:prstGeom prst="rect">
                      <a:avLst/>
                    </a:prstGeom>
                  </pic:spPr>
                </pic:pic>
              </a:graphicData>
            </a:graphic>
          </wp:inline>
        </w:drawing>
      </w:r>
    </w:p>
    <w:p>
      <w:pPr>
        <w:spacing w:before="0" w:after="0"/>
        <w:rPr>
          <w:rFonts w:ascii="Calibri" w:eastAsia="Calibri" w:hAnsi="Calibri" w:cs="Calibri"/>
          <w:sz w:val="22"/>
          <w:szCs w:val="22"/>
        </w:rPr>
      </w:pPr>
    </w:p>
    <w:p>
      <w:pPr>
        <w:numPr>
          <w:ilvl w:val="0"/>
          <w:numId w:val="112"/>
        </w:numPr>
        <w:tabs>
          <w:tab w:val="left" w:pos="851"/>
        </w:tabs>
        <w:spacing w:before="100"/>
        <w:ind w:left="709" w:right="0" w:hanging="432"/>
        <w:jc w:val="left"/>
        <w:outlineLvl w:val="1"/>
        <w:rPr>
          <w:b/>
          <w:bCs/>
          <w:color w:val="2F5496"/>
          <w:spacing w:val="2"/>
        </w:rPr>
      </w:pPr>
      <w:bookmarkStart w:id="188" w:name="_Ref523755204"/>
      <w:bookmarkStart w:id="189" w:name="_Toc148719782"/>
      <w:bookmarkStart w:id="190" w:name="_Toc196234069"/>
      <w:r>
        <w:rPr>
          <w:b/>
          <w:bCs/>
          <w:color w:val="2F5496"/>
          <w:spacing w:val="2"/>
        </w:rPr>
        <w:t>Non-life underwriting risk – Lapse</w:t>
      </w:r>
      <w:bookmarkEnd w:id="188"/>
      <w:bookmarkEnd w:id="189"/>
      <w:bookmarkEnd w:id="190"/>
      <w:r>
        <w:rPr>
          <w:b/>
          <w:bCs/>
          <w:color w:val="2F5496"/>
          <w:spacing w:val="2"/>
        </w:rPr>
        <w:t xml:space="preserve"> </w:t>
      </w:r>
    </w:p>
    <w:p>
      <w:pPr>
        <w:numPr>
          <w:ilvl w:val="1"/>
          <w:numId w:val="112"/>
        </w:numPr>
        <w:spacing w:before="120" w:after="240"/>
        <w:ind w:left="993" w:right="1525" w:hanging="709"/>
        <w:jc w:val="both"/>
        <w:rPr>
          <w:b w:val="0"/>
          <w:bCs w:val="0"/>
          <w:color w:val="000000"/>
          <w:spacing w:val="0"/>
        </w:rPr>
      </w:pPr>
      <w:r>
        <w:rPr>
          <w:b w:val="0"/>
          <w:bCs w:val="0"/>
          <w:color w:val="000000"/>
          <w:spacing w:val="0"/>
        </w:rPr>
        <w:t>The non-life lapse risk is the loss in basic own funds of the insurance or reinsurance undertaking resulting from a combination of the following instantaneous events:</w:t>
      </w:r>
    </w:p>
    <w:p>
      <w:pPr>
        <w:numPr>
          <w:ilvl w:val="0"/>
          <w:numId w:val="113"/>
        </w:numPr>
        <w:tabs>
          <w:tab w:val="left" w:pos="857"/>
        </w:tabs>
        <w:spacing w:before="120" w:after="200"/>
        <w:ind w:left="851" w:right="1525" w:hanging="357"/>
        <w:jc w:val="both"/>
        <w:rPr>
          <w:rFonts w:ascii="Work Sans" w:eastAsia="Work Sans" w:hAnsi="Work Sans" w:cs="Work Sans"/>
          <w:sz w:val="22"/>
          <w:szCs w:val="22"/>
        </w:rPr>
      </w:pPr>
      <w:r>
        <w:t>The discontinuance of 40% of the insurance policies for which discontinuance would result in an increase of technical provisions without the risk margin.</w:t>
      </w:r>
    </w:p>
    <w:p>
      <w:pPr>
        <w:numPr>
          <w:ilvl w:val="0"/>
          <w:numId w:val="113"/>
        </w:numPr>
        <w:tabs>
          <w:tab w:val="left" w:pos="857"/>
        </w:tabs>
        <w:spacing w:before="120" w:after="200"/>
        <w:ind w:left="851" w:right="1525" w:hanging="357"/>
        <w:jc w:val="both"/>
        <w:rPr>
          <w:rFonts w:ascii="Work Sans" w:eastAsia="Work Sans" w:hAnsi="Work Sans" w:cs="Work Sans"/>
          <w:sz w:val="22"/>
          <w:szCs w:val="22"/>
        </w:rPr>
      </w:pPr>
      <w:r>
        <w:t>Where reinsurance contracts cover insurance or reinsurance contracts that will be written in the future, the decrease of 40% of the number of those future insurance or reinsurance contracts used in the calculation of technical provisions.</w:t>
      </w:r>
    </w:p>
    <w:p>
      <w:pPr>
        <w:numPr>
          <w:ilvl w:val="0"/>
          <w:numId w:val="114"/>
        </w:numPr>
        <w:spacing w:before="120" w:after="200"/>
        <w:ind w:left="993" w:right="1525" w:hanging="709"/>
        <w:jc w:val="both"/>
      </w:pPr>
      <w:r>
        <w:t>No charge is being applied at the moment as an assumption around cancellations is being made in the SII Balance sheet Net TPs.</w:t>
      </w:r>
    </w:p>
    <w:p>
      <w:pPr>
        <w:numPr>
          <w:ilvl w:val="0"/>
          <w:numId w:val="115"/>
        </w:numPr>
        <w:tabs>
          <w:tab w:val="left" w:pos="851"/>
        </w:tabs>
        <w:spacing w:before="100"/>
        <w:ind w:left="709" w:right="0" w:hanging="432"/>
        <w:jc w:val="left"/>
        <w:outlineLvl w:val="1"/>
        <w:rPr>
          <w:b/>
          <w:bCs/>
          <w:color w:val="2F5496"/>
          <w:spacing w:val="2"/>
        </w:rPr>
      </w:pPr>
      <w:bookmarkStart w:id="191" w:name="_Toc148719783"/>
      <w:bookmarkStart w:id="192" w:name="_Toc196234070"/>
      <w:r>
        <w:rPr>
          <w:b/>
          <w:bCs/>
          <w:color w:val="2F5496"/>
          <w:spacing w:val="2"/>
        </w:rPr>
        <w:t>Operational risk</w:t>
      </w:r>
      <w:bookmarkEnd w:id="191"/>
      <w:bookmarkEnd w:id="192"/>
      <w:r>
        <w:rPr>
          <w:b/>
          <w:bCs/>
          <w:color w:val="2F5496"/>
          <w:spacing w:val="2"/>
        </w:rPr>
        <w:t xml:space="preserve"> </w:t>
      </w:r>
    </w:p>
    <w:p>
      <w:pPr>
        <w:numPr>
          <w:ilvl w:val="1"/>
          <w:numId w:val="115"/>
        </w:numPr>
        <w:spacing w:before="120" w:after="240"/>
        <w:ind w:left="993" w:right="1525" w:hanging="709"/>
        <w:jc w:val="both"/>
        <w:rPr>
          <w:b w:val="0"/>
          <w:bCs w:val="0"/>
          <w:color w:val="000000"/>
          <w:spacing w:val="0"/>
        </w:rPr>
      </w:pPr>
      <w:r>
        <w:rPr>
          <w:b w:val="0"/>
          <w:bCs w:val="0"/>
          <w:color w:val="000000"/>
          <w:spacing w:val="0"/>
        </w:rPr>
        <w:t>Operational risk is calculated in accordance with Article 204 of the Delegated Regulations, as follows:</w:t>
      </w:r>
    </w:p>
    <w:p>
      <w:pPr>
        <w:spacing w:before="0" w:after="0"/>
        <w:ind w:left="720"/>
      </w:pPr>
      <w:r>
        <w:rPr>
          <w:strike w:val="0"/>
          <w:u w:val="none"/>
        </w:rPr>
        <w:drawing>
          <wp:inline>
            <wp:extent cx="3714750" cy="266700"/>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54"/>
                    <a:stretch>
                      <a:fillRect/>
                    </a:stretch>
                  </pic:blipFill>
                  <pic:spPr>
                    <a:xfrm>
                      <a:off x="0" y="0"/>
                      <a:ext cx="3714750" cy="266700"/>
                    </a:xfrm>
                    <a:prstGeom prst="rect">
                      <a:avLst/>
                    </a:prstGeom>
                  </pic:spPr>
                </pic:pic>
              </a:graphicData>
            </a:graphic>
          </wp:inline>
        </w:drawing>
      </w:r>
      <w:r>
        <w:t>where:</w:t>
      </w:r>
    </w:p>
    <w:p>
      <w:pPr>
        <w:numPr>
          <w:ilvl w:val="0"/>
          <w:numId w:val="116"/>
        </w:numPr>
        <w:tabs>
          <w:tab w:val="left" w:pos="857"/>
        </w:tabs>
        <w:spacing w:before="120" w:after="200"/>
        <w:ind w:left="851" w:right="1525" w:hanging="357"/>
        <w:jc w:val="both"/>
        <w:rPr>
          <w:rFonts w:ascii="Work Sans" w:eastAsia="Work Sans" w:hAnsi="Work Sans" w:cs="Work Sans"/>
          <w:sz w:val="22"/>
          <w:szCs w:val="22"/>
        </w:rPr>
      </w:pPr>
      <w:r>
        <w:rPr>
          <w:strike w:val="0"/>
          <w:u w:val="none"/>
        </w:rPr>
        <w:drawing>
          <wp:inline>
            <wp:extent cx="381000" cy="180975"/>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55"/>
                    <a:stretch>
                      <a:fillRect/>
                    </a:stretch>
                  </pic:blipFill>
                  <pic:spPr>
                    <a:xfrm>
                      <a:off x="0" y="0"/>
                      <a:ext cx="381000" cy="180975"/>
                    </a:xfrm>
                    <a:prstGeom prst="rect">
                      <a:avLst/>
                    </a:prstGeom>
                  </pic:spPr>
                </pic:pic>
              </a:graphicData>
            </a:graphic>
          </wp:inline>
        </w:drawing>
      </w:r>
      <w:r>
        <w:t xml:space="preserve"> is the Basic Solvency Capital Requirement in accordance with Article 87 of the Delegated Regulations</w:t>
      </w:r>
    </w:p>
    <w:p>
      <w:pPr>
        <w:numPr>
          <w:ilvl w:val="0"/>
          <w:numId w:val="116"/>
        </w:numPr>
        <w:tabs>
          <w:tab w:val="left" w:pos="857"/>
        </w:tabs>
        <w:spacing w:before="120" w:after="200"/>
        <w:ind w:left="851" w:right="1525" w:hanging="357"/>
        <w:jc w:val="both"/>
        <w:rPr>
          <w:rFonts w:ascii="Work Sans" w:eastAsia="Work Sans" w:hAnsi="Work Sans" w:cs="Work Sans"/>
          <w:sz w:val="22"/>
          <w:szCs w:val="22"/>
        </w:rPr>
      </w:pPr>
      <w:r>
        <w:rPr>
          <w:strike w:val="0"/>
          <w:u w:val="none"/>
        </w:rPr>
        <w:drawing>
          <wp:inline>
            <wp:extent cx="4219575" cy="190500"/>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56"/>
                    <a:stretch>
                      <a:fillRect/>
                    </a:stretch>
                  </pic:blipFill>
                  <pic:spPr>
                    <a:xfrm>
                      <a:off x="0" y="0"/>
                      <a:ext cx="4219575" cy="190500"/>
                    </a:xfrm>
                    <a:prstGeom prst="rect">
                      <a:avLst/>
                    </a:prstGeom>
                  </pic:spPr>
                </pic:pic>
              </a:graphicData>
            </a:graphic>
          </wp:inline>
        </w:drawing>
      </w:r>
      <w:r>
        <w:t xml:space="preserve"> where </w:t>
      </w:r>
      <w:r>
        <w:rPr>
          <w:strike w:val="0"/>
          <w:u w:val="none"/>
        </w:rPr>
        <w:drawing>
          <wp:inline>
            <wp:extent cx="438150" cy="180975"/>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57"/>
                    <a:stretch>
                      <a:fillRect/>
                    </a:stretch>
                  </pic:blipFill>
                  <pic:spPr>
                    <a:xfrm>
                      <a:off x="0" y="0"/>
                      <a:ext cx="438150" cy="180975"/>
                    </a:xfrm>
                    <a:prstGeom prst="rect">
                      <a:avLst/>
                    </a:prstGeom>
                  </pic:spPr>
                </pic:pic>
              </a:graphicData>
            </a:graphic>
          </wp:inline>
        </w:drawing>
      </w:r>
      <w:r>
        <w:t xml:space="preserve"> is the gross earned premium in the past 12 months and </w:t>
      </w:r>
      <w:r>
        <w:rPr>
          <w:strike w:val="0"/>
          <w:u w:val="none"/>
        </w:rPr>
        <w:drawing>
          <wp:inline>
            <wp:extent cx="419100" cy="180975"/>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58"/>
                    <a:stretch>
                      <a:fillRect/>
                    </a:stretch>
                  </pic:blipFill>
                  <pic:spPr>
                    <a:xfrm>
                      <a:off x="0" y="0"/>
                      <a:ext cx="419100" cy="180975"/>
                    </a:xfrm>
                    <a:prstGeom prst="rect">
                      <a:avLst/>
                    </a:prstGeom>
                  </pic:spPr>
                </pic:pic>
              </a:graphicData>
            </a:graphic>
          </wp:inline>
        </w:drawing>
      </w:r>
      <w:r>
        <w:t xml:space="preserve"> is the gross earned premiums in the 12 months preceding the past 12 months. The purpose of this is to ensure that growth in the premium volumes attracts an operational risk capital charge.</w:t>
      </w:r>
    </w:p>
    <w:p>
      <w:pPr>
        <w:numPr>
          <w:ilvl w:val="0"/>
          <w:numId w:val="116"/>
        </w:numPr>
        <w:tabs>
          <w:tab w:val="left" w:pos="857"/>
        </w:tabs>
        <w:spacing w:before="120" w:after="200"/>
        <w:ind w:left="851" w:right="1525" w:hanging="357"/>
        <w:jc w:val="both"/>
        <w:rPr>
          <w:rFonts w:ascii="Work Sans" w:eastAsia="Work Sans" w:hAnsi="Work Sans" w:cs="Work Sans"/>
          <w:sz w:val="22"/>
          <w:szCs w:val="22"/>
        </w:rPr>
      </w:pPr>
      <w:r>
        <w:rPr>
          <w:strike w:val="0"/>
          <w:u w:val="none"/>
        </w:rPr>
        <w:drawing>
          <wp:inline>
            <wp:extent cx="3981450" cy="190500"/>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xmlns:r="http://schemas.openxmlformats.org/officeDocument/2006/relationships" r:embed="rId59"/>
                    <a:stretch>
                      <a:fillRect/>
                    </a:stretch>
                  </pic:blipFill>
                  <pic:spPr>
                    <a:xfrm>
                      <a:off x="0" y="0"/>
                      <a:ext cx="3981450" cy="190500"/>
                    </a:xfrm>
                    <a:prstGeom prst="rect">
                      <a:avLst/>
                    </a:prstGeom>
                  </pic:spPr>
                </pic:pic>
              </a:graphicData>
            </a:graphic>
          </wp:inline>
        </w:drawing>
      </w:r>
      <w:r>
        <w:t xml:space="preserve"> where </w:t>
      </w:r>
      <w:r>
        <w:rPr>
          <w:strike w:val="0"/>
          <w:u w:val="none"/>
        </w:rPr>
        <w:drawing>
          <wp:inline>
            <wp:extent cx="628650" cy="180975"/>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60"/>
                    <a:stretch>
                      <a:fillRect/>
                    </a:stretch>
                  </pic:blipFill>
                  <pic:spPr>
                    <a:xfrm>
                      <a:off x="0" y="0"/>
                      <a:ext cx="628650" cy="180975"/>
                    </a:xfrm>
                    <a:prstGeom prst="rect">
                      <a:avLst/>
                    </a:prstGeom>
                  </pic:spPr>
                </pic:pic>
              </a:graphicData>
            </a:graphic>
          </wp:inline>
        </w:drawing>
      </w:r>
      <w:r>
        <w:t xml:space="preserve">  </w:t>
      </w:r>
      <w:r>
        <w:t xml:space="preserve">are the technical provisions recorded in the non-life underwriting module and </w:t>
      </w:r>
      <w:r>
        <w:rPr>
          <w:strike w:val="0"/>
          <w:u w:val="none"/>
        </w:rPr>
        <w:drawing>
          <wp:inline>
            <wp:extent cx="371475" cy="180975"/>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61"/>
                    <a:stretch>
                      <a:fillRect/>
                    </a:stretch>
                  </pic:blipFill>
                  <pic:spPr>
                    <a:xfrm>
                      <a:off x="0" y="0"/>
                      <a:ext cx="371475" cy="180975"/>
                    </a:xfrm>
                    <a:prstGeom prst="rect">
                      <a:avLst/>
                    </a:prstGeom>
                  </pic:spPr>
                </pic:pic>
              </a:graphicData>
            </a:graphic>
          </wp:inline>
        </w:drawing>
      </w:r>
      <w:r>
        <w:t xml:space="preserve">  </w:t>
      </w:r>
      <w:r>
        <w:t>are the technical provisions recorded in the life underwriting module.</w:t>
      </w:r>
    </w:p>
    <w:p>
      <w:pPr>
        <w:numPr>
          <w:ilvl w:val="0"/>
          <w:numId w:val="117"/>
        </w:numPr>
        <w:spacing w:before="120" w:after="200"/>
        <w:ind w:left="993" w:right="1525" w:hanging="709"/>
        <w:jc w:val="both"/>
      </w:pPr>
      <w:r>
        <w:t>Given the Company’s business profile, the operational risk is based on BSCR rather than premiums or technical provisions.</w:t>
      </w:r>
    </w:p>
    <w:p>
      <w:pPr>
        <w:spacing w:before="120" w:after="200"/>
        <w:ind w:right="1525"/>
        <w:jc w:val="center"/>
      </w:pPr>
      <w:r>
        <w:rPr>
          <w:strike w:val="0"/>
          <w:u w:val="none"/>
        </w:rPr>
        <w:drawing>
          <wp:inline>
            <wp:extent cx="3362325" cy="1466850"/>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62"/>
                    <a:stretch>
                      <a:fillRect/>
                    </a:stretch>
                  </pic:blipFill>
                  <pic:spPr>
                    <a:xfrm>
                      <a:off x="0" y="0"/>
                      <a:ext cx="3362325" cy="1466850"/>
                    </a:xfrm>
                    <a:prstGeom prst="rect">
                      <a:avLst/>
                    </a:prstGeom>
                  </pic:spPr>
                </pic:pic>
              </a:graphicData>
            </a:graphic>
          </wp:inline>
        </w:drawing>
      </w:r>
    </w:p>
    <w:p>
      <w:pPr>
        <w:spacing w:before="0" w:after="0"/>
        <w:rPr>
          <w:rFonts w:ascii="Calibri" w:eastAsia="Calibri" w:hAnsi="Calibri" w:cs="Calibri"/>
          <w:sz w:val="22"/>
          <w:szCs w:val="22"/>
        </w:rPr>
      </w:pPr>
    </w:p>
    <w:p>
      <w:pPr>
        <w:numPr>
          <w:ilvl w:val="0"/>
          <w:numId w:val="118"/>
        </w:numPr>
        <w:tabs>
          <w:tab w:val="left" w:pos="851"/>
        </w:tabs>
        <w:spacing w:before="100"/>
        <w:ind w:left="709" w:right="0" w:hanging="432"/>
        <w:jc w:val="left"/>
        <w:outlineLvl w:val="1"/>
        <w:rPr>
          <w:b/>
          <w:bCs/>
          <w:color w:val="2F5496"/>
          <w:spacing w:val="2"/>
        </w:rPr>
      </w:pPr>
      <w:bookmarkStart w:id="193" w:name="_Toc148719784"/>
      <w:bookmarkStart w:id="194" w:name="_Toc196234071"/>
      <w:r>
        <w:rPr>
          <w:b/>
          <w:bCs/>
          <w:color w:val="2F5496"/>
          <w:spacing w:val="2"/>
        </w:rPr>
        <w:t>Diversification</w:t>
      </w:r>
      <w:bookmarkEnd w:id="193"/>
      <w:bookmarkEnd w:id="194"/>
    </w:p>
    <w:p>
      <w:pPr>
        <w:numPr>
          <w:ilvl w:val="1"/>
          <w:numId w:val="118"/>
        </w:numPr>
        <w:spacing w:before="120" w:after="200"/>
        <w:ind w:left="993" w:right="1525" w:hanging="709"/>
        <w:jc w:val="both"/>
        <w:rPr>
          <w:b w:val="0"/>
          <w:bCs w:val="0"/>
          <w:color w:val="000000"/>
          <w:spacing w:val="0"/>
        </w:rPr>
      </w:pPr>
      <w:r>
        <w:rPr>
          <w:b w:val="0"/>
          <w:bCs w:val="0"/>
          <w:color w:val="000000"/>
          <w:spacing w:val="0"/>
        </w:rPr>
        <w:t>The Basic Solvency Capital Requirement is subject to diversification adjustments in accordance with Article 87 of the Delegated Regulations, and in particular, with reference to the correlation factors provided in Annex IV of Solvency II.</w:t>
      </w:r>
    </w:p>
    <w:p>
      <w:pPr>
        <w:numPr>
          <w:ilvl w:val="1"/>
          <w:numId w:val="118"/>
        </w:numPr>
        <w:spacing w:before="120" w:after="240"/>
        <w:ind w:left="993" w:right="1525" w:hanging="709"/>
        <w:jc w:val="both"/>
        <w:rPr>
          <w:b w:val="0"/>
          <w:bCs w:val="0"/>
          <w:color w:val="000000"/>
          <w:spacing w:val="0"/>
        </w:rPr>
      </w:pPr>
      <w:r>
        <w:rPr>
          <w:b w:val="0"/>
          <w:bCs w:val="0"/>
          <w:color w:val="000000"/>
          <w:spacing w:val="0"/>
        </w:rPr>
        <w:t>The total diversification benefit for the Company as of 31st December is £5.25m.</w:t>
      </w:r>
    </w:p>
    <w:p>
      <w:pPr>
        <w:numPr>
          <w:ilvl w:val="0"/>
          <w:numId w:val="118"/>
        </w:numPr>
        <w:tabs>
          <w:tab w:val="left" w:pos="851"/>
        </w:tabs>
        <w:spacing w:before="100"/>
        <w:ind w:left="709" w:right="0" w:hanging="432"/>
        <w:jc w:val="left"/>
        <w:outlineLvl w:val="1"/>
        <w:rPr>
          <w:b/>
          <w:bCs/>
          <w:color w:val="2F5496"/>
          <w:spacing w:val="2"/>
        </w:rPr>
      </w:pPr>
      <w:bookmarkStart w:id="195" w:name="_Toc196234072"/>
      <w:r>
        <w:rPr>
          <w:b/>
          <w:bCs/>
          <w:color w:val="2F5496"/>
          <w:spacing w:val="2"/>
        </w:rPr>
        <w:t>SCR Add-ons</w:t>
      </w:r>
      <w:bookmarkEnd w:id="195"/>
    </w:p>
    <w:p>
      <w:pPr>
        <w:numPr>
          <w:ilvl w:val="1"/>
          <w:numId w:val="118"/>
        </w:numPr>
        <w:spacing w:before="120" w:after="200"/>
        <w:ind w:left="993" w:right="1525" w:hanging="709"/>
        <w:jc w:val="both"/>
        <w:rPr>
          <w:b w:val="0"/>
          <w:bCs w:val="0"/>
          <w:color w:val="000000"/>
          <w:spacing w:val="0"/>
        </w:rPr>
      </w:pPr>
      <w:r>
        <w:rPr>
          <w:b w:val="0"/>
          <w:bCs w:val="0"/>
          <w:color w:val="000000"/>
          <w:spacing w:val="0"/>
        </w:rPr>
        <w:t>There are two capital add-ons imposed by the regulator on the investments side as at December-24 and an additional add-on which is meant to kick in on the third quarter of year 2025 around the quota-share profit/sliding scale commission adjustment.</w:t>
      </w:r>
    </w:p>
    <w:p>
      <w:pPr>
        <w:numPr>
          <w:ilvl w:val="1"/>
          <w:numId w:val="118"/>
        </w:numPr>
        <w:spacing w:before="120" w:after="240"/>
        <w:ind w:left="993" w:right="1525" w:hanging="709"/>
        <w:jc w:val="both"/>
        <w:rPr>
          <w:b w:val="0"/>
          <w:bCs w:val="0"/>
          <w:color w:val="000000"/>
          <w:spacing w:val="0"/>
        </w:rPr>
      </w:pPr>
      <w:r>
        <w:rPr>
          <w:b w:val="0"/>
          <w:bCs w:val="0"/>
          <w:color w:val="000000"/>
          <w:spacing w:val="0"/>
        </w:rPr>
        <w:t>The two investment add-ons are stablished in regards of the following aspects of the risk profile of the assets of the company:</w:t>
      </w:r>
    </w:p>
    <w:p>
      <w:pPr>
        <w:numPr>
          <w:ilvl w:val="0"/>
          <w:numId w:val="119"/>
        </w:numPr>
        <w:spacing w:before="120" w:after="200"/>
        <w:ind w:left="1276" w:right="1525" w:hanging="357"/>
        <w:jc w:val="both"/>
      </w:pPr>
      <w:r>
        <w:t>Inappropriateness of the Standard Formula to represent the risk profile of the investment assets. For all those assets whose total Market SCR is less than 5%, a floor of 5% charge to their respective balances is applied, this is meant to represent the average standard charge of £1m hold in cash in any A-rated bank.</w:t>
      </w:r>
    </w:p>
    <w:p>
      <w:pPr>
        <w:numPr>
          <w:ilvl w:val="0"/>
          <w:numId w:val="119"/>
        </w:numPr>
        <w:spacing w:before="120"/>
        <w:ind w:left="1276" w:right="1525" w:hanging="357"/>
        <w:jc w:val="both"/>
      </w:pPr>
      <w:r>
        <w:t>The second add-on is meant to capture the illiquid profile of the investment assets considered illiquid (basically all that is non-cash/money market funds).</w:t>
      </w:r>
      <w:r>
        <w:t xml:space="preserve">  </w:t>
      </w:r>
      <w:r>
        <w:t>This add-on has been stablished by the regulator through different charge tranches and the tolerance level to total illiquid assets gets lowered as at every December with the objective of the company moving towards a more market standard type of investments, this was provided by Finance and is updated on a quarterly basis.</w:t>
      </w:r>
    </w:p>
    <w:p>
      <w:pPr>
        <w:numPr>
          <w:ilvl w:val="1"/>
          <w:numId w:val="120"/>
        </w:numPr>
        <w:spacing w:before="120" w:after="200"/>
        <w:ind w:left="993" w:right="3050" w:hanging="709"/>
        <w:jc w:val="both"/>
      </w:pPr>
      <w:r>
        <w:t>As at December-24, the 5% floor charge equals to £1.09m and the illiquidity add-on equals to £0.125m (Total, £1.216m)</w:t>
      </w:r>
    </w:p>
    <w:p>
      <w:pPr>
        <w:pStyle w:val="Heading1"/>
        <w:numPr>
          <w:ilvl w:val="0"/>
          <w:numId w:val="121"/>
        </w:numPr>
        <w:tabs>
          <w:tab w:val="left" w:pos="709"/>
        </w:tabs>
        <w:spacing w:after="240" w:line="235" w:lineRule="auto"/>
        <w:ind w:left="709" w:right="1383" w:hanging="425"/>
        <w:jc w:val="both"/>
        <w:rPr>
          <w:rFonts w:ascii="Calibri" w:eastAsia="Calibri" w:hAnsi="Calibri" w:cs="Calibri"/>
          <w:b/>
          <w:bCs/>
          <w:color w:val="2F5496"/>
          <w:spacing w:val="2"/>
          <w:sz w:val="34"/>
          <w:szCs w:val="34"/>
        </w:rPr>
      </w:pPr>
      <w:bookmarkStart w:id="196" w:name="_Toc196234073"/>
      <w:r>
        <w:rPr>
          <w:rFonts w:ascii="Calibri" w:eastAsia="Calibri" w:hAnsi="Calibri" w:cs="Calibri"/>
          <w:i w:val="0"/>
          <w:spacing w:val="2"/>
          <w:sz w:val="34"/>
          <w:szCs w:val="34"/>
        </w:rPr>
        <w:t>MINIMUM CAPITAL REQUIREMENTS (MCR)</w:t>
      </w:r>
      <w:bookmarkEnd w:id="196"/>
    </w:p>
    <w:p>
      <w:pPr>
        <w:numPr>
          <w:ilvl w:val="0"/>
          <w:numId w:val="122"/>
        </w:numPr>
        <w:spacing w:before="120" w:after="200"/>
        <w:ind w:left="851" w:right="1525" w:hanging="567"/>
        <w:jc w:val="both"/>
      </w:pPr>
      <w:r>
        <w:t>The MCR is calculated in accordance with Article 248 of the Delegated Regulations as follows:</w:t>
      </w:r>
    </w:p>
    <w:p>
      <w:pPr>
        <w:spacing w:before="0" w:after="0"/>
        <w:ind w:left="426"/>
        <w:jc w:val="both"/>
      </w:pPr>
      <w:r>
        <w:rPr>
          <w:strike w:val="0"/>
          <w:u w:val="none"/>
        </w:rPr>
        <w:drawing>
          <wp:inline>
            <wp:extent cx="4552950" cy="247650"/>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
                    <pic:cNvPicPr>
                      <a:picLocks noChangeAspect="1"/>
                    </pic:cNvPicPr>
                  </pic:nvPicPr>
                  <pic:blipFill>
                    <a:blip xmlns:r="http://schemas.openxmlformats.org/officeDocument/2006/relationships" r:embed="rId63"/>
                    <a:stretch>
                      <a:fillRect/>
                    </a:stretch>
                  </pic:blipFill>
                  <pic:spPr>
                    <a:xfrm>
                      <a:off x="0" y="0"/>
                      <a:ext cx="4552950" cy="247650"/>
                    </a:xfrm>
                    <a:prstGeom prst="rect">
                      <a:avLst/>
                    </a:prstGeom>
                  </pic:spPr>
                </pic:pic>
              </a:graphicData>
            </a:graphic>
          </wp:inline>
        </w:drawing>
      </w:r>
      <w:r>
        <w:t>where:</w:t>
      </w:r>
    </w:p>
    <w:p>
      <w:pPr>
        <w:spacing w:before="0" w:after="0"/>
        <w:ind w:left="426"/>
        <w:jc w:val="both"/>
      </w:pPr>
      <w:r>
        <w:rPr>
          <w:strike w:val="0"/>
          <w:u w:val="none"/>
        </w:rPr>
        <w:drawing>
          <wp:inline>
            <wp:extent cx="4867275" cy="476250"/>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xmlns:r="http://schemas.openxmlformats.org/officeDocument/2006/relationships" r:embed="rId64"/>
                    <a:stretch>
                      <a:fillRect/>
                    </a:stretch>
                  </pic:blipFill>
                  <pic:spPr>
                    <a:xfrm>
                      <a:off x="0" y="0"/>
                      <a:ext cx="4867275" cy="476250"/>
                    </a:xfrm>
                    <a:prstGeom prst="rect">
                      <a:avLst/>
                    </a:prstGeom>
                  </pic:spPr>
                </pic:pic>
              </a:graphicData>
            </a:graphic>
          </wp:inline>
        </w:drawing>
      </w:r>
      <w:r>
        <w:t>where:</w:t>
      </w:r>
    </w:p>
    <w:p>
      <w:pPr>
        <w:numPr>
          <w:ilvl w:val="0"/>
          <w:numId w:val="123"/>
        </w:numPr>
        <w:tabs>
          <w:tab w:val="left" w:pos="857"/>
        </w:tabs>
        <w:spacing w:before="120" w:after="200"/>
        <w:ind w:left="851" w:right="1525" w:hanging="357"/>
        <w:jc w:val="both"/>
        <w:rPr>
          <w:rFonts w:ascii="Work Sans" w:eastAsia="Work Sans" w:hAnsi="Work Sans" w:cs="Work Sans"/>
          <w:sz w:val="22"/>
          <w:szCs w:val="22"/>
        </w:rPr>
      </w:pPr>
      <w:r>
        <w:rPr>
          <w:strike w:val="0"/>
          <w:u w:val="none"/>
        </w:rPr>
        <w:drawing>
          <wp:inline>
            <wp:extent cx="95250" cy="180975"/>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
                    <pic:cNvPicPr>
                      <a:picLocks noChangeAspect="1"/>
                    </pic:cNvPicPr>
                  </pic:nvPicPr>
                  <pic:blipFill>
                    <a:blip xmlns:r="http://schemas.openxmlformats.org/officeDocument/2006/relationships" r:embed="rId65"/>
                    <a:stretch>
                      <a:fillRect/>
                    </a:stretch>
                  </pic:blipFill>
                  <pic:spPr>
                    <a:xfrm>
                      <a:off x="0" y="0"/>
                      <a:ext cx="95250" cy="180975"/>
                    </a:xfrm>
                    <a:prstGeom prst="rect">
                      <a:avLst/>
                    </a:prstGeom>
                  </pic:spPr>
                </pic:pic>
              </a:graphicData>
            </a:graphic>
          </wp:inline>
        </w:drawing>
      </w:r>
      <w:r>
        <w:t xml:space="preserve"> and </w:t>
      </w:r>
      <w:r>
        <w:rPr>
          <w:strike w:val="0"/>
          <w:u w:val="none"/>
        </w:rPr>
        <w:drawing>
          <wp:inline>
            <wp:extent cx="95250" cy="180975"/>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
                    <pic:cNvPicPr>
                      <a:picLocks noChangeAspect="1"/>
                    </pic:cNvPicPr>
                  </pic:nvPicPr>
                  <pic:blipFill>
                    <a:blip xmlns:r="http://schemas.openxmlformats.org/officeDocument/2006/relationships" r:embed="rId66"/>
                    <a:stretch>
                      <a:fillRect/>
                    </a:stretch>
                  </pic:blipFill>
                  <pic:spPr>
                    <a:xfrm>
                      <a:off x="0" y="0"/>
                      <a:ext cx="95250" cy="180975"/>
                    </a:xfrm>
                    <a:prstGeom prst="rect">
                      <a:avLst/>
                    </a:prstGeom>
                  </pic:spPr>
                </pic:pic>
              </a:graphicData>
            </a:graphic>
          </wp:inline>
        </w:drawing>
      </w:r>
      <w:r>
        <w:t xml:space="preserve"> are factors as per Annex XIX of the Delegated Regulations</w:t>
      </w:r>
    </w:p>
    <w:p>
      <w:pPr>
        <w:numPr>
          <w:ilvl w:val="0"/>
          <w:numId w:val="123"/>
        </w:numPr>
        <w:tabs>
          <w:tab w:val="left" w:pos="857"/>
        </w:tabs>
        <w:spacing w:before="120" w:after="200"/>
        <w:ind w:left="851" w:right="1525" w:hanging="357"/>
        <w:jc w:val="both"/>
        <w:rPr>
          <w:rFonts w:ascii="Work Sans" w:eastAsia="Work Sans" w:hAnsi="Work Sans" w:cs="Work Sans"/>
          <w:sz w:val="22"/>
          <w:szCs w:val="22"/>
        </w:rPr>
      </w:pPr>
      <w:r>
        <w:rPr>
          <w:strike w:val="0"/>
          <w:u w:val="none"/>
        </w:rPr>
        <w:drawing>
          <wp:inline>
            <wp:extent cx="752475" cy="190500"/>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
                    <pic:cNvPicPr>
                      <a:picLocks noChangeAspect="1"/>
                    </pic:cNvPicPr>
                  </pic:nvPicPr>
                  <pic:blipFill>
                    <a:blip xmlns:r="http://schemas.openxmlformats.org/officeDocument/2006/relationships" r:embed="rId67"/>
                    <a:stretch>
                      <a:fillRect/>
                    </a:stretch>
                  </pic:blipFill>
                  <pic:spPr>
                    <a:xfrm>
                      <a:off x="0" y="0"/>
                      <a:ext cx="752475" cy="190500"/>
                    </a:xfrm>
                    <a:prstGeom prst="rect">
                      <a:avLst/>
                    </a:prstGeom>
                  </pic:spPr>
                </pic:pic>
              </a:graphicData>
            </a:graphic>
          </wp:inline>
        </w:drawing>
      </w:r>
      <w:r>
        <w:t xml:space="preserve"> is the technical provisions without risk margin in the non-life underwriting risk module relating to segment s</w:t>
      </w:r>
    </w:p>
    <w:p>
      <w:pPr>
        <w:numPr>
          <w:ilvl w:val="0"/>
          <w:numId w:val="123"/>
        </w:numPr>
        <w:tabs>
          <w:tab w:val="left" w:pos="857"/>
        </w:tabs>
        <w:spacing w:before="120" w:after="200"/>
        <w:ind w:left="851" w:right="1525" w:hanging="357"/>
        <w:jc w:val="both"/>
        <w:rPr>
          <w:rFonts w:ascii="Work Sans" w:eastAsia="Work Sans" w:hAnsi="Work Sans" w:cs="Work Sans"/>
          <w:sz w:val="22"/>
          <w:szCs w:val="22"/>
        </w:rPr>
      </w:pPr>
      <w:r>
        <w:rPr>
          <w:strike w:val="0"/>
          <w:u w:val="none"/>
        </w:rPr>
        <w:drawing>
          <wp:inline>
            <wp:extent cx="371475" cy="180975"/>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7" name=""/>
                    <pic:cNvPicPr>
                      <a:picLocks noChangeAspect="1"/>
                    </pic:cNvPicPr>
                  </pic:nvPicPr>
                  <pic:blipFill>
                    <a:blip xmlns:r="http://schemas.openxmlformats.org/officeDocument/2006/relationships" r:embed="rId61"/>
                    <a:stretch>
                      <a:fillRect/>
                    </a:stretch>
                  </pic:blipFill>
                  <pic:spPr>
                    <a:xfrm>
                      <a:off x="0" y="0"/>
                      <a:ext cx="371475" cy="180975"/>
                    </a:xfrm>
                    <a:prstGeom prst="rect">
                      <a:avLst/>
                    </a:prstGeom>
                  </pic:spPr>
                </pic:pic>
              </a:graphicData>
            </a:graphic>
          </wp:inline>
        </w:drawing>
      </w:r>
      <w:r>
        <w:t xml:space="preserve"> is the technical provisions without risk margin in the life underwriting risk module</w:t>
      </w:r>
    </w:p>
    <w:p>
      <w:pPr>
        <w:numPr>
          <w:ilvl w:val="0"/>
          <w:numId w:val="123"/>
        </w:numPr>
        <w:tabs>
          <w:tab w:val="left" w:pos="857"/>
        </w:tabs>
        <w:spacing w:before="120" w:after="200"/>
        <w:ind w:left="851" w:right="1525" w:hanging="357"/>
        <w:jc w:val="both"/>
        <w:rPr>
          <w:rFonts w:ascii="Work Sans" w:eastAsia="Work Sans" w:hAnsi="Work Sans" w:cs="Work Sans"/>
          <w:sz w:val="22"/>
          <w:szCs w:val="22"/>
        </w:rPr>
      </w:pPr>
      <w:r>
        <w:rPr>
          <w:strike w:val="0"/>
          <w:u w:val="none"/>
        </w:rPr>
        <w:drawing>
          <wp:inline>
            <wp:extent cx="428625" cy="180975"/>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 name=""/>
                    <pic:cNvPicPr>
                      <a:picLocks noChangeAspect="1"/>
                    </pic:cNvPicPr>
                  </pic:nvPicPr>
                  <pic:blipFill>
                    <a:blip xmlns:r="http://schemas.openxmlformats.org/officeDocument/2006/relationships" r:embed="rId68"/>
                    <a:stretch>
                      <a:fillRect/>
                    </a:stretch>
                  </pic:blipFill>
                  <pic:spPr>
                    <a:xfrm>
                      <a:off x="0" y="0"/>
                      <a:ext cx="428625" cy="180975"/>
                    </a:xfrm>
                    <a:prstGeom prst="rect">
                      <a:avLst/>
                    </a:prstGeom>
                  </pic:spPr>
                </pic:pic>
              </a:graphicData>
            </a:graphic>
          </wp:inline>
        </w:drawing>
      </w:r>
      <w:r>
        <w:t xml:space="preserve"> is the net written premium for the previous 12 months in respect of segment s</w:t>
      </w:r>
    </w:p>
    <w:p>
      <w:pPr>
        <w:numPr>
          <w:ilvl w:val="0"/>
          <w:numId w:val="124"/>
        </w:numPr>
        <w:spacing w:before="120" w:after="200"/>
        <w:ind w:left="851" w:right="1525" w:hanging="567"/>
        <w:jc w:val="both"/>
      </w:pPr>
      <w:r>
        <w:t xml:space="preserve">The measure for </w:t>
      </w:r>
      <w:r>
        <w:rPr>
          <w:strike w:val="0"/>
          <w:u w:val="none"/>
        </w:rPr>
        <w:drawing>
          <wp:inline>
            <wp:extent cx="752475" cy="190500"/>
            <wp:docPr id="100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 name=""/>
                    <pic:cNvPicPr>
                      <a:picLocks noChangeAspect="1"/>
                    </pic:cNvPicPr>
                  </pic:nvPicPr>
                  <pic:blipFill>
                    <a:blip xmlns:r="http://schemas.openxmlformats.org/officeDocument/2006/relationships" r:embed="rId69"/>
                    <a:stretch>
                      <a:fillRect/>
                    </a:stretch>
                  </pic:blipFill>
                  <pic:spPr>
                    <a:xfrm>
                      <a:off x="0" y="0"/>
                      <a:ext cx="752475" cy="190500"/>
                    </a:xfrm>
                    <a:prstGeom prst="rect">
                      <a:avLst/>
                    </a:prstGeom>
                  </pic:spPr>
                </pic:pic>
              </a:graphicData>
            </a:graphic>
          </wp:inline>
        </w:drawing>
      </w:r>
      <w:r>
        <w:t xml:space="preserve"> excludes any amounts in relation reinsurers based in non-EEA and non-equivalent jurisdictions (unless rated BBB or better) for which collateral arrangements are not in place.</w:t>
      </w:r>
    </w:p>
    <w:p>
      <w:pPr>
        <w:numPr>
          <w:ilvl w:val="0"/>
          <w:numId w:val="124"/>
        </w:numPr>
        <w:spacing w:before="120" w:after="200"/>
        <w:ind w:left="851" w:right="1525" w:hanging="567"/>
        <w:jc w:val="both"/>
      </w:pPr>
      <w:r>
        <w:t xml:space="preserve">The measure for </w:t>
      </w:r>
      <w:r>
        <w:rPr>
          <w:strike w:val="0"/>
          <w:u w:val="none"/>
        </w:rPr>
        <w:drawing>
          <wp:inline>
            <wp:extent cx="752475" cy="190500"/>
            <wp:docPr id="100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 name=""/>
                    <pic:cNvPicPr>
                      <a:picLocks noChangeAspect="1"/>
                    </pic:cNvPicPr>
                  </pic:nvPicPr>
                  <pic:blipFill>
                    <a:blip xmlns:r="http://schemas.openxmlformats.org/officeDocument/2006/relationships" r:embed="rId69"/>
                    <a:stretch>
                      <a:fillRect/>
                    </a:stretch>
                  </pic:blipFill>
                  <pic:spPr>
                    <a:xfrm>
                      <a:off x="0" y="0"/>
                      <a:ext cx="752475" cy="190500"/>
                    </a:xfrm>
                    <a:prstGeom prst="rect">
                      <a:avLst/>
                    </a:prstGeom>
                  </pic:spPr>
                </pic:pic>
              </a:graphicData>
            </a:graphic>
          </wp:inline>
        </w:drawing>
      </w:r>
      <w:r>
        <w:t xml:space="preserve"> thus reconciles to R270 of S.17.01.01 after elimination of negative balances on reserves and collateral shortfalls on the reserves are taken into account.</w:t>
      </w:r>
    </w:p>
    <w:p>
      <w:pPr>
        <w:spacing w:before="0" w:after="0"/>
        <w:rPr>
          <w:rFonts w:ascii="Work Sans" w:eastAsia="Work Sans" w:hAnsi="Work Sans" w:cs="Work Sans"/>
          <w:sz w:val="22"/>
          <w:szCs w:val="22"/>
        </w:rPr>
      </w:pPr>
    </w:p>
    <w:p>
      <w:pPr>
        <w:spacing w:before="0" w:after="0"/>
      </w:pPr>
      <w:r>
        <w:rPr>
          <w:strike w:val="0"/>
          <w:u w:val="none"/>
        </w:rPr>
        <w:drawing>
          <wp:inline>
            <wp:extent cx="5143500" cy="180975"/>
            <wp:docPr id="100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 name=""/>
                    <pic:cNvPicPr>
                      <a:picLocks noChangeAspect="1"/>
                    </pic:cNvPicPr>
                  </pic:nvPicPr>
                  <pic:blipFill>
                    <a:blip xmlns:r="http://schemas.openxmlformats.org/officeDocument/2006/relationships" r:embed="rId70"/>
                    <a:stretch>
                      <a:fillRect/>
                    </a:stretch>
                  </pic:blipFill>
                  <pic:spPr>
                    <a:xfrm>
                      <a:off x="0" y="0"/>
                      <a:ext cx="5143500" cy="180975"/>
                    </a:xfrm>
                    <a:prstGeom prst="rect">
                      <a:avLst/>
                    </a:prstGeom>
                  </pic:spPr>
                </pic:pic>
              </a:graphicData>
            </a:graphic>
          </wp:inline>
        </w:drawing>
      </w:r>
    </w:p>
    <w:p>
      <w:pPr>
        <w:spacing w:before="0" w:after="0"/>
      </w:pPr>
      <w:r>
        <w:rPr>
          <w:strike w:val="0"/>
          <w:u w:val="none"/>
        </w:rPr>
        <w:drawing>
          <wp:inline>
            <wp:extent cx="1076325" cy="180975"/>
            <wp:docPr id="100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 name=""/>
                    <pic:cNvPicPr>
                      <a:picLocks noChangeAspect="1"/>
                    </pic:cNvPicPr>
                  </pic:nvPicPr>
                  <pic:blipFill>
                    <a:blip xmlns:r="http://schemas.openxmlformats.org/officeDocument/2006/relationships" r:embed="rId71"/>
                    <a:stretch>
                      <a:fillRect/>
                    </a:stretch>
                  </pic:blipFill>
                  <pic:spPr>
                    <a:xfrm>
                      <a:off x="0" y="0"/>
                      <a:ext cx="1076325" cy="180975"/>
                    </a:xfrm>
                    <a:prstGeom prst="rect">
                      <a:avLst/>
                    </a:prstGeom>
                  </pic:spPr>
                </pic:pic>
              </a:graphicData>
            </a:graphic>
          </wp:inline>
        </w:drawing>
      </w:r>
    </w:p>
    <w:p>
      <w:pPr>
        <w:spacing w:before="0" w:after="0"/>
        <w:rPr>
          <w:rFonts w:ascii="Calibri" w:eastAsia="Calibri" w:hAnsi="Calibri" w:cs="Calibri"/>
          <w:sz w:val="22"/>
          <w:szCs w:val="22"/>
        </w:rPr>
      </w:pPr>
    </w:p>
    <w:p>
      <w:pPr>
        <w:spacing w:before="0" w:after="0"/>
        <w:rPr>
          <w:rFonts w:ascii="Calibri" w:eastAsia="Calibri" w:hAnsi="Calibri" w:cs="Calibri"/>
          <w:sz w:val="22"/>
          <w:szCs w:val="22"/>
        </w:rPr>
      </w:pPr>
    </w:p>
    <w:p>
      <w:pPr>
        <w:spacing w:before="0" w:after="0"/>
        <w:rPr>
          <w:rFonts w:ascii="Calibri" w:eastAsia="Calibri" w:hAnsi="Calibri" w:cs="Calibri"/>
          <w:sz w:val="22"/>
          <w:szCs w:val="22"/>
        </w:rPr>
      </w:pPr>
    </w:p>
    <w:p>
      <w:pPr>
        <w:pStyle w:val="Heading1"/>
        <w:spacing w:after="240" w:line="235" w:lineRule="auto"/>
        <w:ind w:left="709" w:right="1383" w:hanging="425"/>
        <w:jc w:val="both"/>
        <w:rPr>
          <w:b/>
          <w:bCs/>
          <w:sz w:val="34"/>
          <w:szCs w:val="34"/>
        </w:rPr>
      </w:pPr>
      <w:del w:id="197" w:author="Isidoro Manrique" w:date="2024-09-25T16:43:00Z">
        <w:r>
          <w:rPr>
            <w:rFonts w:ascii="Calibri" w:eastAsia="Calibri" w:hAnsi="Calibri" w:cs="Calibri"/>
            <w:i w:val="0"/>
            <w:color w:val="B5082E"/>
            <w:spacing w:val="2"/>
            <w:sz w:val="34"/>
            <w:szCs w:val="34"/>
          </w:rPr>
          <w:delText>10.</w:delText>
        </w:r>
      </w:del>
      <w:r>
        <w:rPr>
          <w:b w:val="0"/>
          <w:bCs w:val="0"/>
          <w:iCs w:val="0"/>
          <w:smallCaps w:val="0"/>
          <w:color w:val="auto"/>
          <w:sz w:val="14"/>
          <w:szCs w:val="14"/>
        </w:rPr>
        <w:t xml:space="preserve">     </w:t>
      </w:r>
      <w:bookmarkStart w:id="198" w:name="_Toc178175133"/>
      <w:del w:id="199" w:author="Isidoro Manrique" w:date="2024-09-25T16:43:00Z">
        <w:r>
          <w:rPr>
            <w:rFonts w:ascii="Calibri" w:eastAsia="Calibri" w:hAnsi="Calibri" w:cs="Calibri"/>
            <w:i w:val="0"/>
            <w:color w:val="B5082E"/>
            <w:spacing w:val="2"/>
            <w:sz w:val="34"/>
            <w:szCs w:val="34"/>
          </w:rPr>
          <w:delText>AREAS TO REVI</w:delText>
        </w:r>
      </w:del>
      <w:del w:id="200" w:author="Isidoro Manrique" w:date="2024-09-25T16:43:00Z">
        <w:r>
          <w:rPr>
            <w:rFonts w:ascii="Calibri" w:eastAsia="Calibri" w:hAnsi="Calibri" w:cs="Calibri"/>
            <w:i w:val="0"/>
            <w:color w:val="B5082E"/>
            <w:spacing w:val="2"/>
            <w:sz w:val="34"/>
            <w:szCs w:val="34"/>
          </w:rPr>
          <w:delText>EW</w:delText>
        </w:r>
      </w:del>
      <w:bookmarkEnd w:id="198"/>
      <w:del w:id="201" w:author="Isidoro Manrique" w:date="2024-09-25T16:43:00Z">
        <w:r>
          <w:rPr>
            <w:rFonts w:ascii="Calibri" w:eastAsia="Calibri" w:hAnsi="Calibri" w:cs="Calibri"/>
            <w:i w:val="0"/>
            <w:color w:val="B5082E"/>
            <w:spacing w:val="2"/>
            <w:sz w:val="34"/>
            <w:szCs w:val="34"/>
          </w:rPr>
          <w:delText xml:space="preserve"> </w:delText>
        </w:r>
      </w:del>
    </w:p>
    <w:p>
      <w:pPr>
        <w:spacing w:before="120" w:after="200"/>
        <w:ind w:left="1004" w:right="1525" w:hanging="720"/>
        <w:jc w:val="both"/>
      </w:pPr>
      <w:del w:id="202" w:author="Isidoro Manrique" w:date="2024-09-25T16:43:00Z">
        <w:r>
          <w:rPr>
            <w:color w:val="B5082E"/>
          </w:rPr>
          <w:delText>10.1.1</w:delText>
        </w:r>
      </w:del>
      <w:r>
        <w:rPr>
          <w:rFonts w:ascii="Times New Roman" w:eastAsia="Times New Roman" w:hAnsi="Times New Roman" w:cs="Times New Roman"/>
          <w:b w:val="0"/>
          <w:bCs w:val="0"/>
          <w:i w:val="0"/>
          <w:iCs w:val="0"/>
          <w:smallCaps w:val="0"/>
          <w:sz w:val="14"/>
          <w:szCs w:val="14"/>
        </w:rPr>
        <w:t xml:space="preserve">     </w:t>
      </w:r>
      <w:del w:id="203" w:author="Isidoro Manrique" w:date="2024-09-25T16:43:00Z">
        <w:r>
          <w:rPr>
            <w:color w:val="B5082E"/>
          </w:rPr>
          <w:delText>At the moment of elaboration of the document</w:delText>
        </w:r>
      </w:del>
      <w:del w:id="204" w:author="Isidoro Manrique" w:date="2024-09-25T16:43:00Z">
        <w:r>
          <w:rPr>
            <w:color w:val="B5082E"/>
          </w:rPr>
          <w:delText xml:space="preserve"> </w:delText>
        </w:r>
      </w:del>
      <w:del w:id="205" w:author="Isidoro Manrique" w:date="2024-09-25T16:43:00Z">
        <w:r>
          <w:rPr>
            <w:color w:val="B5082E"/>
          </w:rPr>
          <w:delText xml:space="preserve">some areas </w:delText>
        </w:r>
      </w:del>
      <w:del w:id="206" w:author="Isidoro Manrique" w:date="2024-09-25T16:43:00Z">
        <w:r>
          <w:rPr>
            <w:color w:val="B5082E"/>
          </w:rPr>
          <w:delText xml:space="preserve">around calculations and assumptions </w:delText>
        </w:r>
      </w:del>
      <w:del w:id="207" w:author="Isidoro Manrique" w:date="2024-09-25T16:43:00Z">
        <w:r>
          <w:rPr>
            <w:color w:val="B5082E"/>
          </w:rPr>
          <w:delText>may require</w:delText>
        </w:r>
      </w:del>
      <w:del w:id="208" w:author="Isidoro Manrique" w:date="2024-09-25T16:43:00Z">
        <w:r>
          <w:rPr>
            <w:color w:val="B5082E"/>
          </w:rPr>
          <w:delText xml:space="preserve"> </w:delText>
        </w:r>
      </w:del>
      <w:del w:id="209" w:author="Isidoro Manrique" w:date="2024-09-25T16:43:00Z">
        <w:r>
          <w:rPr>
            <w:color w:val="B5082E"/>
          </w:rPr>
          <w:delText>further confirmation</w:delText>
        </w:r>
      </w:del>
      <w:del w:id="210" w:author="Isidoro Manrique" w:date="2024-09-25T16:43:00Z">
        <w:r>
          <w:rPr>
            <w:color w:val="B5082E"/>
          </w:rPr>
          <w:delText xml:space="preserve"> </w:delText>
        </w:r>
      </w:del>
      <w:del w:id="211" w:author="Isidoro Manrique" w:date="2024-09-25T16:43:00Z">
        <w:r>
          <w:rPr>
            <w:color w:val="B5082E"/>
          </w:rPr>
          <w:delText>and finessin</w:delText>
        </w:r>
      </w:del>
      <w:del w:id="212" w:author="Isidoro Manrique" w:date="2024-09-25T16:43:00Z">
        <w:r>
          <w:rPr>
            <w:color w:val="B5082E"/>
          </w:rPr>
          <w:delText>g.</w:delText>
        </w:r>
      </w:del>
      <w:del w:id="213" w:author="Isidoro Manrique" w:date="2024-09-25T16:43:00Z">
        <w:r>
          <w:rPr>
            <w:color w:val="B5082E"/>
          </w:rPr>
          <w:delText xml:space="preserve"> </w:delText>
        </w:r>
      </w:del>
    </w:p>
    <w:p>
      <w:pPr>
        <w:spacing w:before="120" w:after="200"/>
        <w:ind w:left="1004" w:right="1525" w:hanging="720"/>
        <w:jc w:val="both"/>
      </w:pPr>
      <w:del w:id="214" w:author="Isidoro Manrique" w:date="2024-09-25T16:43:00Z">
        <w:r>
          <w:rPr>
            <w:color w:val="B5082E"/>
          </w:rPr>
          <w:delText>10.1.2</w:delText>
        </w:r>
      </w:del>
      <w:r>
        <w:rPr>
          <w:rFonts w:ascii="Times New Roman" w:eastAsia="Times New Roman" w:hAnsi="Times New Roman" w:cs="Times New Roman"/>
          <w:b w:val="0"/>
          <w:bCs w:val="0"/>
          <w:i w:val="0"/>
          <w:iCs w:val="0"/>
          <w:smallCaps w:val="0"/>
          <w:sz w:val="14"/>
          <w:szCs w:val="14"/>
        </w:rPr>
        <w:t xml:space="preserve">     </w:t>
      </w:r>
      <w:del w:id="215" w:author="Isidoro Manrique" w:date="2024-09-25T16:43:00Z">
        <w:r>
          <w:rPr>
            <w:color w:val="B5082E"/>
          </w:rPr>
          <w:delText>One capital add-on has been include</w:delText>
        </w:r>
      </w:del>
      <w:del w:id="216" w:author="Isidoro Manrique" w:date="2024-09-25T16:43:00Z">
        <w:r>
          <w:rPr>
            <w:color w:val="B5082E"/>
          </w:rPr>
          <w:delText>d</w:delText>
        </w:r>
      </w:del>
      <w:del w:id="217" w:author="Isidoro Manrique" w:date="2024-09-25T16:43:00Z">
        <w:r>
          <w:rPr>
            <w:color w:val="B5082E"/>
          </w:rPr>
          <w:delText xml:space="preserve"> </w:delText>
        </w:r>
      </w:del>
      <w:del w:id="218" w:author="Isidoro Manrique" w:date="2024-09-25T16:43:00Z">
        <w:r>
          <w:rPr>
            <w:color w:val="B5082E"/>
          </w:rPr>
          <w:delText>in the July-24 submission</w:delText>
        </w:r>
      </w:del>
      <w:del w:id="219" w:author="Isidoro Manrique" w:date="2024-09-25T16:43:00Z">
        <w:r>
          <w:rPr>
            <w:color w:val="B5082E"/>
          </w:rPr>
          <w:delText xml:space="preserve"> </w:delText>
        </w:r>
      </w:del>
      <w:del w:id="220" w:author="Isidoro Manrique" w:date="2024-09-25T16:43:00Z">
        <w:r>
          <w:rPr>
            <w:color w:val="B5082E"/>
          </w:rPr>
          <w:delText>to reflect the illiquid investments profile of the company</w:delText>
        </w:r>
      </w:del>
      <w:del w:id="221" w:author="Isidoro Manrique" w:date="2024-09-25T16:43:00Z">
        <w:r>
          <w:rPr>
            <w:color w:val="B5082E"/>
          </w:rPr>
          <w:delText xml:space="preserve"> </w:delText>
        </w:r>
      </w:del>
      <w:del w:id="222" w:author="Isidoro Manrique" w:date="2024-09-25T16:43:00Z">
        <w:r>
          <w:rPr>
            <w:color w:val="B5082E"/>
          </w:rPr>
          <w:delText>but there</w:delText>
        </w:r>
      </w:del>
      <w:del w:id="223" w:author="Isidoro Manrique" w:date="2024-09-25T16:43:00Z">
        <w:r>
          <w:rPr>
            <w:color w:val="B5082E"/>
          </w:rPr>
          <w:delText xml:space="preserve"> </w:delText>
        </w:r>
      </w:del>
      <w:del w:id="224" w:author="Isidoro Manrique" w:date="2024-09-25T16:43:00Z">
        <w:r>
          <w:rPr>
            <w:color w:val="B5082E"/>
          </w:rPr>
          <w:delText>is still an area open around the Sliding scale commission</w:delText>
        </w:r>
      </w:del>
      <w:del w:id="225" w:author="Isidoro Manrique" w:date="2024-09-25T16:43:00Z">
        <w:r>
          <w:rPr>
            <w:color w:val="B5082E"/>
          </w:rPr>
          <w:delText xml:space="preserve"> </w:delText>
        </w:r>
      </w:del>
      <w:del w:id="226" w:author="Isidoro Manrique" w:date="2024-09-25T16:43:00Z">
        <w:r>
          <w:rPr>
            <w:color w:val="B5082E"/>
          </w:rPr>
          <w:delText xml:space="preserve">SII credit in the reinsurance assets. </w:delText>
        </w:r>
      </w:del>
      <w:del w:id="227" w:author="Isidoro Manrique" w:date="2024-09-25T16:43:00Z">
        <w:r>
          <w:rPr>
            <w:color w:val="B5082E"/>
          </w:rPr>
          <w:delText>Different modelling treatments have been discussed</w:delText>
        </w:r>
      </w:del>
      <w:del w:id="228" w:author="Isidoro Manrique" w:date="2024-09-25T16:43:00Z">
        <w:r>
          <w:rPr>
            <w:color w:val="B5082E"/>
          </w:rPr>
          <w:delText xml:space="preserve"> </w:delText>
        </w:r>
      </w:del>
      <w:del w:id="229" w:author="Isidoro Manrique" w:date="2024-09-25T16:43:00Z">
        <w:r>
          <w:rPr>
            <w:color w:val="B5082E"/>
          </w:rPr>
          <w:delText>getting to a likely solution for it</w:delText>
        </w:r>
      </w:del>
      <w:del w:id="230" w:author="Isidoro Manrique" w:date="2024-09-25T16:43:00Z">
        <w:r>
          <w:rPr>
            <w:color w:val="B5082E"/>
          </w:rPr>
          <w:delText xml:space="preserve"> </w:delText>
        </w:r>
      </w:del>
      <w:del w:id="231" w:author="Isidoro Manrique" w:date="2024-09-25T16:43:00Z">
        <w:r>
          <w:rPr>
            <w:color w:val="B5082E"/>
          </w:rPr>
          <w:delText>which would entail including it as higher net Vres reserve volume measure</w:delText>
        </w:r>
      </w:del>
      <w:del w:id="232" w:author="Isidoro Manrique" w:date="2024-09-25T16:43:00Z">
        <w:r>
          <w:rPr>
            <w:color w:val="B5082E"/>
          </w:rPr>
          <w:delText xml:space="preserve">, however, this is not going to kick in until </w:delText>
        </w:r>
      </w:del>
      <w:del w:id="233" w:author="Isidoro Manrique" w:date="2024-09-25T16:43:00Z">
        <w:r>
          <w:rPr>
            <w:color w:val="B5082E"/>
          </w:rPr>
          <w:delText>2025</w:delText>
        </w:r>
      </w:del>
      <w:del w:id="234" w:author="Isidoro Manrique" w:date="2024-09-25T16:43:00Z">
        <w:r>
          <w:rPr>
            <w:color w:val="B5082E"/>
          </w:rPr>
          <w:delText xml:space="preserve"> </w:delText>
        </w:r>
      </w:del>
      <w:del w:id="235" w:author="Isidoro Manrique" w:date="2024-09-25T16:43:00Z">
        <w:r>
          <w:rPr>
            <w:color w:val="B5082E"/>
          </w:rPr>
          <w:delText>per recent conversations.</w:delText>
        </w:r>
      </w:del>
    </w:p>
    <w:p>
      <w:pPr>
        <w:spacing w:before="120" w:after="200"/>
        <w:ind w:left="1004" w:right="1525" w:hanging="720"/>
        <w:jc w:val="both"/>
      </w:pPr>
      <w:del w:id="236" w:author="Isidoro Manrique" w:date="2024-09-25T16:43:00Z">
        <w:r>
          <w:rPr>
            <w:color w:val="B5082E"/>
          </w:rPr>
          <w:delText>10.1.3</w:delText>
        </w:r>
      </w:del>
      <w:r>
        <w:rPr>
          <w:rFonts w:ascii="Times New Roman" w:eastAsia="Times New Roman" w:hAnsi="Times New Roman" w:cs="Times New Roman"/>
          <w:b w:val="0"/>
          <w:bCs w:val="0"/>
          <w:i w:val="0"/>
          <w:iCs w:val="0"/>
          <w:smallCaps w:val="0"/>
          <w:sz w:val="14"/>
          <w:szCs w:val="14"/>
        </w:rPr>
        <w:t xml:space="preserve">     </w:t>
      </w:r>
      <w:del w:id="237" w:author="Isidoro Manrique" w:date="2024-09-25T16:43:00Z">
        <w:r>
          <w:rPr>
            <w:color w:val="B5082E"/>
          </w:rPr>
          <w:delText>Improvements around the Solvency II Model:</w:delText>
        </w:r>
      </w:del>
    </w:p>
    <w:p>
      <w:pPr>
        <w:spacing w:before="120" w:after="200"/>
        <w:ind w:left="1418" w:right="1525" w:hanging="1134"/>
        <w:jc w:val="both"/>
      </w:pPr>
      <w:del w:id="238" w:author="Isidoro Manrique" w:date="2024-09-25T16:43:00Z">
        <w:r>
          <w:rPr>
            <w:color w:val="B5082E"/>
          </w:rPr>
          <w:delText>10.1.3.1</w:delText>
        </w:r>
      </w:del>
      <w:del w:id="239" w:author="Isidoro Manrique" w:date="2024-09-25T16:43:00Z">
        <w:r>
          <w:rPr>
            <w:color w:val="B5082E"/>
          </w:rPr>
          <w:tab/>
        </w:r>
      </w:del>
      <w:del w:id="240" w:author="Isidoro Manrique" w:date="2024-09-25T16:43:00Z">
        <w:r>
          <w:rPr>
            <w:color w:val="B5082E"/>
          </w:rPr>
          <w:delText xml:space="preserve">Getting more precise information </w:delText>
        </w:r>
      </w:del>
      <w:del w:id="241" w:author="Isidoro Manrique" w:date="2024-09-25T16:43:00Z">
        <w:r>
          <w:rPr>
            <w:color w:val="B5082E"/>
          </w:rPr>
          <w:delText xml:space="preserve">from </w:delText>
        </w:r>
      </w:del>
      <w:del w:id="242" w:author="Isidoro Manrique" w:date="2024-09-25T16:43:00Z">
        <w:r>
          <w:rPr>
            <w:color w:val="B5082E"/>
          </w:rPr>
          <w:delText xml:space="preserve">investment </w:delText>
        </w:r>
      </w:del>
      <w:del w:id="243" w:author="Isidoro Manrique" w:date="2024-09-25T16:43:00Z">
        <w:r>
          <w:rPr>
            <w:color w:val="B5082E"/>
          </w:rPr>
          <w:delText xml:space="preserve">manager </w:delText>
        </w:r>
      </w:del>
      <w:del w:id="244" w:author="Isidoro Manrique" w:date="2024-09-25T16:43:00Z">
        <w:r>
          <w:rPr>
            <w:color w:val="B5082E"/>
          </w:rPr>
          <w:delText xml:space="preserve">around the layering or </w:delText>
        </w:r>
      </w:del>
      <w:del w:id="245" w:author="Isidoro Manrique" w:date="2024-09-25T16:43:00Z">
        <w:r>
          <w:rPr>
            <w:color w:val="B5082E"/>
          </w:rPr>
          <w:delText>grouping of different counterparties</w:delText>
        </w:r>
      </w:del>
      <w:del w:id="246" w:author="Isidoro Manrique" w:date="2024-09-25T16:43:00Z">
        <w:r>
          <w:rPr>
            <w:color w:val="B5082E"/>
          </w:rPr>
          <w:delText xml:space="preserve">  </w:delText>
        </w:r>
      </w:del>
      <w:del w:id="247" w:author="Isidoro Manrique" w:date="2024-09-25T16:43:00Z">
        <w:r>
          <w:rPr>
            <w:color w:val="B5082E"/>
          </w:rPr>
          <w:delText>(single names exposures)</w:delText>
        </w:r>
      </w:del>
      <w:del w:id="248" w:author="Isidoro Manrique" w:date="2024-09-25T16:43:00Z">
        <w:r>
          <w:rPr>
            <w:color w:val="B5082E"/>
          </w:rPr>
          <w:delText xml:space="preserve"> </w:delText>
        </w:r>
      </w:del>
      <w:del w:id="249" w:author="Isidoro Manrique" w:date="2024-09-25T16:43:00Z">
        <w:r>
          <w:rPr>
            <w:color w:val="B5082E"/>
          </w:rPr>
          <w:delText>that comprise each investment need to be refreshed</w:delText>
        </w:r>
      </w:del>
      <w:del w:id="250" w:author="Isidoro Manrique" w:date="2024-09-25T16:43:00Z">
        <w:r>
          <w:rPr>
            <w:color w:val="B5082E"/>
          </w:rPr>
          <w:delText>, we’re using legacy weightings from the previous insurance manager</w:delText>
        </w:r>
      </w:del>
      <w:del w:id="251" w:author="Isidoro Manrique" w:date="2024-09-25T16:43:00Z">
        <w:r>
          <w:rPr>
            <w:color w:val="B5082E"/>
          </w:rPr>
          <w:delText>. This would affect SCR Market concentrations risk.</w:delText>
        </w:r>
      </w:del>
    </w:p>
    <w:p>
      <w:pPr>
        <w:spacing w:before="120" w:after="200"/>
        <w:ind w:left="1418" w:right="1525" w:hanging="1134"/>
        <w:jc w:val="both"/>
      </w:pPr>
      <w:del w:id="252" w:author="Isidoro Manrique" w:date="2024-09-25T16:43:00Z">
        <w:r>
          <w:rPr>
            <w:color w:val="B5082E"/>
          </w:rPr>
          <w:delText>10.1.3.2</w:delText>
        </w:r>
      </w:del>
      <w:del w:id="253" w:author="Isidoro Manrique" w:date="2024-09-25T16:43:00Z">
        <w:r>
          <w:rPr>
            <w:color w:val="B5082E"/>
          </w:rPr>
          <w:tab/>
        </w:r>
      </w:del>
      <w:del w:id="254" w:author="Isidoro Manrique" w:date="2024-09-25T16:43:00Z">
        <w:r>
          <w:rPr>
            <w:color w:val="B5082E"/>
          </w:rPr>
          <w:delText xml:space="preserve">Premium allocation criteria </w:delText>
        </w:r>
      </w:del>
      <w:del w:id="255" w:author="Isidoro Manrique" w:date="2024-09-25T16:43:00Z">
        <w:r>
          <w:rPr>
            <w:color w:val="B5082E"/>
          </w:rPr>
          <w:delText>to each Solvency II line of business still uses legacy weightings.</w:delText>
        </w:r>
      </w:del>
    </w:p>
    <w:p>
      <w:pPr>
        <w:spacing w:before="120" w:after="200"/>
        <w:ind w:left="1418" w:right="1525" w:hanging="1134"/>
        <w:jc w:val="both"/>
      </w:pPr>
      <w:del w:id="256" w:author="Isidoro Manrique" w:date="2024-09-25T16:43:00Z">
        <w:r>
          <w:rPr>
            <w:color w:val="B5082E"/>
          </w:rPr>
          <w:delText>10.1.3.3</w:delText>
        </w:r>
      </w:del>
      <w:del w:id="257" w:author="Isidoro Manrique" w:date="2024-09-25T16:43:00Z">
        <w:r>
          <w:rPr>
            <w:color w:val="B5082E"/>
          </w:rPr>
          <w:tab/>
        </w:r>
      </w:del>
      <w:del w:id="258" w:author="Isidoro Manrique" w:date="2024-09-25T16:43:00Z">
        <w:r>
          <w:rPr>
            <w:color w:val="B5082E"/>
          </w:rPr>
          <w:delText>Next 12 months Premium volumes</w:delText>
        </w:r>
      </w:del>
      <w:del w:id="259" w:author="Isidoro Manrique" w:date="2024-09-25T16:43:00Z">
        <w:r>
          <w:rPr>
            <w:color w:val="B5082E"/>
          </w:rPr>
          <w:delText xml:space="preserve"> </w:delText>
        </w:r>
      </w:del>
      <w:del w:id="260" w:author="Isidoro Manrique" w:date="2024-09-25T16:43:00Z">
        <w:r>
          <w:rPr>
            <w:color w:val="B5082E"/>
          </w:rPr>
          <w:delText>assumption, a new budget is being prepared ahead of the upcoming ORSA at the moment of elaboration of this document</w:delText>
        </w:r>
      </w:del>
      <w:del w:id="261" w:author="Isidoro Manrique" w:date="2024-09-25T16:43:00Z">
        <w:r>
          <w:rPr>
            <w:color w:val="B5082E"/>
          </w:rPr>
          <w:delText xml:space="preserve"> </w:delText>
        </w:r>
      </w:del>
      <w:del w:id="262" w:author="Isidoro Manrique" w:date="2024-09-25T16:43:00Z">
        <w:r>
          <w:rPr>
            <w:color w:val="B5082E"/>
          </w:rPr>
          <w:delText>(impacts UW risk).</w:delText>
        </w:r>
      </w:del>
    </w:p>
    <w:p>
      <w:pPr>
        <w:spacing w:before="120" w:after="200"/>
        <w:ind w:left="1418" w:right="1525" w:hanging="1134"/>
        <w:jc w:val="both"/>
      </w:pPr>
      <w:del w:id="263" w:author="Isidoro Manrique" w:date="2024-09-25T16:43:00Z">
        <w:r>
          <w:rPr>
            <w:color w:val="B5082E"/>
          </w:rPr>
          <w:delText>10.1.3.4</w:delText>
        </w:r>
      </w:del>
      <w:del w:id="264" w:author="Isidoro Manrique" w:date="2024-09-25T16:43:00Z">
        <w:r>
          <w:rPr>
            <w:color w:val="B5082E"/>
          </w:rPr>
          <w:tab/>
        </w:r>
      </w:del>
      <w:del w:id="265" w:author="Isidoro Manrique" w:date="2024-09-25T16:43:00Z">
        <w:r>
          <w:rPr>
            <w:color w:val="B5082E"/>
          </w:rPr>
          <w:delText>Getting a more precise</w:delText>
        </w:r>
      </w:del>
      <w:del w:id="266" w:author="Isidoro Manrique" w:date="2024-09-25T16:43:00Z">
        <w:r>
          <w:rPr>
            <w:color w:val="B5082E"/>
          </w:rPr>
          <w:delText xml:space="preserve"> </w:delText>
        </w:r>
      </w:del>
      <w:del w:id="267" w:author="Isidoro Manrique" w:date="2024-09-25T16:43:00Z">
        <w:r>
          <w:rPr>
            <w:color w:val="B5082E"/>
          </w:rPr>
          <w:delText>distribution of Reinsurance reserves by reinsurer for counterparty default risk, at the moment using legacy weightings</w:delText>
        </w:r>
      </w:del>
      <w:del w:id="268" w:author="Isidoro Manrique" w:date="2024-09-25T16:43:00Z">
        <w:r>
          <w:rPr>
            <w:color w:val="B5082E"/>
          </w:rPr>
          <w:delText>, however, should not be material as the panel is A-rated or above overall.</w:delText>
        </w:r>
      </w:del>
    </w:p>
    <w:p>
      <w:pPr>
        <w:spacing w:before="120" w:after="200"/>
        <w:ind w:left="1004" w:right="1525" w:hanging="720"/>
        <w:jc w:val="both"/>
      </w:pPr>
      <w:del w:id="269" w:author="Isidoro Manrique" w:date="2024-09-25T16:43:00Z">
        <w:r>
          <w:rPr>
            <w:color w:val="B5082E"/>
          </w:rPr>
          <w:delText>10.1.4</w:delText>
        </w:r>
      </w:del>
      <w:r>
        <w:rPr>
          <w:rFonts w:ascii="Times New Roman" w:eastAsia="Times New Roman" w:hAnsi="Times New Roman" w:cs="Times New Roman"/>
          <w:b w:val="0"/>
          <w:bCs w:val="0"/>
          <w:i w:val="0"/>
          <w:iCs w:val="0"/>
          <w:smallCaps w:val="0"/>
          <w:sz w:val="14"/>
          <w:szCs w:val="14"/>
        </w:rPr>
        <w:t xml:space="preserve">     </w:t>
      </w:r>
      <w:del w:id="270" w:author="Isidoro Manrique" w:date="2024-09-25T16:43:00Z">
        <w:r>
          <w:rPr>
            <w:color w:val="B5082E"/>
          </w:rPr>
          <w:delText>Reporting and disclosure</w:delText>
        </w:r>
      </w:del>
      <w:del w:id="271" w:author="Isidoro Manrique" w:date="2024-09-25T16:43:00Z">
        <w:r>
          <w:rPr>
            <w:color w:val="B5082E"/>
          </w:rPr>
          <w:delText>:</w:delText>
        </w:r>
      </w:del>
    </w:p>
    <w:p>
      <w:pPr>
        <w:spacing w:before="120" w:after="200"/>
        <w:ind w:left="1418" w:right="1525" w:hanging="1134"/>
        <w:jc w:val="both"/>
      </w:pPr>
      <w:del w:id="272" w:author="Isidoro Manrique" w:date="2024-09-25T16:43:00Z">
        <w:r>
          <w:rPr>
            <w:color w:val="B5082E"/>
          </w:rPr>
          <w:delText>10.1.4.1</w:delText>
        </w:r>
      </w:del>
      <w:del w:id="273" w:author="Isidoro Manrique" w:date="2024-09-25T16:43:00Z">
        <w:r>
          <w:rPr>
            <w:color w:val="B5082E"/>
          </w:rPr>
          <w:tab/>
        </w:r>
      </w:del>
      <w:del w:id="274" w:author="Isidoro Manrique" w:date="2024-09-25T16:43:00Z">
        <w:r>
          <w:rPr>
            <w:color w:val="B5082E"/>
          </w:rPr>
          <w:delText>Ideally, to prepare a</w:delText>
        </w:r>
      </w:del>
      <w:del w:id="275" w:author="Isidoro Manrique" w:date="2024-09-25T16:43:00Z">
        <w:r>
          <w:rPr>
            <w:color w:val="B5082E"/>
          </w:rPr>
          <w:delText xml:space="preserve">t least a quarterly solvency report for the board providing more information around the movements in Solvency. The task </w:delText>
        </w:r>
      </w:del>
      <w:del w:id="276" w:author="Isidoro Manrique" w:date="2024-09-25T16:43:00Z">
        <w:r>
          <w:rPr>
            <w:color w:val="B5082E"/>
          </w:rPr>
          <w:delText>is challenging given the normal tight deadlines and late changes, however, it is something we monitor as an area for improvement.</w:delText>
        </w:r>
      </w:del>
    </w:p>
    <w:p>
      <w:pPr>
        <w:spacing w:before="120" w:after="200"/>
        <w:ind w:left="1004" w:right="1525" w:hanging="720"/>
        <w:jc w:val="both"/>
      </w:pPr>
      <w:del w:id="277" w:author="Isidoro Manrique" w:date="2024-09-25T16:43:00Z">
        <w:r>
          <w:rPr>
            <w:color w:val="B5082E"/>
          </w:rPr>
          <w:delText>10.1.5</w:delText>
        </w:r>
      </w:del>
      <w:r>
        <w:rPr>
          <w:rFonts w:ascii="Times New Roman" w:eastAsia="Times New Roman" w:hAnsi="Times New Roman" w:cs="Times New Roman"/>
          <w:b w:val="0"/>
          <w:bCs w:val="0"/>
          <w:i w:val="0"/>
          <w:iCs w:val="0"/>
          <w:smallCaps w:val="0"/>
          <w:sz w:val="14"/>
          <w:szCs w:val="14"/>
        </w:rPr>
        <w:t xml:space="preserve">     </w:t>
      </w:r>
      <w:del w:id="278" w:author="Isidoro Manrique" w:date="2024-09-25T16:43:00Z">
        <w:r>
          <w:rPr>
            <w:color w:val="B5082E"/>
          </w:rPr>
          <w:delText xml:space="preserve">In terms of GAAP accounts, a working file to </w:delText>
        </w:r>
      </w:del>
      <w:del w:id="279" w:author="Isidoro Manrique" w:date="2024-09-25T16:43:00Z">
        <w:r>
          <w:rPr>
            <w:color w:val="B5082E"/>
          </w:rPr>
          <w:delText xml:space="preserve">understand the movement in IBNR is in the final stages. This will help validate </w:delText>
        </w:r>
      </w:del>
      <w:del w:id="280" w:author="Isidoro Manrique" w:date="2024-09-25T16:43:00Z">
        <w:r>
          <w:rPr>
            <w:color w:val="B5082E"/>
          </w:rPr>
          <w:delText xml:space="preserve">and understand the ULR </w:delText>
        </w:r>
      </w:del>
      <w:del w:id="281" w:author="Isidoro Manrique" w:date="2024-09-25T16:43:00Z">
        <w:r>
          <w:rPr>
            <w:color w:val="B5082E"/>
          </w:rPr>
          <w:delText>inputs and how they flow in the accounts.</w:delText>
        </w:r>
      </w:del>
    </w:p>
    <w:p>
      <w:pPr>
        <w:spacing w:before="120" w:after="200"/>
        <w:ind w:left="1004" w:right="1525" w:hanging="720"/>
        <w:jc w:val="both"/>
        <w:rPr>
          <w:rFonts w:ascii="Calibri" w:eastAsia="Calibri" w:hAnsi="Calibri" w:cs="Calibri"/>
          <w:sz w:val="22"/>
          <w:szCs w:val="22"/>
        </w:rPr>
      </w:pPr>
    </w:p>
    <w:p>
      <w:pPr>
        <w:spacing w:before="0" w:after="0"/>
        <w:rPr>
          <w:rFonts w:ascii="Calibri" w:eastAsia="Calibri" w:hAnsi="Calibri" w:cs="Calibri"/>
          <w:sz w:val="22"/>
          <w:szCs w:val="22"/>
        </w:rPr>
      </w:pPr>
    </w:p>
    <w:p>
      <w:pPr>
        <w:spacing w:before="0" w:after="0"/>
        <w:rPr>
          <w:rFonts w:ascii="Calibri" w:eastAsia="Calibri" w:hAnsi="Calibri" w:cs="Calibri"/>
          <w:sz w:val="22"/>
          <w:szCs w:val="22"/>
        </w:rPr>
      </w:pPr>
    </w:p>
    <w:p>
      <w:pPr>
        <w:spacing w:before="0" w:after="0"/>
        <w:rPr>
          <w:rFonts w:ascii="Calibri" w:eastAsia="Calibri" w:hAnsi="Calibri" w:cs="Calibri"/>
          <w:sz w:val="22"/>
          <w:szCs w:val="22"/>
        </w:rPr>
      </w:pPr>
    </w:p>
    <w:p>
      <w:pPr>
        <w:spacing w:before="0" w:after="0"/>
        <w:rPr>
          <w:rFonts w:ascii="Calibri" w:eastAsia="Calibri" w:hAnsi="Calibri" w:cs="Calibri"/>
          <w:sz w:val="22"/>
          <w:szCs w:val="22"/>
        </w:rPr>
      </w:pPr>
    </w:p>
    <w:p>
      <w:pPr>
        <w:spacing w:before="0" w:after="0"/>
        <w:rPr>
          <w:rFonts w:ascii="Calibri" w:eastAsia="Calibri" w:hAnsi="Calibri" w:cs="Calibri"/>
          <w:sz w:val="22"/>
          <w:szCs w:val="22"/>
        </w:rPr>
      </w:pPr>
    </w:p>
    <w:p>
      <w:pPr>
        <w:spacing w:before="0" w:after="0"/>
        <w:rPr>
          <w:rFonts w:ascii="Calibri" w:eastAsia="Calibri" w:hAnsi="Calibri" w:cs="Calibri"/>
          <w:sz w:val="22"/>
          <w:szCs w:val="22"/>
        </w:rPr>
      </w:pPr>
    </w:p>
    <w:p>
      <w:pPr>
        <w:sectPr>
          <w:footerReference w:type="default" r:id="rId72"/>
          <w:type w:val="nextPage"/>
          <w:pgSz w:w="11906" w:h="16838"/>
          <w:pgMar w:top="1720" w:right="140" w:bottom="1180" w:left="600" w:header="708" w:footer="708"/>
          <w:cols w:space="708"/>
        </w:sectPr>
      </w:pPr>
    </w:p>
    <w:p>
      <w:pPr>
        <w:spacing w:before="0" w:after="0"/>
        <w:rPr>
          <w:rFonts w:ascii="Calibri" w:eastAsia="Calibri" w:hAnsi="Calibri" w:cs="Calibri"/>
          <w:sz w:val="22"/>
          <w:szCs w:val="22"/>
        </w:rPr>
      </w:pPr>
    </w:p>
    <w:p>
      <w:pPr>
        <w:pStyle w:val="Heading1"/>
        <w:numPr>
          <w:ilvl w:val="0"/>
          <w:numId w:val="125"/>
        </w:numPr>
        <w:tabs>
          <w:tab w:val="left" w:pos="851"/>
        </w:tabs>
        <w:spacing w:after="240" w:line="235" w:lineRule="auto"/>
        <w:ind w:left="709" w:right="1383" w:hanging="425"/>
        <w:jc w:val="both"/>
        <w:rPr>
          <w:rFonts w:ascii="Calibri" w:eastAsia="Calibri" w:hAnsi="Calibri" w:cs="Calibri"/>
          <w:b/>
          <w:bCs/>
          <w:sz w:val="34"/>
          <w:szCs w:val="34"/>
        </w:rPr>
      </w:pPr>
      <w:bookmarkStart w:id="282" w:name="_Toc196234074"/>
      <w:r>
        <w:rPr>
          <w:rFonts w:ascii="Calibri" w:eastAsia="Calibri" w:hAnsi="Calibri" w:cs="Calibri"/>
          <w:i w:val="0"/>
          <w:spacing w:val="2"/>
          <w:sz w:val="34"/>
          <w:szCs w:val="34"/>
        </w:rPr>
        <w:t>ANNEX I – ASSUMPTIONS LOG</w:t>
      </w:r>
      <w:bookmarkEnd w:id="282"/>
    </w:p>
    <w:p>
      <w:pPr>
        <w:spacing w:before="0" w:after="0"/>
      </w:pPr>
      <w:r>
        <w:rPr>
          <w:strike w:val="0"/>
          <w:u w:val="none"/>
        </w:rPr>
        <w:drawing>
          <wp:inline>
            <wp:extent cx="7858125" cy="5019675"/>
            <wp:docPr id="100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9" name=""/>
                    <pic:cNvPicPr>
                      <a:picLocks noChangeAspect="1"/>
                    </pic:cNvPicPr>
                  </pic:nvPicPr>
                  <pic:blipFill>
                    <a:blip xmlns:r="http://schemas.openxmlformats.org/officeDocument/2006/relationships" r:embed="rId73"/>
                    <a:stretch>
                      <a:fillRect/>
                    </a:stretch>
                  </pic:blipFill>
                  <pic:spPr>
                    <a:xfrm>
                      <a:off x="0" y="0"/>
                      <a:ext cx="7858125" cy="5019675"/>
                    </a:xfrm>
                    <a:prstGeom prst="rect">
                      <a:avLst/>
                    </a:prstGeom>
                  </pic:spPr>
                </pic:pic>
              </a:graphicData>
            </a:graphic>
          </wp:inline>
        </w:drawing>
      </w:r>
    </w:p>
    <w:p>
      <w:pPr>
        <w:spacing w:before="0" w:after="0"/>
        <w:rPr>
          <w:rFonts w:ascii="Calibri" w:eastAsia="Calibri" w:hAnsi="Calibri" w:cs="Calibri"/>
          <w:sz w:val="22"/>
          <w:szCs w:val="22"/>
        </w:rPr>
      </w:pPr>
    </w:p>
    <w:p>
      <w:pPr>
        <w:spacing w:before="0" w:after="0"/>
        <w:rPr>
          <w:rFonts w:ascii="Calibri" w:eastAsia="Calibri" w:hAnsi="Calibri" w:cs="Calibri"/>
          <w:sz w:val="22"/>
          <w:szCs w:val="22"/>
        </w:rPr>
      </w:pPr>
    </w:p>
    <w:sectPr>
      <w:type w:val="nextPage"/>
      <w:pgSz w:w="16838" w:h="11906" w:orient="landscape"/>
      <w:pgMar w:top="600" w:right="1720" w:bottom="140" w:left="1180" w:header="708" w:footer="708"/>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comment w:id="55" w:author="Alberto Barroso" w:date="2024-09-19T10:31:00Z" w:initials="AB">
    <w:p w14:paraId="68BC1111">
      <w:pPr>
        <w:spacing w:before="0" w:after="0"/>
        <w:rPr>
          <w:sz w:val="20"/>
          <w:szCs w:val="20"/>
        </w:rPr>
      </w:pPr>
      <w:r>
        <w:rPr>
          <w:sz w:val="20"/>
          <w:szCs w:val="20"/>
        </w:rPr>
        <w:t>Maybe better “ future claims from unearned business” for this concept</w:t>
      </w:r>
    </w:p>
  </w:comment>
  <w:comment w:id="56" w:author="Isidoro Manrique" w:date="2024-09-19T15:34:00Z" w:initials="IM">
    <w:p w14:paraId="78500932">
      <w:pPr>
        <w:spacing w:before="0" w:after="0"/>
        <w:rPr>
          <w:sz w:val="20"/>
          <w:szCs w:val="20"/>
        </w:rPr>
      </w:pPr>
      <w:r>
        <w:rPr>
          <w:sz w:val="20"/>
          <w:szCs w:val="20"/>
        </w:rPr>
        <w:t>Corrected</w:t>
      </w:r>
    </w:p>
  </w:comment>
  <w:comment w:id="69" w:author="Alberto Barroso" w:date="2024-09-19T10:36:00Z" w:initials="AB">
    <w:p w14:paraId="35663FE9">
      <w:pPr>
        <w:spacing w:before="0" w:after="0"/>
        <w:rPr>
          <w:sz w:val="20"/>
          <w:szCs w:val="20"/>
        </w:rPr>
      </w:pPr>
      <w:r>
        <w:rPr>
          <w:sz w:val="20"/>
          <w:szCs w:val="20"/>
        </w:rPr>
        <w:t>Rewording “are cash in flows for the unearned business, premium provision”</w:t>
      </w:r>
    </w:p>
  </w:comment>
  <w:comment w:id="70" w:author="Isidoro Manrique" w:date="2024-09-19T15:51:00Z" w:initials="IM">
    <w:p w14:paraId="1CC4669B">
      <w:pPr>
        <w:spacing w:before="0" w:after="0"/>
        <w:rPr>
          <w:sz w:val="20"/>
          <w:szCs w:val="20"/>
        </w:rPr>
      </w:pPr>
      <w:r>
        <w:rPr>
          <w:sz w:val="20"/>
          <w:szCs w:val="20"/>
        </w:rPr>
        <w:t>Corrected</w:t>
      </w:r>
    </w:p>
  </w:comment>
  <w:comment w:id="111" w:author="Alberto Barroso" w:date="2024-09-19T12:13:00Z" w:initials="AB">
    <w:p w14:paraId="70F35806">
      <w:pPr>
        <w:spacing w:before="0" w:after="0"/>
        <w:rPr>
          <w:sz w:val="20"/>
          <w:szCs w:val="20"/>
        </w:rPr>
      </w:pPr>
      <w:r>
        <w:rPr>
          <w:sz w:val="20"/>
          <w:szCs w:val="20"/>
        </w:rPr>
        <w:t>Maybe better “Expected recoverables from unearned business”</w:t>
      </w:r>
    </w:p>
  </w:comment>
  <w:comment w:id="112" w:author="Isidoro Manrique" w:date="2024-09-19T15:52:00Z" w:initials="IM">
    <w:p w14:paraId="4A5B4B7F">
      <w:pPr>
        <w:spacing w:before="0" w:after="0"/>
        <w:rPr>
          <w:sz w:val="20"/>
          <w:szCs w:val="20"/>
        </w:rPr>
      </w:pPr>
      <w:r>
        <w:rPr>
          <w:sz w:val="20"/>
          <w:szCs w:val="20"/>
        </w:rPr>
        <w:t>Corrected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15:commentEx w15:paraId="68BC1111" w15:done="1"/>
  <w15:commentEx w15:paraId="78500932" w15:paraIdParent="68BC1111" w15:done="1"/>
  <w15:commentEx w15:paraId="35663FE9" w15:done="1"/>
  <w15:commentEx w15:paraId="1CC4669B" w15:paraIdParent="35663FE9" w15:done="1"/>
  <w15:commentEx w15:paraId="70F35806" w15:done="1"/>
  <w15:commentEx w15:paraId="4A5B4B7F" w15:paraIdParent="70F3580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16cex:commentExtensible w16cex:durableId="476C3256" w16cex:dateUtc="2024-09-19T09:31:00Z"/>
  <w16cex:commentExtensible w16cex:durableId="224C897D" w16cex:dateUtc="2024-09-19T14:34:00Z"/>
  <w16cex:commentExtensible w16cex:durableId="2B0AB075" w16cex:dateUtc="2024-09-19T09:36:00Z"/>
  <w16cex:commentExtensible w16cex:durableId="57D5EE61" w16cex:dateUtc="2024-09-19T14:51:00Z"/>
  <w16cex:commentExtensible w16cex:durableId="15AAAB9B" w16cex:dateUtc="2024-09-19T11:13:00Z"/>
  <w16cex:commentExtensible w16cex:durableId="18E25C9D" w16cex:dateUtc="2024-09-19T14: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16cid:commentId w16cid:paraId="68BC1111" w16cid:durableId="476C3256"/>
  <w16cid:commentId w16cid:paraId="78500932" w16cid:durableId="224C897D"/>
  <w16cid:commentId w16cid:paraId="35663FE9" w16cid:durableId="2B0AB075"/>
  <w16cid:commentId w16cid:paraId="1CC4669B" w16cid:durableId="57D5EE61"/>
  <w16cid:commentId w16cid:paraId="70F35806" w16cid:durableId="15AAAB9B"/>
  <w16cid:commentId w16cid:paraId="4A5B4B7F" w16cid:durableId="18E25C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mc:Ignorable="w14 w15 w16se w16cid w16 w16cex w16sdtdh"/>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p>
    <w:pPr>
      <w:spacing w:before="0" w:after="0"/>
      <w:ind w:right="1385"/>
      <w:rPr>
        <w:rFonts w:ascii="Calibri" w:eastAsia="Calibri" w:hAnsi="Calibri" w:cs="Calibri"/>
        <w:sz w:val="22"/>
        <w:szCs w:val="22"/>
      </w:rPr>
    </w:pPr>
  </w:p>
  <w:p>
    <w:pPr>
      <w:spacing w:before="0" w:after="0" w:line="14" w:lineRule="auto"/>
      <w:rPr>
        <w:rFonts w:ascii="Calibri" w:eastAsia="Calibri" w:hAnsi="Calibri" w:cs="Calibr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p>
    <w:pPr>
      <w:spacing w:before="0" w:after="0"/>
      <w:jc w:val="right"/>
      <w:rPr>
        <w:rFonts w:ascii="Calibri" w:eastAsia="Calibri" w:hAnsi="Calibri" w:cs="Calibri"/>
        <w:sz w:val="22"/>
        <w:szCs w:val="22"/>
      </w:rPr>
    </w:pPr>
  </w:p>
  <w:p>
    <w:pPr>
      <w:tabs>
        <w:tab w:val="center" w:pos="4513"/>
        <w:tab w:val="right" w:pos="9026"/>
      </w:tabs>
      <w:spacing w:before="0" w:after="0"/>
      <w:jc w:val="center"/>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sdt>
    <w:sdtPr>
      <w:id w:val="361123709"/>
      <w:placeholder>
        <w:docPart w:val="DefaultPlaceholder_22675703"/>
      </w:placeholder>
      <w:richText/>
    </w:sdtPr>
    <w:sdtContent>
      <w:p>
        <w:pPr>
          <w:spacing w:before="0" w:after="0"/>
          <w:jc w:val="right"/>
        </w:pPr>
        <w:r>
          <w:fldChar w:fldCharType="begin"/>
        </w:r>
        <w:r>
          <w:instrText>PAGE   \* MERGEFORMAT</w:instrText>
        </w:r>
        <w:r>
          <w:fldChar w:fldCharType="separate"/>
        </w:r>
        <w:r>
          <w:t>40</w:t>
        </w:r>
        <w:r>
          <w:fldChar w:fldCharType="end"/>
        </w:r>
      </w:p>
    </w:sdtContent>
  </w:sdt>
  <w:p>
    <w:pPr>
      <w:spacing w:before="0" w:after="0"/>
      <w:jc w:val="center"/>
      <w:rPr>
        <w:rFonts w:ascii="Calibri" w:eastAsia="Calibri" w:hAnsi="Calibri" w:cs="Calibri"/>
        <w:sz w:val="22"/>
        <w:szCs w:val="22"/>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p>
    <w:pPr>
      <w:spacing w:before="0" w:after="0"/>
      <w:ind w:left="7088" w:hanging="1134"/>
    </w:pPr>
    <w:r>
      <w:rPr>
        <w:strike w:val="0"/>
        <w:u w:val="none"/>
      </w:rPr>
      <w:drawing>
        <wp:inline>
          <wp:extent cx="2905125" cy="390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stretch>
                    <a:fillRect/>
                  </a:stretch>
                </pic:blipFill>
                <pic:spPr>
                  <a:xfrm>
                    <a:off x="0" y="0"/>
                    <a:ext cx="2905125" cy="3905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abstractNum w:abstractNumId="0">
    <w:nsid w:val="00000001"/>
    <w:multiLevelType w:val="hybridMultilevel"/>
    <w:tmpl w:val="00000001"/>
    <w:lvl w:ilvl="0">
      <w:start w:val="1"/>
      <w:numFmt w:val="decimal"/>
      <w:lvlText w:val="%1."/>
      <w:lvlJc w:val="left"/>
      <w:pPr>
        <w:ind w:left="0" w:firstLine="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multilevel"/>
    <w:tmpl w:val="00000002"/>
    <w:lvl w:ilvl="0">
      <w:start w:val="1"/>
      <w:numFmt w:val="decimal"/>
      <w:lvlText w:val="1.%1"/>
      <w:lvlJc w:val="left"/>
      <w:pPr>
        <w:ind w:left="720" w:hanging="360"/>
      </w:pPr>
    </w:lvl>
    <w:lvl w:ilvl="1">
      <w:start w:val="1"/>
      <w:numFmt w:val="decimal"/>
      <w:lvlText w:val="1.%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hybridMultilevel"/>
    <w:tmpl w:val="00000003"/>
    <w:lvl w:ilvl="0">
      <w:start w:val="2"/>
      <w:numFmt w:val="decimal"/>
      <w:lvlText w:val="%1."/>
      <w:lvlJc w:val="left"/>
      <w:pPr>
        <w:ind w:left="0" w:firstLine="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multilevel"/>
    <w:tmpl w:val="00000004"/>
    <w:lvl w:ilvl="0">
      <w:start w:val="1"/>
      <w:numFmt w:val="decimal"/>
      <w:lvlText w:val="3.%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2"/>
      <w:numFmt w:val="decimal"/>
      <w:lvlText w:val="3.%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3"/>
      <w:numFmt w:val="decimal"/>
      <w:lvlText w:val="3.%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4"/>
      <w:numFmt w:val="decimal"/>
      <w:lvlText w:val="3.%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7"/>
      <w:numFmt w:val="decimal"/>
      <w:lvlText w:val="3.%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hybridMultilevel"/>
    <w:tmpl w:val="00000009"/>
    <w:lvl w:ilvl="0">
      <w:start w:val="4"/>
      <w:numFmt w:val="decimal"/>
      <w:lvlText w:val="%1."/>
      <w:lvlJc w:val="left"/>
      <w:pPr>
        <w:ind w:left="0" w:firstLine="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decimal"/>
      <w:lvlText w:val="%1."/>
      <w:lvlJc w:val="left"/>
      <w:pPr>
        <w:ind w:left="0" w:firstLine="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multilevel"/>
    <w:tmpl w:val="0000000B"/>
    <w:lvl w:ilvl="0">
      <w:start w:val="1"/>
      <w:numFmt w:val="decimal"/>
      <w:lvlText w:val="4.%1."/>
      <w:lvlJc w:val="left"/>
      <w:pPr>
        <w:ind w:left="720" w:hanging="360"/>
      </w:pPr>
    </w:lvl>
    <w:lvl w:ilvl="1">
      <w:start w:val="1"/>
      <w:numFmt w:val="decimal"/>
      <w:lvlText w:val="4.%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2"/>
      <w:numFmt w:val="decimal"/>
      <w:lvlText w:val="4.1.%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hybridMultilevel"/>
    <w:tmpl w:val="0000000D"/>
    <w:lvl w:ilvl="0">
      <w:start w:val="1"/>
      <w:numFmt w:val="bullet"/>
      <w:lvlText w:val="-"/>
      <w:lvlJc w:val="left"/>
      <w:pPr>
        <w:ind w:left="0" w:firstLine="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multilevel"/>
    <w:tmpl w:val="0000000E"/>
    <w:lvl w:ilvl="0">
      <w:start w:val="2"/>
      <w:numFmt w:val="decimal"/>
      <w:lvlText w:val="4.%1."/>
      <w:lvlJc w:val="left"/>
      <w:pPr>
        <w:ind w:left="720" w:hanging="360"/>
      </w:pPr>
    </w:lvl>
    <w:lvl w:ilvl="1">
      <w:start w:val="1"/>
      <w:numFmt w:val="decimal"/>
      <w:lvlText w:val="4.%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3"/>
      <w:numFmt w:val="decimal"/>
      <w:lvlText w:val="4.2.%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3"/>
      <w:numFmt w:val="decimal"/>
      <w:lvlText w:val="4.%1."/>
      <w:lvlJc w:val="left"/>
      <w:pPr>
        <w:ind w:left="720" w:hanging="360"/>
      </w:pPr>
    </w:lvl>
    <w:lvl w:ilvl="1">
      <w:start w:val="1"/>
      <w:numFmt w:val="decimal"/>
      <w:lvlText w:val="4.%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4"/>
      <w:numFmt w:val="decimal"/>
      <w:lvlText w:val="4.%1."/>
      <w:lvlJc w:val="left"/>
      <w:pPr>
        <w:ind w:left="720" w:hanging="360"/>
      </w:pPr>
    </w:lvl>
    <w:lvl w:ilvl="1">
      <w:start w:val="1"/>
      <w:numFmt w:val="decimal"/>
      <w:lvlText w:val="4.%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hybridMultilevel"/>
    <w:tmpl w:val="00000012"/>
    <w:lvl w:ilvl="0">
      <w:start w:val="1"/>
      <w:numFmt w:val="bullet"/>
      <w:lvlText w:val="-"/>
      <w:lvlJc w:val="left"/>
      <w:pPr>
        <w:ind w:left="0" w:firstLine="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3"/>
    <w:multiLevelType w:val="multilevel"/>
    <w:tmpl w:val="00000013"/>
    <w:lvl w:ilvl="0">
      <w:start w:val="2"/>
      <w:numFmt w:val="decimal"/>
      <w:lvlText w:val="4.4.%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3"/>
      <w:numFmt w:val="decimal"/>
      <w:lvlText w:val="4.4.%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6"/>
      <w:numFmt w:val="decimal"/>
      <w:lvlText w:val="4.4.%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8"/>
      <w:numFmt w:val="decimal"/>
      <w:lvlText w:val="4.4.%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5"/>
      <w:numFmt w:val="decimal"/>
      <w:lvlText w:val="4.%1."/>
      <w:lvlJc w:val="left"/>
      <w:pPr>
        <w:ind w:left="720" w:hanging="360"/>
      </w:pPr>
    </w:lvl>
    <w:lvl w:ilvl="1">
      <w:start w:val="1"/>
      <w:numFmt w:val="decimal"/>
      <w:lvlText w:val="4.%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7"/>
      <w:numFmt w:val="decimal"/>
      <w:lvlText w:val="4.%1."/>
      <w:lvlJc w:val="left"/>
      <w:pPr>
        <w:ind w:left="720" w:hanging="360"/>
      </w:pPr>
    </w:lvl>
    <w:lvl w:ilvl="1">
      <w:start w:val="1"/>
      <w:numFmt w:val="decimal"/>
      <w:lvlText w:val="4.%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3"/>
      <w:numFmt w:val="decimal"/>
      <w:lvlText w:val="4.8.%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9"/>
      <w:numFmt w:val="decimal"/>
      <w:lvlText w:val="4.%1"/>
      <w:lvlJc w:val="left"/>
      <w:pPr>
        <w:ind w:left="720" w:hanging="360"/>
      </w:pPr>
    </w:lvl>
    <w:lvl w:ilvl="1">
      <w:start w:val="1"/>
      <w:numFmt w:val="decimal"/>
      <w:lvlText w:val="4.%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hybridMultilevel"/>
    <w:tmpl w:val="0000001B"/>
    <w:lvl w:ilvl="0">
      <w:start w:val="4"/>
      <w:numFmt w:val="decimal"/>
      <w:lvlText w:val=""/>
      <w:lvlJc w:val="left"/>
      <w:pPr>
        <w:tabs>
          <w:tab w:val="num" w:pos="720"/>
        </w:tabs>
        <w:ind w:left="720" w:hanging="360"/>
      </w:pPr>
      <w:rPr>
        <w:rFonts w:ascii="Symbol" w:hAnsi="Symbol"/>
      </w:rPr>
    </w:lvl>
    <w:lvl w:ilvl="1">
      <w:start w:val="9"/>
      <w:numFmt w:val="decimal"/>
      <w:lvlText w:val="%1.%2."/>
      <w:lvlJc w:val="left"/>
      <w:pPr>
        <w:ind w:left="0" w:firstLine="0"/>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7">
    <w:nsid w:val="0000001C"/>
    <w:multiLevelType w:val="multilevel"/>
    <w:tmpl w:val="0000001C"/>
    <w:lvl w:ilvl="0">
      <w:start w:val="10"/>
      <w:numFmt w:val="decimal"/>
      <w:lvlText w:val="4.%1."/>
      <w:lvlJc w:val="left"/>
      <w:pPr>
        <w:ind w:left="720" w:hanging="360"/>
      </w:pPr>
    </w:lvl>
    <w:lvl w:ilvl="1">
      <w:start w:val="1"/>
      <w:numFmt w:val="decimal"/>
      <w:lvlText w:val="4.%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hybridMultilevel"/>
    <w:tmpl w:val="0000001D"/>
    <w:lvl w:ilvl="0">
      <w:start w:val="1"/>
      <w:numFmt w:val="bullet"/>
      <w:lvlText w:val="-"/>
      <w:lvlJc w:val="left"/>
      <w:pPr>
        <w:ind w:left="0" w:firstLine="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0000001E"/>
    <w:multiLevelType w:val="multilevel"/>
    <w:tmpl w:val="0000001E"/>
    <w:lvl w:ilvl="0">
      <w:start w:val="11"/>
      <w:numFmt w:val="decimal"/>
      <w:lvlText w:val="4.%1."/>
      <w:lvlJc w:val="left"/>
      <w:pPr>
        <w:ind w:left="720" w:hanging="360"/>
      </w:pPr>
    </w:lvl>
    <w:lvl w:ilvl="1">
      <w:start w:val="1"/>
      <w:numFmt w:val="decimal"/>
      <w:lvlText w:val="4.%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2"/>
      <w:numFmt w:val="decimal"/>
      <w:lvlText w:val="4.%1."/>
      <w:lvlJc w:val="left"/>
      <w:pPr>
        <w:ind w:left="720" w:hanging="360"/>
      </w:pPr>
    </w:lvl>
    <w:lvl w:ilvl="1">
      <w:start w:val="1"/>
      <w:numFmt w:val="decimal"/>
      <w:lvlText w:val="4.%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hybridMultilevel"/>
    <w:tmpl w:val="00000020"/>
    <w:lvl w:ilvl="0">
      <w:start w:val="1"/>
      <w:numFmt w:val="bullet"/>
      <w:lvlText w:val="-"/>
      <w:lvlJc w:val="left"/>
      <w:pPr>
        <w:ind w:left="0" w:firstLine="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00000021"/>
    <w:multiLevelType w:val="multilevel"/>
    <w:tmpl w:val="00000021"/>
    <w:lvl w:ilvl="0">
      <w:start w:val="3"/>
      <w:numFmt w:val="decimal"/>
      <w:lvlText w:val="4.12.%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3"/>
      <w:numFmt w:val="decimal"/>
      <w:lvlText w:val="4.%1."/>
      <w:lvlJc w:val="left"/>
      <w:pPr>
        <w:ind w:left="720" w:hanging="360"/>
      </w:pPr>
    </w:lvl>
    <w:lvl w:ilvl="1">
      <w:start w:val="1"/>
      <w:numFmt w:val="decimal"/>
      <w:lvlText w:val="4.%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hybridMultilevel"/>
    <w:tmpl w:val="00000023"/>
    <w:lvl w:ilvl="0">
      <w:start w:val="5"/>
      <w:numFmt w:val="decimal"/>
      <w:lvlText w:val="%1."/>
      <w:lvlJc w:val="left"/>
      <w:pPr>
        <w:ind w:left="0" w:firstLine="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00000024"/>
    <w:multiLevelType w:val="hybridMultilevel"/>
    <w:tmpl w:val="00000024"/>
    <w:lvl w:ilvl="0">
      <w:start w:val="5"/>
      <w:numFmt w:val="decimal"/>
      <w:lvlText w:val="%1."/>
      <w:lvlJc w:val="left"/>
      <w:pPr>
        <w:ind w:left="0" w:firstLine="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00000025"/>
    <w:multiLevelType w:val="multilevel"/>
    <w:tmpl w:val="00000025"/>
    <w:lvl w:ilvl="0">
      <w:start w:val="1"/>
      <w:numFmt w:val="decimal"/>
      <w:lvlText w:val="5.%1."/>
      <w:lvlJc w:val="left"/>
      <w:pPr>
        <w:ind w:left="720" w:hanging="360"/>
      </w:pPr>
    </w:lvl>
    <w:lvl w:ilvl="1">
      <w:start w:val="1"/>
      <w:numFmt w:val="decimal"/>
      <w:lvlText w:val="5.%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2"/>
      <w:numFmt w:val="decimal"/>
      <w:lvlText w:val="5.1.%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hybridMultilevel"/>
    <w:tmpl w:val="00000027"/>
    <w:lvl w:ilvl="0">
      <w:start w:val="1"/>
      <w:numFmt w:val="bullet"/>
      <w:lvlText w:val="-"/>
      <w:lvlJc w:val="left"/>
      <w:pPr>
        <w:ind w:left="0" w:firstLine="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00000028"/>
    <w:multiLevelType w:val="multilevel"/>
    <w:tmpl w:val="00000028"/>
    <w:lvl w:ilvl="0">
      <w:start w:val="2"/>
      <w:numFmt w:val="decimal"/>
      <w:lvlText w:val="5.%1."/>
      <w:lvlJc w:val="left"/>
      <w:pPr>
        <w:ind w:left="720" w:hanging="360"/>
      </w:pPr>
    </w:lvl>
    <w:lvl w:ilvl="1">
      <w:start w:val="1"/>
      <w:numFmt w:val="decimal"/>
      <w:lvlText w:val="5.%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3"/>
      <w:numFmt w:val="decimal"/>
      <w:lvlText w:val="5.%1."/>
      <w:lvlJc w:val="left"/>
      <w:pPr>
        <w:ind w:left="720" w:hanging="360"/>
      </w:pPr>
    </w:lvl>
    <w:lvl w:ilvl="1">
      <w:start w:val="1"/>
      <w:numFmt w:val="decimal"/>
      <w:lvlText w:val="5.%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hybridMultilevel"/>
    <w:tmpl w:val="0000002A"/>
    <w:lvl w:ilvl="0">
      <w:start w:val="1"/>
      <w:numFmt w:val="bullet"/>
      <w:lvlText w:val="-"/>
      <w:lvlJc w:val="left"/>
      <w:pPr>
        <w:ind w:left="0" w:firstLine="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0000002B"/>
    <w:multiLevelType w:val="multilevel"/>
    <w:tmpl w:val="0000002B"/>
    <w:lvl w:ilvl="0">
      <w:start w:val="2"/>
      <w:numFmt w:val="decimal"/>
      <w:lvlText w:val="5.3.%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3"/>
      <w:numFmt w:val="decimal"/>
      <w:lvlText w:val="5.3.%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6"/>
      <w:numFmt w:val="decimal"/>
      <w:lvlText w:val="5.3.%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4"/>
      <w:numFmt w:val="decimal"/>
      <w:lvlText w:val="5.%1."/>
      <w:lvlJc w:val="left"/>
      <w:pPr>
        <w:ind w:left="720" w:hanging="360"/>
      </w:pPr>
    </w:lvl>
    <w:lvl w:ilvl="1">
      <w:start w:val="1"/>
      <w:numFmt w:val="decimal"/>
      <w:lvlText w:val="5.%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6"/>
      <w:numFmt w:val="decimal"/>
      <w:lvlText w:val="5.%1."/>
      <w:lvlJc w:val="left"/>
      <w:pPr>
        <w:ind w:left="720" w:hanging="360"/>
      </w:pPr>
    </w:lvl>
    <w:lvl w:ilvl="1">
      <w:start w:val="1"/>
      <w:numFmt w:val="decimal"/>
      <w:lvlText w:val="5.%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7"/>
      <w:numFmt w:val="decimal"/>
      <w:lvlText w:val="5.%1."/>
      <w:lvlJc w:val="left"/>
      <w:pPr>
        <w:ind w:left="720" w:hanging="360"/>
      </w:pPr>
    </w:lvl>
    <w:lvl w:ilvl="1">
      <w:start w:val="1"/>
      <w:numFmt w:val="decimal"/>
      <w:lvlText w:val="5.%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hybridMultilevel"/>
    <w:tmpl w:val="00000031"/>
    <w:lvl w:ilvl="0">
      <w:start w:val="1"/>
      <w:numFmt w:val="bullet"/>
      <w:lvlText w:val="-"/>
      <w:lvlJc w:val="left"/>
      <w:pPr>
        <w:ind w:left="0" w:firstLine="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9">
    <w:nsid w:val="00000032"/>
    <w:multiLevelType w:val="multilevel"/>
    <w:tmpl w:val="00000032"/>
    <w:lvl w:ilvl="0">
      <w:start w:val="2"/>
      <w:numFmt w:val="decimal"/>
      <w:lvlText w:val="5.8.%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9"/>
      <w:numFmt w:val="decimal"/>
      <w:lvlText w:val="5.%1."/>
      <w:lvlJc w:val="left"/>
      <w:pPr>
        <w:ind w:left="720" w:hanging="360"/>
      </w:pPr>
    </w:lvl>
    <w:lvl w:ilvl="1">
      <w:start w:val="1"/>
      <w:numFmt w:val="decimal"/>
      <w:lvlText w:val="5.%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hybridMultilevel"/>
    <w:tmpl w:val="00000034"/>
    <w:lvl w:ilvl="0">
      <w:start w:val="1"/>
      <w:numFmt w:val="bullet"/>
      <w:lvlText w:val="-"/>
      <w:lvlJc w:val="left"/>
      <w:pPr>
        <w:ind w:left="0" w:firstLine="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2">
    <w:nsid w:val="00000035"/>
    <w:multiLevelType w:val="multilevel"/>
    <w:tmpl w:val="00000035"/>
    <w:lvl w:ilvl="0">
      <w:start w:val="10"/>
      <w:numFmt w:val="decimal"/>
      <w:lvlText w:val="5.%1."/>
      <w:lvlJc w:val="left"/>
      <w:pPr>
        <w:ind w:left="720" w:hanging="360"/>
      </w:pPr>
    </w:lvl>
    <w:lvl w:ilvl="1">
      <w:start w:val="1"/>
      <w:numFmt w:val="decimal"/>
      <w:lvlText w:val="5.%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hybridMultilevel"/>
    <w:tmpl w:val="00000036"/>
    <w:lvl w:ilvl="0">
      <w:start w:val="6"/>
      <w:numFmt w:val="decimal"/>
      <w:lvlText w:val="%1."/>
      <w:lvlJc w:val="left"/>
      <w:pPr>
        <w:ind w:left="0" w:firstLine="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4">
    <w:nsid w:val="00000037"/>
    <w:multiLevelType w:val="hybridMultilevel"/>
    <w:tmpl w:val="00000037"/>
    <w:lvl w:ilvl="0">
      <w:start w:val="6"/>
      <w:numFmt w:val="decimal"/>
      <w:lvlText w:val="%1."/>
      <w:lvlJc w:val="left"/>
      <w:pPr>
        <w:ind w:left="0" w:firstLine="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5">
    <w:nsid w:val="00000038"/>
    <w:multiLevelType w:val="multilevel"/>
    <w:tmpl w:val="00000038"/>
    <w:lvl w:ilvl="0">
      <w:start w:val="1"/>
      <w:numFmt w:val="decimal"/>
      <w:lvlText w:val="6.%1."/>
      <w:lvlJc w:val="left"/>
      <w:pPr>
        <w:ind w:left="720" w:hanging="360"/>
      </w:pPr>
    </w:lvl>
    <w:lvl w:ilvl="1">
      <w:start w:val="1"/>
      <w:numFmt w:val="decimal"/>
      <w:lvlText w:val="6.%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2"/>
      <w:numFmt w:val="decimal"/>
      <w:lvlText w:val="6.2.%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3"/>
      <w:numFmt w:val="decimal"/>
      <w:lvlText w:val="6.%1."/>
      <w:lvlJc w:val="left"/>
      <w:pPr>
        <w:ind w:left="720" w:hanging="360"/>
      </w:pPr>
    </w:lvl>
    <w:lvl w:ilvl="1">
      <w:start w:val="1"/>
      <w:numFmt w:val="decimal"/>
      <w:lvlText w:val="6.%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hybridMultilevel"/>
    <w:tmpl w:val="0000003B"/>
    <w:lvl w:ilvl="0">
      <w:start w:val="7"/>
      <w:numFmt w:val="decimal"/>
      <w:lvlText w:val="%1."/>
      <w:lvlJc w:val="left"/>
      <w:pPr>
        <w:ind w:left="0" w:firstLine="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9">
    <w:nsid w:val="0000003C"/>
    <w:multiLevelType w:val="hybridMultilevel"/>
    <w:tmpl w:val="0000003C"/>
    <w:lvl w:ilvl="0">
      <w:start w:val="7"/>
      <w:numFmt w:val="decimal"/>
      <w:lvlText w:val="%1."/>
      <w:lvlJc w:val="left"/>
      <w:pPr>
        <w:ind w:left="0" w:firstLine="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0">
    <w:nsid w:val="0000003D"/>
    <w:multiLevelType w:val="multilevel"/>
    <w:tmpl w:val="0000003D"/>
    <w:lvl w:ilvl="0">
      <w:start w:val="1"/>
      <w:numFmt w:val="decimal"/>
      <w:lvlText w:val="7.%1."/>
      <w:lvlJc w:val="left"/>
      <w:pPr>
        <w:ind w:left="720" w:hanging="360"/>
      </w:pPr>
    </w:lvl>
    <w:lvl w:ilvl="1">
      <w:start w:val="1"/>
      <w:numFmt w:val="decimal"/>
      <w:lvlText w:val="7.%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2"/>
      <w:numFmt w:val="decimal"/>
      <w:lvlText w:val="7.%1."/>
      <w:lvlJc w:val="left"/>
      <w:pPr>
        <w:ind w:left="720" w:hanging="360"/>
      </w:pPr>
    </w:lvl>
    <w:lvl w:ilvl="1">
      <w:start w:val="2"/>
      <w:numFmt w:val="decimal"/>
      <w:lvlText w:val="7.%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3"/>
      <w:numFmt w:val="decimal"/>
      <w:lvlText w:val="%1."/>
      <w:lvlJc w:val="left"/>
      <w:pPr>
        <w:tabs>
          <w:tab w:val="num" w:pos="720"/>
        </w:tabs>
        <w:ind w:left="720" w:hanging="360"/>
      </w:pPr>
    </w:lvl>
    <w:lvl w:ilvl="1">
      <w:start w:val="1"/>
      <w:numFmt w:val="decimal"/>
      <w:lvlText w:val="7.%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hybridMultilevel"/>
    <w:tmpl w:val="00000040"/>
    <w:lvl w:ilvl="0">
      <w:start w:val="8"/>
      <w:numFmt w:val="decimal"/>
      <w:lvlText w:val="%1."/>
      <w:lvlJc w:val="left"/>
      <w:pPr>
        <w:ind w:left="0" w:firstLine="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4">
    <w:nsid w:val="00000041"/>
    <w:multiLevelType w:val="hybridMultilevel"/>
    <w:tmpl w:val="00000041"/>
    <w:lvl w:ilvl="0">
      <w:start w:val="8"/>
      <w:numFmt w:val="decimal"/>
      <w:lvlText w:val="%1."/>
      <w:lvlJc w:val="left"/>
      <w:pPr>
        <w:ind w:left="0" w:firstLine="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5">
    <w:nsid w:val="00000042"/>
    <w:multiLevelType w:val="multilevel"/>
    <w:tmpl w:val="00000042"/>
    <w:lvl w:ilvl="0">
      <w:start w:val="1"/>
      <w:numFmt w:val="decimal"/>
      <w:lvlText w:val="8.%1."/>
      <w:lvlJc w:val="left"/>
      <w:pPr>
        <w:ind w:left="720" w:hanging="360"/>
      </w:pPr>
    </w:lvl>
    <w:lvl w:ilvl="1">
      <w:start w:val="1"/>
      <w:numFmt w:val="decimal"/>
      <w:lvlText w:val="8.%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2"/>
      <w:numFmt w:val="decimal"/>
      <w:lvlText w:val="8.%1."/>
      <w:lvlJc w:val="left"/>
      <w:pPr>
        <w:ind w:left="720" w:hanging="360"/>
      </w:pPr>
    </w:lvl>
    <w:lvl w:ilvl="1">
      <w:start w:val="1"/>
      <w:numFmt w:val="decimal"/>
      <w:lvlText w:val="8.%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9"/>
      <w:numFmt w:val="decimal"/>
      <w:lvlText w:val="8.2.%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3"/>
      <w:numFmt w:val="decimal"/>
      <w:lvlText w:val="8.%1."/>
      <w:lvlJc w:val="left"/>
      <w:pPr>
        <w:ind w:left="720" w:hanging="360"/>
      </w:pPr>
    </w:lvl>
    <w:lvl w:ilvl="1">
      <w:start w:val="1"/>
      <w:numFmt w:val="decimal"/>
      <w:lvlText w:val="8.%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4"/>
      <w:numFmt w:val="decimal"/>
      <w:lvlText w:val="8.3.%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7"/>
      <w:numFmt w:val="decimal"/>
      <w:lvlText w:val="8.3.%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4"/>
      <w:numFmt w:val="decimal"/>
      <w:lvlText w:val="8.%1."/>
      <w:lvlJc w:val="left"/>
      <w:pPr>
        <w:ind w:left="720" w:hanging="360"/>
      </w:pPr>
    </w:lvl>
    <w:lvl w:ilvl="1">
      <w:start w:val="1"/>
      <w:numFmt w:val="decimal"/>
      <w:lvlText w:val="8.%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2"/>
      <w:numFmt w:val="decimal"/>
      <w:lvlText w:val="8.4.%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hybridMultilevel"/>
    <w:tmpl w:val="0000004A"/>
    <w:lvl w:ilvl="0">
      <w:start w:val="1"/>
      <w:numFmt w:val="bullet"/>
      <w:lvlText w:val="-"/>
      <w:lvlJc w:val="left"/>
      <w:pPr>
        <w:ind w:left="0" w:firstLine="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4">
    <w:nsid w:val="0000004B"/>
    <w:multiLevelType w:val="multilevel"/>
    <w:tmpl w:val="0000004B"/>
    <w:lvl w:ilvl="0">
      <w:start w:val="5"/>
      <w:numFmt w:val="decimal"/>
      <w:lvlText w:val="8.%1."/>
      <w:lvlJc w:val="left"/>
      <w:pPr>
        <w:ind w:left="720" w:hanging="360"/>
      </w:pPr>
    </w:lvl>
    <w:lvl w:ilvl="1">
      <w:start w:val="1"/>
      <w:numFmt w:val="decimal"/>
      <w:lvlText w:val="8.%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5"/>
      <w:numFmt w:val="decimal"/>
      <w:lvlText w:val="8.5.%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6"/>
      <w:numFmt w:val="decimal"/>
      <w:lvlText w:val="8.%1."/>
      <w:lvlJc w:val="left"/>
      <w:pPr>
        <w:ind w:left="720" w:hanging="360"/>
      </w:pPr>
    </w:lvl>
    <w:lvl w:ilvl="1">
      <w:start w:val="1"/>
      <w:numFmt w:val="decimal"/>
      <w:lvlText w:val="8.%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hybridMultilevel"/>
    <w:tmpl w:val="0000004E"/>
    <w:lvl w:ilvl="0">
      <w:start w:val="1"/>
      <w:numFmt w:val="bullet"/>
      <w:lvlText w:val="-"/>
      <w:lvlJc w:val="left"/>
      <w:pPr>
        <w:ind w:left="0" w:firstLine="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8">
    <w:nsid w:val="0000004F"/>
    <w:multiLevelType w:val="multilevel"/>
    <w:tmpl w:val="0000004F"/>
    <w:lvl w:ilvl="0">
      <w:start w:val="3"/>
      <w:numFmt w:val="decimal"/>
      <w:lvlText w:val="8.7.%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4"/>
      <w:numFmt w:val="decimal"/>
      <w:lvlText w:val="8.7.%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8"/>
      <w:numFmt w:val="decimal"/>
      <w:lvlText w:val="8.7.%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hybridMultilevel"/>
    <w:tmpl w:val="00000052"/>
    <w:lvl w:ilvl="0">
      <w:start w:val="1"/>
      <w:numFmt w:val="bullet"/>
      <w:lvlText w:val="-"/>
      <w:lvlJc w:val="left"/>
      <w:pPr>
        <w:ind w:left="0" w:firstLine="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2">
    <w:nsid w:val="00000053"/>
    <w:multiLevelType w:val="multilevel"/>
    <w:tmpl w:val="00000053"/>
    <w:lvl w:ilvl="0">
      <w:start w:val="8"/>
      <w:numFmt w:val="decimal"/>
      <w:lvlText w:val="8.%1."/>
      <w:lvlJc w:val="left"/>
      <w:pPr>
        <w:ind w:left="720" w:hanging="360"/>
      </w:pPr>
    </w:lvl>
    <w:lvl w:ilvl="1">
      <w:start w:val="1"/>
      <w:numFmt w:val="decimal"/>
      <w:lvlText w:val="8.%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hybridMultilevel"/>
    <w:tmpl w:val="00000054"/>
    <w:lvl w:ilvl="0">
      <w:start w:val="1"/>
      <w:numFmt w:val="bullet"/>
      <w:lvlText w:val="-"/>
      <w:lvlJc w:val="left"/>
      <w:pPr>
        <w:ind w:left="0" w:firstLine="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4">
    <w:nsid w:val="00000055"/>
    <w:multiLevelType w:val="multilevel"/>
    <w:tmpl w:val="00000055"/>
    <w:lvl w:ilvl="0">
      <w:start w:val="3"/>
      <w:numFmt w:val="decimal"/>
      <w:lvlText w:val="8.8.%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hybridMultilevel"/>
    <w:tmpl w:val="00000056"/>
    <w:lvl w:ilvl="0">
      <w:start w:val="1"/>
      <w:numFmt w:val="bullet"/>
      <w:lvlText w:val="-"/>
      <w:lvlJc w:val="left"/>
      <w:pPr>
        <w:ind w:left="0" w:firstLine="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6">
    <w:nsid w:val="00000057"/>
    <w:multiLevelType w:val="multilevel"/>
    <w:tmpl w:val="00000057"/>
    <w:lvl w:ilvl="0">
      <w:start w:val="5"/>
      <w:numFmt w:val="decimal"/>
      <w:lvlText w:val="8.8.%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7"/>
      <w:numFmt w:val="decimal"/>
      <w:lvlText w:val="8.8.%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8"/>
      <w:numFmt w:val="decimal"/>
      <w:lvlText w:val="8.8.%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1"/>
      <w:numFmt w:val="decimal"/>
      <w:lvlText w:val="8.8.%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hybridMultilevel"/>
    <w:tmpl w:val="0000005B"/>
    <w:lvl w:ilvl="0">
      <w:start w:val="1"/>
      <w:numFmt w:val="bullet"/>
      <w:lvlText w:val="-"/>
      <w:lvlJc w:val="left"/>
      <w:pPr>
        <w:ind w:left="0" w:firstLine="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1">
    <w:nsid w:val="0000005C"/>
    <w:multiLevelType w:val="multilevel"/>
    <w:tmpl w:val="0000005C"/>
    <w:lvl w:ilvl="0">
      <w:start w:val="9"/>
      <w:numFmt w:val="decimal"/>
      <w:lvlText w:val="8.%1."/>
      <w:lvlJc w:val="left"/>
      <w:pPr>
        <w:ind w:left="720" w:hanging="360"/>
      </w:pPr>
    </w:lvl>
    <w:lvl w:ilvl="1">
      <w:start w:val="1"/>
      <w:numFmt w:val="decimal"/>
      <w:lvlText w:val="8.%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hybridMultilevel"/>
    <w:tmpl w:val="0000005D"/>
    <w:lvl w:ilvl="0">
      <w:start w:val="1"/>
      <w:numFmt w:val="bullet"/>
      <w:lvlText w:val="-"/>
      <w:lvlJc w:val="left"/>
      <w:pPr>
        <w:ind w:left="0" w:firstLine="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3">
    <w:nsid w:val="0000005E"/>
    <w:multiLevelType w:val="multilevel"/>
    <w:tmpl w:val="0000005E"/>
    <w:lvl w:ilvl="0">
      <w:start w:val="2"/>
      <w:numFmt w:val="decimal"/>
      <w:lvlText w:val="8.9.%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hybridMultilevel"/>
    <w:tmpl w:val="0000005F"/>
    <w:lvl w:ilvl="0">
      <w:start w:val="1"/>
      <w:numFmt w:val="bullet"/>
      <w:lvlText w:val="-"/>
      <w:lvlJc w:val="left"/>
      <w:pPr>
        <w:ind w:left="0" w:firstLine="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5">
    <w:nsid w:val="00000060"/>
    <w:multiLevelType w:val="multilevel"/>
    <w:tmpl w:val="00000060"/>
    <w:lvl w:ilvl="0">
      <w:start w:val="3"/>
      <w:numFmt w:val="decimal"/>
      <w:lvlText w:val="8.9.%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0"/>
      <w:numFmt w:val="decimal"/>
      <w:lvlText w:val="8.%1."/>
      <w:lvlJc w:val="left"/>
      <w:pPr>
        <w:ind w:left="720" w:hanging="360"/>
      </w:pPr>
    </w:lvl>
    <w:lvl w:ilvl="1">
      <w:start w:val="1"/>
      <w:numFmt w:val="decimal"/>
      <w:lvlText w:val="8.%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2"/>
      <w:numFmt w:val="decimal"/>
      <w:lvlText w:val="8.10.%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hybridMultilevel"/>
    <w:tmpl w:val="00000063"/>
    <w:lvl w:ilvl="0">
      <w:start w:val="1"/>
      <w:numFmt w:val="bullet"/>
      <w:lvlText w:val="-"/>
      <w:lvlJc w:val="left"/>
      <w:pPr>
        <w:ind w:left="0" w:firstLine="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9">
    <w:nsid w:val="00000064"/>
    <w:multiLevelType w:val="multilevel"/>
    <w:tmpl w:val="00000064"/>
    <w:lvl w:ilvl="0">
      <w:start w:val="3"/>
      <w:numFmt w:val="decimal"/>
      <w:lvlText w:val="8.10.%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hybridMultilevel"/>
    <w:tmpl w:val="00000065"/>
    <w:lvl w:ilvl="0">
      <w:start w:val="1"/>
      <w:numFmt w:val="bullet"/>
      <w:lvlText w:val="-"/>
      <w:lvlJc w:val="left"/>
      <w:pPr>
        <w:ind w:left="0" w:firstLine="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1">
    <w:nsid w:val="00000066"/>
    <w:multiLevelType w:val="multilevel"/>
    <w:tmpl w:val="00000066"/>
    <w:lvl w:ilvl="0">
      <w:start w:val="4"/>
      <w:numFmt w:val="decimal"/>
      <w:lvlText w:val="8.10.%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hybridMultilevel"/>
    <w:tmpl w:val="00000067"/>
    <w:lvl w:ilvl="0">
      <w:start w:val="1"/>
      <w:numFmt w:val="bullet"/>
      <w:lvlText w:val="-"/>
      <w:lvlJc w:val="left"/>
      <w:pPr>
        <w:ind w:left="0" w:firstLine="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3">
    <w:nsid w:val="00000068"/>
    <w:multiLevelType w:val="multilevel"/>
    <w:tmpl w:val="00000068"/>
    <w:lvl w:ilvl="0">
      <w:start w:val="5"/>
      <w:numFmt w:val="decimal"/>
      <w:lvlText w:val="8.10.%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1"/>
      <w:numFmt w:val="decimal"/>
      <w:lvlText w:val="8.%1."/>
      <w:lvlJc w:val="left"/>
      <w:pPr>
        <w:ind w:left="720" w:hanging="360"/>
      </w:pPr>
    </w:lvl>
    <w:lvl w:ilvl="1">
      <w:start w:val="1"/>
      <w:numFmt w:val="decimal"/>
      <w:lvlText w:val="8.%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hybridMultilevel"/>
    <w:tmpl w:val="0000006A"/>
    <w:lvl w:ilvl="0">
      <w:start w:val="1"/>
      <w:numFmt w:val="bullet"/>
      <w:lvlText w:val="-"/>
      <w:lvlJc w:val="left"/>
      <w:pPr>
        <w:ind w:left="0" w:firstLine="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6">
    <w:nsid w:val="0000006B"/>
    <w:multiLevelType w:val="multilevel"/>
    <w:tmpl w:val="0000006B"/>
    <w:lvl w:ilvl="0">
      <w:start w:val="3"/>
      <w:numFmt w:val="decimal"/>
      <w:lvlText w:val="8.11.%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4"/>
      <w:numFmt w:val="decimal"/>
      <w:lvlText w:val="8.11.%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hybridMultilevel"/>
    <w:tmpl w:val="0000006D"/>
    <w:lvl w:ilvl="0">
      <w:start w:val="1"/>
      <w:numFmt w:val="bullet"/>
      <w:lvlText w:val="-"/>
      <w:lvlJc w:val="left"/>
      <w:pPr>
        <w:ind w:left="0" w:firstLine="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9">
    <w:nsid w:val="0000006E"/>
    <w:multiLevelType w:val="multilevel"/>
    <w:tmpl w:val="0000006E"/>
    <w:lvl w:ilvl="0">
      <w:start w:val="6"/>
      <w:numFmt w:val="decimal"/>
      <w:lvlText w:val="8.11.%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9"/>
      <w:numFmt w:val="decimal"/>
      <w:lvlText w:val="8.11.%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2"/>
      <w:numFmt w:val="decimal"/>
      <w:lvlText w:val="8.%1."/>
      <w:lvlJc w:val="left"/>
      <w:pPr>
        <w:ind w:left="720" w:hanging="360"/>
      </w:pPr>
    </w:lvl>
    <w:lvl w:ilvl="1">
      <w:start w:val="1"/>
      <w:numFmt w:val="decimal"/>
      <w:lvlText w:val="8.%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hybridMultilevel"/>
    <w:tmpl w:val="00000071"/>
    <w:lvl w:ilvl="0">
      <w:start w:val="1"/>
      <w:numFmt w:val="bullet"/>
      <w:lvlText w:val="-"/>
      <w:lvlJc w:val="left"/>
      <w:pPr>
        <w:ind w:left="0" w:firstLine="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3">
    <w:nsid w:val="00000072"/>
    <w:multiLevelType w:val="multilevel"/>
    <w:tmpl w:val="00000072"/>
    <w:lvl w:ilvl="0">
      <w:start w:val="2"/>
      <w:numFmt w:val="decimal"/>
      <w:lvlText w:val="8.12.%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3"/>
      <w:numFmt w:val="decimal"/>
      <w:lvlText w:val="8.%1."/>
      <w:lvlJc w:val="left"/>
      <w:pPr>
        <w:ind w:left="720" w:hanging="360"/>
      </w:pPr>
    </w:lvl>
    <w:lvl w:ilvl="1">
      <w:start w:val="1"/>
      <w:numFmt w:val="decimal"/>
      <w:lvlText w:val="8.%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hybridMultilevel"/>
    <w:tmpl w:val="00000074"/>
    <w:lvl w:ilvl="0">
      <w:start w:val="1"/>
      <w:numFmt w:val="bullet"/>
      <w:lvlText w:val="-"/>
      <w:lvlJc w:val="left"/>
      <w:pPr>
        <w:ind w:left="0" w:firstLine="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6">
    <w:nsid w:val="00000075"/>
    <w:multiLevelType w:val="multilevel"/>
    <w:tmpl w:val="00000075"/>
    <w:lvl w:ilvl="0">
      <w:start w:val="2"/>
      <w:numFmt w:val="decimal"/>
      <w:lvlText w:val="8.13.%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4"/>
      <w:numFmt w:val="decimal"/>
      <w:lvlText w:val="8.%1."/>
      <w:lvlJc w:val="left"/>
      <w:pPr>
        <w:ind w:left="720" w:hanging="360"/>
      </w:pPr>
    </w:lvl>
    <w:lvl w:ilvl="1">
      <w:start w:val="1"/>
      <w:numFmt w:val="decimal"/>
      <w:lvlText w:val="8.%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5"/>
      <w:numFmt w:val="decimal"/>
      <w:lvlText w:val="%1."/>
      <w:lvlJc w:val="left"/>
      <w:pPr>
        <w:tabs>
          <w:tab w:val="num" w:pos="720"/>
        </w:tabs>
        <w:ind w:left="720" w:hanging="360"/>
      </w:pPr>
    </w:lvl>
    <w:lvl w:ilvl="1">
      <w:start w:val="3"/>
      <w:numFmt w:val="decimal"/>
      <w:lvlText w:val="8.%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hybridMultilevel"/>
    <w:tmpl w:val="00000079"/>
    <w:lvl w:ilvl="0">
      <w:start w:val="9"/>
      <w:numFmt w:val="decimal"/>
      <w:lvlText w:val="%1."/>
      <w:lvlJc w:val="left"/>
      <w:pPr>
        <w:ind w:left="0" w:firstLine="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1">
    <w:nsid w:val="0000007A"/>
    <w:multiLevelType w:val="multilevel"/>
    <w:tmpl w:val="0000007A"/>
    <w:lvl w:ilvl="0">
      <w:start w:val="1"/>
      <w:numFmt w:val="decimal"/>
      <w:lvlText w:val="9.4.%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hybridMultilevel"/>
    <w:tmpl w:val="0000007B"/>
    <w:lvl w:ilvl="0">
      <w:start w:val="1"/>
      <w:numFmt w:val="bullet"/>
      <w:lvlText w:val="-"/>
      <w:lvlJc w:val="left"/>
      <w:pPr>
        <w:ind w:left="0" w:firstLine="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3">
    <w:nsid w:val="0000007C"/>
    <w:multiLevelType w:val="multilevel"/>
    <w:tmpl w:val="0000007C"/>
    <w:lvl w:ilvl="0">
      <w:start w:val="2"/>
      <w:numFmt w:val="decimal"/>
      <w:lvlText w:val="9.4.%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hybridMultilevel"/>
    <w:tmpl w:val="0000007D"/>
    <w:lvl w:ilvl="0">
      <w:start w:val="10"/>
      <w:numFmt w:val="decimal"/>
      <w:lvlText w:val="%1."/>
      <w:lvlJc w:val="left"/>
      <w:pPr>
        <w:ind w:left="0" w:firstLine="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sl="http://schemas.openxmlformats.org/schemaLibrary/2006/main" mc:Ignorable="w14 w15 w16se w16cid w16 w16cex w16sdtdh">
  <w:zoom w:percent="6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mc:Ignorable="w14 w15 w16se w16cid w16 w16cex w16sdtdh">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widowControl w:val="0"/>
    </w:pPr>
    <w:rPr>
      <w:rFonts w:ascii="Calibri" w:eastAsia="Calibri" w:hAnsi="Calibri" w:cs="Calibri"/>
      <w:sz w:val="22"/>
      <w:szCs w:val="22"/>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character" w:customStyle="1" w:styleId="PlaceholderText">
    <w:name w:val="Placeholder Text"/>
    <w:basedOn w:val="DefaultParagraphFont"/>
    <w:uiPriority w:val="99"/>
    <w:semiHidden/>
    <w:rPr>
      <w:color w:val="808080"/>
    </w:rPr>
  </w:style>
  <w:style w:type="character" w:styleId="CommentReference">
    <w:name w:val="annotation reference"/>
    <w:basedOn w:val="DefaultParagraphFont"/>
    <w:uiPriority w:val="99"/>
    <w:rsid w:val="000F3DF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mc:Ignorable="w14 w15 w16se w16cid w16 w16cex w16sdtdh"/>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microsoft.com/office/2016/09/relationships/commentsIds" Target="commentsIds.xml" /><Relationship Id="rId11" Type="http://schemas.microsoft.com/office/2018/08/relationships/commentsExtensible" Target="commentsExtensible.xml" /><Relationship Id="rId12" Type="http://schemas.openxmlformats.org/officeDocument/2006/relationships/comments" Target="comments.xml" /><Relationship Id="rId13" Type="http://schemas.openxmlformats.org/officeDocument/2006/relationships/image" Target="media/image4.png" /><Relationship Id="rId14" Type="http://schemas.openxmlformats.org/officeDocument/2006/relationships/image" Target="media/image5.png"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image" Target="media/image1.png" /><Relationship Id="rId40" Type="http://schemas.openxmlformats.org/officeDocument/2006/relationships/image" Target="media/image31.png" /><Relationship Id="rId41" Type="http://schemas.openxmlformats.org/officeDocument/2006/relationships/image" Target="media/image32.png" /><Relationship Id="rId42" Type="http://schemas.openxmlformats.org/officeDocument/2006/relationships/image" Target="media/image33.png" /><Relationship Id="rId43" Type="http://schemas.openxmlformats.org/officeDocument/2006/relationships/image" Target="media/image34.png" /><Relationship Id="rId44" Type="http://schemas.openxmlformats.org/officeDocument/2006/relationships/image" Target="media/image35.png" /><Relationship Id="rId45" Type="http://schemas.openxmlformats.org/officeDocument/2006/relationships/image" Target="media/image36.png" /><Relationship Id="rId46" Type="http://schemas.openxmlformats.org/officeDocument/2006/relationships/image" Target="media/image37.png" /><Relationship Id="rId47" Type="http://schemas.openxmlformats.org/officeDocument/2006/relationships/image" Target="media/image38.png" /><Relationship Id="rId48" Type="http://schemas.openxmlformats.org/officeDocument/2006/relationships/image" Target="media/image39.png" /><Relationship Id="rId49" Type="http://schemas.openxmlformats.org/officeDocument/2006/relationships/image" Target="media/image40.png" /><Relationship Id="rId5" Type="http://schemas.openxmlformats.org/officeDocument/2006/relationships/header" Target="header1.xml" /><Relationship Id="rId50" Type="http://schemas.openxmlformats.org/officeDocument/2006/relationships/image" Target="media/image41.png" /><Relationship Id="rId51" Type="http://schemas.openxmlformats.org/officeDocument/2006/relationships/image" Target="media/image42.png" /><Relationship Id="rId52" Type="http://schemas.openxmlformats.org/officeDocument/2006/relationships/image" Target="media/image43.png" /><Relationship Id="rId53" Type="http://schemas.openxmlformats.org/officeDocument/2006/relationships/image" Target="media/image44.png" /><Relationship Id="rId54" Type="http://schemas.openxmlformats.org/officeDocument/2006/relationships/image" Target="media/image45.png" /><Relationship Id="rId55" Type="http://schemas.openxmlformats.org/officeDocument/2006/relationships/image" Target="media/image46.png" /><Relationship Id="rId56" Type="http://schemas.openxmlformats.org/officeDocument/2006/relationships/image" Target="media/image47.png" /><Relationship Id="rId57" Type="http://schemas.openxmlformats.org/officeDocument/2006/relationships/image" Target="media/image48.png" /><Relationship Id="rId58" Type="http://schemas.openxmlformats.org/officeDocument/2006/relationships/image" Target="media/image49.png" /><Relationship Id="rId59" Type="http://schemas.openxmlformats.org/officeDocument/2006/relationships/image" Target="media/image50.png" /><Relationship Id="rId6" Type="http://schemas.openxmlformats.org/officeDocument/2006/relationships/footer" Target="footer1.xml" /><Relationship Id="rId60" Type="http://schemas.openxmlformats.org/officeDocument/2006/relationships/image" Target="media/image51.png" /><Relationship Id="rId61" Type="http://schemas.openxmlformats.org/officeDocument/2006/relationships/image" Target="media/image52.png" /><Relationship Id="rId62" Type="http://schemas.openxmlformats.org/officeDocument/2006/relationships/image" Target="media/image53.png" /><Relationship Id="rId63" Type="http://schemas.openxmlformats.org/officeDocument/2006/relationships/image" Target="media/image54.png" /><Relationship Id="rId64" Type="http://schemas.openxmlformats.org/officeDocument/2006/relationships/image" Target="media/image55.png" /><Relationship Id="rId65" Type="http://schemas.openxmlformats.org/officeDocument/2006/relationships/image" Target="media/image56.png" /><Relationship Id="rId66" Type="http://schemas.openxmlformats.org/officeDocument/2006/relationships/image" Target="media/image57.png" /><Relationship Id="rId67" Type="http://schemas.openxmlformats.org/officeDocument/2006/relationships/image" Target="media/image58.png" /><Relationship Id="rId68" Type="http://schemas.openxmlformats.org/officeDocument/2006/relationships/image" Target="media/image59.png" /><Relationship Id="rId69" Type="http://schemas.openxmlformats.org/officeDocument/2006/relationships/image" Target="media/image60.png" /><Relationship Id="rId7" Type="http://schemas.openxmlformats.org/officeDocument/2006/relationships/footer" Target="footer2.xml" /><Relationship Id="rId70" Type="http://schemas.openxmlformats.org/officeDocument/2006/relationships/image" Target="media/image61.png" /><Relationship Id="rId71" Type="http://schemas.openxmlformats.org/officeDocument/2006/relationships/image" Target="media/image62.png" /><Relationship Id="rId72" Type="http://schemas.openxmlformats.org/officeDocument/2006/relationships/footer" Target="footer3.xml" /><Relationship Id="rId73" Type="http://schemas.openxmlformats.org/officeDocument/2006/relationships/image" Target="media/image63.png" /><Relationship Id="rId74" Type="http://schemas.openxmlformats.org/officeDocument/2006/relationships/glossaryDocument" Target="glossary/document.xml" /><Relationship Id="rId75" Type="http://schemas.openxmlformats.org/officeDocument/2006/relationships/theme" Target="theme/theme1.xml" /><Relationship Id="rId76" Type="http://schemas.openxmlformats.org/officeDocument/2006/relationships/numbering" Target="numbering.xml" /><Relationship Id="rId77" Type="http://schemas.openxmlformats.org/officeDocument/2006/relationships/styles" Target="styles.xml" /><Relationship Id="rId8" Type="http://schemas.openxmlformats.org/officeDocument/2006/relationships/image" Target="media/image3.png" /><Relationship Id="rId9" Type="http://schemas.microsoft.com/office/2011/relationships/commentsExtended" Target="commentsExtended.xml" /></Relationships>
</file>

<file path=word/_rels/header1.xml.rels><?xml version="1.0" encoding="utf-8" standalone="yes"?><Relationships xmlns="http://schemas.openxmlformats.org/package/2006/relationships"><Relationship Id="rId1" Type="http://schemas.openxmlformats.org/officeDocument/2006/relationships/image" Target="media/image2.png"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docParts>
    <w:docPart>
      <w:docPartPr>
        <w:name w:val="DefaultPlaceholder_22675703"/>
        <w:category>
          <w:name w:val="General"/>
          <w:gallery w:val="placeholder"/>
        </w:category>
        <w:types>
          <w:type w:val="bbPlcHdr"/>
        </w:types>
        <w:behaviors>
          <w:behavior w:val="content"/>
        </w:behaviors>
        <w:guid w:val="{9EF75E0F-B5C3-4E48-9B08-80E0412F98CA}"/>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mc:Ignorable="w14 w15 w16se w16cid w16 w16cex w16sdtdh"/>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sl="http://schemas.openxmlformats.org/schemaLibrary/2006/main" mc:Ignorable="w14 w15 w16se w16cid w16 w16cex w16sdtdh">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mc:Ignorable="w14 w15 w16se w16cid w16 w16cex w16sdtdh">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