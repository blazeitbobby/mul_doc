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55541" w14:textId="77777777" w:rsidR="00837BC6" w:rsidRDefault="00837BC6">
      <w:pPr>
        <w:rPr>
          <w:sz w:val="20"/>
          <w:szCs w:val="20"/>
        </w:rPr>
      </w:pPr>
    </w:p>
    <w:p w14:paraId="4454656C" w14:textId="77777777" w:rsidR="00837BC6" w:rsidRDefault="00837BC6">
      <w:pPr>
        <w:rPr>
          <w:sz w:val="20"/>
          <w:szCs w:val="20"/>
        </w:rPr>
      </w:pPr>
    </w:p>
    <w:p w14:paraId="74C3ACA9" w14:textId="77777777" w:rsidR="00837BC6" w:rsidRDefault="00837BC6">
      <w:pPr>
        <w:rPr>
          <w:sz w:val="20"/>
          <w:szCs w:val="20"/>
        </w:rPr>
      </w:pPr>
    </w:p>
    <w:p w14:paraId="11C3B3BA" w14:textId="77777777" w:rsidR="00837BC6" w:rsidRDefault="00837BC6">
      <w:pPr>
        <w:rPr>
          <w:sz w:val="20"/>
          <w:szCs w:val="20"/>
        </w:rPr>
      </w:pPr>
    </w:p>
    <w:p w14:paraId="1BD2A271" w14:textId="77777777" w:rsidR="00837BC6" w:rsidRDefault="00837BC6">
      <w:pPr>
        <w:spacing w:before="11"/>
        <w:rPr>
          <w:sz w:val="19"/>
          <w:szCs w:val="19"/>
        </w:rPr>
      </w:pPr>
    </w:p>
    <w:p w14:paraId="7AAE818B" w14:textId="07EDC609" w:rsidR="00837BC6" w:rsidRDefault="00837BC6">
      <w:pPr>
        <w:ind w:left="120"/>
        <w:rPr>
          <w:sz w:val="20"/>
          <w:szCs w:val="20"/>
        </w:rPr>
      </w:pPr>
    </w:p>
    <w:p w14:paraId="13ACB00E" w14:textId="77777777" w:rsidR="00837BC6" w:rsidRDefault="00837BC6">
      <w:pPr>
        <w:rPr>
          <w:sz w:val="20"/>
          <w:szCs w:val="20"/>
        </w:rPr>
      </w:pPr>
    </w:p>
    <w:p w14:paraId="62EAB49E" w14:textId="77777777" w:rsidR="00837BC6" w:rsidRDefault="00837BC6">
      <w:pPr>
        <w:rPr>
          <w:sz w:val="20"/>
          <w:szCs w:val="20"/>
        </w:rPr>
      </w:pPr>
    </w:p>
    <w:p w14:paraId="611FFFB1" w14:textId="77777777" w:rsidR="00837BC6" w:rsidRDefault="00837BC6">
      <w:pPr>
        <w:rPr>
          <w:sz w:val="20"/>
          <w:szCs w:val="20"/>
        </w:rPr>
      </w:pPr>
    </w:p>
    <w:p w14:paraId="23A11187" w14:textId="77777777" w:rsidR="00837BC6" w:rsidRDefault="00837BC6">
      <w:pPr>
        <w:rPr>
          <w:sz w:val="20"/>
          <w:szCs w:val="20"/>
        </w:rPr>
      </w:pPr>
    </w:p>
    <w:p w14:paraId="752A34EB" w14:textId="77777777" w:rsidR="00837BC6" w:rsidRPr="005B7937" w:rsidRDefault="00837BC6">
      <w:pPr>
        <w:spacing w:before="6"/>
        <w:rPr>
          <w:rFonts w:ascii="Arial" w:hAnsi="Arial" w:cs="Arial"/>
          <w:sz w:val="27"/>
          <w:szCs w:val="27"/>
        </w:rPr>
      </w:pPr>
    </w:p>
    <w:p w14:paraId="32B44445" w14:textId="77777777" w:rsidR="00CF580B" w:rsidRDefault="00CF580B">
      <w:pPr>
        <w:spacing w:before="41"/>
        <w:ind w:left="121"/>
        <w:rPr>
          <w:rFonts w:ascii="Arial" w:hAnsi="Arial" w:cs="Arial"/>
          <w:b/>
          <w:bCs/>
          <w:color w:val="905AB9"/>
          <w:sz w:val="48"/>
          <w:szCs w:val="48"/>
        </w:rPr>
      </w:pPr>
    </w:p>
    <w:p w14:paraId="0379C0FA" w14:textId="77777777" w:rsidR="00CF580B" w:rsidRDefault="00CF580B">
      <w:pPr>
        <w:spacing w:before="41"/>
        <w:ind w:left="121"/>
        <w:rPr>
          <w:rFonts w:ascii="Arial" w:hAnsi="Arial" w:cs="Arial"/>
          <w:b/>
          <w:bCs/>
          <w:color w:val="905AB9"/>
          <w:sz w:val="48"/>
          <w:szCs w:val="48"/>
        </w:rPr>
      </w:pPr>
    </w:p>
    <w:p w14:paraId="3E9B1448" w14:textId="77777777" w:rsidR="00943997" w:rsidRPr="00107EAB" w:rsidRDefault="00943997" w:rsidP="00F25AB0">
      <w:pPr>
        <w:spacing w:line="235" w:lineRule="auto"/>
        <w:ind w:left="719" w:right="1383"/>
        <w:rPr>
          <w:rFonts w:asciiTheme="minorHAnsi" w:hAnsiTheme="minorHAnsi" w:cstheme="minorHAnsi"/>
          <w:color w:val="365F91" w:themeColor="accent1" w:themeShade="BF"/>
          <w:sz w:val="50"/>
          <w:szCs w:val="50"/>
        </w:rPr>
      </w:pPr>
      <w:r w:rsidRPr="00107EAB">
        <w:rPr>
          <w:rFonts w:asciiTheme="minorHAnsi" w:hAnsiTheme="minorHAnsi" w:cstheme="minorHAnsi"/>
          <w:color w:val="365F91" w:themeColor="accent1" w:themeShade="BF"/>
          <w:sz w:val="50"/>
          <w:szCs w:val="50"/>
        </w:rPr>
        <w:t>MULSANNE INSURANCE COMPANY LIMITED</w:t>
      </w:r>
    </w:p>
    <w:p w14:paraId="1C4C70C3" w14:textId="77777777" w:rsidR="0033795C" w:rsidRPr="00A869F2" w:rsidRDefault="0033795C" w:rsidP="000C7C4B">
      <w:pPr>
        <w:ind w:left="720"/>
        <w:rPr>
          <w:rFonts w:ascii="Work Sans" w:hAnsi="Work Sans" w:cs="Arial"/>
          <w:b/>
          <w:bCs/>
          <w:color w:val="905AB9"/>
          <w:sz w:val="28"/>
          <w:szCs w:val="28"/>
        </w:rPr>
      </w:pPr>
    </w:p>
    <w:p w14:paraId="2921CC88" w14:textId="77777777" w:rsidR="00C976D0" w:rsidRPr="00107EAB" w:rsidRDefault="00613B90" w:rsidP="001515DB">
      <w:pPr>
        <w:spacing w:line="235" w:lineRule="auto"/>
        <w:ind w:left="719" w:right="1383"/>
        <w:jc w:val="both"/>
        <w:rPr>
          <w:sz w:val="30"/>
          <w:szCs w:val="30"/>
        </w:rPr>
      </w:pPr>
      <w:r w:rsidRPr="00107EAB">
        <w:rPr>
          <w:sz w:val="30"/>
          <w:szCs w:val="30"/>
        </w:rPr>
        <w:t>SOLVENCY II ASSUMPTIONS AND JUDGEMENTS MANUAL</w:t>
      </w:r>
    </w:p>
    <w:p w14:paraId="59F99909" w14:textId="18B66A89" w:rsidR="0033795C" w:rsidRPr="001515DB" w:rsidRDefault="00613B90" w:rsidP="001515DB">
      <w:pPr>
        <w:spacing w:line="235" w:lineRule="auto"/>
        <w:ind w:left="719" w:right="1383"/>
        <w:jc w:val="both"/>
      </w:pPr>
      <w:r>
        <w:t xml:space="preserve"> </w:t>
      </w:r>
    </w:p>
    <w:p w14:paraId="76CA4402" w14:textId="0412B8E0" w:rsidR="00837BC6" w:rsidRPr="002A014B" w:rsidRDefault="001E41ED" w:rsidP="001E41ED">
      <w:pPr>
        <w:ind w:firstLine="719"/>
        <w:rPr>
          <w:color w:val="905AB9"/>
        </w:rPr>
      </w:pPr>
      <w:r>
        <w:t>For the year ended 31 December 2023</w:t>
      </w:r>
    </w:p>
    <w:p w14:paraId="30069A98" w14:textId="77777777" w:rsidR="00787B54" w:rsidRDefault="00787B54"/>
    <w:p w14:paraId="26BCAA07" w14:textId="1353345A" w:rsidR="00787B54" w:rsidRDefault="00907DF5">
      <w:r>
        <w:rPr>
          <w:noProof/>
        </w:rPr>
        <mc:AlternateContent>
          <mc:Choice Requires="wps">
            <w:drawing>
              <wp:anchor distT="0" distB="0" distL="114300" distR="114300" simplePos="0" relativeHeight="251658240" behindDoc="0" locked="0" layoutInCell="1" allowOverlap="1" wp14:anchorId="7A0C2613" wp14:editId="2B3FD525">
                <wp:simplePos x="0" y="0"/>
                <wp:positionH relativeFrom="column">
                  <wp:posOffset>3364064</wp:posOffset>
                </wp:positionH>
                <wp:positionV relativeFrom="paragraph">
                  <wp:posOffset>4855762</wp:posOffset>
                </wp:positionV>
                <wp:extent cx="381663" cy="349858"/>
                <wp:effectExtent l="0" t="0" r="0" b="0"/>
                <wp:wrapNone/>
                <wp:docPr id="1" name="Rectangle 1"/>
                <wp:cNvGraphicFramePr/>
                <a:graphic xmlns:a="http://schemas.openxmlformats.org/drawingml/2006/main">
                  <a:graphicData uri="http://schemas.microsoft.com/office/word/2010/wordprocessingShape">
                    <wps:wsp>
                      <wps:cNvSpPr/>
                      <wps:spPr>
                        <a:xfrm>
                          <a:off x="0" y="0"/>
                          <a:ext cx="381663" cy="34985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3F1F18" id="Rectangle 1" o:spid="_x0000_s1026" style="position:absolute;margin-left:264.9pt;margin-top:382.35pt;width:30.05pt;height:27.5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" fillcolor="white [3212]" stroked="f" strokeweight="2pt"/>
            </w:pict>
          </mc:Fallback>
        </mc:AlternateContent>
      </w:r>
    </w:p>
    <w:p w14:paraId="26A499B9" w14:textId="189FF33D" w:rsidR="00787B54" w:rsidRPr="005D2768" w:rsidRDefault="005D2768">
      <w:pPr>
        <w:rPr>
          <w:b/>
          <w:bCs/>
          <w:sz w:val="30"/>
          <w:szCs w:val="30"/>
        </w:rPr>
      </w:pPr>
      <w:r w:rsidRPr="005D2768">
        <w:rPr>
          <w:b/>
          <w:bCs/>
          <w:sz w:val="30"/>
          <w:szCs w:val="30"/>
        </w:rPr>
        <w:t xml:space="preserve">                 </w:t>
      </w:r>
    </w:p>
    <w:p w14:paraId="7DD87F2E" w14:textId="77777777" w:rsidR="00FE12BD" w:rsidRPr="00FE12BD" w:rsidRDefault="00FE12BD" w:rsidP="00FE12BD"/>
    <w:p w14:paraId="4CAB4A83" w14:textId="77777777" w:rsidR="00FE12BD" w:rsidRPr="00FE12BD" w:rsidRDefault="00FE12BD" w:rsidP="00FE12BD"/>
    <w:p w14:paraId="2708CE19" w14:textId="77777777" w:rsidR="00FE12BD" w:rsidRPr="00FE12BD" w:rsidRDefault="00FE12BD" w:rsidP="00FE12BD"/>
    <w:p w14:paraId="3E31AC22" w14:textId="77777777" w:rsidR="00FE12BD" w:rsidRPr="00FE12BD" w:rsidRDefault="00FE12BD" w:rsidP="00FE12BD"/>
    <w:p w14:paraId="6D0E7BAA" w14:textId="77777777" w:rsidR="00FE12BD" w:rsidRPr="00FE12BD" w:rsidRDefault="00FE12BD" w:rsidP="00FE12BD"/>
    <w:p w14:paraId="40E55E6E" w14:textId="77777777" w:rsidR="00FE12BD" w:rsidRPr="00FE12BD" w:rsidRDefault="00FE12BD" w:rsidP="00FE12BD"/>
    <w:p w14:paraId="3AEE64A8" w14:textId="77777777" w:rsidR="00FE12BD" w:rsidRPr="00FE12BD" w:rsidRDefault="00FE12BD" w:rsidP="00FE12BD"/>
    <w:p w14:paraId="7B4AEC8E" w14:textId="77777777" w:rsidR="00FE12BD" w:rsidRPr="00FE12BD" w:rsidRDefault="00FE12BD" w:rsidP="00FE12BD"/>
    <w:p w14:paraId="3E15DB44" w14:textId="77777777" w:rsidR="00FE12BD" w:rsidRPr="00FE12BD" w:rsidRDefault="00FE12BD" w:rsidP="00FE12BD"/>
    <w:p w14:paraId="25FC4DD9" w14:textId="77777777" w:rsidR="00FE12BD" w:rsidRPr="00FE12BD" w:rsidRDefault="00FE12BD" w:rsidP="00FE12BD"/>
    <w:p w14:paraId="41171833" w14:textId="77777777" w:rsidR="00FE12BD" w:rsidRPr="00FE12BD" w:rsidRDefault="00FE12BD" w:rsidP="00FE12BD"/>
    <w:p w14:paraId="0D201A0E" w14:textId="77777777" w:rsidR="00FE12BD" w:rsidRPr="00FE12BD" w:rsidRDefault="00FE12BD" w:rsidP="00FE12BD"/>
    <w:p w14:paraId="0A6A3DE4" w14:textId="77777777" w:rsidR="00FE12BD" w:rsidRPr="00FE12BD" w:rsidRDefault="00FE12BD" w:rsidP="00FE12BD"/>
    <w:p w14:paraId="11211A84" w14:textId="77777777" w:rsidR="00FE12BD" w:rsidRPr="00FE12BD" w:rsidRDefault="00FE12BD" w:rsidP="00FE12BD"/>
    <w:p w14:paraId="14F61D1F" w14:textId="77777777" w:rsidR="00FE12BD" w:rsidRPr="00FE12BD" w:rsidRDefault="00FE12BD" w:rsidP="00FE12BD"/>
    <w:p w14:paraId="52145FD6" w14:textId="77777777" w:rsidR="00FE12BD" w:rsidRDefault="00FE12BD" w:rsidP="00FE12BD">
      <w:pPr>
        <w:jc w:val="center"/>
      </w:pPr>
    </w:p>
    <w:p w14:paraId="036C70D0" w14:textId="77777777" w:rsidR="00FE12BD" w:rsidRDefault="00FE12BD" w:rsidP="00FE12BD"/>
    <w:p w14:paraId="16103BF5" w14:textId="77777777" w:rsidR="00FE12BD" w:rsidRPr="00FE12BD" w:rsidRDefault="00FE12BD" w:rsidP="00FE12BD">
      <w:pPr>
        <w:sectPr w:rsidR="00FE12BD" w:rsidRPr="00FE12BD">
          <w:headerReference w:type="default" r:id="rId11"/>
          <w:footerReference w:type="default" r:id="rId12"/>
          <w:type w:val="continuous"/>
          <w:pgSz w:w="11906" w:h="16838"/>
          <w:pgMar w:top="1720" w:right="140" w:bottom="1180" w:left="600" w:header="708" w:footer="708" w:gutter="0"/>
          <w:cols w:space="708"/>
        </w:sectPr>
      </w:pPr>
    </w:p>
    <w:p w14:paraId="10EF8DA5" w14:textId="757A4DC6" w:rsidR="00837BC6" w:rsidRPr="00FF2762" w:rsidRDefault="00837BC6" w:rsidP="00FF2762">
      <w:pPr>
        <w:rPr>
          <w:rFonts w:ascii="Work Sans" w:hAnsi="Work Sans"/>
          <w:b/>
          <w:bCs/>
          <w:color w:val="550091"/>
          <w:sz w:val="29"/>
          <w:szCs w:val="29"/>
          <w:u w:val="single"/>
        </w:rPr>
      </w:pPr>
    </w:p>
    <w:p w14:paraId="5FE9EA5A" w14:textId="77777777" w:rsidR="0036024C" w:rsidRDefault="0036024C" w:rsidP="002E62D4">
      <w:pPr>
        <w:tabs>
          <w:tab w:val="left" w:pos="553"/>
        </w:tabs>
        <w:spacing w:before="40"/>
        <w:ind w:left="426" w:right="676"/>
        <w:rPr>
          <w:b/>
          <w:bCs/>
          <w:sz w:val="29"/>
          <w:szCs w:val="29"/>
        </w:rPr>
      </w:pPr>
    </w:p>
    <w:sdt>
      <w:sdtPr>
        <w:rPr>
          <w:rFonts w:ascii="Calibri" w:eastAsia="Calibri" w:hAnsi="Calibri" w:cs="Calibri"/>
          <w:color w:val="auto"/>
          <w:sz w:val="22"/>
          <w:szCs w:val="22"/>
          <w:u w:val="none"/>
        </w:rPr>
        <w:id w:val="-940295260"/>
        <w:docPartObj>
          <w:docPartGallery w:val="Table of Contents"/>
          <w:docPartUnique/>
        </w:docPartObj>
      </w:sdtPr>
      <w:sdtEndPr>
        <w:rPr>
          <w:rFonts w:ascii="Work Sans" w:hAnsi="Work Sans"/>
          <w:b/>
          <w:color w:val="550091"/>
        </w:rPr>
      </w:sdtEndPr>
      <w:sdtContent>
        <w:p w14:paraId="207D2759" w14:textId="6272A517" w:rsidR="00224AC3" w:rsidRPr="00B52A74" w:rsidRDefault="00224AC3" w:rsidP="005B7C79">
          <w:pPr>
            <w:pStyle w:val="TOCHeading"/>
            <w:rPr>
              <w:sz w:val="2"/>
              <w:szCs w:val="2"/>
            </w:rPr>
          </w:pPr>
        </w:p>
        <w:p w14:paraId="70D00D7D" w14:textId="1A5CC84E" w:rsidR="002B1FDC" w:rsidRPr="002B1FDC" w:rsidRDefault="00224AC3">
          <w:pPr>
            <w:pStyle w:val="TOC2"/>
            <w:rPr>
              <w:rFonts w:asciiTheme="minorHAnsi" w:eastAsiaTheme="minorEastAsia" w:hAnsiTheme="minorHAnsi" w:cstheme="minorBidi"/>
              <w:b w:val="0"/>
              <w:bCs w:val="0"/>
              <w:spacing w:val="0"/>
              <w:kern w:val="2"/>
              <w:sz w:val="24"/>
              <w:szCs w:val="24"/>
              <w:lang w:val="en-GI" w:eastAsia="en-GI"/>
              <w14:ligatures w14:val="standardContextual"/>
            </w:rPr>
          </w:pPr>
          <w:r w:rsidRPr="00000FD3">
            <w:rPr>
              <w:rFonts w:asciiTheme="minorHAnsi" w:hAnsiTheme="minorHAnsi" w:cstheme="minorHAnsi"/>
              <w:noProof w:val="0"/>
              <w:sz w:val="20"/>
              <w:szCs w:val="20"/>
            </w:rPr>
            <w:fldChar w:fldCharType="begin"/>
          </w:r>
          <w:r w:rsidRPr="00000FD3">
            <w:rPr>
              <w:rFonts w:asciiTheme="minorHAnsi" w:hAnsiTheme="minorHAnsi" w:cstheme="minorHAnsi"/>
              <w:sz w:val="20"/>
              <w:szCs w:val="20"/>
            </w:rPr>
            <w:instrText xml:space="preserve"> TOC \o "1-3" \h \z \u </w:instrText>
          </w:r>
          <w:r w:rsidRPr="00000FD3">
            <w:rPr>
              <w:rFonts w:asciiTheme="minorHAnsi" w:hAnsiTheme="minorHAnsi" w:cstheme="minorHAnsi"/>
              <w:noProof w:val="0"/>
              <w:sz w:val="20"/>
              <w:szCs w:val="20"/>
            </w:rPr>
            <w:fldChar w:fldCharType="separate"/>
          </w:r>
          <w:hyperlink w:anchor="_Toc178351402" w:history="1">
            <w:r w:rsidR="002B1FDC" w:rsidRPr="002B1FDC">
              <w:rPr>
                <w:rStyle w:val="Hyperlink"/>
                <w:rFonts w:ascii="Calibri" w:eastAsia="Calibri" w:hAnsi="Calibri" w:cs="Calibri"/>
                <w:color w:val="auto"/>
              </w:rPr>
              <w:t>Version Control</w:t>
            </w:r>
            <w:r w:rsidR="002B1FDC" w:rsidRPr="002B1FDC">
              <w:rPr>
                <w:webHidden/>
              </w:rPr>
              <w:tab/>
            </w:r>
            <w:r w:rsidR="002B1FDC" w:rsidRPr="002B1FDC">
              <w:rPr>
                <w:webHidden/>
              </w:rPr>
              <w:fldChar w:fldCharType="begin"/>
            </w:r>
            <w:r w:rsidR="002B1FDC" w:rsidRPr="002B1FDC">
              <w:rPr>
                <w:webHidden/>
              </w:rPr>
              <w:instrText xml:space="preserve"> PAGEREF _Toc178351402 \h </w:instrText>
            </w:r>
            <w:r w:rsidR="002B1FDC" w:rsidRPr="002B1FDC">
              <w:rPr>
                <w:webHidden/>
              </w:rPr>
            </w:r>
            <w:r w:rsidR="002B1FDC" w:rsidRPr="002B1FDC">
              <w:rPr>
                <w:webHidden/>
              </w:rPr>
              <w:fldChar w:fldCharType="separate"/>
            </w:r>
            <w:r w:rsidR="002B1FDC" w:rsidRPr="002B1FDC">
              <w:rPr>
                <w:webHidden/>
              </w:rPr>
              <w:t>4</w:t>
            </w:r>
            <w:r w:rsidR="002B1FDC" w:rsidRPr="002B1FDC">
              <w:rPr>
                <w:webHidden/>
              </w:rPr>
              <w:fldChar w:fldCharType="end"/>
            </w:r>
          </w:hyperlink>
        </w:p>
        <w:p w14:paraId="78A26C24" w14:textId="773DCE49" w:rsidR="002B1FDC" w:rsidRPr="002B1FDC" w:rsidRDefault="002B1FDC">
          <w:pPr>
            <w:pStyle w:val="TOC1"/>
            <w:rPr>
              <w:rFonts w:asciiTheme="minorHAnsi" w:eastAsiaTheme="minorEastAsia" w:hAnsiTheme="minorHAnsi" w:cstheme="minorBidi"/>
              <w:b w:val="0"/>
              <w:bCs w:val="0"/>
              <w:color w:val="auto"/>
              <w:kern w:val="2"/>
              <w:lang w:val="en-GI" w:eastAsia="en-GI"/>
              <w14:ligatures w14:val="standardContextual"/>
            </w:rPr>
          </w:pPr>
          <w:hyperlink w:anchor="_Toc178351403" w:history="1">
            <w:r w:rsidRPr="002B1FDC">
              <w:rPr>
                <w:rStyle w:val="Hyperlink"/>
                <w:rFonts w:cstheme="minorHAnsi"/>
                <w:color w:val="auto"/>
                <w:spacing w:val="2"/>
              </w:rPr>
              <w:t>1.</w:t>
            </w:r>
            <w:r w:rsidRPr="002B1FDC">
              <w:rPr>
                <w:rFonts w:asciiTheme="minorHAnsi" w:eastAsiaTheme="minorEastAsia" w:hAnsiTheme="minorHAnsi" w:cstheme="minorBidi"/>
                <w:b w:val="0"/>
                <w:bCs w:val="0"/>
                <w:color w:val="auto"/>
                <w:kern w:val="2"/>
                <w:lang w:val="en-GI" w:eastAsia="en-GI"/>
                <w14:ligatures w14:val="standardContextual"/>
              </w:rPr>
              <w:tab/>
            </w:r>
            <w:r w:rsidRPr="002B1FDC">
              <w:rPr>
                <w:rStyle w:val="Hyperlink"/>
                <w:rFonts w:cstheme="minorHAnsi"/>
                <w:color w:val="auto"/>
                <w:spacing w:val="2"/>
              </w:rPr>
              <w:t>Introduction and purpose</w:t>
            </w:r>
            <w:r w:rsidRPr="002B1FDC">
              <w:rPr>
                <w:webHidden/>
                <w:color w:val="auto"/>
              </w:rPr>
              <w:tab/>
            </w:r>
            <w:r w:rsidRPr="002B1FDC">
              <w:rPr>
                <w:webHidden/>
                <w:color w:val="auto"/>
              </w:rPr>
              <w:fldChar w:fldCharType="begin"/>
            </w:r>
            <w:r w:rsidRPr="002B1FDC">
              <w:rPr>
                <w:webHidden/>
                <w:color w:val="auto"/>
              </w:rPr>
              <w:instrText xml:space="preserve"> PAGEREF _Toc178351403 \h </w:instrText>
            </w:r>
            <w:r w:rsidRPr="002B1FDC">
              <w:rPr>
                <w:webHidden/>
                <w:color w:val="auto"/>
              </w:rPr>
            </w:r>
            <w:r w:rsidRPr="002B1FDC">
              <w:rPr>
                <w:webHidden/>
                <w:color w:val="auto"/>
              </w:rPr>
              <w:fldChar w:fldCharType="separate"/>
            </w:r>
            <w:r w:rsidRPr="002B1FDC">
              <w:rPr>
                <w:webHidden/>
                <w:color w:val="auto"/>
              </w:rPr>
              <w:t>1</w:t>
            </w:r>
            <w:r w:rsidRPr="002B1FDC">
              <w:rPr>
                <w:webHidden/>
                <w:color w:val="auto"/>
              </w:rPr>
              <w:fldChar w:fldCharType="end"/>
            </w:r>
          </w:hyperlink>
        </w:p>
        <w:p w14:paraId="0A1BAB79" w14:textId="6E139E82" w:rsidR="002B1FDC" w:rsidRPr="002B1FDC" w:rsidRDefault="002B1FDC">
          <w:pPr>
            <w:pStyle w:val="TOC1"/>
            <w:rPr>
              <w:rFonts w:asciiTheme="minorHAnsi" w:eastAsiaTheme="minorEastAsia" w:hAnsiTheme="minorHAnsi" w:cstheme="minorBidi"/>
              <w:b w:val="0"/>
              <w:bCs w:val="0"/>
              <w:color w:val="auto"/>
              <w:kern w:val="2"/>
              <w:lang w:val="en-GI" w:eastAsia="en-GI"/>
              <w14:ligatures w14:val="standardContextual"/>
            </w:rPr>
          </w:pPr>
          <w:hyperlink w:anchor="_Toc178351404" w:history="1">
            <w:r w:rsidRPr="002B1FDC">
              <w:rPr>
                <w:rStyle w:val="Hyperlink"/>
                <w:rFonts w:cstheme="minorHAnsi"/>
                <w:color w:val="auto"/>
                <w:spacing w:val="2"/>
              </w:rPr>
              <w:t>2.</w:t>
            </w:r>
            <w:r w:rsidRPr="002B1FDC">
              <w:rPr>
                <w:rFonts w:asciiTheme="minorHAnsi" w:eastAsiaTheme="minorEastAsia" w:hAnsiTheme="minorHAnsi" w:cstheme="minorBidi"/>
                <w:b w:val="0"/>
                <w:bCs w:val="0"/>
                <w:color w:val="auto"/>
                <w:kern w:val="2"/>
                <w:lang w:val="en-GI" w:eastAsia="en-GI"/>
                <w14:ligatures w14:val="standardContextual"/>
              </w:rPr>
              <w:tab/>
            </w:r>
            <w:r w:rsidRPr="002B1FDC">
              <w:rPr>
                <w:rStyle w:val="Hyperlink"/>
                <w:rFonts w:cstheme="minorHAnsi"/>
                <w:color w:val="auto"/>
                <w:spacing w:val="2"/>
              </w:rPr>
              <w:t>Definitions</w:t>
            </w:r>
            <w:r w:rsidRPr="002B1FDC">
              <w:rPr>
                <w:webHidden/>
                <w:color w:val="auto"/>
              </w:rPr>
              <w:tab/>
            </w:r>
            <w:r w:rsidRPr="002B1FDC">
              <w:rPr>
                <w:webHidden/>
                <w:color w:val="auto"/>
              </w:rPr>
              <w:fldChar w:fldCharType="begin"/>
            </w:r>
            <w:r w:rsidRPr="002B1FDC">
              <w:rPr>
                <w:webHidden/>
                <w:color w:val="auto"/>
              </w:rPr>
              <w:instrText xml:space="preserve"> PAGEREF _Toc178351404 \h </w:instrText>
            </w:r>
            <w:r w:rsidRPr="002B1FDC">
              <w:rPr>
                <w:webHidden/>
                <w:color w:val="auto"/>
              </w:rPr>
            </w:r>
            <w:r w:rsidRPr="002B1FDC">
              <w:rPr>
                <w:webHidden/>
                <w:color w:val="auto"/>
              </w:rPr>
              <w:fldChar w:fldCharType="separate"/>
            </w:r>
            <w:r w:rsidRPr="002B1FDC">
              <w:rPr>
                <w:webHidden/>
                <w:color w:val="auto"/>
              </w:rPr>
              <w:t>2</w:t>
            </w:r>
            <w:r w:rsidRPr="002B1FDC">
              <w:rPr>
                <w:webHidden/>
                <w:color w:val="auto"/>
              </w:rPr>
              <w:fldChar w:fldCharType="end"/>
            </w:r>
          </w:hyperlink>
        </w:p>
        <w:p w14:paraId="628E0750" w14:textId="02F349BC" w:rsidR="002B1FDC" w:rsidRPr="002B1FDC" w:rsidRDefault="002B1FDC">
          <w:pPr>
            <w:pStyle w:val="TOC1"/>
            <w:rPr>
              <w:rFonts w:asciiTheme="minorHAnsi" w:eastAsiaTheme="minorEastAsia" w:hAnsiTheme="minorHAnsi" w:cstheme="minorBidi"/>
              <w:b w:val="0"/>
              <w:bCs w:val="0"/>
              <w:color w:val="auto"/>
              <w:kern w:val="2"/>
              <w:lang w:val="en-GI" w:eastAsia="en-GI"/>
              <w14:ligatures w14:val="standardContextual"/>
            </w:rPr>
          </w:pPr>
          <w:hyperlink w:anchor="_Toc178351405" w:history="1">
            <w:r w:rsidRPr="002B1FDC">
              <w:rPr>
                <w:rStyle w:val="Hyperlink"/>
                <w:rFonts w:cstheme="minorHAnsi"/>
                <w:color w:val="auto"/>
                <w:spacing w:val="2"/>
              </w:rPr>
              <w:t>3.</w:t>
            </w:r>
            <w:r w:rsidRPr="002B1FDC">
              <w:rPr>
                <w:rFonts w:asciiTheme="minorHAnsi" w:eastAsiaTheme="minorEastAsia" w:hAnsiTheme="minorHAnsi" w:cstheme="minorBidi"/>
                <w:b w:val="0"/>
                <w:bCs w:val="0"/>
                <w:color w:val="auto"/>
                <w:kern w:val="2"/>
                <w:lang w:val="en-GI" w:eastAsia="en-GI"/>
                <w14:ligatures w14:val="standardContextual"/>
              </w:rPr>
              <w:tab/>
            </w:r>
            <w:r w:rsidRPr="002B1FDC">
              <w:rPr>
                <w:rStyle w:val="Hyperlink"/>
                <w:rFonts w:cstheme="minorHAnsi"/>
                <w:color w:val="auto"/>
                <w:spacing w:val="2"/>
              </w:rPr>
              <w:t>Solvency II Balance sheet – Investment assets</w:t>
            </w:r>
            <w:r w:rsidRPr="002B1FDC">
              <w:rPr>
                <w:webHidden/>
                <w:color w:val="auto"/>
              </w:rPr>
              <w:tab/>
            </w:r>
            <w:r w:rsidRPr="002B1FDC">
              <w:rPr>
                <w:webHidden/>
                <w:color w:val="auto"/>
              </w:rPr>
              <w:fldChar w:fldCharType="begin"/>
            </w:r>
            <w:r w:rsidRPr="002B1FDC">
              <w:rPr>
                <w:webHidden/>
                <w:color w:val="auto"/>
              </w:rPr>
              <w:instrText xml:space="preserve"> PAGEREF _Toc178351405 \h </w:instrText>
            </w:r>
            <w:r w:rsidRPr="002B1FDC">
              <w:rPr>
                <w:webHidden/>
                <w:color w:val="auto"/>
              </w:rPr>
            </w:r>
            <w:r w:rsidRPr="002B1FDC">
              <w:rPr>
                <w:webHidden/>
                <w:color w:val="auto"/>
              </w:rPr>
              <w:fldChar w:fldCharType="separate"/>
            </w:r>
            <w:r w:rsidRPr="002B1FDC">
              <w:rPr>
                <w:webHidden/>
                <w:color w:val="auto"/>
              </w:rPr>
              <w:t>3</w:t>
            </w:r>
            <w:r w:rsidRPr="002B1FDC">
              <w:rPr>
                <w:webHidden/>
                <w:color w:val="auto"/>
              </w:rPr>
              <w:fldChar w:fldCharType="end"/>
            </w:r>
          </w:hyperlink>
        </w:p>
        <w:p w14:paraId="7DBB7767" w14:textId="1CEAE6DB" w:rsidR="002B1FDC" w:rsidRPr="002B1FDC" w:rsidRDefault="002B1FDC">
          <w:pPr>
            <w:pStyle w:val="TOC1"/>
            <w:rPr>
              <w:rFonts w:asciiTheme="minorHAnsi" w:eastAsiaTheme="minorEastAsia" w:hAnsiTheme="minorHAnsi" w:cstheme="minorBidi"/>
              <w:b w:val="0"/>
              <w:bCs w:val="0"/>
              <w:color w:val="auto"/>
              <w:kern w:val="2"/>
              <w:lang w:val="en-GI" w:eastAsia="en-GI"/>
              <w14:ligatures w14:val="standardContextual"/>
            </w:rPr>
          </w:pPr>
          <w:hyperlink w:anchor="_Toc178351406" w:history="1">
            <w:r w:rsidRPr="002B1FDC">
              <w:rPr>
                <w:rStyle w:val="Hyperlink"/>
                <w:rFonts w:cstheme="minorHAnsi"/>
                <w:color w:val="auto"/>
                <w:spacing w:val="2"/>
              </w:rPr>
              <w:t>4.</w:t>
            </w:r>
            <w:r w:rsidRPr="002B1FDC">
              <w:rPr>
                <w:rFonts w:asciiTheme="minorHAnsi" w:eastAsiaTheme="minorEastAsia" w:hAnsiTheme="minorHAnsi" w:cstheme="minorBidi"/>
                <w:b w:val="0"/>
                <w:bCs w:val="0"/>
                <w:color w:val="auto"/>
                <w:kern w:val="2"/>
                <w:lang w:val="en-GI" w:eastAsia="en-GI"/>
                <w14:ligatures w14:val="standardContextual"/>
              </w:rPr>
              <w:tab/>
            </w:r>
            <w:r w:rsidRPr="002B1FDC">
              <w:rPr>
                <w:rStyle w:val="Hyperlink"/>
                <w:rFonts w:cstheme="minorHAnsi"/>
                <w:color w:val="auto"/>
                <w:spacing w:val="2"/>
              </w:rPr>
              <w:t>Solvency II Balance sheet – Technical provisions (Gross)</w:t>
            </w:r>
            <w:r w:rsidRPr="002B1FDC">
              <w:rPr>
                <w:webHidden/>
                <w:color w:val="auto"/>
              </w:rPr>
              <w:tab/>
            </w:r>
            <w:r w:rsidRPr="002B1FDC">
              <w:rPr>
                <w:webHidden/>
                <w:color w:val="auto"/>
              </w:rPr>
              <w:fldChar w:fldCharType="begin"/>
            </w:r>
            <w:r w:rsidRPr="002B1FDC">
              <w:rPr>
                <w:webHidden/>
                <w:color w:val="auto"/>
              </w:rPr>
              <w:instrText xml:space="preserve"> PAGEREF _Toc178351406 \h </w:instrText>
            </w:r>
            <w:r w:rsidRPr="002B1FDC">
              <w:rPr>
                <w:webHidden/>
                <w:color w:val="auto"/>
              </w:rPr>
            </w:r>
            <w:r w:rsidRPr="002B1FDC">
              <w:rPr>
                <w:webHidden/>
                <w:color w:val="auto"/>
              </w:rPr>
              <w:fldChar w:fldCharType="separate"/>
            </w:r>
            <w:r w:rsidRPr="002B1FDC">
              <w:rPr>
                <w:webHidden/>
                <w:color w:val="auto"/>
              </w:rPr>
              <w:t>4</w:t>
            </w:r>
            <w:r w:rsidRPr="002B1FDC">
              <w:rPr>
                <w:webHidden/>
                <w:color w:val="auto"/>
              </w:rPr>
              <w:fldChar w:fldCharType="end"/>
            </w:r>
          </w:hyperlink>
        </w:p>
        <w:p w14:paraId="1BE0A77A" w14:textId="4259F79D"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11" w:history="1">
            <w:r w:rsidRPr="002B1FDC">
              <w:rPr>
                <w:rStyle w:val="Hyperlink"/>
                <w:rFonts w:cstheme="minorHAnsi"/>
                <w:color w:val="auto"/>
                <w:spacing w:val="2"/>
                <w:kern w:val="36"/>
              </w:rPr>
              <w:t>4.1.</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Structure and segregation</w:t>
            </w:r>
            <w:r w:rsidRPr="002B1FDC">
              <w:rPr>
                <w:webHidden/>
              </w:rPr>
              <w:tab/>
            </w:r>
            <w:r w:rsidRPr="002B1FDC">
              <w:rPr>
                <w:webHidden/>
              </w:rPr>
              <w:fldChar w:fldCharType="begin"/>
            </w:r>
            <w:r w:rsidRPr="002B1FDC">
              <w:rPr>
                <w:webHidden/>
              </w:rPr>
              <w:instrText xml:space="preserve"> PAGEREF _Toc178351411 \h </w:instrText>
            </w:r>
            <w:r w:rsidRPr="002B1FDC">
              <w:rPr>
                <w:webHidden/>
              </w:rPr>
            </w:r>
            <w:r w:rsidRPr="002B1FDC">
              <w:rPr>
                <w:webHidden/>
              </w:rPr>
              <w:fldChar w:fldCharType="separate"/>
            </w:r>
            <w:r w:rsidRPr="002B1FDC">
              <w:rPr>
                <w:webHidden/>
              </w:rPr>
              <w:t>4</w:t>
            </w:r>
            <w:r w:rsidRPr="002B1FDC">
              <w:rPr>
                <w:webHidden/>
              </w:rPr>
              <w:fldChar w:fldCharType="end"/>
            </w:r>
          </w:hyperlink>
        </w:p>
        <w:p w14:paraId="1485ACF1" w14:textId="43F71EE0"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12" w:history="1">
            <w:r w:rsidRPr="002B1FDC">
              <w:rPr>
                <w:rStyle w:val="Hyperlink"/>
                <w:rFonts w:cstheme="minorHAnsi"/>
                <w:color w:val="auto"/>
                <w:spacing w:val="2"/>
                <w:kern w:val="36"/>
              </w:rPr>
              <w:t>4.2.</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Contract boundaries</w:t>
            </w:r>
            <w:r w:rsidRPr="002B1FDC">
              <w:rPr>
                <w:webHidden/>
              </w:rPr>
              <w:tab/>
            </w:r>
            <w:r w:rsidRPr="002B1FDC">
              <w:rPr>
                <w:webHidden/>
              </w:rPr>
              <w:fldChar w:fldCharType="begin"/>
            </w:r>
            <w:r w:rsidRPr="002B1FDC">
              <w:rPr>
                <w:webHidden/>
              </w:rPr>
              <w:instrText xml:space="preserve"> PAGEREF _Toc178351412 \h </w:instrText>
            </w:r>
            <w:r w:rsidRPr="002B1FDC">
              <w:rPr>
                <w:webHidden/>
              </w:rPr>
            </w:r>
            <w:r w:rsidRPr="002B1FDC">
              <w:rPr>
                <w:webHidden/>
              </w:rPr>
              <w:fldChar w:fldCharType="separate"/>
            </w:r>
            <w:r w:rsidRPr="002B1FDC">
              <w:rPr>
                <w:webHidden/>
              </w:rPr>
              <w:t>5</w:t>
            </w:r>
            <w:r w:rsidRPr="002B1FDC">
              <w:rPr>
                <w:webHidden/>
              </w:rPr>
              <w:fldChar w:fldCharType="end"/>
            </w:r>
          </w:hyperlink>
        </w:p>
        <w:p w14:paraId="6748672D" w14:textId="17195AB5"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13" w:history="1">
            <w:r w:rsidRPr="002B1FDC">
              <w:rPr>
                <w:rStyle w:val="Hyperlink"/>
                <w:rFonts w:cstheme="minorHAnsi"/>
                <w:color w:val="auto"/>
                <w:spacing w:val="2"/>
                <w:kern w:val="36"/>
              </w:rPr>
              <w:t>4.3.</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Claims provision (excluding discounting, run-off provision, ENID and risk margin)</w:t>
            </w:r>
            <w:r w:rsidRPr="002B1FDC">
              <w:rPr>
                <w:webHidden/>
              </w:rPr>
              <w:tab/>
            </w:r>
            <w:r w:rsidRPr="002B1FDC">
              <w:rPr>
                <w:webHidden/>
              </w:rPr>
              <w:fldChar w:fldCharType="begin"/>
            </w:r>
            <w:r w:rsidRPr="002B1FDC">
              <w:rPr>
                <w:webHidden/>
              </w:rPr>
              <w:instrText xml:space="preserve"> PAGEREF _Toc178351413 \h </w:instrText>
            </w:r>
            <w:r w:rsidRPr="002B1FDC">
              <w:rPr>
                <w:webHidden/>
              </w:rPr>
            </w:r>
            <w:r w:rsidRPr="002B1FDC">
              <w:rPr>
                <w:webHidden/>
              </w:rPr>
              <w:fldChar w:fldCharType="separate"/>
            </w:r>
            <w:r w:rsidRPr="002B1FDC">
              <w:rPr>
                <w:webHidden/>
              </w:rPr>
              <w:t>5</w:t>
            </w:r>
            <w:r w:rsidRPr="002B1FDC">
              <w:rPr>
                <w:webHidden/>
              </w:rPr>
              <w:fldChar w:fldCharType="end"/>
            </w:r>
          </w:hyperlink>
        </w:p>
        <w:p w14:paraId="5FAB0A14" w14:textId="7351CAE2"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14" w:history="1">
            <w:r w:rsidRPr="002B1FDC">
              <w:rPr>
                <w:rStyle w:val="Hyperlink"/>
                <w:rFonts w:cstheme="minorHAnsi"/>
                <w:color w:val="auto"/>
                <w:spacing w:val="2"/>
                <w:kern w:val="36"/>
              </w:rPr>
              <w:t>4.4.</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Premium provision (excluding discounting, run-off provision, ENID, risk margin and future premiums receivable)</w:t>
            </w:r>
            <w:r w:rsidRPr="002B1FDC">
              <w:rPr>
                <w:webHidden/>
              </w:rPr>
              <w:tab/>
            </w:r>
            <w:r w:rsidRPr="002B1FDC">
              <w:rPr>
                <w:webHidden/>
              </w:rPr>
              <w:fldChar w:fldCharType="begin"/>
            </w:r>
            <w:r w:rsidRPr="002B1FDC">
              <w:rPr>
                <w:webHidden/>
              </w:rPr>
              <w:instrText xml:space="preserve"> PAGEREF _Toc178351414 \h </w:instrText>
            </w:r>
            <w:r w:rsidRPr="002B1FDC">
              <w:rPr>
                <w:webHidden/>
              </w:rPr>
            </w:r>
            <w:r w:rsidRPr="002B1FDC">
              <w:rPr>
                <w:webHidden/>
              </w:rPr>
              <w:fldChar w:fldCharType="separate"/>
            </w:r>
            <w:r w:rsidRPr="002B1FDC">
              <w:rPr>
                <w:webHidden/>
              </w:rPr>
              <w:t>5</w:t>
            </w:r>
            <w:r w:rsidRPr="002B1FDC">
              <w:rPr>
                <w:webHidden/>
              </w:rPr>
              <w:fldChar w:fldCharType="end"/>
            </w:r>
          </w:hyperlink>
        </w:p>
        <w:p w14:paraId="3FAE8E36" w14:textId="5CA7A54A"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15" w:history="1">
            <w:r w:rsidRPr="002B1FDC">
              <w:rPr>
                <w:rStyle w:val="Hyperlink"/>
                <w:rFonts w:cstheme="minorHAnsi"/>
                <w:color w:val="auto"/>
                <w:spacing w:val="2"/>
                <w:kern w:val="36"/>
              </w:rPr>
              <w:t>4.5.</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ENID adjustment</w:t>
            </w:r>
            <w:r w:rsidRPr="002B1FDC">
              <w:rPr>
                <w:webHidden/>
              </w:rPr>
              <w:tab/>
            </w:r>
            <w:r w:rsidRPr="002B1FDC">
              <w:rPr>
                <w:webHidden/>
              </w:rPr>
              <w:fldChar w:fldCharType="begin"/>
            </w:r>
            <w:r w:rsidRPr="002B1FDC">
              <w:rPr>
                <w:webHidden/>
              </w:rPr>
              <w:instrText xml:space="preserve"> PAGEREF _Toc178351415 \h </w:instrText>
            </w:r>
            <w:r w:rsidRPr="002B1FDC">
              <w:rPr>
                <w:webHidden/>
              </w:rPr>
            </w:r>
            <w:r w:rsidRPr="002B1FDC">
              <w:rPr>
                <w:webHidden/>
              </w:rPr>
              <w:fldChar w:fldCharType="separate"/>
            </w:r>
            <w:r w:rsidRPr="002B1FDC">
              <w:rPr>
                <w:webHidden/>
              </w:rPr>
              <w:t>7</w:t>
            </w:r>
            <w:r w:rsidRPr="002B1FDC">
              <w:rPr>
                <w:webHidden/>
              </w:rPr>
              <w:fldChar w:fldCharType="end"/>
            </w:r>
          </w:hyperlink>
        </w:p>
        <w:p w14:paraId="26928B81" w14:textId="3EB491A9"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16" w:history="1">
            <w:r w:rsidRPr="002B1FDC">
              <w:rPr>
                <w:rStyle w:val="Hyperlink"/>
                <w:rFonts w:cstheme="minorHAnsi"/>
                <w:color w:val="auto"/>
                <w:spacing w:val="2"/>
                <w:kern w:val="36"/>
              </w:rPr>
              <w:t>4.6.</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Cancellations adjustment</w:t>
            </w:r>
            <w:r w:rsidRPr="002B1FDC">
              <w:rPr>
                <w:webHidden/>
              </w:rPr>
              <w:tab/>
            </w:r>
            <w:r w:rsidRPr="002B1FDC">
              <w:rPr>
                <w:webHidden/>
              </w:rPr>
              <w:fldChar w:fldCharType="begin"/>
            </w:r>
            <w:r w:rsidRPr="002B1FDC">
              <w:rPr>
                <w:webHidden/>
              </w:rPr>
              <w:instrText xml:space="preserve"> PAGEREF _Toc178351416 \h </w:instrText>
            </w:r>
            <w:r w:rsidRPr="002B1FDC">
              <w:rPr>
                <w:webHidden/>
              </w:rPr>
            </w:r>
            <w:r w:rsidRPr="002B1FDC">
              <w:rPr>
                <w:webHidden/>
              </w:rPr>
              <w:fldChar w:fldCharType="separate"/>
            </w:r>
            <w:r w:rsidRPr="002B1FDC">
              <w:rPr>
                <w:webHidden/>
              </w:rPr>
              <w:t>7</w:t>
            </w:r>
            <w:r w:rsidRPr="002B1FDC">
              <w:rPr>
                <w:webHidden/>
              </w:rPr>
              <w:fldChar w:fldCharType="end"/>
            </w:r>
          </w:hyperlink>
        </w:p>
        <w:p w14:paraId="5EFE9E31" w14:textId="23E32096"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17" w:history="1">
            <w:r w:rsidRPr="002B1FDC">
              <w:rPr>
                <w:rStyle w:val="Hyperlink"/>
                <w:rFonts w:cstheme="minorHAnsi"/>
                <w:color w:val="auto"/>
                <w:spacing w:val="2"/>
                <w:kern w:val="36"/>
              </w:rPr>
              <w:t>4.7.</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Management load</w:t>
            </w:r>
            <w:r w:rsidRPr="002B1FDC">
              <w:rPr>
                <w:webHidden/>
              </w:rPr>
              <w:tab/>
            </w:r>
            <w:r w:rsidRPr="002B1FDC">
              <w:rPr>
                <w:webHidden/>
              </w:rPr>
              <w:fldChar w:fldCharType="begin"/>
            </w:r>
            <w:r w:rsidRPr="002B1FDC">
              <w:rPr>
                <w:webHidden/>
              </w:rPr>
              <w:instrText xml:space="preserve"> PAGEREF _Toc178351417 \h </w:instrText>
            </w:r>
            <w:r w:rsidRPr="002B1FDC">
              <w:rPr>
                <w:webHidden/>
              </w:rPr>
            </w:r>
            <w:r w:rsidRPr="002B1FDC">
              <w:rPr>
                <w:webHidden/>
              </w:rPr>
              <w:fldChar w:fldCharType="separate"/>
            </w:r>
            <w:r w:rsidRPr="002B1FDC">
              <w:rPr>
                <w:webHidden/>
              </w:rPr>
              <w:t>8</w:t>
            </w:r>
            <w:r w:rsidRPr="002B1FDC">
              <w:rPr>
                <w:webHidden/>
              </w:rPr>
              <w:fldChar w:fldCharType="end"/>
            </w:r>
          </w:hyperlink>
        </w:p>
        <w:p w14:paraId="69079ED5" w14:textId="0C45409B"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18" w:history="1">
            <w:r w:rsidRPr="002B1FDC">
              <w:rPr>
                <w:rStyle w:val="Hyperlink"/>
                <w:rFonts w:cstheme="minorHAnsi"/>
                <w:color w:val="auto"/>
                <w:spacing w:val="2"/>
                <w:kern w:val="36"/>
              </w:rPr>
              <w:t>4.8.</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Run-off Expense provision</w:t>
            </w:r>
            <w:r w:rsidRPr="002B1FDC">
              <w:rPr>
                <w:webHidden/>
              </w:rPr>
              <w:tab/>
            </w:r>
            <w:r w:rsidRPr="002B1FDC">
              <w:rPr>
                <w:webHidden/>
              </w:rPr>
              <w:fldChar w:fldCharType="begin"/>
            </w:r>
            <w:r w:rsidRPr="002B1FDC">
              <w:rPr>
                <w:webHidden/>
              </w:rPr>
              <w:instrText xml:space="preserve"> PAGEREF _Toc178351418 \h </w:instrText>
            </w:r>
            <w:r w:rsidRPr="002B1FDC">
              <w:rPr>
                <w:webHidden/>
              </w:rPr>
            </w:r>
            <w:r w:rsidRPr="002B1FDC">
              <w:rPr>
                <w:webHidden/>
              </w:rPr>
              <w:fldChar w:fldCharType="separate"/>
            </w:r>
            <w:r w:rsidRPr="002B1FDC">
              <w:rPr>
                <w:webHidden/>
              </w:rPr>
              <w:t>8</w:t>
            </w:r>
            <w:r w:rsidRPr="002B1FDC">
              <w:rPr>
                <w:webHidden/>
              </w:rPr>
              <w:fldChar w:fldCharType="end"/>
            </w:r>
          </w:hyperlink>
        </w:p>
        <w:p w14:paraId="646533D5" w14:textId="08F7158B"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20" w:history="1">
            <w:r w:rsidRPr="002B1FDC">
              <w:rPr>
                <w:rStyle w:val="Hyperlink"/>
                <w:rFonts w:cstheme="minorHAnsi"/>
                <w:color w:val="auto"/>
                <w:spacing w:val="2"/>
                <w:kern w:val="36"/>
              </w:rPr>
              <w:t>4.10.</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Discounting</w:t>
            </w:r>
            <w:r w:rsidRPr="002B1FDC">
              <w:rPr>
                <w:webHidden/>
              </w:rPr>
              <w:tab/>
            </w:r>
            <w:r w:rsidRPr="002B1FDC">
              <w:rPr>
                <w:webHidden/>
              </w:rPr>
              <w:fldChar w:fldCharType="begin"/>
            </w:r>
            <w:r w:rsidRPr="002B1FDC">
              <w:rPr>
                <w:webHidden/>
              </w:rPr>
              <w:instrText xml:space="preserve"> PAGEREF _Toc178351420 \h </w:instrText>
            </w:r>
            <w:r w:rsidRPr="002B1FDC">
              <w:rPr>
                <w:webHidden/>
              </w:rPr>
            </w:r>
            <w:r w:rsidRPr="002B1FDC">
              <w:rPr>
                <w:webHidden/>
              </w:rPr>
              <w:fldChar w:fldCharType="separate"/>
            </w:r>
            <w:r w:rsidRPr="002B1FDC">
              <w:rPr>
                <w:webHidden/>
              </w:rPr>
              <w:t>9</w:t>
            </w:r>
            <w:r w:rsidRPr="002B1FDC">
              <w:rPr>
                <w:webHidden/>
              </w:rPr>
              <w:fldChar w:fldCharType="end"/>
            </w:r>
          </w:hyperlink>
        </w:p>
        <w:p w14:paraId="19826625" w14:textId="175E9C8C"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21" w:history="1">
            <w:r w:rsidRPr="002B1FDC">
              <w:rPr>
                <w:rStyle w:val="Hyperlink"/>
                <w:rFonts w:cstheme="minorHAnsi"/>
                <w:color w:val="auto"/>
                <w:spacing w:val="2"/>
                <w:kern w:val="36"/>
              </w:rPr>
              <w:t>4.11.</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Future claims payment pattern assumptions</w:t>
            </w:r>
            <w:r w:rsidRPr="002B1FDC">
              <w:rPr>
                <w:webHidden/>
              </w:rPr>
              <w:tab/>
            </w:r>
            <w:r w:rsidRPr="002B1FDC">
              <w:rPr>
                <w:webHidden/>
              </w:rPr>
              <w:fldChar w:fldCharType="begin"/>
            </w:r>
            <w:r w:rsidRPr="002B1FDC">
              <w:rPr>
                <w:webHidden/>
              </w:rPr>
              <w:instrText xml:space="preserve"> PAGEREF _Toc178351421 \h </w:instrText>
            </w:r>
            <w:r w:rsidRPr="002B1FDC">
              <w:rPr>
                <w:webHidden/>
              </w:rPr>
            </w:r>
            <w:r w:rsidRPr="002B1FDC">
              <w:rPr>
                <w:webHidden/>
              </w:rPr>
              <w:fldChar w:fldCharType="separate"/>
            </w:r>
            <w:r w:rsidRPr="002B1FDC">
              <w:rPr>
                <w:webHidden/>
              </w:rPr>
              <w:t>9</w:t>
            </w:r>
            <w:r w:rsidRPr="002B1FDC">
              <w:rPr>
                <w:webHidden/>
              </w:rPr>
              <w:fldChar w:fldCharType="end"/>
            </w:r>
          </w:hyperlink>
        </w:p>
        <w:p w14:paraId="3A956545" w14:textId="62F9B736"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22" w:history="1">
            <w:r w:rsidRPr="002B1FDC">
              <w:rPr>
                <w:rStyle w:val="Hyperlink"/>
                <w:rFonts w:cstheme="minorHAnsi"/>
                <w:color w:val="auto"/>
                <w:spacing w:val="2"/>
                <w:kern w:val="36"/>
              </w:rPr>
              <w:t>4.12.</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Risk Margin</w:t>
            </w:r>
            <w:r w:rsidRPr="002B1FDC">
              <w:rPr>
                <w:webHidden/>
              </w:rPr>
              <w:tab/>
            </w:r>
            <w:r w:rsidRPr="002B1FDC">
              <w:rPr>
                <w:webHidden/>
              </w:rPr>
              <w:fldChar w:fldCharType="begin"/>
            </w:r>
            <w:r w:rsidRPr="002B1FDC">
              <w:rPr>
                <w:webHidden/>
              </w:rPr>
              <w:instrText xml:space="preserve"> PAGEREF _Toc178351422 \h </w:instrText>
            </w:r>
            <w:r w:rsidRPr="002B1FDC">
              <w:rPr>
                <w:webHidden/>
              </w:rPr>
            </w:r>
            <w:r w:rsidRPr="002B1FDC">
              <w:rPr>
                <w:webHidden/>
              </w:rPr>
              <w:fldChar w:fldCharType="separate"/>
            </w:r>
            <w:r w:rsidRPr="002B1FDC">
              <w:rPr>
                <w:webHidden/>
              </w:rPr>
              <w:t>9</w:t>
            </w:r>
            <w:r w:rsidRPr="002B1FDC">
              <w:rPr>
                <w:webHidden/>
              </w:rPr>
              <w:fldChar w:fldCharType="end"/>
            </w:r>
          </w:hyperlink>
        </w:p>
        <w:p w14:paraId="105ADB04" w14:textId="0090B2C4"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23" w:history="1">
            <w:r w:rsidRPr="002B1FDC">
              <w:rPr>
                <w:rStyle w:val="Hyperlink"/>
                <w:rFonts w:cstheme="minorHAnsi"/>
                <w:color w:val="auto"/>
                <w:spacing w:val="2"/>
                <w:kern w:val="36"/>
              </w:rPr>
              <w:t>4.13.</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GAAP to SII Gross TPs reconciliation</w:t>
            </w:r>
            <w:r w:rsidRPr="002B1FDC">
              <w:rPr>
                <w:webHidden/>
              </w:rPr>
              <w:tab/>
            </w:r>
            <w:r w:rsidRPr="002B1FDC">
              <w:rPr>
                <w:webHidden/>
              </w:rPr>
              <w:fldChar w:fldCharType="begin"/>
            </w:r>
            <w:r w:rsidRPr="002B1FDC">
              <w:rPr>
                <w:webHidden/>
              </w:rPr>
              <w:instrText xml:space="preserve"> PAGEREF _Toc178351423 \h </w:instrText>
            </w:r>
            <w:r w:rsidRPr="002B1FDC">
              <w:rPr>
                <w:webHidden/>
              </w:rPr>
            </w:r>
            <w:r w:rsidRPr="002B1FDC">
              <w:rPr>
                <w:webHidden/>
              </w:rPr>
              <w:fldChar w:fldCharType="separate"/>
            </w:r>
            <w:r w:rsidRPr="002B1FDC">
              <w:rPr>
                <w:webHidden/>
              </w:rPr>
              <w:t>10</w:t>
            </w:r>
            <w:r w:rsidRPr="002B1FDC">
              <w:rPr>
                <w:webHidden/>
              </w:rPr>
              <w:fldChar w:fldCharType="end"/>
            </w:r>
          </w:hyperlink>
        </w:p>
        <w:p w14:paraId="0890DEDB" w14:textId="378596FE" w:rsidR="002B1FDC" w:rsidRPr="002B1FDC" w:rsidRDefault="002B1FDC">
          <w:pPr>
            <w:pStyle w:val="TOC1"/>
            <w:rPr>
              <w:rFonts w:asciiTheme="minorHAnsi" w:eastAsiaTheme="minorEastAsia" w:hAnsiTheme="minorHAnsi" w:cstheme="minorBidi"/>
              <w:b w:val="0"/>
              <w:bCs w:val="0"/>
              <w:color w:val="auto"/>
              <w:kern w:val="2"/>
              <w:lang w:val="en-GI" w:eastAsia="en-GI"/>
              <w14:ligatures w14:val="standardContextual"/>
            </w:rPr>
          </w:pPr>
          <w:hyperlink w:anchor="_Toc178351424" w:history="1">
            <w:r w:rsidRPr="002B1FDC">
              <w:rPr>
                <w:rStyle w:val="Hyperlink"/>
                <w:rFonts w:cstheme="minorHAnsi"/>
                <w:color w:val="auto"/>
                <w:spacing w:val="2"/>
              </w:rPr>
              <w:t>5.</w:t>
            </w:r>
            <w:r w:rsidRPr="002B1FDC">
              <w:rPr>
                <w:rFonts w:asciiTheme="minorHAnsi" w:eastAsiaTheme="minorEastAsia" w:hAnsiTheme="minorHAnsi" w:cstheme="minorBidi"/>
                <w:b w:val="0"/>
                <w:bCs w:val="0"/>
                <w:color w:val="auto"/>
                <w:kern w:val="2"/>
                <w:lang w:val="en-GI" w:eastAsia="en-GI"/>
                <w14:ligatures w14:val="standardContextual"/>
              </w:rPr>
              <w:tab/>
            </w:r>
            <w:r w:rsidRPr="002B1FDC">
              <w:rPr>
                <w:rStyle w:val="Hyperlink"/>
                <w:rFonts w:cstheme="minorHAnsi"/>
                <w:color w:val="auto"/>
                <w:spacing w:val="2"/>
              </w:rPr>
              <w:t>SOLVENCY II BALANCE SHEET – TECHNICAL PROVISIONS (REINSURANCE)</w:t>
            </w:r>
            <w:r w:rsidRPr="002B1FDC">
              <w:rPr>
                <w:webHidden/>
                <w:color w:val="auto"/>
              </w:rPr>
              <w:tab/>
            </w:r>
            <w:r w:rsidRPr="002B1FDC">
              <w:rPr>
                <w:webHidden/>
                <w:color w:val="auto"/>
              </w:rPr>
              <w:fldChar w:fldCharType="begin"/>
            </w:r>
            <w:r w:rsidRPr="002B1FDC">
              <w:rPr>
                <w:webHidden/>
                <w:color w:val="auto"/>
              </w:rPr>
              <w:instrText xml:space="preserve"> PAGEREF _Toc178351424 \h </w:instrText>
            </w:r>
            <w:r w:rsidRPr="002B1FDC">
              <w:rPr>
                <w:webHidden/>
                <w:color w:val="auto"/>
              </w:rPr>
            </w:r>
            <w:r w:rsidRPr="002B1FDC">
              <w:rPr>
                <w:webHidden/>
                <w:color w:val="auto"/>
              </w:rPr>
              <w:fldChar w:fldCharType="separate"/>
            </w:r>
            <w:r w:rsidRPr="002B1FDC">
              <w:rPr>
                <w:webHidden/>
                <w:color w:val="auto"/>
              </w:rPr>
              <w:t>11</w:t>
            </w:r>
            <w:r w:rsidRPr="002B1FDC">
              <w:rPr>
                <w:webHidden/>
                <w:color w:val="auto"/>
              </w:rPr>
              <w:fldChar w:fldCharType="end"/>
            </w:r>
          </w:hyperlink>
        </w:p>
        <w:p w14:paraId="38C22617" w14:textId="24FA8175"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26" w:history="1">
            <w:r w:rsidRPr="002B1FDC">
              <w:rPr>
                <w:rStyle w:val="Hyperlink"/>
                <w:rFonts w:cstheme="minorHAnsi"/>
                <w:color w:val="auto"/>
                <w:spacing w:val="2"/>
                <w:kern w:val="36"/>
              </w:rPr>
              <w:t>5.1.</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Structure and segregation</w:t>
            </w:r>
            <w:r w:rsidRPr="002B1FDC">
              <w:rPr>
                <w:webHidden/>
              </w:rPr>
              <w:tab/>
            </w:r>
            <w:r w:rsidRPr="002B1FDC">
              <w:rPr>
                <w:webHidden/>
              </w:rPr>
              <w:fldChar w:fldCharType="begin"/>
            </w:r>
            <w:r w:rsidRPr="002B1FDC">
              <w:rPr>
                <w:webHidden/>
              </w:rPr>
              <w:instrText xml:space="preserve"> PAGEREF _Toc178351426 \h </w:instrText>
            </w:r>
            <w:r w:rsidRPr="002B1FDC">
              <w:rPr>
                <w:webHidden/>
              </w:rPr>
            </w:r>
            <w:r w:rsidRPr="002B1FDC">
              <w:rPr>
                <w:webHidden/>
              </w:rPr>
              <w:fldChar w:fldCharType="separate"/>
            </w:r>
            <w:r w:rsidRPr="002B1FDC">
              <w:rPr>
                <w:webHidden/>
              </w:rPr>
              <w:t>11</w:t>
            </w:r>
            <w:r w:rsidRPr="002B1FDC">
              <w:rPr>
                <w:webHidden/>
              </w:rPr>
              <w:fldChar w:fldCharType="end"/>
            </w:r>
          </w:hyperlink>
        </w:p>
        <w:p w14:paraId="0B3C127B" w14:textId="5E7A23F8"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27" w:history="1">
            <w:r w:rsidRPr="002B1FDC">
              <w:rPr>
                <w:rStyle w:val="Hyperlink"/>
                <w:rFonts w:cstheme="minorHAnsi"/>
                <w:color w:val="auto"/>
                <w:spacing w:val="2"/>
                <w:kern w:val="36"/>
              </w:rPr>
              <w:t>5.2.</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Reinsurance share of claims provisions (excluding discounting and default deduction)</w:t>
            </w:r>
            <w:r w:rsidRPr="002B1FDC">
              <w:rPr>
                <w:webHidden/>
              </w:rPr>
              <w:tab/>
            </w:r>
            <w:r w:rsidRPr="002B1FDC">
              <w:rPr>
                <w:webHidden/>
              </w:rPr>
              <w:fldChar w:fldCharType="begin"/>
            </w:r>
            <w:r w:rsidRPr="002B1FDC">
              <w:rPr>
                <w:webHidden/>
              </w:rPr>
              <w:instrText xml:space="preserve"> PAGEREF _Toc178351427 \h </w:instrText>
            </w:r>
            <w:r w:rsidRPr="002B1FDC">
              <w:rPr>
                <w:webHidden/>
              </w:rPr>
            </w:r>
            <w:r w:rsidRPr="002B1FDC">
              <w:rPr>
                <w:webHidden/>
              </w:rPr>
              <w:fldChar w:fldCharType="separate"/>
            </w:r>
            <w:r w:rsidRPr="002B1FDC">
              <w:rPr>
                <w:webHidden/>
              </w:rPr>
              <w:t>11</w:t>
            </w:r>
            <w:r w:rsidRPr="002B1FDC">
              <w:rPr>
                <w:webHidden/>
              </w:rPr>
              <w:fldChar w:fldCharType="end"/>
            </w:r>
          </w:hyperlink>
        </w:p>
        <w:p w14:paraId="1A9DAF29" w14:textId="15003790"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28" w:history="1">
            <w:r w:rsidRPr="002B1FDC">
              <w:rPr>
                <w:rStyle w:val="Hyperlink"/>
                <w:rFonts w:cstheme="minorHAnsi"/>
                <w:color w:val="auto"/>
                <w:spacing w:val="2"/>
                <w:kern w:val="36"/>
              </w:rPr>
              <w:t>5.3.</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Reinsurance share of premium provisions (excluding discounting and default deduction)</w:t>
            </w:r>
            <w:r w:rsidRPr="002B1FDC">
              <w:rPr>
                <w:webHidden/>
              </w:rPr>
              <w:tab/>
            </w:r>
            <w:r w:rsidRPr="002B1FDC">
              <w:rPr>
                <w:webHidden/>
              </w:rPr>
              <w:fldChar w:fldCharType="begin"/>
            </w:r>
            <w:r w:rsidRPr="002B1FDC">
              <w:rPr>
                <w:webHidden/>
              </w:rPr>
              <w:instrText xml:space="preserve"> PAGEREF _Toc178351428 \h </w:instrText>
            </w:r>
            <w:r w:rsidRPr="002B1FDC">
              <w:rPr>
                <w:webHidden/>
              </w:rPr>
            </w:r>
            <w:r w:rsidRPr="002B1FDC">
              <w:rPr>
                <w:webHidden/>
              </w:rPr>
              <w:fldChar w:fldCharType="separate"/>
            </w:r>
            <w:r w:rsidRPr="002B1FDC">
              <w:rPr>
                <w:webHidden/>
              </w:rPr>
              <w:t>11</w:t>
            </w:r>
            <w:r w:rsidRPr="002B1FDC">
              <w:rPr>
                <w:webHidden/>
              </w:rPr>
              <w:fldChar w:fldCharType="end"/>
            </w:r>
          </w:hyperlink>
        </w:p>
        <w:p w14:paraId="2E556D65" w14:textId="5D8D3C95"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29" w:history="1">
            <w:r w:rsidRPr="002B1FDC">
              <w:rPr>
                <w:rStyle w:val="Hyperlink"/>
                <w:rFonts w:cstheme="minorHAnsi"/>
                <w:color w:val="auto"/>
                <w:spacing w:val="2"/>
                <w:kern w:val="36"/>
              </w:rPr>
              <w:t>5.4.</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Reinsurance share of ENID adjustment</w:t>
            </w:r>
            <w:r w:rsidRPr="002B1FDC">
              <w:rPr>
                <w:webHidden/>
              </w:rPr>
              <w:tab/>
            </w:r>
            <w:r w:rsidRPr="002B1FDC">
              <w:rPr>
                <w:webHidden/>
              </w:rPr>
              <w:fldChar w:fldCharType="begin"/>
            </w:r>
            <w:r w:rsidRPr="002B1FDC">
              <w:rPr>
                <w:webHidden/>
              </w:rPr>
              <w:instrText xml:space="preserve"> PAGEREF _Toc178351429 \h </w:instrText>
            </w:r>
            <w:r w:rsidRPr="002B1FDC">
              <w:rPr>
                <w:webHidden/>
              </w:rPr>
            </w:r>
            <w:r w:rsidRPr="002B1FDC">
              <w:rPr>
                <w:webHidden/>
              </w:rPr>
              <w:fldChar w:fldCharType="separate"/>
            </w:r>
            <w:r w:rsidRPr="002B1FDC">
              <w:rPr>
                <w:webHidden/>
              </w:rPr>
              <w:t>14</w:t>
            </w:r>
            <w:r w:rsidRPr="002B1FDC">
              <w:rPr>
                <w:webHidden/>
              </w:rPr>
              <w:fldChar w:fldCharType="end"/>
            </w:r>
          </w:hyperlink>
        </w:p>
        <w:p w14:paraId="1E5289B2" w14:textId="28DB2518"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30" w:history="1">
            <w:r w:rsidRPr="002B1FDC">
              <w:rPr>
                <w:rStyle w:val="Hyperlink"/>
                <w:rFonts w:cstheme="minorHAnsi"/>
                <w:color w:val="auto"/>
                <w:spacing w:val="2"/>
                <w:kern w:val="36"/>
              </w:rPr>
              <w:t>5.5.</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Reinsurance net payables brought into Solvency II Reinsurance Technical Provisions</w:t>
            </w:r>
            <w:r w:rsidRPr="002B1FDC">
              <w:rPr>
                <w:webHidden/>
              </w:rPr>
              <w:tab/>
            </w:r>
            <w:r w:rsidRPr="002B1FDC">
              <w:rPr>
                <w:webHidden/>
              </w:rPr>
              <w:fldChar w:fldCharType="begin"/>
            </w:r>
            <w:r w:rsidRPr="002B1FDC">
              <w:rPr>
                <w:webHidden/>
              </w:rPr>
              <w:instrText xml:space="preserve"> PAGEREF _Toc178351430 \h </w:instrText>
            </w:r>
            <w:r w:rsidRPr="002B1FDC">
              <w:rPr>
                <w:webHidden/>
              </w:rPr>
            </w:r>
            <w:r w:rsidRPr="002B1FDC">
              <w:rPr>
                <w:webHidden/>
              </w:rPr>
              <w:fldChar w:fldCharType="separate"/>
            </w:r>
            <w:r w:rsidRPr="002B1FDC">
              <w:rPr>
                <w:webHidden/>
              </w:rPr>
              <w:t>14</w:t>
            </w:r>
            <w:r w:rsidRPr="002B1FDC">
              <w:rPr>
                <w:webHidden/>
              </w:rPr>
              <w:fldChar w:fldCharType="end"/>
            </w:r>
          </w:hyperlink>
        </w:p>
        <w:p w14:paraId="5F792883" w14:textId="2592DCAE"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31" w:history="1">
            <w:r w:rsidRPr="002B1FDC">
              <w:rPr>
                <w:rStyle w:val="Hyperlink"/>
                <w:rFonts w:cstheme="minorHAnsi"/>
                <w:color w:val="auto"/>
                <w:spacing w:val="2"/>
                <w:kern w:val="36"/>
              </w:rPr>
              <w:t>5.6.</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Cancellations adjustment</w:t>
            </w:r>
            <w:r w:rsidRPr="002B1FDC">
              <w:rPr>
                <w:webHidden/>
              </w:rPr>
              <w:tab/>
            </w:r>
            <w:r w:rsidRPr="002B1FDC">
              <w:rPr>
                <w:webHidden/>
              </w:rPr>
              <w:fldChar w:fldCharType="begin"/>
            </w:r>
            <w:r w:rsidRPr="002B1FDC">
              <w:rPr>
                <w:webHidden/>
              </w:rPr>
              <w:instrText xml:space="preserve"> PAGEREF _Toc178351431 \h </w:instrText>
            </w:r>
            <w:r w:rsidRPr="002B1FDC">
              <w:rPr>
                <w:webHidden/>
              </w:rPr>
            </w:r>
            <w:r w:rsidRPr="002B1FDC">
              <w:rPr>
                <w:webHidden/>
              </w:rPr>
              <w:fldChar w:fldCharType="separate"/>
            </w:r>
            <w:r w:rsidRPr="002B1FDC">
              <w:rPr>
                <w:webHidden/>
              </w:rPr>
              <w:t>14</w:t>
            </w:r>
            <w:r w:rsidRPr="002B1FDC">
              <w:rPr>
                <w:webHidden/>
              </w:rPr>
              <w:fldChar w:fldCharType="end"/>
            </w:r>
          </w:hyperlink>
        </w:p>
        <w:p w14:paraId="461401EE" w14:textId="5DAB4320"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32" w:history="1">
            <w:r w:rsidRPr="002B1FDC">
              <w:rPr>
                <w:rStyle w:val="Hyperlink"/>
                <w:rFonts w:cstheme="minorHAnsi"/>
                <w:color w:val="auto"/>
                <w:spacing w:val="2"/>
                <w:kern w:val="36"/>
              </w:rPr>
              <w:t>5.7.</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Quota-share sliding scale commission</w:t>
            </w:r>
            <w:r w:rsidRPr="002B1FDC">
              <w:rPr>
                <w:webHidden/>
              </w:rPr>
              <w:tab/>
            </w:r>
            <w:r w:rsidRPr="002B1FDC">
              <w:rPr>
                <w:webHidden/>
              </w:rPr>
              <w:fldChar w:fldCharType="begin"/>
            </w:r>
            <w:r w:rsidRPr="002B1FDC">
              <w:rPr>
                <w:webHidden/>
              </w:rPr>
              <w:instrText xml:space="preserve"> PAGEREF _Toc178351432 \h </w:instrText>
            </w:r>
            <w:r w:rsidRPr="002B1FDC">
              <w:rPr>
                <w:webHidden/>
              </w:rPr>
            </w:r>
            <w:r w:rsidRPr="002B1FDC">
              <w:rPr>
                <w:webHidden/>
              </w:rPr>
              <w:fldChar w:fldCharType="separate"/>
            </w:r>
            <w:r w:rsidRPr="002B1FDC">
              <w:rPr>
                <w:webHidden/>
              </w:rPr>
              <w:t>14</w:t>
            </w:r>
            <w:r w:rsidRPr="002B1FDC">
              <w:rPr>
                <w:webHidden/>
              </w:rPr>
              <w:fldChar w:fldCharType="end"/>
            </w:r>
          </w:hyperlink>
        </w:p>
        <w:p w14:paraId="089AE739" w14:textId="55A0C680"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33" w:history="1">
            <w:r w:rsidRPr="002B1FDC">
              <w:rPr>
                <w:rStyle w:val="Hyperlink"/>
                <w:rFonts w:cstheme="minorHAnsi"/>
                <w:color w:val="auto"/>
                <w:spacing w:val="2"/>
                <w:kern w:val="36"/>
              </w:rPr>
              <w:t>5.8.</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Reinsurance default adjustment</w:t>
            </w:r>
            <w:r w:rsidRPr="002B1FDC">
              <w:rPr>
                <w:webHidden/>
              </w:rPr>
              <w:tab/>
            </w:r>
            <w:r w:rsidRPr="002B1FDC">
              <w:rPr>
                <w:webHidden/>
              </w:rPr>
              <w:fldChar w:fldCharType="begin"/>
            </w:r>
            <w:r w:rsidRPr="002B1FDC">
              <w:rPr>
                <w:webHidden/>
              </w:rPr>
              <w:instrText xml:space="preserve"> PAGEREF _Toc178351433 \h </w:instrText>
            </w:r>
            <w:r w:rsidRPr="002B1FDC">
              <w:rPr>
                <w:webHidden/>
              </w:rPr>
            </w:r>
            <w:r w:rsidRPr="002B1FDC">
              <w:rPr>
                <w:webHidden/>
              </w:rPr>
              <w:fldChar w:fldCharType="separate"/>
            </w:r>
            <w:r w:rsidRPr="002B1FDC">
              <w:rPr>
                <w:webHidden/>
              </w:rPr>
              <w:t>14</w:t>
            </w:r>
            <w:r w:rsidRPr="002B1FDC">
              <w:rPr>
                <w:webHidden/>
              </w:rPr>
              <w:fldChar w:fldCharType="end"/>
            </w:r>
          </w:hyperlink>
        </w:p>
        <w:p w14:paraId="39A52E6E" w14:textId="4FF60714"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34" w:history="1">
            <w:r w:rsidRPr="002B1FDC">
              <w:rPr>
                <w:rStyle w:val="Hyperlink"/>
                <w:rFonts w:cstheme="minorHAnsi"/>
                <w:color w:val="auto"/>
                <w:spacing w:val="2"/>
                <w:kern w:val="36"/>
              </w:rPr>
              <w:t>5.9.</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Reinsurance discounting</w:t>
            </w:r>
            <w:r w:rsidRPr="002B1FDC">
              <w:rPr>
                <w:webHidden/>
              </w:rPr>
              <w:tab/>
            </w:r>
            <w:r w:rsidRPr="002B1FDC">
              <w:rPr>
                <w:webHidden/>
              </w:rPr>
              <w:fldChar w:fldCharType="begin"/>
            </w:r>
            <w:r w:rsidRPr="002B1FDC">
              <w:rPr>
                <w:webHidden/>
              </w:rPr>
              <w:instrText xml:space="preserve"> PAGEREF _Toc178351434 \h </w:instrText>
            </w:r>
            <w:r w:rsidRPr="002B1FDC">
              <w:rPr>
                <w:webHidden/>
              </w:rPr>
            </w:r>
            <w:r w:rsidRPr="002B1FDC">
              <w:rPr>
                <w:webHidden/>
              </w:rPr>
              <w:fldChar w:fldCharType="separate"/>
            </w:r>
            <w:r w:rsidRPr="002B1FDC">
              <w:rPr>
                <w:webHidden/>
              </w:rPr>
              <w:t>15</w:t>
            </w:r>
            <w:r w:rsidRPr="002B1FDC">
              <w:rPr>
                <w:webHidden/>
              </w:rPr>
              <w:fldChar w:fldCharType="end"/>
            </w:r>
          </w:hyperlink>
        </w:p>
        <w:p w14:paraId="10F2F8B2" w14:textId="32F1587E"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35" w:history="1">
            <w:r w:rsidRPr="002B1FDC">
              <w:rPr>
                <w:rStyle w:val="Hyperlink"/>
                <w:rFonts w:cstheme="minorHAnsi"/>
                <w:color w:val="auto"/>
                <w:spacing w:val="2"/>
                <w:kern w:val="36"/>
              </w:rPr>
              <w:t>5.10.</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GAAP to SII Reinsurance TPs reconciliation</w:t>
            </w:r>
            <w:r w:rsidRPr="002B1FDC">
              <w:rPr>
                <w:webHidden/>
              </w:rPr>
              <w:tab/>
            </w:r>
            <w:r w:rsidRPr="002B1FDC">
              <w:rPr>
                <w:webHidden/>
              </w:rPr>
              <w:fldChar w:fldCharType="begin"/>
            </w:r>
            <w:r w:rsidRPr="002B1FDC">
              <w:rPr>
                <w:webHidden/>
              </w:rPr>
              <w:instrText xml:space="preserve"> PAGEREF _Toc178351435 \h </w:instrText>
            </w:r>
            <w:r w:rsidRPr="002B1FDC">
              <w:rPr>
                <w:webHidden/>
              </w:rPr>
            </w:r>
            <w:r w:rsidRPr="002B1FDC">
              <w:rPr>
                <w:webHidden/>
              </w:rPr>
              <w:fldChar w:fldCharType="separate"/>
            </w:r>
            <w:r w:rsidRPr="002B1FDC">
              <w:rPr>
                <w:webHidden/>
              </w:rPr>
              <w:t>15</w:t>
            </w:r>
            <w:r w:rsidRPr="002B1FDC">
              <w:rPr>
                <w:webHidden/>
              </w:rPr>
              <w:fldChar w:fldCharType="end"/>
            </w:r>
          </w:hyperlink>
        </w:p>
        <w:p w14:paraId="543B8A1F" w14:textId="06D8C22A" w:rsidR="002B1FDC" w:rsidRPr="002B1FDC" w:rsidRDefault="002B1FDC">
          <w:pPr>
            <w:pStyle w:val="TOC1"/>
            <w:rPr>
              <w:rFonts w:asciiTheme="minorHAnsi" w:eastAsiaTheme="minorEastAsia" w:hAnsiTheme="minorHAnsi" w:cstheme="minorBidi"/>
              <w:b w:val="0"/>
              <w:bCs w:val="0"/>
              <w:color w:val="auto"/>
              <w:kern w:val="2"/>
              <w:lang w:val="en-GI" w:eastAsia="en-GI"/>
              <w14:ligatures w14:val="standardContextual"/>
            </w:rPr>
          </w:pPr>
          <w:hyperlink w:anchor="_Toc178351436" w:history="1">
            <w:r w:rsidRPr="002B1FDC">
              <w:rPr>
                <w:rStyle w:val="Hyperlink"/>
                <w:rFonts w:cstheme="minorHAnsi"/>
                <w:color w:val="auto"/>
                <w:spacing w:val="2"/>
              </w:rPr>
              <w:t>6.</w:t>
            </w:r>
            <w:r w:rsidRPr="002B1FDC">
              <w:rPr>
                <w:rFonts w:asciiTheme="minorHAnsi" w:eastAsiaTheme="minorEastAsia" w:hAnsiTheme="minorHAnsi" w:cstheme="minorBidi"/>
                <w:b w:val="0"/>
                <w:bCs w:val="0"/>
                <w:color w:val="auto"/>
                <w:kern w:val="2"/>
                <w:lang w:val="en-GI" w:eastAsia="en-GI"/>
                <w14:ligatures w14:val="standardContextual"/>
              </w:rPr>
              <w:tab/>
            </w:r>
            <w:r w:rsidRPr="002B1FDC">
              <w:rPr>
                <w:rStyle w:val="Hyperlink"/>
                <w:rFonts w:cstheme="minorHAnsi"/>
                <w:color w:val="auto"/>
                <w:spacing w:val="2"/>
              </w:rPr>
              <w:t>SOLVENCY II BALANCE SHEET – TECHNICAL PROVISIONS (OTHER ASSETS AND LIABILITIES)</w:t>
            </w:r>
            <w:r w:rsidRPr="002B1FDC">
              <w:rPr>
                <w:webHidden/>
                <w:color w:val="auto"/>
              </w:rPr>
              <w:tab/>
            </w:r>
            <w:r w:rsidRPr="002B1FDC">
              <w:rPr>
                <w:webHidden/>
                <w:color w:val="auto"/>
              </w:rPr>
              <w:fldChar w:fldCharType="begin"/>
            </w:r>
            <w:r w:rsidRPr="002B1FDC">
              <w:rPr>
                <w:webHidden/>
                <w:color w:val="auto"/>
              </w:rPr>
              <w:instrText xml:space="preserve"> PAGEREF _Toc178351436 \h </w:instrText>
            </w:r>
            <w:r w:rsidRPr="002B1FDC">
              <w:rPr>
                <w:webHidden/>
                <w:color w:val="auto"/>
              </w:rPr>
            </w:r>
            <w:r w:rsidRPr="002B1FDC">
              <w:rPr>
                <w:webHidden/>
                <w:color w:val="auto"/>
              </w:rPr>
              <w:fldChar w:fldCharType="separate"/>
            </w:r>
            <w:r w:rsidRPr="002B1FDC">
              <w:rPr>
                <w:webHidden/>
                <w:color w:val="auto"/>
              </w:rPr>
              <w:t>16</w:t>
            </w:r>
            <w:r w:rsidRPr="002B1FDC">
              <w:rPr>
                <w:webHidden/>
                <w:color w:val="auto"/>
              </w:rPr>
              <w:fldChar w:fldCharType="end"/>
            </w:r>
          </w:hyperlink>
        </w:p>
        <w:p w14:paraId="0B2EAFB7" w14:textId="57464E5C"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38" w:history="1">
            <w:r w:rsidRPr="002B1FDC">
              <w:rPr>
                <w:rStyle w:val="Hyperlink"/>
                <w:rFonts w:cstheme="minorHAnsi"/>
                <w:color w:val="auto"/>
                <w:spacing w:val="2"/>
                <w:kern w:val="36"/>
              </w:rPr>
              <w:t>6.1.</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Deferred tax</w:t>
            </w:r>
            <w:r w:rsidRPr="002B1FDC">
              <w:rPr>
                <w:webHidden/>
              </w:rPr>
              <w:tab/>
            </w:r>
            <w:r w:rsidRPr="002B1FDC">
              <w:rPr>
                <w:webHidden/>
              </w:rPr>
              <w:fldChar w:fldCharType="begin"/>
            </w:r>
            <w:r w:rsidRPr="002B1FDC">
              <w:rPr>
                <w:webHidden/>
              </w:rPr>
              <w:instrText xml:space="preserve"> PAGEREF _Toc178351438 \h </w:instrText>
            </w:r>
            <w:r w:rsidRPr="002B1FDC">
              <w:rPr>
                <w:webHidden/>
              </w:rPr>
            </w:r>
            <w:r w:rsidRPr="002B1FDC">
              <w:rPr>
                <w:webHidden/>
              </w:rPr>
              <w:fldChar w:fldCharType="separate"/>
            </w:r>
            <w:r w:rsidRPr="002B1FDC">
              <w:rPr>
                <w:webHidden/>
              </w:rPr>
              <w:t>16</w:t>
            </w:r>
            <w:r w:rsidRPr="002B1FDC">
              <w:rPr>
                <w:webHidden/>
              </w:rPr>
              <w:fldChar w:fldCharType="end"/>
            </w:r>
          </w:hyperlink>
        </w:p>
        <w:p w14:paraId="1917BAE7" w14:textId="29F56DD0"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39" w:history="1">
            <w:r w:rsidRPr="002B1FDC">
              <w:rPr>
                <w:rStyle w:val="Hyperlink"/>
                <w:rFonts w:cstheme="minorHAnsi"/>
                <w:color w:val="auto"/>
                <w:spacing w:val="2"/>
                <w:kern w:val="36"/>
              </w:rPr>
              <w:t>6.2.</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Other assets</w:t>
            </w:r>
            <w:r w:rsidRPr="002B1FDC">
              <w:rPr>
                <w:webHidden/>
              </w:rPr>
              <w:tab/>
            </w:r>
            <w:r w:rsidRPr="002B1FDC">
              <w:rPr>
                <w:webHidden/>
              </w:rPr>
              <w:fldChar w:fldCharType="begin"/>
            </w:r>
            <w:r w:rsidRPr="002B1FDC">
              <w:rPr>
                <w:webHidden/>
              </w:rPr>
              <w:instrText xml:space="preserve"> PAGEREF _Toc178351439 \h </w:instrText>
            </w:r>
            <w:r w:rsidRPr="002B1FDC">
              <w:rPr>
                <w:webHidden/>
              </w:rPr>
            </w:r>
            <w:r w:rsidRPr="002B1FDC">
              <w:rPr>
                <w:webHidden/>
              </w:rPr>
              <w:fldChar w:fldCharType="separate"/>
            </w:r>
            <w:r w:rsidRPr="002B1FDC">
              <w:rPr>
                <w:webHidden/>
              </w:rPr>
              <w:t>16</w:t>
            </w:r>
            <w:r w:rsidRPr="002B1FDC">
              <w:rPr>
                <w:webHidden/>
              </w:rPr>
              <w:fldChar w:fldCharType="end"/>
            </w:r>
          </w:hyperlink>
        </w:p>
        <w:p w14:paraId="3E69E4F8" w14:textId="04A09757"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40" w:history="1">
            <w:r w:rsidRPr="002B1FDC">
              <w:rPr>
                <w:rStyle w:val="Hyperlink"/>
                <w:rFonts w:cstheme="minorHAnsi"/>
                <w:color w:val="auto"/>
                <w:spacing w:val="2"/>
                <w:kern w:val="36"/>
              </w:rPr>
              <w:t>6.3.</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Other liabilities</w:t>
            </w:r>
            <w:r w:rsidRPr="002B1FDC">
              <w:rPr>
                <w:webHidden/>
              </w:rPr>
              <w:tab/>
            </w:r>
            <w:r w:rsidRPr="002B1FDC">
              <w:rPr>
                <w:webHidden/>
              </w:rPr>
              <w:fldChar w:fldCharType="begin"/>
            </w:r>
            <w:r w:rsidRPr="002B1FDC">
              <w:rPr>
                <w:webHidden/>
              </w:rPr>
              <w:instrText xml:space="preserve"> PAGEREF _Toc178351440 \h </w:instrText>
            </w:r>
            <w:r w:rsidRPr="002B1FDC">
              <w:rPr>
                <w:webHidden/>
              </w:rPr>
            </w:r>
            <w:r w:rsidRPr="002B1FDC">
              <w:rPr>
                <w:webHidden/>
              </w:rPr>
              <w:fldChar w:fldCharType="separate"/>
            </w:r>
            <w:r w:rsidRPr="002B1FDC">
              <w:rPr>
                <w:webHidden/>
              </w:rPr>
              <w:t>17</w:t>
            </w:r>
            <w:r w:rsidRPr="002B1FDC">
              <w:rPr>
                <w:webHidden/>
              </w:rPr>
              <w:fldChar w:fldCharType="end"/>
            </w:r>
          </w:hyperlink>
        </w:p>
        <w:p w14:paraId="7F81C8A5" w14:textId="5C1DAE2E" w:rsidR="002B1FDC" w:rsidRPr="002B1FDC" w:rsidRDefault="002B1FDC">
          <w:pPr>
            <w:pStyle w:val="TOC1"/>
            <w:rPr>
              <w:rFonts w:asciiTheme="minorHAnsi" w:eastAsiaTheme="minorEastAsia" w:hAnsiTheme="minorHAnsi" w:cstheme="minorBidi"/>
              <w:b w:val="0"/>
              <w:bCs w:val="0"/>
              <w:color w:val="auto"/>
              <w:kern w:val="2"/>
              <w:lang w:val="en-GI" w:eastAsia="en-GI"/>
              <w14:ligatures w14:val="standardContextual"/>
            </w:rPr>
          </w:pPr>
          <w:hyperlink w:anchor="_Toc178351441" w:history="1">
            <w:r w:rsidRPr="002B1FDC">
              <w:rPr>
                <w:rStyle w:val="Hyperlink"/>
                <w:rFonts w:cstheme="minorHAnsi"/>
                <w:color w:val="auto"/>
                <w:spacing w:val="2"/>
              </w:rPr>
              <w:t>7.</w:t>
            </w:r>
            <w:r w:rsidRPr="002B1FDC">
              <w:rPr>
                <w:rFonts w:asciiTheme="minorHAnsi" w:eastAsiaTheme="minorEastAsia" w:hAnsiTheme="minorHAnsi" w:cstheme="minorBidi"/>
                <w:b w:val="0"/>
                <w:bCs w:val="0"/>
                <w:color w:val="auto"/>
                <w:kern w:val="2"/>
                <w:lang w:val="en-GI" w:eastAsia="en-GI"/>
                <w14:ligatures w14:val="standardContextual"/>
              </w:rPr>
              <w:tab/>
            </w:r>
            <w:r w:rsidRPr="002B1FDC">
              <w:rPr>
                <w:rStyle w:val="Hyperlink"/>
                <w:rFonts w:cstheme="minorHAnsi"/>
                <w:color w:val="auto"/>
                <w:spacing w:val="2"/>
              </w:rPr>
              <w:t>SOLVENCY II BALANCE SHEET – CAPITAL</w:t>
            </w:r>
            <w:r w:rsidRPr="002B1FDC">
              <w:rPr>
                <w:webHidden/>
                <w:color w:val="auto"/>
              </w:rPr>
              <w:tab/>
            </w:r>
            <w:r w:rsidRPr="002B1FDC">
              <w:rPr>
                <w:webHidden/>
                <w:color w:val="auto"/>
              </w:rPr>
              <w:fldChar w:fldCharType="begin"/>
            </w:r>
            <w:r w:rsidRPr="002B1FDC">
              <w:rPr>
                <w:webHidden/>
                <w:color w:val="auto"/>
              </w:rPr>
              <w:instrText xml:space="preserve"> PAGEREF _Toc178351441 \h </w:instrText>
            </w:r>
            <w:r w:rsidRPr="002B1FDC">
              <w:rPr>
                <w:webHidden/>
                <w:color w:val="auto"/>
              </w:rPr>
            </w:r>
            <w:r w:rsidRPr="002B1FDC">
              <w:rPr>
                <w:webHidden/>
                <w:color w:val="auto"/>
              </w:rPr>
              <w:fldChar w:fldCharType="separate"/>
            </w:r>
            <w:r w:rsidRPr="002B1FDC">
              <w:rPr>
                <w:webHidden/>
                <w:color w:val="auto"/>
              </w:rPr>
              <w:t>18</w:t>
            </w:r>
            <w:r w:rsidRPr="002B1FDC">
              <w:rPr>
                <w:webHidden/>
                <w:color w:val="auto"/>
              </w:rPr>
              <w:fldChar w:fldCharType="end"/>
            </w:r>
          </w:hyperlink>
        </w:p>
        <w:p w14:paraId="30FB57E1" w14:textId="70CEDAAC"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43" w:history="1">
            <w:r w:rsidRPr="002B1FDC">
              <w:rPr>
                <w:rStyle w:val="Hyperlink"/>
                <w:rFonts w:cstheme="minorHAnsi"/>
                <w:color w:val="auto"/>
                <w:spacing w:val="2"/>
                <w:kern w:val="36"/>
              </w:rPr>
              <w:t>7.1.</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Tier 1 capital</w:t>
            </w:r>
            <w:r w:rsidRPr="002B1FDC">
              <w:rPr>
                <w:webHidden/>
              </w:rPr>
              <w:tab/>
            </w:r>
            <w:r w:rsidRPr="002B1FDC">
              <w:rPr>
                <w:webHidden/>
              </w:rPr>
              <w:fldChar w:fldCharType="begin"/>
            </w:r>
            <w:r w:rsidRPr="002B1FDC">
              <w:rPr>
                <w:webHidden/>
              </w:rPr>
              <w:instrText xml:space="preserve"> PAGEREF _Toc178351443 \h </w:instrText>
            </w:r>
            <w:r w:rsidRPr="002B1FDC">
              <w:rPr>
                <w:webHidden/>
              </w:rPr>
            </w:r>
            <w:r w:rsidRPr="002B1FDC">
              <w:rPr>
                <w:webHidden/>
              </w:rPr>
              <w:fldChar w:fldCharType="separate"/>
            </w:r>
            <w:r w:rsidRPr="002B1FDC">
              <w:rPr>
                <w:webHidden/>
              </w:rPr>
              <w:t>18</w:t>
            </w:r>
            <w:r w:rsidRPr="002B1FDC">
              <w:rPr>
                <w:webHidden/>
              </w:rPr>
              <w:fldChar w:fldCharType="end"/>
            </w:r>
          </w:hyperlink>
        </w:p>
        <w:p w14:paraId="356728FB" w14:textId="586D95AC"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44" w:history="1">
            <w:r w:rsidRPr="002B1FDC">
              <w:rPr>
                <w:rStyle w:val="Hyperlink"/>
                <w:rFonts w:cstheme="minorHAnsi"/>
                <w:color w:val="auto"/>
                <w:spacing w:val="2"/>
                <w:kern w:val="36"/>
              </w:rPr>
              <w:t>7.2.</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Tier 2 capital</w:t>
            </w:r>
            <w:r w:rsidRPr="002B1FDC">
              <w:rPr>
                <w:webHidden/>
              </w:rPr>
              <w:tab/>
            </w:r>
            <w:r w:rsidRPr="002B1FDC">
              <w:rPr>
                <w:webHidden/>
              </w:rPr>
              <w:fldChar w:fldCharType="begin"/>
            </w:r>
            <w:r w:rsidRPr="002B1FDC">
              <w:rPr>
                <w:webHidden/>
              </w:rPr>
              <w:instrText xml:space="preserve"> PAGEREF _Toc178351444 \h </w:instrText>
            </w:r>
            <w:r w:rsidRPr="002B1FDC">
              <w:rPr>
                <w:webHidden/>
              </w:rPr>
            </w:r>
            <w:r w:rsidRPr="002B1FDC">
              <w:rPr>
                <w:webHidden/>
              </w:rPr>
              <w:fldChar w:fldCharType="separate"/>
            </w:r>
            <w:r w:rsidRPr="002B1FDC">
              <w:rPr>
                <w:webHidden/>
              </w:rPr>
              <w:t>18</w:t>
            </w:r>
            <w:r w:rsidRPr="002B1FDC">
              <w:rPr>
                <w:webHidden/>
              </w:rPr>
              <w:fldChar w:fldCharType="end"/>
            </w:r>
          </w:hyperlink>
        </w:p>
        <w:p w14:paraId="519C01A5" w14:textId="40A8EAC6"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45" w:history="1">
            <w:r w:rsidRPr="002B1FDC">
              <w:rPr>
                <w:rStyle w:val="Hyperlink"/>
                <w:rFonts w:cstheme="minorHAnsi"/>
                <w:color w:val="auto"/>
                <w:spacing w:val="2"/>
                <w:kern w:val="36"/>
              </w:rPr>
              <w:t>7.3.</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Tier 3 capital</w:t>
            </w:r>
            <w:r w:rsidRPr="002B1FDC">
              <w:rPr>
                <w:webHidden/>
              </w:rPr>
              <w:tab/>
            </w:r>
            <w:r w:rsidRPr="002B1FDC">
              <w:rPr>
                <w:webHidden/>
              </w:rPr>
              <w:fldChar w:fldCharType="begin"/>
            </w:r>
            <w:r w:rsidRPr="002B1FDC">
              <w:rPr>
                <w:webHidden/>
              </w:rPr>
              <w:instrText xml:space="preserve"> PAGEREF _Toc178351445 \h </w:instrText>
            </w:r>
            <w:r w:rsidRPr="002B1FDC">
              <w:rPr>
                <w:webHidden/>
              </w:rPr>
            </w:r>
            <w:r w:rsidRPr="002B1FDC">
              <w:rPr>
                <w:webHidden/>
              </w:rPr>
              <w:fldChar w:fldCharType="separate"/>
            </w:r>
            <w:r w:rsidRPr="002B1FDC">
              <w:rPr>
                <w:webHidden/>
              </w:rPr>
              <w:t>18</w:t>
            </w:r>
            <w:r w:rsidRPr="002B1FDC">
              <w:rPr>
                <w:webHidden/>
              </w:rPr>
              <w:fldChar w:fldCharType="end"/>
            </w:r>
          </w:hyperlink>
        </w:p>
        <w:p w14:paraId="68F7F653" w14:textId="6047A216" w:rsidR="002B1FDC" w:rsidRPr="002B1FDC" w:rsidRDefault="002B1FDC">
          <w:pPr>
            <w:pStyle w:val="TOC1"/>
            <w:rPr>
              <w:rFonts w:asciiTheme="minorHAnsi" w:eastAsiaTheme="minorEastAsia" w:hAnsiTheme="minorHAnsi" w:cstheme="minorBidi"/>
              <w:b w:val="0"/>
              <w:bCs w:val="0"/>
              <w:color w:val="auto"/>
              <w:kern w:val="2"/>
              <w:lang w:val="en-GI" w:eastAsia="en-GI"/>
              <w14:ligatures w14:val="standardContextual"/>
            </w:rPr>
          </w:pPr>
          <w:hyperlink w:anchor="_Toc178351446" w:history="1">
            <w:r w:rsidRPr="002B1FDC">
              <w:rPr>
                <w:rStyle w:val="Hyperlink"/>
                <w:rFonts w:cstheme="minorHAnsi"/>
                <w:color w:val="auto"/>
                <w:spacing w:val="2"/>
              </w:rPr>
              <w:t>8.</w:t>
            </w:r>
            <w:r w:rsidRPr="002B1FDC">
              <w:rPr>
                <w:rFonts w:asciiTheme="minorHAnsi" w:eastAsiaTheme="minorEastAsia" w:hAnsiTheme="minorHAnsi" w:cstheme="minorBidi"/>
                <w:b w:val="0"/>
                <w:bCs w:val="0"/>
                <w:color w:val="auto"/>
                <w:kern w:val="2"/>
                <w:lang w:val="en-GI" w:eastAsia="en-GI"/>
                <w14:ligatures w14:val="standardContextual"/>
              </w:rPr>
              <w:tab/>
            </w:r>
            <w:r w:rsidRPr="002B1FDC">
              <w:rPr>
                <w:rStyle w:val="Hyperlink"/>
                <w:rFonts w:cstheme="minorHAnsi"/>
                <w:color w:val="auto"/>
                <w:spacing w:val="2"/>
              </w:rPr>
              <w:t>SOLVENCY CAPITAL REQUIREMENTS (SCR)</w:t>
            </w:r>
            <w:r w:rsidRPr="002B1FDC">
              <w:rPr>
                <w:webHidden/>
                <w:color w:val="auto"/>
              </w:rPr>
              <w:tab/>
            </w:r>
            <w:r w:rsidRPr="002B1FDC">
              <w:rPr>
                <w:webHidden/>
                <w:color w:val="auto"/>
              </w:rPr>
              <w:fldChar w:fldCharType="begin"/>
            </w:r>
            <w:r w:rsidRPr="002B1FDC">
              <w:rPr>
                <w:webHidden/>
                <w:color w:val="auto"/>
              </w:rPr>
              <w:instrText xml:space="preserve"> PAGEREF _Toc178351446 \h </w:instrText>
            </w:r>
            <w:r w:rsidRPr="002B1FDC">
              <w:rPr>
                <w:webHidden/>
                <w:color w:val="auto"/>
              </w:rPr>
            </w:r>
            <w:r w:rsidRPr="002B1FDC">
              <w:rPr>
                <w:webHidden/>
                <w:color w:val="auto"/>
              </w:rPr>
              <w:fldChar w:fldCharType="separate"/>
            </w:r>
            <w:r w:rsidRPr="002B1FDC">
              <w:rPr>
                <w:webHidden/>
                <w:color w:val="auto"/>
              </w:rPr>
              <w:t>18</w:t>
            </w:r>
            <w:r w:rsidRPr="002B1FDC">
              <w:rPr>
                <w:webHidden/>
                <w:color w:val="auto"/>
              </w:rPr>
              <w:fldChar w:fldCharType="end"/>
            </w:r>
          </w:hyperlink>
        </w:p>
        <w:p w14:paraId="0BB1B0C3" w14:textId="7F391BCD"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48" w:history="1">
            <w:r w:rsidRPr="002B1FDC">
              <w:rPr>
                <w:rStyle w:val="Hyperlink"/>
                <w:rFonts w:cstheme="minorHAnsi"/>
                <w:color w:val="auto"/>
                <w:spacing w:val="2"/>
                <w:kern w:val="36"/>
              </w:rPr>
              <w:t>8.1.</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Use of External Credit Assessment Institutions (ECAIs)</w:t>
            </w:r>
            <w:r w:rsidRPr="002B1FDC">
              <w:rPr>
                <w:webHidden/>
              </w:rPr>
              <w:tab/>
            </w:r>
            <w:r w:rsidRPr="002B1FDC">
              <w:rPr>
                <w:webHidden/>
              </w:rPr>
              <w:fldChar w:fldCharType="begin"/>
            </w:r>
            <w:r w:rsidRPr="002B1FDC">
              <w:rPr>
                <w:webHidden/>
              </w:rPr>
              <w:instrText xml:space="preserve"> PAGEREF _Toc178351448 \h </w:instrText>
            </w:r>
            <w:r w:rsidRPr="002B1FDC">
              <w:rPr>
                <w:webHidden/>
              </w:rPr>
            </w:r>
            <w:r w:rsidRPr="002B1FDC">
              <w:rPr>
                <w:webHidden/>
              </w:rPr>
              <w:fldChar w:fldCharType="separate"/>
            </w:r>
            <w:r w:rsidRPr="002B1FDC">
              <w:rPr>
                <w:webHidden/>
              </w:rPr>
              <w:t>18</w:t>
            </w:r>
            <w:r w:rsidRPr="002B1FDC">
              <w:rPr>
                <w:webHidden/>
              </w:rPr>
              <w:fldChar w:fldCharType="end"/>
            </w:r>
          </w:hyperlink>
        </w:p>
        <w:p w14:paraId="3AD6DDD1" w14:textId="55D81616"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49" w:history="1">
            <w:r w:rsidRPr="002B1FDC">
              <w:rPr>
                <w:rStyle w:val="Hyperlink"/>
                <w:rFonts w:cstheme="minorHAnsi"/>
                <w:color w:val="auto"/>
                <w:spacing w:val="2"/>
                <w:kern w:val="36"/>
              </w:rPr>
              <w:t>8.2.</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Market risk – Interest rate risk</w:t>
            </w:r>
            <w:r w:rsidRPr="002B1FDC">
              <w:rPr>
                <w:webHidden/>
              </w:rPr>
              <w:tab/>
            </w:r>
            <w:r w:rsidRPr="002B1FDC">
              <w:rPr>
                <w:webHidden/>
              </w:rPr>
              <w:fldChar w:fldCharType="begin"/>
            </w:r>
            <w:r w:rsidRPr="002B1FDC">
              <w:rPr>
                <w:webHidden/>
              </w:rPr>
              <w:instrText xml:space="preserve"> PAGEREF _Toc178351449 \h </w:instrText>
            </w:r>
            <w:r w:rsidRPr="002B1FDC">
              <w:rPr>
                <w:webHidden/>
              </w:rPr>
            </w:r>
            <w:r w:rsidRPr="002B1FDC">
              <w:rPr>
                <w:webHidden/>
              </w:rPr>
              <w:fldChar w:fldCharType="separate"/>
            </w:r>
            <w:r w:rsidRPr="002B1FDC">
              <w:rPr>
                <w:webHidden/>
              </w:rPr>
              <w:t>19</w:t>
            </w:r>
            <w:r w:rsidRPr="002B1FDC">
              <w:rPr>
                <w:webHidden/>
              </w:rPr>
              <w:fldChar w:fldCharType="end"/>
            </w:r>
          </w:hyperlink>
        </w:p>
        <w:p w14:paraId="60085E82" w14:textId="41E99A04"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50" w:history="1">
            <w:r w:rsidRPr="002B1FDC">
              <w:rPr>
                <w:rStyle w:val="Hyperlink"/>
                <w:rFonts w:cstheme="minorHAnsi"/>
                <w:color w:val="auto"/>
                <w:spacing w:val="2"/>
                <w:kern w:val="36"/>
              </w:rPr>
              <w:t>8.3.</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Market risk – Spread risk</w:t>
            </w:r>
            <w:r w:rsidRPr="002B1FDC">
              <w:rPr>
                <w:webHidden/>
              </w:rPr>
              <w:tab/>
            </w:r>
            <w:r w:rsidRPr="002B1FDC">
              <w:rPr>
                <w:webHidden/>
              </w:rPr>
              <w:fldChar w:fldCharType="begin"/>
            </w:r>
            <w:r w:rsidRPr="002B1FDC">
              <w:rPr>
                <w:webHidden/>
              </w:rPr>
              <w:instrText xml:space="preserve"> PAGEREF _Toc178351450 \h </w:instrText>
            </w:r>
            <w:r w:rsidRPr="002B1FDC">
              <w:rPr>
                <w:webHidden/>
              </w:rPr>
            </w:r>
            <w:r w:rsidRPr="002B1FDC">
              <w:rPr>
                <w:webHidden/>
              </w:rPr>
              <w:fldChar w:fldCharType="separate"/>
            </w:r>
            <w:r w:rsidRPr="002B1FDC">
              <w:rPr>
                <w:webHidden/>
              </w:rPr>
              <w:t>20</w:t>
            </w:r>
            <w:r w:rsidRPr="002B1FDC">
              <w:rPr>
                <w:webHidden/>
              </w:rPr>
              <w:fldChar w:fldCharType="end"/>
            </w:r>
          </w:hyperlink>
        </w:p>
        <w:p w14:paraId="3C1E9B49" w14:textId="2F457040"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51" w:history="1">
            <w:r w:rsidRPr="002B1FDC">
              <w:rPr>
                <w:rStyle w:val="Hyperlink"/>
                <w:rFonts w:cstheme="minorHAnsi"/>
                <w:color w:val="auto"/>
                <w:spacing w:val="2"/>
                <w:kern w:val="36"/>
              </w:rPr>
              <w:t>8.4.</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Market risk – Equity risk</w:t>
            </w:r>
            <w:r w:rsidRPr="002B1FDC">
              <w:rPr>
                <w:webHidden/>
              </w:rPr>
              <w:tab/>
            </w:r>
            <w:r w:rsidRPr="002B1FDC">
              <w:rPr>
                <w:webHidden/>
              </w:rPr>
              <w:fldChar w:fldCharType="begin"/>
            </w:r>
            <w:r w:rsidRPr="002B1FDC">
              <w:rPr>
                <w:webHidden/>
              </w:rPr>
              <w:instrText xml:space="preserve"> PAGEREF _Toc178351451 \h </w:instrText>
            </w:r>
            <w:r w:rsidRPr="002B1FDC">
              <w:rPr>
                <w:webHidden/>
              </w:rPr>
            </w:r>
            <w:r w:rsidRPr="002B1FDC">
              <w:rPr>
                <w:webHidden/>
              </w:rPr>
              <w:fldChar w:fldCharType="separate"/>
            </w:r>
            <w:r w:rsidRPr="002B1FDC">
              <w:rPr>
                <w:webHidden/>
              </w:rPr>
              <w:t>21</w:t>
            </w:r>
            <w:r w:rsidRPr="002B1FDC">
              <w:rPr>
                <w:webHidden/>
              </w:rPr>
              <w:fldChar w:fldCharType="end"/>
            </w:r>
          </w:hyperlink>
        </w:p>
        <w:p w14:paraId="7D38153C" w14:textId="0B258C4D"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52" w:history="1">
            <w:r w:rsidRPr="002B1FDC">
              <w:rPr>
                <w:rStyle w:val="Hyperlink"/>
                <w:rFonts w:cstheme="minorHAnsi"/>
                <w:color w:val="auto"/>
                <w:spacing w:val="2"/>
                <w:kern w:val="36"/>
              </w:rPr>
              <w:t>8.5.</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Market risk – Currency risk</w:t>
            </w:r>
            <w:r w:rsidRPr="002B1FDC">
              <w:rPr>
                <w:webHidden/>
              </w:rPr>
              <w:tab/>
            </w:r>
            <w:r w:rsidRPr="002B1FDC">
              <w:rPr>
                <w:webHidden/>
              </w:rPr>
              <w:fldChar w:fldCharType="begin"/>
            </w:r>
            <w:r w:rsidRPr="002B1FDC">
              <w:rPr>
                <w:webHidden/>
              </w:rPr>
              <w:instrText xml:space="preserve"> PAGEREF _Toc178351452 \h </w:instrText>
            </w:r>
            <w:r w:rsidRPr="002B1FDC">
              <w:rPr>
                <w:webHidden/>
              </w:rPr>
            </w:r>
            <w:r w:rsidRPr="002B1FDC">
              <w:rPr>
                <w:webHidden/>
              </w:rPr>
              <w:fldChar w:fldCharType="separate"/>
            </w:r>
            <w:r w:rsidRPr="002B1FDC">
              <w:rPr>
                <w:webHidden/>
              </w:rPr>
              <w:t>22</w:t>
            </w:r>
            <w:r w:rsidRPr="002B1FDC">
              <w:rPr>
                <w:webHidden/>
              </w:rPr>
              <w:fldChar w:fldCharType="end"/>
            </w:r>
          </w:hyperlink>
        </w:p>
        <w:p w14:paraId="6B939734" w14:textId="3CECD901"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53" w:history="1">
            <w:r w:rsidRPr="002B1FDC">
              <w:rPr>
                <w:rStyle w:val="Hyperlink"/>
                <w:rFonts w:cstheme="minorHAnsi"/>
                <w:color w:val="auto"/>
                <w:spacing w:val="2"/>
                <w:kern w:val="36"/>
              </w:rPr>
              <w:t>8.6.</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Market risk – Property risk</w:t>
            </w:r>
            <w:r w:rsidRPr="002B1FDC">
              <w:rPr>
                <w:webHidden/>
              </w:rPr>
              <w:tab/>
            </w:r>
            <w:r w:rsidRPr="002B1FDC">
              <w:rPr>
                <w:webHidden/>
              </w:rPr>
              <w:fldChar w:fldCharType="begin"/>
            </w:r>
            <w:r w:rsidRPr="002B1FDC">
              <w:rPr>
                <w:webHidden/>
              </w:rPr>
              <w:instrText xml:space="preserve"> PAGEREF _Toc178351453 \h </w:instrText>
            </w:r>
            <w:r w:rsidRPr="002B1FDC">
              <w:rPr>
                <w:webHidden/>
              </w:rPr>
            </w:r>
            <w:r w:rsidRPr="002B1FDC">
              <w:rPr>
                <w:webHidden/>
              </w:rPr>
              <w:fldChar w:fldCharType="separate"/>
            </w:r>
            <w:r w:rsidRPr="002B1FDC">
              <w:rPr>
                <w:webHidden/>
              </w:rPr>
              <w:t>22</w:t>
            </w:r>
            <w:r w:rsidRPr="002B1FDC">
              <w:rPr>
                <w:webHidden/>
              </w:rPr>
              <w:fldChar w:fldCharType="end"/>
            </w:r>
          </w:hyperlink>
        </w:p>
        <w:p w14:paraId="181CA233" w14:textId="68568E92"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54" w:history="1">
            <w:r w:rsidRPr="002B1FDC">
              <w:rPr>
                <w:rStyle w:val="Hyperlink"/>
                <w:rFonts w:cstheme="minorHAnsi"/>
                <w:color w:val="auto"/>
                <w:spacing w:val="2"/>
                <w:kern w:val="36"/>
              </w:rPr>
              <w:t>8.7.</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Market risk – Concentration risk</w:t>
            </w:r>
            <w:r w:rsidRPr="002B1FDC">
              <w:rPr>
                <w:webHidden/>
              </w:rPr>
              <w:tab/>
            </w:r>
            <w:r w:rsidRPr="002B1FDC">
              <w:rPr>
                <w:webHidden/>
              </w:rPr>
              <w:fldChar w:fldCharType="begin"/>
            </w:r>
            <w:r w:rsidRPr="002B1FDC">
              <w:rPr>
                <w:webHidden/>
              </w:rPr>
              <w:instrText xml:space="preserve"> PAGEREF _Toc178351454 \h </w:instrText>
            </w:r>
            <w:r w:rsidRPr="002B1FDC">
              <w:rPr>
                <w:webHidden/>
              </w:rPr>
            </w:r>
            <w:r w:rsidRPr="002B1FDC">
              <w:rPr>
                <w:webHidden/>
              </w:rPr>
              <w:fldChar w:fldCharType="separate"/>
            </w:r>
            <w:r w:rsidRPr="002B1FDC">
              <w:rPr>
                <w:webHidden/>
              </w:rPr>
              <w:t>22</w:t>
            </w:r>
            <w:r w:rsidRPr="002B1FDC">
              <w:rPr>
                <w:webHidden/>
              </w:rPr>
              <w:fldChar w:fldCharType="end"/>
            </w:r>
          </w:hyperlink>
        </w:p>
        <w:p w14:paraId="1D873F31" w14:textId="7DD81EC5"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55" w:history="1">
            <w:r w:rsidRPr="002B1FDC">
              <w:rPr>
                <w:rStyle w:val="Hyperlink"/>
                <w:rFonts w:cstheme="minorHAnsi"/>
                <w:color w:val="auto"/>
                <w:spacing w:val="2"/>
                <w:kern w:val="36"/>
              </w:rPr>
              <w:t>8.8.</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Counterparty risk – Type 1</w:t>
            </w:r>
            <w:r w:rsidRPr="002B1FDC">
              <w:rPr>
                <w:webHidden/>
              </w:rPr>
              <w:tab/>
            </w:r>
            <w:r w:rsidRPr="002B1FDC">
              <w:rPr>
                <w:webHidden/>
              </w:rPr>
              <w:fldChar w:fldCharType="begin"/>
            </w:r>
            <w:r w:rsidRPr="002B1FDC">
              <w:rPr>
                <w:webHidden/>
              </w:rPr>
              <w:instrText xml:space="preserve"> PAGEREF _Toc178351455 \h </w:instrText>
            </w:r>
            <w:r w:rsidRPr="002B1FDC">
              <w:rPr>
                <w:webHidden/>
              </w:rPr>
            </w:r>
            <w:r w:rsidRPr="002B1FDC">
              <w:rPr>
                <w:webHidden/>
              </w:rPr>
              <w:fldChar w:fldCharType="separate"/>
            </w:r>
            <w:r w:rsidRPr="002B1FDC">
              <w:rPr>
                <w:webHidden/>
              </w:rPr>
              <w:t>24</w:t>
            </w:r>
            <w:r w:rsidRPr="002B1FDC">
              <w:rPr>
                <w:webHidden/>
              </w:rPr>
              <w:fldChar w:fldCharType="end"/>
            </w:r>
          </w:hyperlink>
        </w:p>
        <w:p w14:paraId="68900B46" w14:textId="29411B55"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56" w:history="1">
            <w:r w:rsidRPr="002B1FDC">
              <w:rPr>
                <w:rStyle w:val="Hyperlink"/>
                <w:rFonts w:cstheme="minorHAnsi"/>
                <w:color w:val="auto"/>
                <w:spacing w:val="2"/>
                <w:kern w:val="36"/>
              </w:rPr>
              <w:t>8.9.</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Counterparty risk – Type 2</w:t>
            </w:r>
            <w:r w:rsidRPr="002B1FDC">
              <w:rPr>
                <w:webHidden/>
              </w:rPr>
              <w:tab/>
            </w:r>
            <w:r w:rsidRPr="002B1FDC">
              <w:rPr>
                <w:webHidden/>
              </w:rPr>
              <w:fldChar w:fldCharType="begin"/>
            </w:r>
            <w:r w:rsidRPr="002B1FDC">
              <w:rPr>
                <w:webHidden/>
              </w:rPr>
              <w:instrText xml:space="preserve"> PAGEREF _Toc178351456 \h </w:instrText>
            </w:r>
            <w:r w:rsidRPr="002B1FDC">
              <w:rPr>
                <w:webHidden/>
              </w:rPr>
            </w:r>
            <w:r w:rsidRPr="002B1FDC">
              <w:rPr>
                <w:webHidden/>
              </w:rPr>
              <w:fldChar w:fldCharType="separate"/>
            </w:r>
            <w:r w:rsidRPr="002B1FDC">
              <w:rPr>
                <w:webHidden/>
              </w:rPr>
              <w:t>27</w:t>
            </w:r>
            <w:r w:rsidRPr="002B1FDC">
              <w:rPr>
                <w:webHidden/>
              </w:rPr>
              <w:fldChar w:fldCharType="end"/>
            </w:r>
          </w:hyperlink>
        </w:p>
        <w:p w14:paraId="790D596A" w14:textId="0AAFF590"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57" w:history="1">
            <w:r w:rsidRPr="002B1FDC">
              <w:rPr>
                <w:rStyle w:val="Hyperlink"/>
                <w:rFonts w:cstheme="minorHAnsi"/>
                <w:color w:val="auto"/>
                <w:spacing w:val="2"/>
                <w:kern w:val="36"/>
              </w:rPr>
              <w:t>8.10.</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Non-life underwriting risk – Premium and Reserves</w:t>
            </w:r>
            <w:r w:rsidRPr="002B1FDC">
              <w:rPr>
                <w:webHidden/>
              </w:rPr>
              <w:tab/>
            </w:r>
            <w:r w:rsidRPr="002B1FDC">
              <w:rPr>
                <w:webHidden/>
              </w:rPr>
              <w:fldChar w:fldCharType="begin"/>
            </w:r>
            <w:r w:rsidRPr="002B1FDC">
              <w:rPr>
                <w:webHidden/>
              </w:rPr>
              <w:instrText xml:space="preserve"> PAGEREF _Toc178351457 \h </w:instrText>
            </w:r>
            <w:r w:rsidRPr="002B1FDC">
              <w:rPr>
                <w:webHidden/>
              </w:rPr>
            </w:r>
            <w:r w:rsidRPr="002B1FDC">
              <w:rPr>
                <w:webHidden/>
              </w:rPr>
              <w:fldChar w:fldCharType="separate"/>
            </w:r>
            <w:r w:rsidRPr="002B1FDC">
              <w:rPr>
                <w:webHidden/>
              </w:rPr>
              <w:t>28</w:t>
            </w:r>
            <w:r w:rsidRPr="002B1FDC">
              <w:rPr>
                <w:webHidden/>
              </w:rPr>
              <w:fldChar w:fldCharType="end"/>
            </w:r>
          </w:hyperlink>
        </w:p>
        <w:p w14:paraId="102C214F" w14:textId="31BA0086"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58" w:history="1">
            <w:r w:rsidRPr="002B1FDC">
              <w:rPr>
                <w:rStyle w:val="Hyperlink"/>
                <w:rFonts w:cstheme="minorHAnsi"/>
                <w:color w:val="auto"/>
                <w:spacing w:val="2"/>
                <w:kern w:val="36"/>
              </w:rPr>
              <w:t>8.11.</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Non-life underwriting risk – Catastrophe</w:t>
            </w:r>
            <w:r w:rsidRPr="002B1FDC">
              <w:rPr>
                <w:webHidden/>
              </w:rPr>
              <w:tab/>
            </w:r>
            <w:r w:rsidRPr="002B1FDC">
              <w:rPr>
                <w:webHidden/>
              </w:rPr>
              <w:fldChar w:fldCharType="begin"/>
            </w:r>
            <w:r w:rsidRPr="002B1FDC">
              <w:rPr>
                <w:webHidden/>
              </w:rPr>
              <w:instrText xml:space="preserve"> PAGEREF _Toc178351458 \h </w:instrText>
            </w:r>
            <w:r w:rsidRPr="002B1FDC">
              <w:rPr>
                <w:webHidden/>
              </w:rPr>
            </w:r>
            <w:r w:rsidRPr="002B1FDC">
              <w:rPr>
                <w:webHidden/>
              </w:rPr>
              <w:fldChar w:fldCharType="separate"/>
            </w:r>
            <w:r w:rsidRPr="002B1FDC">
              <w:rPr>
                <w:webHidden/>
              </w:rPr>
              <w:t>30</w:t>
            </w:r>
            <w:r w:rsidRPr="002B1FDC">
              <w:rPr>
                <w:webHidden/>
              </w:rPr>
              <w:fldChar w:fldCharType="end"/>
            </w:r>
          </w:hyperlink>
        </w:p>
        <w:p w14:paraId="08069976" w14:textId="2C24BE7D"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59" w:history="1">
            <w:r w:rsidRPr="002B1FDC">
              <w:rPr>
                <w:rStyle w:val="Hyperlink"/>
                <w:rFonts w:cstheme="minorHAnsi"/>
                <w:color w:val="auto"/>
                <w:spacing w:val="2"/>
                <w:kern w:val="36"/>
              </w:rPr>
              <w:t>8.12.</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Non-life underwriting risk – Lapse</w:t>
            </w:r>
            <w:r w:rsidRPr="002B1FDC">
              <w:rPr>
                <w:webHidden/>
              </w:rPr>
              <w:tab/>
            </w:r>
            <w:r w:rsidRPr="002B1FDC">
              <w:rPr>
                <w:webHidden/>
              </w:rPr>
              <w:fldChar w:fldCharType="begin"/>
            </w:r>
            <w:r w:rsidRPr="002B1FDC">
              <w:rPr>
                <w:webHidden/>
              </w:rPr>
              <w:instrText xml:space="preserve"> PAGEREF _Toc178351459 \h </w:instrText>
            </w:r>
            <w:r w:rsidRPr="002B1FDC">
              <w:rPr>
                <w:webHidden/>
              </w:rPr>
            </w:r>
            <w:r w:rsidRPr="002B1FDC">
              <w:rPr>
                <w:webHidden/>
              </w:rPr>
              <w:fldChar w:fldCharType="separate"/>
            </w:r>
            <w:r w:rsidRPr="002B1FDC">
              <w:rPr>
                <w:webHidden/>
              </w:rPr>
              <w:t>31</w:t>
            </w:r>
            <w:r w:rsidRPr="002B1FDC">
              <w:rPr>
                <w:webHidden/>
              </w:rPr>
              <w:fldChar w:fldCharType="end"/>
            </w:r>
          </w:hyperlink>
        </w:p>
        <w:p w14:paraId="0039FB78" w14:textId="60953801"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60" w:history="1">
            <w:r w:rsidRPr="002B1FDC">
              <w:rPr>
                <w:rStyle w:val="Hyperlink"/>
                <w:rFonts w:cstheme="minorHAnsi"/>
                <w:color w:val="auto"/>
                <w:spacing w:val="2"/>
                <w:kern w:val="36"/>
              </w:rPr>
              <w:t>8.13.</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Operational risk</w:t>
            </w:r>
            <w:r w:rsidRPr="002B1FDC">
              <w:rPr>
                <w:webHidden/>
              </w:rPr>
              <w:tab/>
            </w:r>
            <w:r w:rsidRPr="002B1FDC">
              <w:rPr>
                <w:webHidden/>
              </w:rPr>
              <w:fldChar w:fldCharType="begin"/>
            </w:r>
            <w:r w:rsidRPr="002B1FDC">
              <w:rPr>
                <w:webHidden/>
              </w:rPr>
              <w:instrText xml:space="preserve"> PAGEREF _Toc178351460 \h </w:instrText>
            </w:r>
            <w:r w:rsidRPr="002B1FDC">
              <w:rPr>
                <w:webHidden/>
              </w:rPr>
            </w:r>
            <w:r w:rsidRPr="002B1FDC">
              <w:rPr>
                <w:webHidden/>
              </w:rPr>
              <w:fldChar w:fldCharType="separate"/>
            </w:r>
            <w:r w:rsidRPr="002B1FDC">
              <w:rPr>
                <w:webHidden/>
              </w:rPr>
              <w:t>31</w:t>
            </w:r>
            <w:r w:rsidRPr="002B1FDC">
              <w:rPr>
                <w:webHidden/>
              </w:rPr>
              <w:fldChar w:fldCharType="end"/>
            </w:r>
          </w:hyperlink>
        </w:p>
        <w:p w14:paraId="4B70D587" w14:textId="1ECE0A1D"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61" w:history="1">
            <w:r w:rsidRPr="002B1FDC">
              <w:rPr>
                <w:rStyle w:val="Hyperlink"/>
                <w:rFonts w:cstheme="minorHAnsi"/>
                <w:color w:val="auto"/>
                <w:spacing w:val="2"/>
                <w:kern w:val="36"/>
              </w:rPr>
              <w:t>8.14.</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Diversification</w:t>
            </w:r>
            <w:r w:rsidRPr="002B1FDC">
              <w:rPr>
                <w:webHidden/>
              </w:rPr>
              <w:tab/>
            </w:r>
            <w:r w:rsidRPr="002B1FDC">
              <w:rPr>
                <w:webHidden/>
              </w:rPr>
              <w:fldChar w:fldCharType="begin"/>
            </w:r>
            <w:r w:rsidRPr="002B1FDC">
              <w:rPr>
                <w:webHidden/>
              </w:rPr>
              <w:instrText xml:space="preserve"> PAGEREF _Toc178351461 \h </w:instrText>
            </w:r>
            <w:r w:rsidRPr="002B1FDC">
              <w:rPr>
                <w:webHidden/>
              </w:rPr>
            </w:r>
            <w:r w:rsidRPr="002B1FDC">
              <w:rPr>
                <w:webHidden/>
              </w:rPr>
              <w:fldChar w:fldCharType="separate"/>
            </w:r>
            <w:r w:rsidRPr="002B1FDC">
              <w:rPr>
                <w:webHidden/>
              </w:rPr>
              <w:t>32</w:t>
            </w:r>
            <w:r w:rsidRPr="002B1FDC">
              <w:rPr>
                <w:webHidden/>
              </w:rPr>
              <w:fldChar w:fldCharType="end"/>
            </w:r>
          </w:hyperlink>
        </w:p>
        <w:p w14:paraId="42BC78F5" w14:textId="0A4D813B" w:rsidR="002B1FDC" w:rsidRPr="002B1FDC" w:rsidRDefault="002B1FDC">
          <w:pPr>
            <w:pStyle w:val="TOC1"/>
            <w:rPr>
              <w:rFonts w:asciiTheme="minorHAnsi" w:eastAsiaTheme="minorEastAsia" w:hAnsiTheme="minorHAnsi" w:cstheme="minorBidi"/>
              <w:b w:val="0"/>
              <w:bCs w:val="0"/>
              <w:color w:val="auto"/>
              <w:kern w:val="2"/>
              <w:lang w:val="en-GI" w:eastAsia="en-GI"/>
              <w14:ligatures w14:val="standardContextual"/>
            </w:rPr>
          </w:pPr>
          <w:hyperlink w:anchor="_Toc178351462" w:history="1">
            <w:r w:rsidRPr="002B1FDC">
              <w:rPr>
                <w:rStyle w:val="Hyperlink"/>
                <w:rFonts w:cstheme="minorHAnsi"/>
                <w:color w:val="auto"/>
                <w:spacing w:val="2"/>
              </w:rPr>
              <w:t>9.</w:t>
            </w:r>
            <w:r w:rsidRPr="002B1FDC">
              <w:rPr>
                <w:rFonts w:asciiTheme="minorHAnsi" w:eastAsiaTheme="minorEastAsia" w:hAnsiTheme="minorHAnsi" w:cstheme="minorBidi"/>
                <w:b w:val="0"/>
                <w:bCs w:val="0"/>
                <w:color w:val="auto"/>
                <w:kern w:val="2"/>
                <w:lang w:val="en-GI" w:eastAsia="en-GI"/>
                <w14:ligatures w14:val="standardContextual"/>
              </w:rPr>
              <w:tab/>
            </w:r>
            <w:r w:rsidRPr="002B1FDC">
              <w:rPr>
                <w:rStyle w:val="Hyperlink"/>
                <w:rFonts w:cstheme="minorHAnsi"/>
                <w:color w:val="auto"/>
                <w:spacing w:val="2"/>
              </w:rPr>
              <w:t>MINIMUM CAPITAL REQUIREMENTS (MCR)</w:t>
            </w:r>
            <w:r w:rsidRPr="002B1FDC">
              <w:rPr>
                <w:webHidden/>
                <w:color w:val="auto"/>
              </w:rPr>
              <w:tab/>
            </w:r>
            <w:r w:rsidRPr="002B1FDC">
              <w:rPr>
                <w:webHidden/>
                <w:color w:val="auto"/>
              </w:rPr>
              <w:fldChar w:fldCharType="begin"/>
            </w:r>
            <w:r w:rsidRPr="002B1FDC">
              <w:rPr>
                <w:webHidden/>
                <w:color w:val="auto"/>
              </w:rPr>
              <w:instrText xml:space="preserve"> PAGEREF _Toc178351462 \h </w:instrText>
            </w:r>
            <w:r w:rsidRPr="002B1FDC">
              <w:rPr>
                <w:webHidden/>
                <w:color w:val="auto"/>
              </w:rPr>
            </w:r>
            <w:r w:rsidRPr="002B1FDC">
              <w:rPr>
                <w:webHidden/>
                <w:color w:val="auto"/>
              </w:rPr>
              <w:fldChar w:fldCharType="separate"/>
            </w:r>
            <w:r w:rsidRPr="002B1FDC">
              <w:rPr>
                <w:webHidden/>
                <w:color w:val="auto"/>
              </w:rPr>
              <w:t>33</w:t>
            </w:r>
            <w:r w:rsidRPr="002B1FDC">
              <w:rPr>
                <w:webHidden/>
                <w:color w:val="auto"/>
              </w:rPr>
              <w:fldChar w:fldCharType="end"/>
            </w:r>
          </w:hyperlink>
        </w:p>
        <w:p w14:paraId="537919DB" w14:textId="080B43B3" w:rsidR="002B1FDC" w:rsidRPr="002B1FDC" w:rsidRDefault="002B1FDC">
          <w:pPr>
            <w:pStyle w:val="TOC1"/>
            <w:tabs>
              <w:tab w:val="left" w:pos="880"/>
            </w:tabs>
            <w:rPr>
              <w:rFonts w:asciiTheme="minorHAnsi" w:eastAsiaTheme="minorEastAsia" w:hAnsiTheme="minorHAnsi" w:cstheme="minorBidi"/>
              <w:b w:val="0"/>
              <w:bCs w:val="0"/>
              <w:color w:val="auto"/>
              <w:kern w:val="2"/>
              <w:lang w:val="en-GI" w:eastAsia="en-GI"/>
              <w14:ligatures w14:val="standardContextual"/>
            </w:rPr>
          </w:pPr>
          <w:hyperlink w:anchor="_Toc178351463" w:history="1">
            <w:r w:rsidRPr="002B1FDC">
              <w:rPr>
                <w:rStyle w:val="Hyperlink"/>
                <w:rFonts w:cstheme="minorHAnsi"/>
                <w:color w:val="auto"/>
                <w:spacing w:val="2"/>
              </w:rPr>
              <w:t>10.</w:t>
            </w:r>
            <w:r w:rsidRPr="002B1FDC">
              <w:rPr>
                <w:rFonts w:asciiTheme="minorHAnsi" w:eastAsiaTheme="minorEastAsia" w:hAnsiTheme="minorHAnsi" w:cstheme="minorBidi"/>
                <w:b w:val="0"/>
                <w:bCs w:val="0"/>
                <w:color w:val="auto"/>
                <w:kern w:val="2"/>
                <w:lang w:val="en-GI" w:eastAsia="en-GI"/>
                <w14:ligatures w14:val="standardContextual"/>
              </w:rPr>
              <w:tab/>
            </w:r>
            <w:r w:rsidRPr="002B1FDC">
              <w:rPr>
                <w:rStyle w:val="Hyperlink"/>
                <w:rFonts w:cstheme="minorHAnsi"/>
                <w:color w:val="auto"/>
                <w:spacing w:val="2"/>
              </w:rPr>
              <w:t>RECONCILIATION TO YEAR 2024 SOLVENCY II AUDIT RESULTS (Y23)</w:t>
            </w:r>
            <w:r w:rsidRPr="002B1FDC">
              <w:rPr>
                <w:webHidden/>
                <w:color w:val="auto"/>
              </w:rPr>
              <w:tab/>
            </w:r>
            <w:r w:rsidRPr="002B1FDC">
              <w:rPr>
                <w:webHidden/>
                <w:color w:val="auto"/>
              </w:rPr>
              <w:fldChar w:fldCharType="begin"/>
            </w:r>
            <w:r w:rsidRPr="002B1FDC">
              <w:rPr>
                <w:webHidden/>
                <w:color w:val="auto"/>
              </w:rPr>
              <w:instrText xml:space="preserve"> PAGEREF _Toc178351463 \h </w:instrText>
            </w:r>
            <w:r w:rsidRPr="002B1FDC">
              <w:rPr>
                <w:webHidden/>
                <w:color w:val="auto"/>
              </w:rPr>
            </w:r>
            <w:r w:rsidRPr="002B1FDC">
              <w:rPr>
                <w:webHidden/>
                <w:color w:val="auto"/>
              </w:rPr>
              <w:fldChar w:fldCharType="separate"/>
            </w:r>
            <w:r w:rsidRPr="002B1FDC">
              <w:rPr>
                <w:webHidden/>
                <w:color w:val="auto"/>
              </w:rPr>
              <w:t>33</w:t>
            </w:r>
            <w:r w:rsidRPr="002B1FDC">
              <w:rPr>
                <w:webHidden/>
                <w:color w:val="auto"/>
              </w:rPr>
              <w:fldChar w:fldCharType="end"/>
            </w:r>
          </w:hyperlink>
        </w:p>
        <w:p w14:paraId="67E1D201" w14:textId="5E905A7F"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67" w:history="1">
            <w:r w:rsidRPr="002B1FDC">
              <w:rPr>
                <w:rStyle w:val="Hyperlink"/>
                <w:rFonts w:cstheme="minorHAnsi"/>
                <w:color w:val="auto"/>
                <w:spacing w:val="2"/>
                <w:kern w:val="36"/>
              </w:rPr>
              <w:t>10.2.</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SII Audit Solvency II Own Funds movement</w:t>
            </w:r>
            <w:r w:rsidRPr="002B1FDC">
              <w:rPr>
                <w:webHidden/>
              </w:rPr>
              <w:tab/>
            </w:r>
            <w:r w:rsidRPr="002B1FDC">
              <w:rPr>
                <w:webHidden/>
              </w:rPr>
              <w:fldChar w:fldCharType="begin"/>
            </w:r>
            <w:r w:rsidRPr="002B1FDC">
              <w:rPr>
                <w:webHidden/>
              </w:rPr>
              <w:instrText xml:space="preserve"> PAGEREF _Toc178351467 \h </w:instrText>
            </w:r>
            <w:r w:rsidRPr="002B1FDC">
              <w:rPr>
                <w:webHidden/>
              </w:rPr>
            </w:r>
            <w:r w:rsidRPr="002B1FDC">
              <w:rPr>
                <w:webHidden/>
              </w:rPr>
              <w:fldChar w:fldCharType="separate"/>
            </w:r>
            <w:r w:rsidRPr="002B1FDC">
              <w:rPr>
                <w:webHidden/>
              </w:rPr>
              <w:t>34</w:t>
            </w:r>
            <w:r w:rsidRPr="002B1FDC">
              <w:rPr>
                <w:webHidden/>
              </w:rPr>
              <w:fldChar w:fldCharType="end"/>
            </w:r>
          </w:hyperlink>
        </w:p>
        <w:p w14:paraId="5D425C55" w14:textId="5C8EB48A" w:rsidR="002B1FDC" w:rsidRPr="002B1FDC" w:rsidRDefault="002B1FDC">
          <w:pPr>
            <w:pStyle w:val="TOC2"/>
            <w:rPr>
              <w:rFonts w:asciiTheme="minorHAnsi" w:eastAsiaTheme="minorEastAsia" w:hAnsiTheme="minorHAnsi" w:cstheme="minorBidi"/>
              <w:b w:val="0"/>
              <w:bCs w:val="0"/>
              <w:spacing w:val="0"/>
              <w:kern w:val="2"/>
              <w:sz w:val="24"/>
              <w:szCs w:val="24"/>
              <w:lang w:val="en-GI" w:eastAsia="en-GI"/>
              <w14:ligatures w14:val="standardContextual"/>
            </w:rPr>
          </w:pPr>
          <w:hyperlink w:anchor="_Toc178351468" w:history="1">
            <w:r w:rsidRPr="002B1FDC">
              <w:rPr>
                <w:rStyle w:val="Hyperlink"/>
                <w:rFonts w:cstheme="minorHAnsi"/>
                <w:color w:val="auto"/>
                <w:spacing w:val="2"/>
                <w:kern w:val="36"/>
              </w:rPr>
              <w:t>10.3.</w:t>
            </w:r>
            <w:r w:rsidRPr="002B1FDC">
              <w:rPr>
                <w:rFonts w:asciiTheme="minorHAnsi" w:eastAsiaTheme="minorEastAsia" w:hAnsiTheme="minorHAnsi" w:cstheme="minorBidi"/>
                <w:b w:val="0"/>
                <w:bCs w:val="0"/>
                <w:spacing w:val="0"/>
                <w:kern w:val="2"/>
                <w:sz w:val="24"/>
                <w:szCs w:val="24"/>
                <w:lang w:val="en-GI" w:eastAsia="en-GI"/>
                <w14:ligatures w14:val="standardContextual"/>
              </w:rPr>
              <w:tab/>
            </w:r>
            <w:r w:rsidRPr="002B1FDC">
              <w:rPr>
                <w:rStyle w:val="Hyperlink"/>
                <w:rFonts w:cstheme="minorHAnsi"/>
                <w:color w:val="auto"/>
                <w:spacing w:val="2"/>
                <w:kern w:val="36"/>
              </w:rPr>
              <w:t>SII Audit SCR</w:t>
            </w:r>
            <w:r w:rsidRPr="002B1FDC">
              <w:rPr>
                <w:webHidden/>
              </w:rPr>
              <w:tab/>
            </w:r>
            <w:r w:rsidRPr="002B1FDC">
              <w:rPr>
                <w:webHidden/>
              </w:rPr>
              <w:fldChar w:fldCharType="begin"/>
            </w:r>
            <w:r w:rsidRPr="002B1FDC">
              <w:rPr>
                <w:webHidden/>
              </w:rPr>
              <w:instrText xml:space="preserve"> PAGEREF _Toc178351468 \h </w:instrText>
            </w:r>
            <w:r w:rsidRPr="002B1FDC">
              <w:rPr>
                <w:webHidden/>
              </w:rPr>
            </w:r>
            <w:r w:rsidRPr="002B1FDC">
              <w:rPr>
                <w:webHidden/>
              </w:rPr>
              <w:fldChar w:fldCharType="separate"/>
            </w:r>
            <w:r w:rsidRPr="002B1FDC">
              <w:rPr>
                <w:webHidden/>
              </w:rPr>
              <w:t>35</w:t>
            </w:r>
            <w:r w:rsidRPr="002B1FDC">
              <w:rPr>
                <w:webHidden/>
              </w:rPr>
              <w:fldChar w:fldCharType="end"/>
            </w:r>
          </w:hyperlink>
        </w:p>
        <w:p w14:paraId="55DD1F44" w14:textId="201F8B38" w:rsidR="002B1FDC" w:rsidRPr="002B1FDC" w:rsidRDefault="002B1FDC">
          <w:pPr>
            <w:pStyle w:val="TOC1"/>
            <w:rPr>
              <w:rFonts w:asciiTheme="minorHAnsi" w:eastAsiaTheme="minorEastAsia" w:hAnsiTheme="minorHAnsi" w:cstheme="minorBidi"/>
              <w:b w:val="0"/>
              <w:bCs w:val="0"/>
              <w:color w:val="auto"/>
              <w:kern w:val="2"/>
              <w:lang w:val="en-GI" w:eastAsia="en-GI"/>
              <w14:ligatures w14:val="standardContextual"/>
            </w:rPr>
          </w:pPr>
          <w:hyperlink w:anchor="_Toc178351469" w:history="1">
            <w:r w:rsidRPr="002B1FDC">
              <w:rPr>
                <w:rStyle w:val="Hyperlink"/>
                <w:rFonts w:cstheme="minorHAnsi"/>
                <w:color w:val="auto"/>
                <w:spacing w:val="2"/>
              </w:rPr>
              <w:t>11.</w:t>
            </w:r>
            <w:r w:rsidRPr="002B1FDC">
              <w:rPr>
                <w:rFonts w:asciiTheme="minorHAnsi" w:eastAsiaTheme="minorEastAsia" w:hAnsiTheme="minorHAnsi" w:cstheme="minorBidi"/>
                <w:b w:val="0"/>
                <w:bCs w:val="0"/>
                <w:color w:val="auto"/>
                <w:kern w:val="2"/>
                <w:lang w:val="en-GI" w:eastAsia="en-GI"/>
                <w14:ligatures w14:val="standardContextual"/>
              </w:rPr>
              <w:tab/>
            </w:r>
            <w:r w:rsidRPr="002B1FDC">
              <w:rPr>
                <w:rStyle w:val="Hyperlink"/>
                <w:rFonts w:cstheme="minorHAnsi"/>
                <w:color w:val="auto"/>
                <w:spacing w:val="2"/>
              </w:rPr>
              <w:t>ANNEX I – ASSUMPTIONS LOG</w:t>
            </w:r>
            <w:r w:rsidRPr="002B1FDC">
              <w:rPr>
                <w:webHidden/>
                <w:color w:val="auto"/>
              </w:rPr>
              <w:tab/>
            </w:r>
            <w:r w:rsidRPr="002B1FDC">
              <w:rPr>
                <w:webHidden/>
                <w:color w:val="auto"/>
              </w:rPr>
              <w:fldChar w:fldCharType="begin"/>
            </w:r>
            <w:r w:rsidRPr="002B1FDC">
              <w:rPr>
                <w:webHidden/>
                <w:color w:val="auto"/>
              </w:rPr>
              <w:instrText xml:space="preserve"> PAGEREF _Toc178351469 \h </w:instrText>
            </w:r>
            <w:r w:rsidRPr="002B1FDC">
              <w:rPr>
                <w:webHidden/>
                <w:color w:val="auto"/>
              </w:rPr>
            </w:r>
            <w:r w:rsidRPr="002B1FDC">
              <w:rPr>
                <w:webHidden/>
                <w:color w:val="auto"/>
              </w:rPr>
              <w:fldChar w:fldCharType="separate"/>
            </w:r>
            <w:r w:rsidRPr="002B1FDC">
              <w:rPr>
                <w:webHidden/>
                <w:color w:val="auto"/>
              </w:rPr>
              <w:t>1</w:t>
            </w:r>
            <w:r w:rsidRPr="002B1FDC">
              <w:rPr>
                <w:webHidden/>
                <w:color w:val="auto"/>
              </w:rPr>
              <w:fldChar w:fldCharType="end"/>
            </w:r>
          </w:hyperlink>
        </w:p>
        <w:p w14:paraId="7C5B510D" w14:textId="1F054D3F" w:rsidR="00224AC3" w:rsidRPr="008406AF" w:rsidRDefault="00224AC3" w:rsidP="008406AF">
          <w:pPr>
            <w:tabs>
              <w:tab w:val="left" w:pos="10206"/>
              <w:tab w:val="left" w:pos="10490"/>
              <w:tab w:val="right" w:leader="dot" w:pos="10632"/>
              <w:tab w:val="right" w:leader="dot" w:pos="10773"/>
            </w:tabs>
            <w:ind w:left="426" w:right="676"/>
            <w:jc w:val="both"/>
            <w:rPr>
              <w:rFonts w:ascii="Work Sans" w:hAnsi="Work Sans"/>
              <w:color w:val="550091"/>
            </w:rPr>
          </w:pPr>
          <w:r w:rsidRPr="00000FD3">
            <w:rPr>
              <w:rFonts w:asciiTheme="minorHAnsi" w:hAnsiTheme="minorHAnsi" w:cstheme="minorHAnsi"/>
              <w:b/>
              <w:bCs/>
              <w:noProof/>
              <w:sz w:val="20"/>
              <w:szCs w:val="20"/>
            </w:rPr>
            <w:fldChar w:fldCharType="end"/>
          </w:r>
        </w:p>
      </w:sdtContent>
    </w:sdt>
    <w:p w14:paraId="7B066171" w14:textId="77777777" w:rsidR="00FE12BD" w:rsidRDefault="00FE12BD">
      <w:pPr>
        <w:widowControl/>
        <w:rPr>
          <w:rFonts w:ascii="Work Sans" w:eastAsia="Cambria" w:hAnsi="Work Sans" w:cs="Arial"/>
          <w:color w:val="905AB9"/>
          <w:sz w:val="29"/>
          <w:szCs w:val="29"/>
        </w:rPr>
      </w:pPr>
      <w:bookmarkStart w:id="0" w:name="_TOC_250020"/>
      <w:bookmarkEnd w:id="0"/>
    </w:p>
    <w:p w14:paraId="10076E48" w14:textId="77777777" w:rsidR="00FE12BD" w:rsidRDefault="00FE12BD">
      <w:pPr>
        <w:widowControl/>
        <w:rPr>
          <w:rFonts w:ascii="Work Sans" w:eastAsia="Cambria" w:hAnsi="Work Sans" w:cs="Arial"/>
          <w:color w:val="905AB9"/>
          <w:sz w:val="29"/>
          <w:szCs w:val="29"/>
        </w:rPr>
      </w:pPr>
    </w:p>
    <w:p w14:paraId="1446B404" w14:textId="77777777" w:rsidR="00FE12BD" w:rsidRDefault="00FE12BD">
      <w:pPr>
        <w:widowControl/>
        <w:rPr>
          <w:rFonts w:ascii="Work Sans" w:eastAsia="Cambria" w:hAnsi="Work Sans" w:cs="Arial"/>
          <w:color w:val="905AB9"/>
          <w:sz w:val="29"/>
          <w:szCs w:val="29"/>
        </w:rPr>
      </w:pPr>
    </w:p>
    <w:p w14:paraId="5529EFCF" w14:textId="77777777" w:rsidR="00FE12BD" w:rsidRDefault="00FE12BD">
      <w:pPr>
        <w:widowControl/>
        <w:rPr>
          <w:rFonts w:ascii="Work Sans" w:eastAsia="Cambria" w:hAnsi="Work Sans" w:cs="Arial"/>
          <w:color w:val="905AB9"/>
          <w:sz w:val="29"/>
          <w:szCs w:val="29"/>
        </w:rPr>
      </w:pPr>
    </w:p>
    <w:p w14:paraId="7C694685" w14:textId="77777777" w:rsidR="00FE12BD" w:rsidRDefault="00FE12BD">
      <w:pPr>
        <w:widowControl/>
        <w:rPr>
          <w:rFonts w:ascii="Work Sans" w:eastAsia="Cambria" w:hAnsi="Work Sans" w:cs="Arial"/>
          <w:color w:val="905AB9"/>
          <w:sz w:val="29"/>
          <w:szCs w:val="29"/>
        </w:rPr>
      </w:pPr>
    </w:p>
    <w:p w14:paraId="7C5399F4" w14:textId="77777777" w:rsidR="001810E9" w:rsidRDefault="001810E9">
      <w:pPr>
        <w:widowControl/>
        <w:rPr>
          <w:rFonts w:ascii="Work Sans" w:eastAsia="Cambria" w:hAnsi="Work Sans" w:cs="Arial"/>
          <w:color w:val="905AB9"/>
          <w:sz w:val="29"/>
          <w:szCs w:val="29"/>
        </w:rPr>
      </w:pPr>
    </w:p>
    <w:p w14:paraId="54EA186C" w14:textId="77777777" w:rsidR="001810E9" w:rsidRDefault="001810E9">
      <w:pPr>
        <w:widowControl/>
        <w:rPr>
          <w:rFonts w:ascii="Work Sans" w:eastAsia="Cambria" w:hAnsi="Work Sans" w:cs="Arial"/>
          <w:color w:val="905AB9"/>
          <w:sz w:val="29"/>
          <w:szCs w:val="29"/>
        </w:rPr>
      </w:pPr>
    </w:p>
    <w:p w14:paraId="757780AF" w14:textId="77777777" w:rsidR="003F74AF" w:rsidRDefault="003F74AF">
      <w:pPr>
        <w:widowControl/>
        <w:rPr>
          <w:rFonts w:ascii="Work Sans" w:eastAsia="Cambria" w:hAnsi="Work Sans" w:cs="Arial"/>
          <w:color w:val="905AB9"/>
          <w:sz w:val="29"/>
          <w:szCs w:val="29"/>
        </w:rPr>
      </w:pPr>
    </w:p>
    <w:p w14:paraId="3B400690" w14:textId="77777777" w:rsidR="003F74AF" w:rsidRDefault="003F74AF">
      <w:pPr>
        <w:widowControl/>
        <w:rPr>
          <w:rFonts w:ascii="Work Sans" w:eastAsia="Cambria" w:hAnsi="Work Sans" w:cs="Arial"/>
          <w:color w:val="905AB9"/>
          <w:sz w:val="29"/>
          <w:szCs w:val="29"/>
        </w:rPr>
      </w:pPr>
    </w:p>
    <w:p w14:paraId="56817701" w14:textId="77777777" w:rsidR="003F74AF" w:rsidRDefault="003F74AF">
      <w:pPr>
        <w:widowControl/>
        <w:rPr>
          <w:rFonts w:ascii="Work Sans" w:eastAsia="Cambria" w:hAnsi="Work Sans" w:cs="Arial"/>
          <w:color w:val="905AB9"/>
          <w:sz w:val="29"/>
          <w:szCs w:val="29"/>
        </w:rPr>
      </w:pPr>
    </w:p>
    <w:p w14:paraId="260CEE8A" w14:textId="77777777" w:rsidR="003F74AF" w:rsidRDefault="003F74AF">
      <w:pPr>
        <w:widowControl/>
        <w:rPr>
          <w:rFonts w:ascii="Work Sans" w:eastAsia="Cambria" w:hAnsi="Work Sans" w:cs="Arial"/>
          <w:color w:val="905AB9"/>
          <w:sz w:val="29"/>
          <w:szCs w:val="29"/>
        </w:rPr>
      </w:pPr>
    </w:p>
    <w:p w14:paraId="6B2ACEF3" w14:textId="77777777" w:rsidR="003F74AF" w:rsidRDefault="003F74AF">
      <w:pPr>
        <w:widowControl/>
        <w:rPr>
          <w:rFonts w:ascii="Work Sans" w:eastAsia="Cambria" w:hAnsi="Work Sans" w:cs="Arial"/>
          <w:color w:val="905AB9"/>
          <w:sz w:val="29"/>
          <w:szCs w:val="29"/>
        </w:rPr>
      </w:pPr>
    </w:p>
    <w:p w14:paraId="2947849B" w14:textId="77777777" w:rsidR="0041028C" w:rsidRDefault="0041028C">
      <w:pPr>
        <w:widowControl/>
        <w:rPr>
          <w:rFonts w:ascii="Work Sans" w:eastAsia="Cambria" w:hAnsi="Work Sans" w:cs="Arial"/>
          <w:color w:val="905AB9"/>
          <w:sz w:val="29"/>
          <w:szCs w:val="29"/>
        </w:rPr>
      </w:pPr>
    </w:p>
    <w:p w14:paraId="427D5D00" w14:textId="77777777" w:rsidR="00E27B81" w:rsidRDefault="00E27B81">
      <w:pPr>
        <w:widowControl/>
        <w:rPr>
          <w:rFonts w:ascii="Work Sans" w:eastAsia="Cambria" w:hAnsi="Work Sans" w:cs="Arial"/>
          <w:color w:val="905AB9"/>
          <w:sz w:val="29"/>
          <w:szCs w:val="29"/>
        </w:rPr>
      </w:pPr>
    </w:p>
    <w:p w14:paraId="3414879B" w14:textId="77777777" w:rsidR="009A1FBC" w:rsidRDefault="009A1FBC" w:rsidP="008C31D6">
      <w:pPr>
        <w:pStyle w:val="Heading2"/>
        <w:tabs>
          <w:tab w:val="clear" w:pos="841"/>
        </w:tabs>
        <w:spacing w:before="240" w:after="240" w:line="278" w:lineRule="atLeast"/>
        <w:ind w:right="1383"/>
        <w:jc w:val="both"/>
        <w:rPr>
          <w:rFonts w:ascii="Calibri" w:eastAsia="Calibri" w:hAnsi="Calibri" w:cs="Calibri"/>
          <w:b w:val="0"/>
          <w:bCs w:val="0"/>
          <w:iCs w:val="0"/>
          <w:color w:val="auto"/>
          <w:u w:val="single"/>
        </w:rPr>
      </w:pPr>
    </w:p>
    <w:p w14:paraId="6C2F4333" w14:textId="1F69ACBD" w:rsidR="003F74AF" w:rsidRPr="00DA42BD" w:rsidRDefault="003F74AF" w:rsidP="008C31D6">
      <w:pPr>
        <w:pStyle w:val="Heading2"/>
        <w:tabs>
          <w:tab w:val="clear" w:pos="841"/>
        </w:tabs>
        <w:spacing w:before="240" w:after="240" w:line="278" w:lineRule="atLeast"/>
        <w:ind w:right="1383"/>
        <w:jc w:val="both"/>
        <w:rPr>
          <w:rFonts w:ascii="Calibri" w:eastAsia="Calibri" w:hAnsi="Calibri" w:cs="Calibri"/>
          <w:b w:val="0"/>
          <w:bCs w:val="0"/>
          <w:iCs w:val="0"/>
          <w:color w:val="auto"/>
          <w:u w:val="single"/>
        </w:rPr>
      </w:pPr>
      <w:bookmarkStart w:id="1" w:name="_Toc178351402"/>
      <w:r w:rsidRPr="00DA42BD">
        <w:rPr>
          <w:rFonts w:ascii="Calibri" w:eastAsia="Calibri" w:hAnsi="Calibri" w:cs="Calibri"/>
          <w:b w:val="0"/>
          <w:bCs w:val="0"/>
          <w:iCs w:val="0"/>
          <w:color w:val="auto"/>
          <w:u w:val="single"/>
        </w:rPr>
        <w:t>Version Control</w:t>
      </w:r>
      <w:bookmarkEnd w:id="1"/>
    </w:p>
    <w:p w14:paraId="6C31F55C" w14:textId="77777777" w:rsidR="003F74AF" w:rsidRPr="00BA37D4" w:rsidRDefault="003F74AF" w:rsidP="003F74AF">
      <w:pPr>
        <w:pStyle w:val="NoSpacing"/>
        <w:tabs>
          <w:tab w:val="right" w:pos="8789"/>
        </w:tabs>
        <w:jc w:val="both"/>
        <w:rPr>
          <w:rFonts w:ascii="Work Sans" w:hAnsi="Work Sans"/>
          <w:b/>
          <w:sz w:val="20"/>
          <w:szCs w:val="20"/>
          <w:u w:val="single"/>
        </w:rPr>
      </w:pPr>
    </w:p>
    <w:tbl>
      <w:tblPr>
        <w:tblW w:w="10576" w:type="dxa"/>
        <w:tblLook w:val="04A0" w:firstRow="1" w:lastRow="0" w:firstColumn="1" w:lastColumn="0" w:noHBand="0" w:noVBand="1"/>
      </w:tblPr>
      <w:tblGrid>
        <w:gridCol w:w="460"/>
        <w:gridCol w:w="976"/>
        <w:gridCol w:w="1806"/>
        <w:gridCol w:w="1861"/>
        <w:gridCol w:w="1658"/>
        <w:gridCol w:w="1806"/>
        <w:gridCol w:w="2009"/>
      </w:tblGrid>
      <w:tr w:rsidR="009636C0" w:rsidRPr="009636C0" w14:paraId="53A6E2BD" w14:textId="77777777" w:rsidTr="009636C0">
        <w:trPr>
          <w:trHeight w:val="319"/>
        </w:trPr>
        <w:tc>
          <w:tcPr>
            <w:tcW w:w="4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94487B0" w14:textId="77777777" w:rsidR="009636C0" w:rsidRPr="009636C0" w:rsidRDefault="009636C0" w:rsidP="009636C0">
            <w:pPr>
              <w:widowControl/>
              <w:rPr>
                <w:rFonts w:eastAsia="Times New Roman"/>
                <w:b/>
                <w:bCs/>
                <w:color w:val="000000"/>
                <w:lang w:val="en-GI" w:eastAsia="en-GI"/>
              </w:rPr>
            </w:pPr>
            <w:r w:rsidRPr="009636C0">
              <w:rPr>
                <w:rFonts w:eastAsia="Times New Roman"/>
                <w:b/>
                <w:bCs/>
                <w:color w:val="000000"/>
                <w:lang w:val="en-GB" w:eastAsia="en-GI"/>
              </w:rPr>
              <w:t>#</w:t>
            </w:r>
          </w:p>
        </w:tc>
        <w:tc>
          <w:tcPr>
            <w:tcW w:w="976" w:type="dxa"/>
            <w:tcBorders>
              <w:top w:val="single" w:sz="8" w:space="0" w:color="auto"/>
              <w:left w:val="nil"/>
              <w:bottom w:val="single" w:sz="8" w:space="0" w:color="auto"/>
              <w:right w:val="single" w:sz="8" w:space="0" w:color="auto"/>
            </w:tcBorders>
            <w:shd w:val="clear" w:color="000000" w:fill="FFFFFF"/>
            <w:noWrap/>
            <w:vAlign w:val="center"/>
            <w:hideMark/>
          </w:tcPr>
          <w:p w14:paraId="45163F62" w14:textId="77777777" w:rsidR="009636C0" w:rsidRPr="009636C0" w:rsidRDefault="009636C0" w:rsidP="009636C0">
            <w:pPr>
              <w:widowControl/>
              <w:rPr>
                <w:rFonts w:eastAsia="Times New Roman"/>
                <w:b/>
                <w:bCs/>
                <w:color w:val="000000"/>
                <w:lang w:val="en-GI" w:eastAsia="en-GI"/>
              </w:rPr>
            </w:pPr>
            <w:r w:rsidRPr="009636C0">
              <w:rPr>
                <w:rFonts w:eastAsia="Times New Roman"/>
                <w:b/>
                <w:bCs/>
                <w:color w:val="000000"/>
                <w:lang w:val="en-GB" w:eastAsia="en-GI"/>
              </w:rPr>
              <w:t>Date</w:t>
            </w:r>
          </w:p>
        </w:tc>
        <w:tc>
          <w:tcPr>
            <w:tcW w:w="1806" w:type="dxa"/>
            <w:tcBorders>
              <w:top w:val="single" w:sz="8" w:space="0" w:color="auto"/>
              <w:left w:val="nil"/>
              <w:bottom w:val="single" w:sz="8" w:space="0" w:color="auto"/>
              <w:right w:val="single" w:sz="8" w:space="0" w:color="auto"/>
            </w:tcBorders>
            <w:shd w:val="clear" w:color="000000" w:fill="FFFFFF"/>
            <w:noWrap/>
            <w:vAlign w:val="center"/>
            <w:hideMark/>
          </w:tcPr>
          <w:p w14:paraId="018A6148" w14:textId="77777777" w:rsidR="009636C0" w:rsidRPr="009636C0" w:rsidRDefault="009636C0" w:rsidP="009636C0">
            <w:pPr>
              <w:widowControl/>
              <w:rPr>
                <w:rFonts w:eastAsia="Times New Roman"/>
                <w:b/>
                <w:bCs/>
                <w:color w:val="000000"/>
                <w:lang w:val="en-GI" w:eastAsia="en-GI"/>
              </w:rPr>
            </w:pPr>
            <w:r w:rsidRPr="009636C0">
              <w:rPr>
                <w:rFonts w:eastAsia="Times New Roman"/>
                <w:b/>
                <w:bCs/>
                <w:color w:val="000000"/>
                <w:lang w:val="en-GB" w:eastAsia="en-GI"/>
              </w:rPr>
              <w:t>Changes</w:t>
            </w:r>
          </w:p>
        </w:tc>
        <w:tc>
          <w:tcPr>
            <w:tcW w:w="1861" w:type="dxa"/>
            <w:tcBorders>
              <w:top w:val="single" w:sz="8" w:space="0" w:color="auto"/>
              <w:left w:val="nil"/>
              <w:bottom w:val="single" w:sz="8" w:space="0" w:color="auto"/>
              <w:right w:val="single" w:sz="8" w:space="0" w:color="auto"/>
            </w:tcBorders>
            <w:shd w:val="clear" w:color="000000" w:fill="FFFFFF"/>
            <w:noWrap/>
            <w:vAlign w:val="center"/>
            <w:hideMark/>
          </w:tcPr>
          <w:p w14:paraId="34C2AFFE" w14:textId="77777777" w:rsidR="009636C0" w:rsidRPr="009636C0" w:rsidRDefault="009636C0" w:rsidP="009636C0">
            <w:pPr>
              <w:widowControl/>
              <w:rPr>
                <w:rFonts w:eastAsia="Times New Roman"/>
                <w:b/>
                <w:bCs/>
                <w:color w:val="000000"/>
                <w:lang w:val="en-GI" w:eastAsia="en-GI"/>
              </w:rPr>
            </w:pPr>
            <w:r w:rsidRPr="009636C0">
              <w:rPr>
                <w:rFonts w:eastAsia="Times New Roman"/>
                <w:b/>
                <w:bCs/>
                <w:color w:val="000000"/>
                <w:lang w:val="en-GB" w:eastAsia="en-GI"/>
              </w:rPr>
              <w:t>Prepared by</w:t>
            </w:r>
          </w:p>
        </w:tc>
        <w:tc>
          <w:tcPr>
            <w:tcW w:w="1658" w:type="dxa"/>
            <w:tcBorders>
              <w:top w:val="single" w:sz="8" w:space="0" w:color="auto"/>
              <w:left w:val="nil"/>
              <w:bottom w:val="single" w:sz="8" w:space="0" w:color="auto"/>
              <w:right w:val="single" w:sz="8" w:space="0" w:color="auto"/>
            </w:tcBorders>
            <w:shd w:val="clear" w:color="000000" w:fill="FFFFFF"/>
            <w:noWrap/>
            <w:vAlign w:val="center"/>
            <w:hideMark/>
          </w:tcPr>
          <w:p w14:paraId="2BE67CE4" w14:textId="77777777" w:rsidR="009636C0" w:rsidRPr="009636C0" w:rsidRDefault="009636C0" w:rsidP="009636C0">
            <w:pPr>
              <w:widowControl/>
              <w:rPr>
                <w:rFonts w:eastAsia="Times New Roman"/>
                <w:b/>
                <w:bCs/>
                <w:color w:val="000000"/>
                <w:lang w:val="en-GI" w:eastAsia="en-GI"/>
              </w:rPr>
            </w:pPr>
            <w:r w:rsidRPr="009636C0">
              <w:rPr>
                <w:rFonts w:eastAsia="Times New Roman"/>
                <w:b/>
                <w:bCs/>
                <w:color w:val="000000"/>
                <w:lang w:val="en-GB" w:eastAsia="en-GI"/>
              </w:rPr>
              <w:t>Reviewed by</w:t>
            </w:r>
          </w:p>
        </w:tc>
        <w:tc>
          <w:tcPr>
            <w:tcW w:w="1806" w:type="dxa"/>
            <w:tcBorders>
              <w:top w:val="single" w:sz="8" w:space="0" w:color="auto"/>
              <w:left w:val="nil"/>
              <w:bottom w:val="single" w:sz="8" w:space="0" w:color="auto"/>
              <w:right w:val="single" w:sz="8" w:space="0" w:color="auto"/>
            </w:tcBorders>
            <w:shd w:val="clear" w:color="000000" w:fill="FFFFFF"/>
            <w:noWrap/>
            <w:vAlign w:val="center"/>
            <w:hideMark/>
          </w:tcPr>
          <w:p w14:paraId="4451FF19" w14:textId="77777777" w:rsidR="009636C0" w:rsidRPr="009636C0" w:rsidRDefault="009636C0" w:rsidP="009636C0">
            <w:pPr>
              <w:widowControl/>
              <w:rPr>
                <w:rFonts w:eastAsia="Times New Roman"/>
                <w:b/>
                <w:bCs/>
                <w:color w:val="000000"/>
                <w:lang w:val="en-GI" w:eastAsia="en-GI"/>
              </w:rPr>
            </w:pPr>
            <w:r w:rsidRPr="009636C0">
              <w:rPr>
                <w:rFonts w:eastAsia="Times New Roman"/>
                <w:b/>
                <w:bCs/>
                <w:color w:val="000000"/>
                <w:lang w:val="en-GB" w:eastAsia="en-GI"/>
              </w:rPr>
              <w:t>Signed off by</w:t>
            </w:r>
          </w:p>
        </w:tc>
        <w:tc>
          <w:tcPr>
            <w:tcW w:w="2009" w:type="dxa"/>
            <w:tcBorders>
              <w:top w:val="single" w:sz="8" w:space="0" w:color="auto"/>
              <w:left w:val="nil"/>
              <w:bottom w:val="single" w:sz="8" w:space="0" w:color="auto"/>
              <w:right w:val="single" w:sz="8" w:space="0" w:color="auto"/>
            </w:tcBorders>
            <w:shd w:val="clear" w:color="000000" w:fill="FFFFFF"/>
            <w:noWrap/>
            <w:vAlign w:val="center"/>
            <w:hideMark/>
          </w:tcPr>
          <w:p w14:paraId="18B4301F" w14:textId="77777777" w:rsidR="009636C0" w:rsidRPr="009636C0" w:rsidRDefault="009636C0" w:rsidP="009636C0">
            <w:pPr>
              <w:widowControl/>
              <w:rPr>
                <w:rFonts w:eastAsia="Times New Roman"/>
                <w:b/>
                <w:bCs/>
                <w:color w:val="000000"/>
                <w:lang w:val="en-GI" w:eastAsia="en-GI"/>
              </w:rPr>
            </w:pPr>
            <w:r w:rsidRPr="009636C0">
              <w:rPr>
                <w:rFonts w:eastAsia="Times New Roman"/>
                <w:b/>
                <w:bCs/>
                <w:color w:val="000000"/>
                <w:lang w:val="en-GB" w:eastAsia="en-GI"/>
              </w:rPr>
              <w:t>Reported figures</w:t>
            </w:r>
          </w:p>
        </w:tc>
      </w:tr>
      <w:tr w:rsidR="009636C0" w:rsidRPr="009636C0" w14:paraId="75EEF722" w14:textId="77777777" w:rsidTr="009636C0">
        <w:trPr>
          <w:trHeight w:val="624"/>
        </w:trPr>
        <w:tc>
          <w:tcPr>
            <w:tcW w:w="460" w:type="dxa"/>
            <w:tcBorders>
              <w:top w:val="nil"/>
              <w:left w:val="single" w:sz="8" w:space="0" w:color="auto"/>
              <w:bottom w:val="single" w:sz="8" w:space="0" w:color="auto"/>
              <w:right w:val="single" w:sz="8" w:space="0" w:color="auto"/>
            </w:tcBorders>
            <w:shd w:val="clear" w:color="000000" w:fill="FFFFFF"/>
            <w:noWrap/>
            <w:vAlign w:val="center"/>
            <w:hideMark/>
          </w:tcPr>
          <w:p w14:paraId="44553F75" w14:textId="77777777" w:rsidR="009636C0" w:rsidRPr="009636C0" w:rsidRDefault="009636C0" w:rsidP="009636C0">
            <w:pPr>
              <w:widowControl/>
              <w:jc w:val="right"/>
              <w:rPr>
                <w:rFonts w:eastAsia="Times New Roman"/>
                <w:color w:val="000000"/>
                <w:lang w:val="en-GI" w:eastAsia="en-GI"/>
              </w:rPr>
            </w:pPr>
            <w:r w:rsidRPr="009636C0">
              <w:rPr>
                <w:rFonts w:eastAsia="Times New Roman"/>
                <w:color w:val="000000"/>
                <w:lang w:val="en-GB" w:eastAsia="en-GI"/>
              </w:rPr>
              <w:t>1</w:t>
            </w:r>
          </w:p>
        </w:tc>
        <w:tc>
          <w:tcPr>
            <w:tcW w:w="976" w:type="dxa"/>
            <w:tcBorders>
              <w:top w:val="nil"/>
              <w:left w:val="nil"/>
              <w:bottom w:val="single" w:sz="8" w:space="0" w:color="auto"/>
              <w:right w:val="single" w:sz="8" w:space="0" w:color="auto"/>
            </w:tcBorders>
            <w:shd w:val="clear" w:color="000000" w:fill="FFFFFF"/>
            <w:noWrap/>
            <w:vAlign w:val="center"/>
            <w:hideMark/>
          </w:tcPr>
          <w:p w14:paraId="15703A55" w14:textId="77777777" w:rsidR="009636C0" w:rsidRPr="009636C0" w:rsidRDefault="009636C0" w:rsidP="009636C0">
            <w:pPr>
              <w:widowControl/>
              <w:jc w:val="right"/>
              <w:rPr>
                <w:rFonts w:eastAsia="Times New Roman"/>
                <w:color w:val="000000"/>
                <w:lang w:val="en-GI" w:eastAsia="en-GI"/>
              </w:rPr>
            </w:pPr>
            <w:r w:rsidRPr="009636C0">
              <w:rPr>
                <w:rFonts w:eastAsia="Times New Roman"/>
                <w:color w:val="000000"/>
                <w:lang w:val="en-GB" w:eastAsia="en-GI"/>
              </w:rPr>
              <w:t>Dec-23</w:t>
            </w:r>
          </w:p>
        </w:tc>
        <w:tc>
          <w:tcPr>
            <w:tcW w:w="1806" w:type="dxa"/>
            <w:tcBorders>
              <w:top w:val="nil"/>
              <w:left w:val="nil"/>
              <w:bottom w:val="single" w:sz="8" w:space="0" w:color="auto"/>
              <w:right w:val="single" w:sz="8" w:space="0" w:color="auto"/>
            </w:tcBorders>
            <w:shd w:val="clear" w:color="000000" w:fill="FFFFFF"/>
            <w:noWrap/>
            <w:vAlign w:val="center"/>
            <w:hideMark/>
          </w:tcPr>
          <w:p w14:paraId="0D7A85A8" w14:textId="77777777" w:rsidR="009636C0" w:rsidRPr="009636C0" w:rsidRDefault="009636C0" w:rsidP="009636C0">
            <w:pPr>
              <w:widowControl/>
              <w:rPr>
                <w:rFonts w:eastAsia="Times New Roman"/>
                <w:color w:val="000000"/>
                <w:lang w:val="en-GI" w:eastAsia="en-GI"/>
              </w:rPr>
            </w:pPr>
            <w:r w:rsidRPr="009636C0">
              <w:rPr>
                <w:rFonts w:eastAsia="Times New Roman"/>
                <w:color w:val="000000"/>
                <w:lang w:val="en-GB" w:eastAsia="en-GI"/>
              </w:rPr>
              <w:t>Original preparation</w:t>
            </w:r>
          </w:p>
        </w:tc>
        <w:tc>
          <w:tcPr>
            <w:tcW w:w="1861" w:type="dxa"/>
            <w:tcBorders>
              <w:top w:val="nil"/>
              <w:left w:val="nil"/>
              <w:bottom w:val="single" w:sz="8" w:space="0" w:color="auto"/>
              <w:right w:val="single" w:sz="8" w:space="0" w:color="auto"/>
            </w:tcBorders>
            <w:shd w:val="clear" w:color="000000" w:fill="FFFFFF"/>
            <w:noWrap/>
            <w:vAlign w:val="center"/>
            <w:hideMark/>
          </w:tcPr>
          <w:p w14:paraId="3066290B" w14:textId="77777777" w:rsidR="009636C0" w:rsidRPr="009636C0" w:rsidRDefault="009636C0" w:rsidP="009636C0">
            <w:pPr>
              <w:widowControl/>
              <w:rPr>
                <w:rFonts w:eastAsia="Times New Roman"/>
                <w:color w:val="000000"/>
                <w:lang w:val="en-GI" w:eastAsia="en-GI"/>
              </w:rPr>
            </w:pPr>
            <w:r w:rsidRPr="009636C0">
              <w:rPr>
                <w:rFonts w:eastAsia="Times New Roman"/>
                <w:color w:val="000000"/>
                <w:lang w:val="en-GB" w:eastAsia="en-GI"/>
              </w:rPr>
              <w:t>Isidoro Manrique</w:t>
            </w:r>
          </w:p>
        </w:tc>
        <w:tc>
          <w:tcPr>
            <w:tcW w:w="1658" w:type="dxa"/>
            <w:tcBorders>
              <w:top w:val="nil"/>
              <w:left w:val="nil"/>
              <w:bottom w:val="single" w:sz="8" w:space="0" w:color="auto"/>
              <w:right w:val="single" w:sz="8" w:space="0" w:color="auto"/>
            </w:tcBorders>
            <w:shd w:val="clear" w:color="000000" w:fill="FFFFFF"/>
            <w:noWrap/>
            <w:vAlign w:val="center"/>
            <w:hideMark/>
          </w:tcPr>
          <w:p w14:paraId="5A414883" w14:textId="204295E5" w:rsidR="009636C0" w:rsidRPr="009636C0" w:rsidRDefault="009636C0" w:rsidP="009636C0">
            <w:pPr>
              <w:widowControl/>
              <w:rPr>
                <w:rFonts w:ascii="Times New Roman" w:eastAsia="Times New Roman" w:hAnsi="Times New Roman" w:cs="Times New Roman"/>
                <w:color w:val="000000"/>
                <w:sz w:val="20"/>
                <w:szCs w:val="20"/>
                <w:lang w:val="en-GI" w:eastAsia="en-GI"/>
              </w:rPr>
            </w:pPr>
            <w:r w:rsidRPr="009636C0">
              <w:rPr>
                <w:rFonts w:ascii="Times New Roman" w:eastAsia="Times New Roman" w:hAnsi="Times New Roman" w:cs="Times New Roman"/>
                <w:color w:val="000000"/>
                <w:sz w:val="20"/>
                <w:szCs w:val="20"/>
                <w:lang w:val="en-GI" w:eastAsia="en-GI"/>
              </w:rPr>
              <w:t> </w:t>
            </w:r>
            <w:ins w:id="2" w:author="Isidoro Manrique" w:date="2024-09-19T15:33:00Z" w16du:dateUtc="2024-09-19T13:33:00Z">
              <w:r w:rsidR="00AF66A5">
                <w:rPr>
                  <w:rFonts w:ascii="Times New Roman" w:eastAsia="Times New Roman" w:hAnsi="Times New Roman" w:cs="Times New Roman"/>
                  <w:color w:val="000000"/>
                  <w:sz w:val="20"/>
                  <w:szCs w:val="20"/>
                  <w:lang w:val="en-GI" w:eastAsia="en-GI"/>
                </w:rPr>
                <w:t>Alberto Barroso</w:t>
              </w:r>
            </w:ins>
          </w:p>
        </w:tc>
        <w:tc>
          <w:tcPr>
            <w:tcW w:w="1806" w:type="dxa"/>
            <w:tcBorders>
              <w:top w:val="nil"/>
              <w:left w:val="nil"/>
              <w:bottom w:val="single" w:sz="8" w:space="0" w:color="auto"/>
              <w:right w:val="single" w:sz="8" w:space="0" w:color="auto"/>
            </w:tcBorders>
            <w:shd w:val="clear" w:color="000000" w:fill="FFFFFF"/>
            <w:noWrap/>
            <w:vAlign w:val="center"/>
            <w:hideMark/>
          </w:tcPr>
          <w:p w14:paraId="1587A84D" w14:textId="77777777" w:rsidR="009636C0" w:rsidRPr="009636C0" w:rsidRDefault="009636C0" w:rsidP="009636C0">
            <w:pPr>
              <w:widowControl/>
              <w:rPr>
                <w:rFonts w:eastAsia="Times New Roman"/>
                <w:color w:val="000000"/>
                <w:lang w:val="en-GI" w:eastAsia="en-GI"/>
              </w:rPr>
            </w:pPr>
            <w:r w:rsidRPr="009636C0">
              <w:rPr>
                <w:rFonts w:eastAsia="Times New Roman"/>
                <w:color w:val="000000"/>
                <w:lang w:val="en-GB" w:eastAsia="en-GI"/>
              </w:rPr>
              <w:t> </w:t>
            </w:r>
          </w:p>
        </w:tc>
        <w:tc>
          <w:tcPr>
            <w:tcW w:w="2009" w:type="dxa"/>
            <w:tcBorders>
              <w:top w:val="nil"/>
              <w:left w:val="nil"/>
              <w:bottom w:val="single" w:sz="8" w:space="0" w:color="auto"/>
              <w:right w:val="single" w:sz="8" w:space="0" w:color="auto"/>
            </w:tcBorders>
            <w:shd w:val="clear" w:color="000000" w:fill="FFFFFF"/>
            <w:vAlign w:val="center"/>
            <w:hideMark/>
          </w:tcPr>
          <w:p w14:paraId="10505C3B" w14:textId="77777777" w:rsidR="009636C0" w:rsidRPr="009636C0" w:rsidRDefault="009636C0" w:rsidP="009636C0">
            <w:pPr>
              <w:widowControl/>
              <w:rPr>
                <w:rFonts w:eastAsia="Times New Roman"/>
                <w:color w:val="000000"/>
                <w:lang w:val="en-GI" w:eastAsia="en-GI"/>
              </w:rPr>
            </w:pPr>
            <w:r w:rsidRPr="009636C0">
              <w:rPr>
                <w:rFonts w:eastAsia="Times New Roman"/>
                <w:color w:val="000000"/>
                <w:lang w:val="en-GB" w:eastAsia="en-GI"/>
              </w:rPr>
              <w:t xml:space="preserve">Annual-23 </w:t>
            </w:r>
          </w:p>
        </w:tc>
      </w:tr>
    </w:tbl>
    <w:p w14:paraId="2AB07080" w14:textId="77777777" w:rsidR="001810E9" w:rsidRDefault="001810E9">
      <w:pPr>
        <w:widowControl/>
        <w:rPr>
          <w:rFonts w:ascii="Work Sans" w:eastAsia="Cambria" w:hAnsi="Work Sans" w:cs="Arial"/>
          <w:color w:val="905AB9"/>
          <w:sz w:val="29"/>
          <w:szCs w:val="29"/>
        </w:rPr>
      </w:pPr>
    </w:p>
    <w:p w14:paraId="0AB23AFC" w14:textId="77777777" w:rsidR="001810E9" w:rsidRDefault="001810E9">
      <w:pPr>
        <w:widowControl/>
        <w:rPr>
          <w:rFonts w:ascii="Work Sans" w:eastAsia="Cambria" w:hAnsi="Work Sans" w:cs="Arial"/>
          <w:color w:val="905AB9"/>
          <w:sz w:val="29"/>
          <w:szCs w:val="29"/>
        </w:rPr>
      </w:pPr>
    </w:p>
    <w:p w14:paraId="3A9D9F0D" w14:textId="77777777" w:rsidR="001810E9" w:rsidRDefault="001810E9">
      <w:pPr>
        <w:widowControl/>
        <w:rPr>
          <w:rFonts w:ascii="Work Sans" w:eastAsia="Cambria" w:hAnsi="Work Sans" w:cs="Arial"/>
          <w:color w:val="905AB9"/>
          <w:sz w:val="29"/>
          <w:szCs w:val="29"/>
        </w:rPr>
      </w:pPr>
    </w:p>
    <w:p w14:paraId="25E12525" w14:textId="77777777" w:rsidR="001810E9" w:rsidRDefault="001810E9">
      <w:pPr>
        <w:widowControl/>
        <w:rPr>
          <w:rFonts w:ascii="Work Sans" w:eastAsia="Cambria" w:hAnsi="Work Sans" w:cs="Arial"/>
          <w:color w:val="905AB9"/>
          <w:sz w:val="29"/>
          <w:szCs w:val="29"/>
        </w:rPr>
      </w:pPr>
    </w:p>
    <w:p w14:paraId="379A165A" w14:textId="77777777" w:rsidR="001810E9" w:rsidRDefault="001810E9">
      <w:pPr>
        <w:widowControl/>
        <w:rPr>
          <w:rFonts w:ascii="Work Sans" w:eastAsia="Cambria" w:hAnsi="Work Sans" w:cs="Arial"/>
          <w:color w:val="905AB9"/>
          <w:sz w:val="29"/>
          <w:szCs w:val="29"/>
        </w:rPr>
      </w:pPr>
    </w:p>
    <w:p w14:paraId="32310C1D" w14:textId="77777777" w:rsidR="001810E9" w:rsidRDefault="001810E9">
      <w:pPr>
        <w:widowControl/>
        <w:rPr>
          <w:rFonts w:ascii="Work Sans" w:eastAsia="Cambria" w:hAnsi="Work Sans" w:cs="Arial"/>
          <w:color w:val="905AB9"/>
          <w:sz w:val="29"/>
          <w:szCs w:val="29"/>
        </w:rPr>
      </w:pPr>
    </w:p>
    <w:p w14:paraId="0DCEE573" w14:textId="77777777" w:rsidR="001810E9" w:rsidRDefault="001810E9">
      <w:pPr>
        <w:widowControl/>
        <w:rPr>
          <w:rFonts w:ascii="Work Sans" w:eastAsia="Cambria" w:hAnsi="Work Sans" w:cs="Arial"/>
          <w:color w:val="905AB9"/>
          <w:sz w:val="29"/>
          <w:szCs w:val="29"/>
        </w:rPr>
      </w:pPr>
    </w:p>
    <w:p w14:paraId="59DBD94C" w14:textId="77777777" w:rsidR="001810E9" w:rsidRDefault="001810E9">
      <w:pPr>
        <w:widowControl/>
        <w:rPr>
          <w:rFonts w:ascii="Work Sans" w:eastAsia="Cambria" w:hAnsi="Work Sans" w:cs="Arial"/>
          <w:color w:val="905AB9"/>
          <w:sz w:val="29"/>
          <w:szCs w:val="29"/>
        </w:rPr>
      </w:pPr>
    </w:p>
    <w:p w14:paraId="53F9E757" w14:textId="77777777" w:rsidR="001810E9" w:rsidRDefault="001810E9">
      <w:pPr>
        <w:widowControl/>
        <w:rPr>
          <w:rFonts w:ascii="Work Sans" w:eastAsia="Cambria" w:hAnsi="Work Sans" w:cs="Arial"/>
          <w:color w:val="905AB9"/>
          <w:sz w:val="29"/>
          <w:szCs w:val="29"/>
        </w:rPr>
      </w:pPr>
    </w:p>
    <w:p w14:paraId="1320FB47" w14:textId="77777777" w:rsidR="001810E9" w:rsidRDefault="001810E9">
      <w:pPr>
        <w:widowControl/>
        <w:rPr>
          <w:rFonts w:ascii="Work Sans" w:eastAsia="Cambria" w:hAnsi="Work Sans" w:cs="Arial"/>
          <w:color w:val="905AB9"/>
          <w:sz w:val="29"/>
          <w:szCs w:val="29"/>
        </w:rPr>
      </w:pPr>
    </w:p>
    <w:p w14:paraId="0F78B6AB" w14:textId="77777777" w:rsidR="001810E9" w:rsidRDefault="001810E9">
      <w:pPr>
        <w:widowControl/>
        <w:rPr>
          <w:rFonts w:ascii="Work Sans" w:eastAsia="Cambria" w:hAnsi="Work Sans" w:cs="Arial"/>
          <w:color w:val="905AB9"/>
          <w:sz w:val="29"/>
          <w:szCs w:val="29"/>
        </w:rPr>
      </w:pPr>
    </w:p>
    <w:p w14:paraId="388C34FA" w14:textId="77777777" w:rsidR="001810E9" w:rsidRDefault="001810E9">
      <w:pPr>
        <w:widowControl/>
        <w:rPr>
          <w:rFonts w:ascii="Work Sans" w:eastAsia="Cambria" w:hAnsi="Work Sans" w:cs="Arial"/>
          <w:color w:val="905AB9"/>
          <w:sz w:val="29"/>
          <w:szCs w:val="29"/>
        </w:rPr>
      </w:pPr>
    </w:p>
    <w:p w14:paraId="26C66017" w14:textId="77777777" w:rsidR="001810E9" w:rsidRDefault="001810E9">
      <w:pPr>
        <w:widowControl/>
        <w:rPr>
          <w:rFonts w:ascii="Work Sans" w:eastAsia="Cambria" w:hAnsi="Work Sans" w:cs="Arial"/>
          <w:color w:val="905AB9"/>
          <w:sz w:val="29"/>
          <w:szCs w:val="29"/>
        </w:rPr>
      </w:pPr>
    </w:p>
    <w:p w14:paraId="5CCA86CF" w14:textId="77777777" w:rsidR="001810E9" w:rsidRDefault="001810E9">
      <w:pPr>
        <w:widowControl/>
        <w:rPr>
          <w:rFonts w:ascii="Work Sans" w:eastAsia="Cambria" w:hAnsi="Work Sans" w:cs="Arial"/>
          <w:color w:val="905AB9"/>
          <w:sz w:val="29"/>
          <w:szCs w:val="29"/>
        </w:rPr>
      </w:pPr>
    </w:p>
    <w:p w14:paraId="56E14C1D" w14:textId="77777777" w:rsidR="001810E9" w:rsidRDefault="001810E9">
      <w:pPr>
        <w:widowControl/>
        <w:rPr>
          <w:rFonts w:ascii="Work Sans" w:eastAsia="Cambria" w:hAnsi="Work Sans" w:cs="Arial"/>
          <w:color w:val="905AB9"/>
          <w:sz w:val="29"/>
          <w:szCs w:val="29"/>
        </w:rPr>
      </w:pPr>
    </w:p>
    <w:p w14:paraId="409B69F5" w14:textId="77777777" w:rsidR="001810E9" w:rsidRDefault="001810E9">
      <w:pPr>
        <w:widowControl/>
        <w:rPr>
          <w:rFonts w:ascii="Work Sans" w:eastAsia="Cambria" w:hAnsi="Work Sans" w:cs="Arial"/>
          <w:color w:val="905AB9"/>
          <w:sz w:val="29"/>
          <w:szCs w:val="29"/>
        </w:rPr>
      </w:pPr>
    </w:p>
    <w:p w14:paraId="24A03693" w14:textId="77777777" w:rsidR="001810E9" w:rsidRDefault="001810E9">
      <w:pPr>
        <w:widowControl/>
        <w:rPr>
          <w:rFonts w:ascii="Work Sans" w:eastAsia="Cambria" w:hAnsi="Work Sans" w:cs="Arial"/>
          <w:color w:val="905AB9"/>
          <w:sz w:val="29"/>
          <w:szCs w:val="29"/>
        </w:rPr>
      </w:pPr>
    </w:p>
    <w:p w14:paraId="74F0604D" w14:textId="77777777" w:rsidR="001810E9" w:rsidRDefault="001810E9">
      <w:pPr>
        <w:widowControl/>
        <w:rPr>
          <w:rFonts w:ascii="Work Sans" w:eastAsia="Cambria" w:hAnsi="Work Sans" w:cs="Arial"/>
          <w:color w:val="905AB9"/>
          <w:sz w:val="29"/>
          <w:szCs w:val="29"/>
        </w:rPr>
      </w:pPr>
    </w:p>
    <w:p w14:paraId="6DDA931F" w14:textId="77777777" w:rsidR="001810E9" w:rsidRDefault="001810E9">
      <w:pPr>
        <w:widowControl/>
        <w:rPr>
          <w:rFonts w:ascii="Work Sans" w:eastAsia="Cambria" w:hAnsi="Work Sans" w:cs="Arial"/>
          <w:color w:val="905AB9"/>
          <w:sz w:val="29"/>
          <w:szCs w:val="29"/>
        </w:rPr>
        <w:sectPr w:rsidR="001810E9" w:rsidSect="00FE12BD">
          <w:footerReference w:type="default" r:id="rId13"/>
          <w:footerReference w:type="first" r:id="rId14"/>
          <w:pgSz w:w="11906" w:h="16838"/>
          <w:pgMar w:top="1720" w:right="140" w:bottom="1180" w:left="600" w:header="708" w:footer="708" w:gutter="0"/>
          <w:cols w:space="708"/>
          <w:docGrid w:linePitch="299"/>
        </w:sectPr>
      </w:pPr>
    </w:p>
    <w:p w14:paraId="4912BC64" w14:textId="77777777" w:rsidR="00264497" w:rsidRPr="00264497" w:rsidRDefault="00264497">
      <w:pPr>
        <w:widowControl/>
        <w:rPr>
          <w:rFonts w:ascii="Work Sans" w:eastAsia="Cambria" w:hAnsi="Work Sans" w:cs="Arial"/>
          <w:color w:val="905AB9"/>
          <w:sz w:val="29"/>
          <w:szCs w:val="29"/>
        </w:rPr>
      </w:pPr>
    </w:p>
    <w:p w14:paraId="6B1420EB" w14:textId="074953F1" w:rsidR="003D2A8F" w:rsidRPr="009148A7" w:rsidRDefault="00034FB3" w:rsidP="00394252">
      <w:pPr>
        <w:pStyle w:val="Heading1"/>
        <w:keepNext/>
        <w:keepLines/>
        <w:numPr>
          <w:ilvl w:val="0"/>
          <w:numId w:val="3"/>
        </w:numPr>
        <w:spacing w:before="240" w:line="235" w:lineRule="auto"/>
        <w:ind w:left="284" w:right="1383" w:firstLine="0"/>
        <w:jc w:val="both"/>
        <w:rPr>
          <w:rFonts w:asciiTheme="minorHAnsi" w:eastAsia="Calibri" w:hAnsiTheme="minorHAnsi" w:cstheme="minorHAnsi"/>
          <w:color w:val="2F5496"/>
          <w:spacing w:val="2"/>
          <w:sz w:val="34"/>
          <w:szCs w:val="34"/>
          <w:u w:val="none"/>
        </w:rPr>
      </w:pPr>
      <w:bookmarkStart w:id="3" w:name="_Toc178351403"/>
      <w:r w:rsidRPr="009148A7">
        <w:rPr>
          <w:rFonts w:asciiTheme="minorHAnsi" w:eastAsia="Calibri" w:hAnsiTheme="minorHAnsi" w:cstheme="minorHAnsi"/>
          <w:color w:val="2F5496"/>
          <w:spacing w:val="2"/>
          <w:sz w:val="34"/>
          <w:szCs w:val="34"/>
          <w:u w:val="none"/>
        </w:rPr>
        <w:t>I</w:t>
      </w:r>
      <w:r w:rsidR="00CF73B0" w:rsidRPr="009148A7">
        <w:rPr>
          <w:rFonts w:asciiTheme="minorHAnsi" w:eastAsia="Calibri" w:hAnsiTheme="minorHAnsi" w:cstheme="minorHAnsi"/>
          <w:color w:val="2F5496"/>
          <w:spacing w:val="2"/>
          <w:sz w:val="34"/>
          <w:szCs w:val="34"/>
          <w:u w:val="none"/>
        </w:rPr>
        <w:t>ntroduction and</w:t>
      </w:r>
      <w:r w:rsidR="00635C19" w:rsidRPr="009148A7">
        <w:rPr>
          <w:rFonts w:asciiTheme="minorHAnsi" w:eastAsia="Calibri" w:hAnsiTheme="minorHAnsi" w:cstheme="minorHAnsi"/>
          <w:color w:val="2F5496"/>
          <w:spacing w:val="2"/>
          <w:sz w:val="34"/>
          <w:szCs w:val="34"/>
          <w:u w:val="none"/>
        </w:rPr>
        <w:t xml:space="preserve"> purpose</w:t>
      </w:r>
      <w:bookmarkEnd w:id="3"/>
    </w:p>
    <w:p w14:paraId="23262E68" w14:textId="2228A4C5" w:rsidR="00B4025D" w:rsidRPr="00394252" w:rsidRDefault="00B4025D" w:rsidP="00344ABF">
      <w:pPr>
        <w:pStyle w:val="ListParagraph"/>
        <w:numPr>
          <w:ilvl w:val="1"/>
          <w:numId w:val="5"/>
        </w:numPr>
        <w:spacing w:before="120" w:after="200"/>
        <w:ind w:left="788" w:right="1525" w:hanging="431"/>
        <w:contextualSpacing w:val="0"/>
        <w:jc w:val="both"/>
        <w:rPr>
          <w:rFonts w:asciiTheme="minorHAnsi" w:hAnsiTheme="minorHAnsi" w:cstheme="minorHAnsi"/>
        </w:rPr>
      </w:pPr>
      <w:r w:rsidRPr="00394252">
        <w:rPr>
          <w:rFonts w:asciiTheme="minorHAnsi" w:hAnsiTheme="minorHAnsi" w:cstheme="minorHAnsi"/>
        </w:rPr>
        <w:t xml:space="preserve">The purpose of this manual is to document all key judgements and valuation/recognition principles </w:t>
      </w:r>
      <w:r w:rsidR="00394252" w:rsidRPr="00394252">
        <w:rPr>
          <w:rFonts w:asciiTheme="minorHAnsi" w:hAnsiTheme="minorHAnsi" w:cstheme="minorHAnsi"/>
        </w:rPr>
        <w:t>utilized</w:t>
      </w:r>
      <w:r w:rsidRPr="00394252">
        <w:rPr>
          <w:rFonts w:asciiTheme="minorHAnsi" w:hAnsiTheme="minorHAnsi" w:cstheme="minorHAnsi"/>
        </w:rPr>
        <w:t xml:space="preserve"> in preparing the</w:t>
      </w:r>
      <w:r w:rsidR="00344ABF" w:rsidRPr="00394252">
        <w:rPr>
          <w:rFonts w:asciiTheme="minorHAnsi" w:hAnsiTheme="minorHAnsi" w:cstheme="minorHAnsi"/>
        </w:rPr>
        <w:t xml:space="preserve"> </w:t>
      </w:r>
      <w:r w:rsidR="00635C19" w:rsidRPr="00394252">
        <w:rPr>
          <w:rFonts w:asciiTheme="minorHAnsi" w:hAnsiTheme="minorHAnsi" w:cstheme="minorHAnsi"/>
        </w:rPr>
        <w:t>December</w:t>
      </w:r>
      <w:r w:rsidR="00BA37D4" w:rsidRPr="00394252">
        <w:rPr>
          <w:rFonts w:asciiTheme="minorHAnsi" w:hAnsiTheme="minorHAnsi" w:cstheme="minorHAnsi"/>
        </w:rPr>
        <w:t xml:space="preserve"> - 2</w:t>
      </w:r>
      <w:r w:rsidR="00635C19" w:rsidRPr="00394252">
        <w:rPr>
          <w:rFonts w:asciiTheme="minorHAnsi" w:hAnsiTheme="minorHAnsi" w:cstheme="minorHAnsi"/>
        </w:rPr>
        <w:t>3</w:t>
      </w:r>
      <w:r w:rsidRPr="00394252">
        <w:rPr>
          <w:rFonts w:asciiTheme="minorHAnsi" w:hAnsiTheme="minorHAnsi" w:cstheme="minorHAnsi"/>
        </w:rPr>
        <w:t xml:space="preserve"> </w:t>
      </w:r>
      <w:r w:rsidR="00591F31" w:rsidRPr="00394252">
        <w:rPr>
          <w:rFonts w:asciiTheme="minorHAnsi" w:hAnsiTheme="minorHAnsi" w:cstheme="minorHAnsi"/>
        </w:rPr>
        <w:t>A</w:t>
      </w:r>
      <w:r w:rsidR="00505F3E" w:rsidRPr="00394252">
        <w:rPr>
          <w:rFonts w:asciiTheme="minorHAnsi" w:hAnsiTheme="minorHAnsi" w:cstheme="minorHAnsi"/>
        </w:rPr>
        <w:t>nnual</w:t>
      </w:r>
      <w:r w:rsidRPr="00394252">
        <w:rPr>
          <w:rFonts w:asciiTheme="minorHAnsi" w:hAnsiTheme="minorHAnsi" w:cstheme="minorHAnsi"/>
        </w:rPr>
        <w:t xml:space="preserve"> solvency returns of </w:t>
      </w:r>
      <w:r w:rsidR="00635C19" w:rsidRPr="00394252">
        <w:rPr>
          <w:rFonts w:asciiTheme="minorHAnsi" w:hAnsiTheme="minorHAnsi" w:cstheme="minorHAnsi"/>
        </w:rPr>
        <w:t>Mulsanne</w:t>
      </w:r>
      <w:r w:rsidRPr="00394252">
        <w:rPr>
          <w:rFonts w:asciiTheme="minorHAnsi" w:hAnsiTheme="minorHAnsi" w:cstheme="minorHAnsi"/>
        </w:rPr>
        <w:t xml:space="preserve"> Insurance Company Limited (‘</w:t>
      </w:r>
      <w:r w:rsidR="00635C19" w:rsidRPr="00394252">
        <w:rPr>
          <w:rFonts w:asciiTheme="minorHAnsi" w:hAnsiTheme="minorHAnsi" w:cstheme="minorHAnsi"/>
        </w:rPr>
        <w:t>MICL</w:t>
      </w:r>
      <w:r w:rsidRPr="00394252">
        <w:rPr>
          <w:rFonts w:asciiTheme="minorHAnsi" w:hAnsiTheme="minorHAnsi" w:cstheme="minorHAnsi"/>
        </w:rPr>
        <w:t>’, ‘the Company’).</w:t>
      </w:r>
    </w:p>
    <w:p w14:paraId="557B98A4" w14:textId="230816E3" w:rsidR="00C02E25" w:rsidRPr="00394252" w:rsidRDefault="005701EF" w:rsidP="00C02E25">
      <w:pPr>
        <w:pStyle w:val="ListParagraph"/>
        <w:numPr>
          <w:ilvl w:val="1"/>
          <w:numId w:val="5"/>
        </w:numPr>
        <w:spacing w:before="120" w:after="200"/>
        <w:ind w:left="788" w:right="1525" w:hanging="431"/>
        <w:contextualSpacing w:val="0"/>
        <w:jc w:val="both"/>
        <w:rPr>
          <w:rFonts w:asciiTheme="minorHAnsi" w:hAnsiTheme="minorHAnsi" w:cstheme="minorHAnsi"/>
        </w:rPr>
      </w:pPr>
      <w:r w:rsidRPr="00394252">
        <w:rPr>
          <w:rFonts w:asciiTheme="minorHAnsi" w:hAnsiTheme="minorHAnsi" w:cstheme="minorHAnsi"/>
        </w:rPr>
        <w:t>This document covers the key principles and judgements, including references to the relevant aspects of Solvency II and the Delegated Regulations, underpinning the following:</w:t>
      </w:r>
    </w:p>
    <w:p w14:paraId="1B52F5E0" w14:textId="77777777" w:rsidR="009C3EAE" w:rsidRPr="00394252" w:rsidRDefault="009C3EAE" w:rsidP="002F2515">
      <w:pPr>
        <w:pStyle w:val="ListParagraph"/>
        <w:numPr>
          <w:ilvl w:val="2"/>
          <w:numId w:val="5"/>
        </w:numPr>
        <w:tabs>
          <w:tab w:val="left" w:pos="1418"/>
        </w:tabs>
        <w:spacing w:before="120" w:after="200"/>
        <w:ind w:left="1418" w:right="1525" w:hanging="567"/>
        <w:contextualSpacing w:val="0"/>
        <w:jc w:val="both"/>
        <w:rPr>
          <w:rFonts w:asciiTheme="minorHAnsi" w:hAnsiTheme="minorHAnsi" w:cstheme="minorHAnsi"/>
        </w:rPr>
      </w:pPr>
      <w:r w:rsidRPr="00394252">
        <w:rPr>
          <w:rFonts w:asciiTheme="minorHAnsi" w:hAnsiTheme="minorHAnsi" w:cstheme="minorHAnsi"/>
        </w:rPr>
        <w:t>SII Balance Sheet – Investment Assets</w:t>
      </w:r>
    </w:p>
    <w:p w14:paraId="58AF4B2B" w14:textId="77777777" w:rsidR="009C3EAE" w:rsidRPr="00394252" w:rsidRDefault="009C3EAE" w:rsidP="002F2515">
      <w:pPr>
        <w:pStyle w:val="ListParagraph"/>
        <w:numPr>
          <w:ilvl w:val="2"/>
          <w:numId w:val="5"/>
        </w:numPr>
        <w:tabs>
          <w:tab w:val="left" w:pos="1418"/>
        </w:tabs>
        <w:spacing w:before="120" w:after="200"/>
        <w:ind w:left="1418" w:right="1525" w:hanging="567"/>
        <w:contextualSpacing w:val="0"/>
        <w:jc w:val="both"/>
        <w:rPr>
          <w:rFonts w:asciiTheme="minorHAnsi" w:hAnsiTheme="minorHAnsi" w:cstheme="minorHAnsi"/>
        </w:rPr>
      </w:pPr>
      <w:r w:rsidRPr="00394252">
        <w:rPr>
          <w:rFonts w:asciiTheme="minorHAnsi" w:hAnsiTheme="minorHAnsi" w:cstheme="minorHAnsi"/>
        </w:rPr>
        <w:t>SII Balance Sheet – Technical Provisions</w:t>
      </w:r>
    </w:p>
    <w:p w14:paraId="57E3A4AF" w14:textId="77777777" w:rsidR="009C3EAE" w:rsidRPr="00394252" w:rsidRDefault="009C3EAE" w:rsidP="002F2515">
      <w:pPr>
        <w:pStyle w:val="ListParagraph"/>
        <w:numPr>
          <w:ilvl w:val="2"/>
          <w:numId w:val="5"/>
        </w:numPr>
        <w:tabs>
          <w:tab w:val="left" w:pos="1418"/>
        </w:tabs>
        <w:spacing w:before="120" w:after="200"/>
        <w:ind w:left="1418" w:right="1525" w:hanging="567"/>
        <w:contextualSpacing w:val="0"/>
        <w:jc w:val="both"/>
        <w:rPr>
          <w:rFonts w:asciiTheme="minorHAnsi" w:hAnsiTheme="minorHAnsi" w:cstheme="minorHAnsi"/>
        </w:rPr>
      </w:pPr>
      <w:r w:rsidRPr="00394252">
        <w:rPr>
          <w:rFonts w:asciiTheme="minorHAnsi" w:hAnsiTheme="minorHAnsi" w:cstheme="minorHAnsi"/>
        </w:rPr>
        <w:t>SII Balance Sheet – Other Assets and Liabilities</w:t>
      </w:r>
    </w:p>
    <w:p w14:paraId="5331B546" w14:textId="77777777" w:rsidR="009C3EAE" w:rsidRPr="00394252" w:rsidRDefault="009C3EAE" w:rsidP="002F2515">
      <w:pPr>
        <w:pStyle w:val="ListParagraph"/>
        <w:numPr>
          <w:ilvl w:val="2"/>
          <w:numId w:val="5"/>
        </w:numPr>
        <w:tabs>
          <w:tab w:val="left" w:pos="1418"/>
        </w:tabs>
        <w:spacing w:before="120" w:after="200"/>
        <w:ind w:left="1418" w:right="1525" w:hanging="567"/>
        <w:contextualSpacing w:val="0"/>
        <w:jc w:val="both"/>
        <w:rPr>
          <w:rFonts w:asciiTheme="minorHAnsi" w:hAnsiTheme="minorHAnsi" w:cstheme="minorHAnsi"/>
        </w:rPr>
      </w:pPr>
      <w:r w:rsidRPr="00394252">
        <w:rPr>
          <w:rFonts w:asciiTheme="minorHAnsi" w:hAnsiTheme="minorHAnsi" w:cstheme="minorHAnsi"/>
        </w:rPr>
        <w:t>SII Balance Sheet – Capital</w:t>
      </w:r>
    </w:p>
    <w:p w14:paraId="35042741" w14:textId="77777777" w:rsidR="009C3EAE" w:rsidRPr="00394252" w:rsidRDefault="009C3EAE" w:rsidP="002F2515">
      <w:pPr>
        <w:pStyle w:val="ListParagraph"/>
        <w:numPr>
          <w:ilvl w:val="2"/>
          <w:numId w:val="5"/>
        </w:numPr>
        <w:tabs>
          <w:tab w:val="left" w:pos="1418"/>
        </w:tabs>
        <w:spacing w:before="120" w:after="200"/>
        <w:ind w:left="1418" w:right="1525" w:hanging="567"/>
        <w:contextualSpacing w:val="0"/>
        <w:jc w:val="both"/>
        <w:rPr>
          <w:rFonts w:asciiTheme="minorHAnsi" w:hAnsiTheme="minorHAnsi" w:cstheme="minorHAnsi"/>
        </w:rPr>
      </w:pPr>
      <w:r w:rsidRPr="00394252">
        <w:rPr>
          <w:rFonts w:asciiTheme="minorHAnsi" w:hAnsiTheme="minorHAnsi" w:cstheme="minorHAnsi"/>
        </w:rPr>
        <w:t>Solvency Capital Requirement</w:t>
      </w:r>
    </w:p>
    <w:p w14:paraId="7B62C6DF" w14:textId="77777777" w:rsidR="009C3EAE" w:rsidRPr="00394252" w:rsidRDefault="009C3EAE" w:rsidP="002F2515">
      <w:pPr>
        <w:pStyle w:val="ListParagraph"/>
        <w:numPr>
          <w:ilvl w:val="2"/>
          <w:numId w:val="5"/>
        </w:numPr>
        <w:tabs>
          <w:tab w:val="left" w:pos="1418"/>
        </w:tabs>
        <w:spacing w:before="120" w:after="200"/>
        <w:ind w:left="1418" w:right="1525" w:hanging="567"/>
        <w:contextualSpacing w:val="0"/>
        <w:jc w:val="both"/>
        <w:rPr>
          <w:rFonts w:asciiTheme="minorHAnsi" w:hAnsiTheme="minorHAnsi" w:cstheme="minorHAnsi"/>
        </w:rPr>
      </w:pPr>
      <w:r w:rsidRPr="00394252">
        <w:rPr>
          <w:rFonts w:asciiTheme="minorHAnsi" w:hAnsiTheme="minorHAnsi" w:cstheme="minorHAnsi"/>
        </w:rPr>
        <w:t>Minimum Capital Requirement</w:t>
      </w:r>
    </w:p>
    <w:p w14:paraId="2A9EC5C2" w14:textId="1141C21C" w:rsidR="003D19CE" w:rsidRDefault="003D19CE" w:rsidP="003D19CE">
      <w:pPr>
        <w:pStyle w:val="ListParagraph"/>
        <w:numPr>
          <w:ilvl w:val="1"/>
          <w:numId w:val="5"/>
        </w:numPr>
        <w:spacing w:before="120" w:after="200"/>
        <w:ind w:left="788" w:right="1525" w:hanging="431"/>
        <w:contextualSpacing w:val="0"/>
        <w:jc w:val="both"/>
        <w:rPr>
          <w:rFonts w:asciiTheme="minorHAnsi" w:hAnsiTheme="minorHAnsi" w:cstheme="minorHAnsi"/>
        </w:rPr>
      </w:pPr>
      <w:r w:rsidRPr="00394252">
        <w:rPr>
          <w:rFonts w:asciiTheme="minorHAnsi" w:hAnsiTheme="minorHAnsi" w:cstheme="minorHAnsi"/>
        </w:rPr>
        <w:t>The intention of this document is to consider the principles underlying the derivation of the SII balance sheet, the SCR and the MCR.  The underlying assumptions on valuation principles are derived from Article 9 of the Delegated Regulations (</w:t>
      </w:r>
      <w:r w:rsidR="00806CCD" w:rsidRPr="00394252">
        <w:rPr>
          <w:rFonts w:asciiTheme="minorHAnsi" w:hAnsiTheme="minorHAnsi" w:cstheme="minorHAnsi"/>
        </w:rPr>
        <w:t>Valuation methodology</w:t>
      </w:r>
      <w:r w:rsidR="00A86582" w:rsidRPr="00394252">
        <w:rPr>
          <w:rFonts w:asciiTheme="minorHAnsi" w:hAnsiTheme="minorHAnsi" w:cstheme="minorHAnsi"/>
        </w:rPr>
        <w:t>, general principles).</w:t>
      </w:r>
    </w:p>
    <w:p w14:paraId="7FE5FCF1" w14:textId="7D912265" w:rsidR="00BE5227" w:rsidRPr="00394252" w:rsidRDefault="008619CC" w:rsidP="003D19CE">
      <w:pPr>
        <w:pStyle w:val="ListParagraph"/>
        <w:numPr>
          <w:ilvl w:val="1"/>
          <w:numId w:val="5"/>
        </w:numPr>
        <w:spacing w:before="120" w:after="200"/>
        <w:ind w:left="788" w:right="1525" w:hanging="431"/>
        <w:contextualSpacing w:val="0"/>
        <w:jc w:val="both"/>
        <w:rPr>
          <w:rFonts w:asciiTheme="minorHAnsi" w:hAnsiTheme="minorHAnsi" w:cstheme="minorHAnsi"/>
        </w:rPr>
      </w:pPr>
      <w:r>
        <w:rPr>
          <w:rFonts w:asciiTheme="minorHAnsi" w:hAnsiTheme="minorHAnsi" w:cstheme="minorHAnsi"/>
        </w:rPr>
        <w:t xml:space="preserve">This document has been elaborated based on the annual figures submitted for </w:t>
      </w:r>
      <w:r w:rsidR="00F73DB8">
        <w:rPr>
          <w:rFonts w:asciiTheme="minorHAnsi" w:hAnsiTheme="minorHAnsi" w:cstheme="minorHAnsi"/>
        </w:rPr>
        <w:t xml:space="preserve">Y23 </w:t>
      </w:r>
      <w:r>
        <w:rPr>
          <w:rFonts w:asciiTheme="minorHAnsi" w:hAnsiTheme="minorHAnsi" w:cstheme="minorHAnsi"/>
        </w:rPr>
        <w:t xml:space="preserve">Annual </w:t>
      </w:r>
      <w:r w:rsidR="00F73DB8">
        <w:rPr>
          <w:rFonts w:asciiTheme="minorHAnsi" w:hAnsiTheme="minorHAnsi" w:cstheme="minorHAnsi"/>
        </w:rPr>
        <w:t xml:space="preserve">purpose and </w:t>
      </w:r>
      <w:r w:rsidR="00CE22FE">
        <w:rPr>
          <w:rFonts w:asciiTheme="minorHAnsi" w:hAnsiTheme="minorHAnsi" w:cstheme="minorHAnsi"/>
        </w:rPr>
        <w:t xml:space="preserve">that </w:t>
      </w:r>
      <w:r w:rsidR="00F73DB8">
        <w:rPr>
          <w:rFonts w:asciiTheme="minorHAnsi" w:hAnsiTheme="minorHAnsi" w:cstheme="minorHAnsi"/>
        </w:rPr>
        <w:t xml:space="preserve">feed </w:t>
      </w:r>
      <w:r w:rsidR="00CE22FE">
        <w:rPr>
          <w:rFonts w:asciiTheme="minorHAnsi" w:hAnsiTheme="minorHAnsi" w:cstheme="minorHAnsi"/>
        </w:rPr>
        <w:t xml:space="preserve">into </w:t>
      </w:r>
      <w:r w:rsidR="00F73DB8">
        <w:rPr>
          <w:rFonts w:asciiTheme="minorHAnsi" w:hAnsiTheme="minorHAnsi" w:cstheme="minorHAnsi"/>
        </w:rPr>
        <w:t>the Actuarial function report</w:t>
      </w:r>
      <w:r w:rsidR="00CE22FE">
        <w:rPr>
          <w:rFonts w:asciiTheme="minorHAnsi" w:hAnsiTheme="minorHAnsi" w:cstheme="minorHAnsi"/>
        </w:rPr>
        <w:t xml:space="preserve"> </w:t>
      </w:r>
      <w:r w:rsidR="000C58A3">
        <w:rPr>
          <w:rFonts w:asciiTheme="minorHAnsi" w:hAnsiTheme="minorHAnsi" w:cstheme="minorHAnsi"/>
        </w:rPr>
        <w:t>to</w:t>
      </w:r>
      <w:r w:rsidR="00CE22FE">
        <w:rPr>
          <w:rFonts w:asciiTheme="minorHAnsi" w:hAnsiTheme="minorHAnsi" w:cstheme="minorHAnsi"/>
        </w:rPr>
        <w:t xml:space="preserve"> which it gives support</w:t>
      </w:r>
      <w:r w:rsidR="00F73DB8">
        <w:rPr>
          <w:rFonts w:asciiTheme="minorHAnsi" w:hAnsiTheme="minorHAnsi" w:cstheme="minorHAnsi"/>
        </w:rPr>
        <w:t xml:space="preserve">. </w:t>
      </w:r>
      <w:r w:rsidR="002B2318">
        <w:rPr>
          <w:rFonts w:asciiTheme="minorHAnsi" w:hAnsiTheme="minorHAnsi" w:cstheme="minorHAnsi"/>
        </w:rPr>
        <w:t xml:space="preserve">After this submission took place a number of assumptions have changed, specially, the </w:t>
      </w:r>
      <w:r w:rsidR="00E70FDA">
        <w:rPr>
          <w:rFonts w:asciiTheme="minorHAnsi" w:hAnsiTheme="minorHAnsi" w:cstheme="minorHAnsi"/>
        </w:rPr>
        <w:t>version of management accounts used for the computations that included all the subsequent audit adjustments</w:t>
      </w:r>
      <w:r w:rsidR="007F0295">
        <w:rPr>
          <w:rFonts w:asciiTheme="minorHAnsi" w:hAnsiTheme="minorHAnsi" w:cstheme="minorHAnsi"/>
        </w:rPr>
        <w:t xml:space="preserve">. Another set of computations has been carried out </w:t>
      </w:r>
      <w:r w:rsidR="0072497B">
        <w:rPr>
          <w:rFonts w:asciiTheme="minorHAnsi" w:hAnsiTheme="minorHAnsi" w:cstheme="minorHAnsi"/>
        </w:rPr>
        <w:t>ahead of the quality assurance exercise</w:t>
      </w:r>
      <w:r w:rsidR="00472EFB">
        <w:rPr>
          <w:rFonts w:asciiTheme="minorHAnsi" w:hAnsiTheme="minorHAnsi" w:cstheme="minorHAnsi"/>
        </w:rPr>
        <w:t xml:space="preserve"> and another section </w:t>
      </w:r>
      <w:r w:rsidR="00EC1403">
        <w:rPr>
          <w:rFonts w:asciiTheme="minorHAnsi" w:hAnsiTheme="minorHAnsi" w:cstheme="minorHAnsi"/>
        </w:rPr>
        <w:t xml:space="preserve">of </w:t>
      </w:r>
      <w:r w:rsidR="00472EFB">
        <w:rPr>
          <w:rFonts w:asciiTheme="minorHAnsi" w:hAnsiTheme="minorHAnsi" w:cstheme="minorHAnsi"/>
        </w:rPr>
        <w:t>all the movements and changes will be explained</w:t>
      </w:r>
      <w:r w:rsidR="00EC1403">
        <w:rPr>
          <w:rFonts w:asciiTheme="minorHAnsi" w:hAnsiTheme="minorHAnsi" w:cstheme="minorHAnsi"/>
        </w:rPr>
        <w:t xml:space="preserve"> and reconciled</w:t>
      </w:r>
      <w:r w:rsidR="000B3C97">
        <w:rPr>
          <w:rFonts w:asciiTheme="minorHAnsi" w:hAnsiTheme="minorHAnsi" w:cstheme="minorHAnsi"/>
        </w:rPr>
        <w:t>, section 10.</w:t>
      </w:r>
    </w:p>
    <w:p w14:paraId="4CC2AB34" w14:textId="568278D9" w:rsidR="00A86582" w:rsidRPr="00394252" w:rsidRDefault="00EA6ED3" w:rsidP="003D19CE">
      <w:pPr>
        <w:pStyle w:val="ListParagraph"/>
        <w:numPr>
          <w:ilvl w:val="1"/>
          <w:numId w:val="5"/>
        </w:numPr>
        <w:spacing w:before="120" w:after="200"/>
        <w:ind w:left="788" w:right="1525" w:hanging="431"/>
        <w:contextualSpacing w:val="0"/>
        <w:jc w:val="both"/>
        <w:rPr>
          <w:rFonts w:asciiTheme="minorHAnsi" w:hAnsiTheme="minorHAnsi" w:cstheme="minorHAnsi"/>
        </w:rPr>
      </w:pPr>
      <w:r w:rsidRPr="00394252">
        <w:rPr>
          <w:rFonts w:asciiTheme="minorHAnsi" w:hAnsiTheme="minorHAnsi" w:cstheme="minorHAnsi"/>
        </w:rPr>
        <w:t>In accordance with Actuarial Practice Standard X2 published by the UK’s Institute and Faculty of Actuaries (</w:t>
      </w:r>
      <w:proofErr w:type="spellStart"/>
      <w:r w:rsidRPr="00394252">
        <w:rPr>
          <w:rFonts w:asciiTheme="minorHAnsi" w:hAnsiTheme="minorHAnsi" w:cstheme="minorHAnsi"/>
        </w:rPr>
        <w:t>IFoA</w:t>
      </w:r>
      <w:proofErr w:type="spellEnd"/>
      <w:r w:rsidRPr="00394252">
        <w:rPr>
          <w:rFonts w:asciiTheme="minorHAnsi" w:hAnsiTheme="minorHAnsi" w:cstheme="minorHAnsi"/>
        </w:rPr>
        <w:t>), this report has been duly peer reviewed.</w:t>
      </w:r>
    </w:p>
    <w:p w14:paraId="40B5D19C" w14:textId="77777777" w:rsidR="00FC248A" w:rsidRDefault="00FC248A" w:rsidP="00FC248A">
      <w:pPr>
        <w:spacing w:before="120" w:after="200"/>
        <w:ind w:right="1525"/>
        <w:jc w:val="both"/>
        <w:rPr>
          <w:rFonts w:ascii="Work Sans" w:hAnsi="Work Sans"/>
        </w:rPr>
      </w:pPr>
    </w:p>
    <w:p w14:paraId="6B91F7C1" w14:textId="77777777" w:rsidR="00FC248A" w:rsidRDefault="00FC248A" w:rsidP="00FC248A">
      <w:pPr>
        <w:spacing w:before="120" w:after="200"/>
        <w:ind w:right="1525"/>
        <w:jc w:val="both"/>
        <w:rPr>
          <w:rFonts w:ascii="Work Sans" w:hAnsi="Work Sans"/>
        </w:rPr>
      </w:pPr>
    </w:p>
    <w:p w14:paraId="31E79BE7" w14:textId="77777777" w:rsidR="00FC248A" w:rsidRDefault="00FC248A" w:rsidP="00FC248A">
      <w:pPr>
        <w:spacing w:before="120" w:after="200"/>
        <w:ind w:right="1525"/>
        <w:jc w:val="both"/>
        <w:rPr>
          <w:rFonts w:ascii="Work Sans" w:hAnsi="Work Sans"/>
        </w:rPr>
      </w:pPr>
    </w:p>
    <w:p w14:paraId="58D56C96" w14:textId="77777777" w:rsidR="00FC248A" w:rsidRDefault="00FC248A" w:rsidP="00FC248A">
      <w:pPr>
        <w:spacing w:before="120" w:after="200"/>
        <w:ind w:right="1525"/>
        <w:jc w:val="both"/>
        <w:rPr>
          <w:rFonts w:ascii="Work Sans" w:hAnsi="Work Sans"/>
        </w:rPr>
      </w:pPr>
    </w:p>
    <w:p w14:paraId="1BD4261C" w14:textId="77777777" w:rsidR="00FC248A" w:rsidRDefault="00FC248A" w:rsidP="00FC248A">
      <w:pPr>
        <w:spacing w:before="120" w:after="200"/>
        <w:ind w:right="1525"/>
        <w:jc w:val="both"/>
        <w:rPr>
          <w:rFonts w:ascii="Work Sans" w:hAnsi="Work Sans"/>
        </w:rPr>
      </w:pPr>
    </w:p>
    <w:p w14:paraId="49D7AB95" w14:textId="77777777" w:rsidR="00FC248A" w:rsidRDefault="00FC248A" w:rsidP="00FC248A">
      <w:pPr>
        <w:spacing w:before="120" w:after="200"/>
        <w:ind w:right="1525"/>
        <w:jc w:val="both"/>
        <w:rPr>
          <w:rFonts w:ascii="Work Sans" w:hAnsi="Work Sans"/>
        </w:rPr>
      </w:pPr>
    </w:p>
    <w:p w14:paraId="79DC6503" w14:textId="77777777" w:rsidR="00FC248A" w:rsidRDefault="00FC248A" w:rsidP="00FC248A">
      <w:pPr>
        <w:spacing w:before="120" w:after="200"/>
        <w:ind w:right="1525"/>
        <w:jc w:val="both"/>
        <w:rPr>
          <w:rFonts w:ascii="Work Sans" w:hAnsi="Work Sans"/>
        </w:rPr>
      </w:pPr>
    </w:p>
    <w:p w14:paraId="2A4AC9CB" w14:textId="77777777" w:rsidR="00FC248A" w:rsidRDefault="00FC248A" w:rsidP="00FC248A">
      <w:pPr>
        <w:spacing w:before="120" w:after="200"/>
        <w:ind w:right="1525"/>
        <w:jc w:val="both"/>
        <w:rPr>
          <w:rFonts w:ascii="Work Sans" w:hAnsi="Work Sans"/>
        </w:rPr>
      </w:pPr>
    </w:p>
    <w:p w14:paraId="44BDF620" w14:textId="77777777" w:rsidR="00FC248A" w:rsidRDefault="00FC248A" w:rsidP="00FC248A">
      <w:pPr>
        <w:spacing w:before="120" w:after="200"/>
        <w:ind w:right="1525"/>
        <w:jc w:val="both"/>
        <w:rPr>
          <w:rFonts w:ascii="Work Sans" w:hAnsi="Work Sans"/>
        </w:rPr>
      </w:pPr>
    </w:p>
    <w:p w14:paraId="5E1F5757" w14:textId="77777777" w:rsidR="00394252" w:rsidRPr="00A155D6" w:rsidRDefault="00394252" w:rsidP="00A155D6"/>
    <w:p w14:paraId="5EE3FD67" w14:textId="66E1D5A3" w:rsidR="00034FB3" w:rsidRPr="009148A7" w:rsidRDefault="00034FB3" w:rsidP="00394252">
      <w:pPr>
        <w:pStyle w:val="Heading1"/>
        <w:keepNext/>
        <w:keepLines/>
        <w:numPr>
          <w:ilvl w:val="0"/>
          <w:numId w:val="3"/>
        </w:numPr>
        <w:spacing w:before="240" w:after="240" w:line="235" w:lineRule="auto"/>
        <w:ind w:left="284" w:right="1383" w:firstLine="0"/>
        <w:jc w:val="both"/>
        <w:rPr>
          <w:rFonts w:asciiTheme="minorHAnsi" w:eastAsia="Calibri" w:hAnsiTheme="minorHAnsi" w:cstheme="minorHAnsi"/>
          <w:color w:val="2F5496"/>
          <w:spacing w:val="2"/>
          <w:sz w:val="34"/>
          <w:szCs w:val="34"/>
          <w:u w:val="none"/>
        </w:rPr>
      </w:pPr>
      <w:bookmarkStart w:id="4" w:name="_Toc178351404"/>
      <w:r w:rsidRPr="009148A7">
        <w:rPr>
          <w:rFonts w:asciiTheme="minorHAnsi" w:eastAsia="Calibri" w:hAnsiTheme="minorHAnsi" w:cstheme="minorHAnsi"/>
          <w:color w:val="2F5496"/>
          <w:spacing w:val="2"/>
          <w:sz w:val="34"/>
          <w:szCs w:val="34"/>
          <w:u w:val="none"/>
        </w:rPr>
        <w:lastRenderedPageBreak/>
        <w:t>D</w:t>
      </w:r>
      <w:r w:rsidR="006C2487" w:rsidRPr="009148A7">
        <w:rPr>
          <w:rFonts w:asciiTheme="minorHAnsi" w:eastAsia="Calibri" w:hAnsiTheme="minorHAnsi" w:cstheme="minorHAnsi"/>
          <w:color w:val="2F5496"/>
          <w:spacing w:val="2"/>
          <w:sz w:val="34"/>
          <w:szCs w:val="34"/>
          <w:u w:val="none"/>
        </w:rPr>
        <w:t>efinit</w:t>
      </w:r>
      <w:r w:rsidR="0029308D" w:rsidRPr="009148A7">
        <w:rPr>
          <w:rFonts w:asciiTheme="minorHAnsi" w:eastAsia="Calibri" w:hAnsiTheme="minorHAnsi" w:cstheme="minorHAnsi"/>
          <w:color w:val="2F5496"/>
          <w:spacing w:val="2"/>
          <w:sz w:val="34"/>
          <w:szCs w:val="34"/>
          <w:u w:val="none"/>
        </w:rPr>
        <w:t>ions</w:t>
      </w:r>
      <w:bookmarkEnd w:id="4"/>
    </w:p>
    <w:tbl>
      <w:tblPr>
        <w:tblW w:w="9200" w:type="dxa"/>
        <w:jc w:val="center"/>
        <w:tblLook w:val="04A0" w:firstRow="1" w:lastRow="0" w:firstColumn="1" w:lastColumn="0" w:noHBand="0" w:noVBand="1"/>
      </w:tblPr>
      <w:tblGrid>
        <w:gridCol w:w="4000"/>
        <w:gridCol w:w="5200"/>
      </w:tblGrid>
      <w:tr w:rsidR="006C2487" w:rsidRPr="006C2487" w14:paraId="57DA034B" w14:textId="77777777" w:rsidTr="006C2487">
        <w:trPr>
          <w:trHeight w:val="315"/>
          <w:jc w:val="center"/>
        </w:trPr>
        <w:tc>
          <w:tcPr>
            <w:tcW w:w="400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6F1CDEE" w14:textId="77777777" w:rsidR="006C2487" w:rsidRPr="006C2487" w:rsidRDefault="006C2487" w:rsidP="006C2487">
            <w:pPr>
              <w:widowControl/>
              <w:jc w:val="center"/>
              <w:rPr>
                <w:rFonts w:eastAsia="Times New Roman"/>
                <w:b/>
                <w:bCs/>
                <w:lang w:val="en-GI" w:eastAsia="en-GI"/>
              </w:rPr>
            </w:pPr>
            <w:r w:rsidRPr="006C2487">
              <w:rPr>
                <w:rFonts w:eastAsia="Times New Roman"/>
                <w:b/>
                <w:bCs/>
                <w:lang w:val="en-GB" w:eastAsia="en-GI"/>
              </w:rPr>
              <w:t>Term</w:t>
            </w:r>
          </w:p>
        </w:tc>
        <w:tc>
          <w:tcPr>
            <w:tcW w:w="5200" w:type="dxa"/>
            <w:tcBorders>
              <w:top w:val="single" w:sz="8" w:space="0" w:color="auto"/>
              <w:left w:val="nil"/>
              <w:bottom w:val="single" w:sz="8" w:space="0" w:color="auto"/>
              <w:right w:val="single" w:sz="8" w:space="0" w:color="auto"/>
            </w:tcBorders>
            <w:shd w:val="clear" w:color="000000" w:fill="FFFFFF"/>
            <w:vAlign w:val="center"/>
            <w:hideMark/>
          </w:tcPr>
          <w:p w14:paraId="4575EB8B" w14:textId="77777777" w:rsidR="006C2487" w:rsidRPr="006C2487" w:rsidRDefault="006C2487" w:rsidP="006C2487">
            <w:pPr>
              <w:widowControl/>
              <w:jc w:val="center"/>
              <w:rPr>
                <w:rFonts w:eastAsia="Times New Roman"/>
                <w:b/>
                <w:bCs/>
                <w:lang w:val="en-GI" w:eastAsia="en-GI"/>
              </w:rPr>
            </w:pPr>
            <w:r w:rsidRPr="006C2487">
              <w:rPr>
                <w:rFonts w:eastAsia="Times New Roman"/>
                <w:b/>
                <w:bCs/>
                <w:lang w:val="en-GB" w:eastAsia="en-GI"/>
              </w:rPr>
              <w:t>Definition</w:t>
            </w:r>
          </w:p>
        </w:tc>
      </w:tr>
      <w:tr w:rsidR="006C2487" w:rsidRPr="006C2487" w14:paraId="33CAB31C" w14:textId="77777777" w:rsidTr="006C2487">
        <w:trPr>
          <w:trHeight w:val="735"/>
          <w:jc w:val="center"/>
        </w:trPr>
        <w:tc>
          <w:tcPr>
            <w:tcW w:w="4000" w:type="dxa"/>
            <w:tcBorders>
              <w:top w:val="nil"/>
              <w:left w:val="single" w:sz="8" w:space="0" w:color="auto"/>
              <w:bottom w:val="single" w:sz="8" w:space="0" w:color="auto"/>
              <w:right w:val="single" w:sz="8" w:space="0" w:color="auto"/>
            </w:tcBorders>
            <w:shd w:val="clear" w:color="auto" w:fill="auto"/>
            <w:vAlign w:val="center"/>
            <w:hideMark/>
          </w:tcPr>
          <w:p w14:paraId="61BD3F3E" w14:textId="77777777" w:rsidR="006C2487" w:rsidRPr="006C2487" w:rsidRDefault="006C2487" w:rsidP="006C2487">
            <w:pPr>
              <w:widowControl/>
              <w:jc w:val="both"/>
              <w:rPr>
                <w:rFonts w:eastAsia="Times New Roman"/>
                <w:color w:val="000000"/>
                <w:lang w:val="en-GI" w:eastAsia="en-GI"/>
              </w:rPr>
            </w:pPr>
            <w:r w:rsidRPr="006C2487">
              <w:rPr>
                <w:rFonts w:eastAsia="Times New Roman" w:cstheme="minorHAnsi"/>
                <w:color w:val="000000"/>
                <w:lang w:val="en-GB" w:eastAsia="en-GI"/>
              </w:rPr>
              <w:t>Delegated Regulations</w:t>
            </w:r>
          </w:p>
        </w:tc>
        <w:tc>
          <w:tcPr>
            <w:tcW w:w="5200" w:type="dxa"/>
            <w:tcBorders>
              <w:top w:val="nil"/>
              <w:left w:val="nil"/>
              <w:bottom w:val="single" w:sz="8" w:space="0" w:color="auto"/>
              <w:right w:val="single" w:sz="8" w:space="0" w:color="auto"/>
            </w:tcBorders>
            <w:shd w:val="clear" w:color="auto" w:fill="auto"/>
            <w:vAlign w:val="center"/>
            <w:hideMark/>
          </w:tcPr>
          <w:p w14:paraId="3430160D" w14:textId="77777777" w:rsidR="006C2487" w:rsidRPr="006C2487" w:rsidRDefault="006C2487" w:rsidP="006C2487">
            <w:pPr>
              <w:widowControl/>
              <w:jc w:val="both"/>
              <w:rPr>
                <w:rFonts w:eastAsia="Times New Roman"/>
                <w:color w:val="000000"/>
                <w:lang w:val="en-GI" w:eastAsia="en-GI"/>
              </w:rPr>
            </w:pPr>
            <w:r w:rsidRPr="006C2487">
              <w:rPr>
                <w:rFonts w:eastAsia="Times New Roman" w:cstheme="minorHAnsi"/>
                <w:color w:val="000000"/>
                <w:lang w:val="en-GB" w:eastAsia="en-GI"/>
              </w:rPr>
              <w:t>Commission Delegated Regulation (EU) 2015/35 of 10 October 2014 as amended</w:t>
            </w:r>
          </w:p>
        </w:tc>
      </w:tr>
      <w:tr w:rsidR="006C2487" w:rsidRPr="006C2487" w14:paraId="73C5A0F2" w14:textId="77777777" w:rsidTr="006C2487">
        <w:trPr>
          <w:trHeight w:val="315"/>
          <w:jc w:val="center"/>
        </w:trPr>
        <w:tc>
          <w:tcPr>
            <w:tcW w:w="4000" w:type="dxa"/>
            <w:tcBorders>
              <w:top w:val="nil"/>
              <w:left w:val="single" w:sz="8" w:space="0" w:color="auto"/>
              <w:bottom w:val="single" w:sz="8" w:space="0" w:color="auto"/>
              <w:right w:val="single" w:sz="8" w:space="0" w:color="auto"/>
            </w:tcBorders>
            <w:shd w:val="clear" w:color="auto" w:fill="auto"/>
            <w:vAlign w:val="center"/>
            <w:hideMark/>
          </w:tcPr>
          <w:p w14:paraId="02461078" w14:textId="77777777" w:rsidR="006C2487" w:rsidRPr="006C2487" w:rsidRDefault="006C2487" w:rsidP="006C2487">
            <w:pPr>
              <w:widowControl/>
              <w:jc w:val="both"/>
              <w:rPr>
                <w:rFonts w:eastAsia="Times New Roman"/>
                <w:color w:val="000000"/>
                <w:lang w:val="en-GI" w:eastAsia="en-GI"/>
              </w:rPr>
            </w:pPr>
            <w:r w:rsidRPr="006C2487">
              <w:rPr>
                <w:rFonts w:eastAsia="Times New Roman" w:cstheme="minorHAnsi"/>
                <w:color w:val="000000"/>
                <w:lang w:val="en-GB" w:eastAsia="en-GI"/>
              </w:rPr>
              <w:t>Company</w:t>
            </w:r>
          </w:p>
        </w:tc>
        <w:tc>
          <w:tcPr>
            <w:tcW w:w="5200" w:type="dxa"/>
            <w:tcBorders>
              <w:top w:val="nil"/>
              <w:left w:val="nil"/>
              <w:bottom w:val="single" w:sz="8" w:space="0" w:color="auto"/>
              <w:right w:val="single" w:sz="8" w:space="0" w:color="auto"/>
            </w:tcBorders>
            <w:shd w:val="clear" w:color="auto" w:fill="auto"/>
            <w:vAlign w:val="center"/>
            <w:hideMark/>
          </w:tcPr>
          <w:p w14:paraId="54F27028" w14:textId="77777777" w:rsidR="006C2487" w:rsidRPr="006C2487" w:rsidRDefault="006C2487" w:rsidP="006C2487">
            <w:pPr>
              <w:widowControl/>
              <w:jc w:val="both"/>
              <w:rPr>
                <w:rFonts w:eastAsia="Times New Roman"/>
                <w:color w:val="212121"/>
                <w:lang w:val="en-GI" w:eastAsia="en-GI"/>
              </w:rPr>
            </w:pPr>
            <w:r w:rsidRPr="006C2487">
              <w:rPr>
                <w:rFonts w:eastAsia="Times New Roman" w:cstheme="minorHAnsi"/>
                <w:color w:val="212121"/>
                <w:lang w:val="en-GB" w:eastAsia="en-GI"/>
              </w:rPr>
              <w:t>Mulsanne Insurance Company Limited</w:t>
            </w:r>
          </w:p>
        </w:tc>
      </w:tr>
      <w:tr w:rsidR="006C2487" w:rsidRPr="006C2487" w14:paraId="3E1ABC58" w14:textId="77777777" w:rsidTr="006C2487">
        <w:trPr>
          <w:trHeight w:val="315"/>
          <w:jc w:val="center"/>
        </w:trPr>
        <w:tc>
          <w:tcPr>
            <w:tcW w:w="4000" w:type="dxa"/>
            <w:tcBorders>
              <w:top w:val="nil"/>
              <w:left w:val="single" w:sz="8" w:space="0" w:color="auto"/>
              <w:bottom w:val="single" w:sz="8" w:space="0" w:color="auto"/>
              <w:right w:val="single" w:sz="8" w:space="0" w:color="auto"/>
            </w:tcBorders>
            <w:shd w:val="clear" w:color="auto" w:fill="auto"/>
            <w:vAlign w:val="center"/>
            <w:hideMark/>
          </w:tcPr>
          <w:p w14:paraId="7FBC62C4" w14:textId="77777777" w:rsidR="006C2487" w:rsidRPr="006C2487" w:rsidRDefault="006C2487" w:rsidP="006C2487">
            <w:pPr>
              <w:widowControl/>
              <w:jc w:val="both"/>
              <w:rPr>
                <w:rFonts w:eastAsia="Times New Roman"/>
                <w:color w:val="000000"/>
                <w:lang w:val="en-GI" w:eastAsia="en-GI"/>
              </w:rPr>
            </w:pPr>
            <w:r w:rsidRPr="006C2487">
              <w:rPr>
                <w:rFonts w:eastAsia="Times New Roman" w:cstheme="minorHAnsi"/>
                <w:color w:val="000000"/>
                <w:lang w:val="en-GB" w:eastAsia="en-GI"/>
              </w:rPr>
              <w:t>ECR</w:t>
            </w:r>
          </w:p>
        </w:tc>
        <w:tc>
          <w:tcPr>
            <w:tcW w:w="5200" w:type="dxa"/>
            <w:tcBorders>
              <w:top w:val="nil"/>
              <w:left w:val="nil"/>
              <w:bottom w:val="single" w:sz="8" w:space="0" w:color="auto"/>
              <w:right w:val="single" w:sz="8" w:space="0" w:color="auto"/>
            </w:tcBorders>
            <w:shd w:val="clear" w:color="auto" w:fill="auto"/>
            <w:vAlign w:val="center"/>
            <w:hideMark/>
          </w:tcPr>
          <w:p w14:paraId="7925E6F8" w14:textId="77777777" w:rsidR="006C2487" w:rsidRPr="006C2487" w:rsidRDefault="006C2487" w:rsidP="006C2487">
            <w:pPr>
              <w:widowControl/>
              <w:jc w:val="both"/>
              <w:rPr>
                <w:rFonts w:eastAsia="Times New Roman"/>
                <w:color w:val="212121"/>
                <w:lang w:val="en-GI" w:eastAsia="en-GI"/>
              </w:rPr>
            </w:pPr>
            <w:r w:rsidRPr="006C2487">
              <w:rPr>
                <w:rFonts w:eastAsia="Times New Roman" w:cstheme="minorHAnsi"/>
                <w:color w:val="212121"/>
                <w:lang w:val="en-GB" w:eastAsia="en-GI"/>
              </w:rPr>
              <w:t>Economic Capital Requirement</w:t>
            </w:r>
          </w:p>
        </w:tc>
      </w:tr>
      <w:tr w:rsidR="006C2487" w:rsidRPr="006C2487" w14:paraId="03B189EE" w14:textId="77777777" w:rsidTr="006C2487">
        <w:trPr>
          <w:trHeight w:val="315"/>
          <w:jc w:val="center"/>
        </w:trPr>
        <w:tc>
          <w:tcPr>
            <w:tcW w:w="4000" w:type="dxa"/>
            <w:tcBorders>
              <w:top w:val="nil"/>
              <w:left w:val="single" w:sz="8" w:space="0" w:color="auto"/>
              <w:bottom w:val="single" w:sz="8" w:space="0" w:color="auto"/>
              <w:right w:val="single" w:sz="8" w:space="0" w:color="auto"/>
            </w:tcBorders>
            <w:shd w:val="clear" w:color="auto" w:fill="auto"/>
            <w:vAlign w:val="center"/>
            <w:hideMark/>
          </w:tcPr>
          <w:p w14:paraId="22B84660" w14:textId="77777777" w:rsidR="006C2487" w:rsidRPr="006C2487" w:rsidRDefault="006C2487" w:rsidP="006C2487">
            <w:pPr>
              <w:widowControl/>
              <w:jc w:val="both"/>
              <w:rPr>
                <w:rFonts w:eastAsia="Times New Roman"/>
                <w:color w:val="000000"/>
                <w:lang w:val="en-GI" w:eastAsia="en-GI"/>
              </w:rPr>
            </w:pPr>
            <w:r w:rsidRPr="006C2487">
              <w:rPr>
                <w:rFonts w:eastAsia="Times New Roman" w:cstheme="minorHAnsi"/>
                <w:color w:val="000000"/>
                <w:lang w:val="en-GB" w:eastAsia="en-GI"/>
              </w:rPr>
              <w:t>ECR Valuation</w:t>
            </w:r>
          </w:p>
        </w:tc>
        <w:tc>
          <w:tcPr>
            <w:tcW w:w="5200" w:type="dxa"/>
            <w:tcBorders>
              <w:top w:val="nil"/>
              <w:left w:val="nil"/>
              <w:bottom w:val="single" w:sz="8" w:space="0" w:color="auto"/>
              <w:right w:val="single" w:sz="8" w:space="0" w:color="auto"/>
            </w:tcBorders>
            <w:shd w:val="clear" w:color="auto" w:fill="auto"/>
            <w:vAlign w:val="center"/>
            <w:hideMark/>
          </w:tcPr>
          <w:p w14:paraId="12709284" w14:textId="77777777" w:rsidR="006C2487" w:rsidRPr="006C2487" w:rsidRDefault="006C2487" w:rsidP="006C2487">
            <w:pPr>
              <w:widowControl/>
              <w:jc w:val="both"/>
              <w:rPr>
                <w:rFonts w:eastAsia="Times New Roman"/>
                <w:color w:val="212121"/>
                <w:lang w:val="en-GI" w:eastAsia="en-GI"/>
              </w:rPr>
            </w:pPr>
            <w:r w:rsidRPr="006C2487">
              <w:rPr>
                <w:rFonts w:eastAsia="Times New Roman" w:cstheme="minorHAnsi"/>
                <w:color w:val="212121"/>
                <w:lang w:val="en-GB" w:eastAsia="en-GI"/>
              </w:rPr>
              <w:t>Valuation of assets and liabilities to meet the ECR</w:t>
            </w:r>
          </w:p>
        </w:tc>
      </w:tr>
      <w:tr w:rsidR="006C2487" w:rsidRPr="006C2487" w14:paraId="006F92EB" w14:textId="77777777" w:rsidTr="006C2487">
        <w:trPr>
          <w:trHeight w:val="1965"/>
          <w:jc w:val="center"/>
        </w:trPr>
        <w:tc>
          <w:tcPr>
            <w:tcW w:w="4000" w:type="dxa"/>
            <w:tcBorders>
              <w:top w:val="nil"/>
              <w:left w:val="single" w:sz="8" w:space="0" w:color="auto"/>
              <w:bottom w:val="single" w:sz="8" w:space="0" w:color="auto"/>
              <w:right w:val="single" w:sz="8" w:space="0" w:color="auto"/>
            </w:tcBorders>
            <w:shd w:val="clear" w:color="auto" w:fill="auto"/>
            <w:vAlign w:val="center"/>
            <w:hideMark/>
          </w:tcPr>
          <w:p w14:paraId="4D0516DF" w14:textId="77777777" w:rsidR="006C2487" w:rsidRPr="006C2487" w:rsidRDefault="006C2487" w:rsidP="006C2487">
            <w:pPr>
              <w:widowControl/>
              <w:jc w:val="both"/>
              <w:rPr>
                <w:rFonts w:eastAsia="Times New Roman"/>
                <w:color w:val="000000"/>
                <w:lang w:val="en-GI" w:eastAsia="en-GI"/>
              </w:rPr>
            </w:pPr>
            <w:r w:rsidRPr="006C2487">
              <w:rPr>
                <w:rFonts w:eastAsia="Times New Roman" w:cstheme="minorHAnsi"/>
                <w:color w:val="000000"/>
                <w:lang w:val="en-GB" w:eastAsia="en-GI"/>
              </w:rPr>
              <w:t>ENID</w:t>
            </w:r>
          </w:p>
        </w:tc>
        <w:tc>
          <w:tcPr>
            <w:tcW w:w="5200" w:type="dxa"/>
            <w:tcBorders>
              <w:top w:val="nil"/>
              <w:left w:val="nil"/>
              <w:bottom w:val="single" w:sz="8" w:space="0" w:color="auto"/>
              <w:right w:val="single" w:sz="8" w:space="0" w:color="auto"/>
            </w:tcBorders>
            <w:shd w:val="clear" w:color="auto" w:fill="auto"/>
            <w:vAlign w:val="center"/>
            <w:hideMark/>
          </w:tcPr>
          <w:p w14:paraId="574B57AE" w14:textId="77777777" w:rsidR="006C2487" w:rsidRPr="006C2487" w:rsidRDefault="006C2487" w:rsidP="006C2487">
            <w:pPr>
              <w:widowControl/>
              <w:jc w:val="both"/>
              <w:rPr>
                <w:rFonts w:eastAsia="Times New Roman"/>
                <w:color w:val="212121"/>
                <w:lang w:val="en-GI" w:eastAsia="en-GI"/>
              </w:rPr>
            </w:pPr>
            <w:r w:rsidRPr="006C2487">
              <w:rPr>
                <w:rFonts w:eastAsia="Times New Roman" w:cstheme="minorHAnsi"/>
                <w:color w:val="212121"/>
                <w:lang w:val="en-GB" w:eastAsia="en-GI"/>
              </w:rPr>
              <w:t xml:space="preserve">Events not in data. A combination of movements in latent claims and extreme events which we would not forecast based on the data we have available. The inclusion of ENIDs to best estimate moves from a valuation basis based on ‘reasonably foreseeable’ events to one based on ‘all possible outcomes’.  </w:t>
            </w:r>
          </w:p>
        </w:tc>
      </w:tr>
      <w:tr w:rsidR="006C2487" w:rsidRPr="006C2487" w14:paraId="179584B9" w14:textId="77777777" w:rsidTr="006C2487">
        <w:trPr>
          <w:trHeight w:val="465"/>
          <w:jc w:val="center"/>
        </w:trPr>
        <w:tc>
          <w:tcPr>
            <w:tcW w:w="4000" w:type="dxa"/>
            <w:tcBorders>
              <w:top w:val="nil"/>
              <w:left w:val="single" w:sz="8" w:space="0" w:color="auto"/>
              <w:bottom w:val="single" w:sz="8" w:space="0" w:color="auto"/>
              <w:right w:val="single" w:sz="8" w:space="0" w:color="auto"/>
            </w:tcBorders>
            <w:shd w:val="clear" w:color="auto" w:fill="auto"/>
            <w:vAlign w:val="center"/>
            <w:hideMark/>
          </w:tcPr>
          <w:p w14:paraId="5363F9A4" w14:textId="77777777" w:rsidR="006C2487" w:rsidRPr="006C2487" w:rsidRDefault="006C2487" w:rsidP="006C2487">
            <w:pPr>
              <w:widowControl/>
              <w:jc w:val="both"/>
              <w:rPr>
                <w:rFonts w:eastAsia="Times New Roman"/>
                <w:color w:val="000000"/>
                <w:lang w:val="en-GI" w:eastAsia="en-GI"/>
              </w:rPr>
            </w:pPr>
            <w:r w:rsidRPr="006C2487">
              <w:rPr>
                <w:rFonts w:eastAsia="Times New Roman" w:cstheme="minorHAnsi"/>
                <w:color w:val="000000"/>
                <w:lang w:val="en-GB" w:eastAsia="en-GI"/>
              </w:rPr>
              <w:t>GAAP</w:t>
            </w:r>
          </w:p>
        </w:tc>
        <w:tc>
          <w:tcPr>
            <w:tcW w:w="5200" w:type="dxa"/>
            <w:tcBorders>
              <w:top w:val="nil"/>
              <w:left w:val="nil"/>
              <w:bottom w:val="single" w:sz="8" w:space="0" w:color="auto"/>
              <w:right w:val="single" w:sz="8" w:space="0" w:color="auto"/>
            </w:tcBorders>
            <w:shd w:val="clear" w:color="auto" w:fill="auto"/>
            <w:vAlign w:val="center"/>
            <w:hideMark/>
          </w:tcPr>
          <w:p w14:paraId="3D6CF23B" w14:textId="77777777" w:rsidR="006C2487" w:rsidRPr="006C2487" w:rsidRDefault="006C2487" w:rsidP="006C2487">
            <w:pPr>
              <w:widowControl/>
              <w:jc w:val="both"/>
              <w:rPr>
                <w:rFonts w:eastAsia="Times New Roman"/>
                <w:color w:val="212121"/>
                <w:lang w:val="en-GI" w:eastAsia="en-GI"/>
              </w:rPr>
            </w:pPr>
            <w:r w:rsidRPr="006C2487">
              <w:rPr>
                <w:rFonts w:eastAsia="Times New Roman" w:cstheme="minorHAnsi"/>
                <w:color w:val="212121"/>
                <w:lang w:val="en-GB" w:eastAsia="en-GI"/>
              </w:rPr>
              <w:t>Gibraltar Generally Accepted Accounting Principles</w:t>
            </w:r>
          </w:p>
        </w:tc>
      </w:tr>
      <w:tr w:rsidR="006C2487" w:rsidRPr="006C2487" w14:paraId="0F5FA6F0" w14:textId="77777777" w:rsidTr="006C2487">
        <w:trPr>
          <w:trHeight w:val="825"/>
          <w:jc w:val="center"/>
        </w:trPr>
        <w:tc>
          <w:tcPr>
            <w:tcW w:w="4000" w:type="dxa"/>
            <w:tcBorders>
              <w:top w:val="nil"/>
              <w:left w:val="single" w:sz="8" w:space="0" w:color="auto"/>
              <w:bottom w:val="single" w:sz="8" w:space="0" w:color="auto"/>
              <w:right w:val="single" w:sz="8" w:space="0" w:color="auto"/>
            </w:tcBorders>
            <w:shd w:val="clear" w:color="auto" w:fill="auto"/>
            <w:vAlign w:val="center"/>
            <w:hideMark/>
          </w:tcPr>
          <w:p w14:paraId="5E116507" w14:textId="77777777" w:rsidR="006C2487" w:rsidRPr="006C2487" w:rsidRDefault="006C2487" w:rsidP="006C2487">
            <w:pPr>
              <w:widowControl/>
              <w:jc w:val="both"/>
              <w:rPr>
                <w:rFonts w:eastAsia="Times New Roman"/>
                <w:color w:val="000000"/>
                <w:lang w:val="en-GI" w:eastAsia="en-GI"/>
              </w:rPr>
            </w:pPr>
            <w:r w:rsidRPr="006C2487">
              <w:rPr>
                <w:rFonts w:eastAsia="Times New Roman" w:cstheme="minorHAnsi"/>
                <w:color w:val="000000"/>
                <w:lang w:val="en-GB" w:eastAsia="en-GI"/>
              </w:rPr>
              <w:t>GAAP Valuation</w:t>
            </w:r>
          </w:p>
        </w:tc>
        <w:tc>
          <w:tcPr>
            <w:tcW w:w="5200" w:type="dxa"/>
            <w:tcBorders>
              <w:top w:val="nil"/>
              <w:left w:val="nil"/>
              <w:bottom w:val="single" w:sz="8" w:space="0" w:color="auto"/>
              <w:right w:val="single" w:sz="8" w:space="0" w:color="auto"/>
            </w:tcBorders>
            <w:shd w:val="clear" w:color="auto" w:fill="auto"/>
            <w:vAlign w:val="center"/>
            <w:hideMark/>
          </w:tcPr>
          <w:p w14:paraId="5C5DA3BE" w14:textId="77777777" w:rsidR="006C2487" w:rsidRPr="006C2487" w:rsidRDefault="006C2487" w:rsidP="006C2487">
            <w:pPr>
              <w:widowControl/>
              <w:jc w:val="both"/>
              <w:rPr>
                <w:rFonts w:eastAsia="Times New Roman"/>
                <w:color w:val="212121"/>
                <w:lang w:val="en-GI" w:eastAsia="en-GI"/>
              </w:rPr>
            </w:pPr>
            <w:r w:rsidRPr="006C2487">
              <w:rPr>
                <w:rFonts w:eastAsia="Times New Roman" w:cstheme="minorHAnsi"/>
                <w:color w:val="212121"/>
                <w:lang w:val="en-GB" w:eastAsia="en-GI"/>
              </w:rPr>
              <w:t>Valuation of assets and liabilities in accordance with GAAP, as presented in the financial statements</w:t>
            </w:r>
          </w:p>
        </w:tc>
      </w:tr>
      <w:tr w:rsidR="006C2487" w:rsidRPr="006C2487" w14:paraId="43902397" w14:textId="77777777" w:rsidTr="006C2487">
        <w:trPr>
          <w:trHeight w:val="915"/>
          <w:jc w:val="center"/>
        </w:trPr>
        <w:tc>
          <w:tcPr>
            <w:tcW w:w="4000" w:type="dxa"/>
            <w:tcBorders>
              <w:top w:val="nil"/>
              <w:left w:val="single" w:sz="8" w:space="0" w:color="auto"/>
              <w:bottom w:val="single" w:sz="8" w:space="0" w:color="auto"/>
              <w:right w:val="single" w:sz="8" w:space="0" w:color="auto"/>
            </w:tcBorders>
            <w:shd w:val="clear" w:color="auto" w:fill="auto"/>
            <w:vAlign w:val="center"/>
            <w:hideMark/>
          </w:tcPr>
          <w:p w14:paraId="639402C7" w14:textId="77777777" w:rsidR="006C2487" w:rsidRPr="006C2487" w:rsidRDefault="006C2487" w:rsidP="006C2487">
            <w:pPr>
              <w:widowControl/>
              <w:jc w:val="both"/>
              <w:rPr>
                <w:rFonts w:eastAsia="Times New Roman"/>
                <w:color w:val="000000"/>
                <w:lang w:val="en-GI" w:eastAsia="en-GI"/>
              </w:rPr>
            </w:pPr>
            <w:r w:rsidRPr="006C2487">
              <w:rPr>
                <w:rFonts w:eastAsia="Times New Roman" w:cstheme="minorHAnsi"/>
                <w:color w:val="000000"/>
                <w:lang w:val="en-GB" w:eastAsia="en-GI"/>
              </w:rPr>
              <w:t>MCR</w:t>
            </w:r>
          </w:p>
        </w:tc>
        <w:tc>
          <w:tcPr>
            <w:tcW w:w="5200" w:type="dxa"/>
            <w:tcBorders>
              <w:top w:val="nil"/>
              <w:left w:val="nil"/>
              <w:bottom w:val="single" w:sz="8" w:space="0" w:color="auto"/>
              <w:right w:val="single" w:sz="8" w:space="0" w:color="auto"/>
            </w:tcBorders>
            <w:shd w:val="clear" w:color="auto" w:fill="auto"/>
            <w:vAlign w:val="center"/>
            <w:hideMark/>
          </w:tcPr>
          <w:p w14:paraId="403B71F9" w14:textId="77777777" w:rsidR="006C2487" w:rsidRPr="006C2487" w:rsidRDefault="006C2487" w:rsidP="006C2487">
            <w:pPr>
              <w:widowControl/>
              <w:jc w:val="both"/>
              <w:rPr>
                <w:rFonts w:eastAsia="Times New Roman"/>
                <w:color w:val="212121"/>
                <w:lang w:val="en-GI" w:eastAsia="en-GI"/>
              </w:rPr>
            </w:pPr>
            <w:r w:rsidRPr="006C2487">
              <w:rPr>
                <w:rFonts w:eastAsia="Times New Roman" w:cstheme="minorHAnsi"/>
                <w:color w:val="212121"/>
                <w:lang w:val="en-GB" w:eastAsia="en-GI"/>
              </w:rPr>
              <w:t>Minimum Capital Requirement, the capital requirement where a national regulatory would intervene</w:t>
            </w:r>
          </w:p>
        </w:tc>
      </w:tr>
      <w:tr w:rsidR="006C2487" w:rsidRPr="006C2487" w14:paraId="136F4AC3" w14:textId="77777777" w:rsidTr="006C2487">
        <w:trPr>
          <w:trHeight w:val="1515"/>
          <w:jc w:val="center"/>
        </w:trPr>
        <w:tc>
          <w:tcPr>
            <w:tcW w:w="4000" w:type="dxa"/>
            <w:tcBorders>
              <w:top w:val="nil"/>
              <w:left w:val="single" w:sz="8" w:space="0" w:color="auto"/>
              <w:bottom w:val="single" w:sz="8" w:space="0" w:color="auto"/>
              <w:right w:val="single" w:sz="8" w:space="0" w:color="auto"/>
            </w:tcBorders>
            <w:shd w:val="clear" w:color="auto" w:fill="auto"/>
            <w:vAlign w:val="center"/>
            <w:hideMark/>
          </w:tcPr>
          <w:p w14:paraId="0BB2324C" w14:textId="77777777" w:rsidR="006C2487" w:rsidRPr="006C2487" w:rsidRDefault="006C2487" w:rsidP="006C2487">
            <w:pPr>
              <w:widowControl/>
              <w:jc w:val="both"/>
              <w:rPr>
                <w:rFonts w:eastAsia="Times New Roman"/>
                <w:color w:val="000000"/>
                <w:lang w:val="en-GI" w:eastAsia="en-GI"/>
              </w:rPr>
            </w:pPr>
            <w:r w:rsidRPr="006C2487">
              <w:rPr>
                <w:rFonts w:eastAsia="Times New Roman" w:cstheme="minorHAnsi"/>
                <w:color w:val="000000"/>
                <w:lang w:val="en-GB" w:eastAsia="en-GI"/>
              </w:rPr>
              <w:t>ORSA</w:t>
            </w:r>
          </w:p>
        </w:tc>
        <w:tc>
          <w:tcPr>
            <w:tcW w:w="5200" w:type="dxa"/>
            <w:tcBorders>
              <w:top w:val="nil"/>
              <w:left w:val="nil"/>
              <w:bottom w:val="single" w:sz="8" w:space="0" w:color="auto"/>
              <w:right w:val="single" w:sz="8" w:space="0" w:color="auto"/>
            </w:tcBorders>
            <w:shd w:val="clear" w:color="auto" w:fill="auto"/>
            <w:vAlign w:val="center"/>
            <w:hideMark/>
          </w:tcPr>
          <w:p w14:paraId="4E404A4D" w14:textId="77777777" w:rsidR="006C2487" w:rsidRPr="006C2487" w:rsidRDefault="006C2487" w:rsidP="006C2487">
            <w:pPr>
              <w:widowControl/>
              <w:jc w:val="both"/>
              <w:rPr>
                <w:rFonts w:eastAsia="Times New Roman"/>
                <w:color w:val="000000"/>
                <w:lang w:val="en-GI" w:eastAsia="en-GI"/>
              </w:rPr>
            </w:pPr>
            <w:r w:rsidRPr="006C2487">
              <w:rPr>
                <w:rFonts w:eastAsia="Times New Roman" w:cstheme="minorHAnsi"/>
                <w:color w:val="000000"/>
                <w:lang w:val="en-GB" w:eastAsia="en-GI"/>
              </w:rPr>
              <w:t>Own Risk and Solvency Assessment</w:t>
            </w:r>
          </w:p>
        </w:tc>
      </w:tr>
      <w:tr w:rsidR="006C2487" w:rsidRPr="006C2487" w14:paraId="4A00C60C" w14:textId="77777777" w:rsidTr="006C2487">
        <w:trPr>
          <w:trHeight w:val="615"/>
          <w:jc w:val="center"/>
        </w:trPr>
        <w:tc>
          <w:tcPr>
            <w:tcW w:w="4000" w:type="dxa"/>
            <w:tcBorders>
              <w:top w:val="nil"/>
              <w:left w:val="single" w:sz="8" w:space="0" w:color="auto"/>
              <w:bottom w:val="single" w:sz="8" w:space="0" w:color="auto"/>
              <w:right w:val="single" w:sz="8" w:space="0" w:color="auto"/>
            </w:tcBorders>
            <w:shd w:val="clear" w:color="auto" w:fill="auto"/>
            <w:vAlign w:val="center"/>
            <w:hideMark/>
          </w:tcPr>
          <w:p w14:paraId="2F93C5B3" w14:textId="77777777" w:rsidR="006C2487" w:rsidRPr="006C2487" w:rsidRDefault="006C2487" w:rsidP="006C2487">
            <w:pPr>
              <w:widowControl/>
              <w:jc w:val="both"/>
              <w:rPr>
                <w:rFonts w:eastAsia="Times New Roman"/>
                <w:color w:val="000000"/>
                <w:lang w:val="en-GI" w:eastAsia="en-GI"/>
              </w:rPr>
            </w:pPr>
            <w:r w:rsidRPr="006C2487">
              <w:rPr>
                <w:rFonts w:eastAsia="Times New Roman" w:cstheme="minorHAnsi"/>
                <w:color w:val="000000"/>
                <w:lang w:val="en-GB" w:eastAsia="en-GI"/>
              </w:rPr>
              <w:t>SCR</w:t>
            </w:r>
          </w:p>
        </w:tc>
        <w:tc>
          <w:tcPr>
            <w:tcW w:w="5200" w:type="dxa"/>
            <w:tcBorders>
              <w:top w:val="nil"/>
              <w:left w:val="nil"/>
              <w:bottom w:val="single" w:sz="8" w:space="0" w:color="auto"/>
              <w:right w:val="single" w:sz="8" w:space="0" w:color="auto"/>
            </w:tcBorders>
            <w:shd w:val="clear" w:color="auto" w:fill="auto"/>
            <w:vAlign w:val="center"/>
            <w:hideMark/>
          </w:tcPr>
          <w:p w14:paraId="531439F8" w14:textId="77777777" w:rsidR="006C2487" w:rsidRPr="006C2487" w:rsidRDefault="006C2487" w:rsidP="006C2487">
            <w:pPr>
              <w:widowControl/>
              <w:jc w:val="both"/>
              <w:rPr>
                <w:rFonts w:eastAsia="Times New Roman"/>
                <w:color w:val="000000"/>
                <w:lang w:val="en-GI" w:eastAsia="en-GI"/>
              </w:rPr>
            </w:pPr>
            <w:r w:rsidRPr="006C2487">
              <w:rPr>
                <w:rFonts w:eastAsia="Times New Roman" w:cstheme="minorHAnsi"/>
                <w:color w:val="000000"/>
                <w:lang w:val="en-GB" w:eastAsia="en-GI"/>
              </w:rPr>
              <w:t>Solvency Capital Requirement, the capital requirement under Solvency II.</w:t>
            </w:r>
          </w:p>
        </w:tc>
      </w:tr>
      <w:tr w:rsidR="006C2487" w:rsidRPr="006C2487" w14:paraId="3AD363C1" w14:textId="77777777" w:rsidTr="006C2487">
        <w:trPr>
          <w:trHeight w:val="420"/>
          <w:jc w:val="center"/>
        </w:trPr>
        <w:tc>
          <w:tcPr>
            <w:tcW w:w="4000" w:type="dxa"/>
            <w:tcBorders>
              <w:top w:val="nil"/>
              <w:left w:val="single" w:sz="8" w:space="0" w:color="auto"/>
              <w:bottom w:val="single" w:sz="8" w:space="0" w:color="auto"/>
              <w:right w:val="single" w:sz="8" w:space="0" w:color="auto"/>
            </w:tcBorders>
            <w:shd w:val="clear" w:color="auto" w:fill="auto"/>
            <w:vAlign w:val="center"/>
            <w:hideMark/>
          </w:tcPr>
          <w:p w14:paraId="1ABA83DE" w14:textId="77777777" w:rsidR="006C2487" w:rsidRPr="006C2487" w:rsidRDefault="006C2487" w:rsidP="006C2487">
            <w:pPr>
              <w:widowControl/>
              <w:jc w:val="both"/>
              <w:rPr>
                <w:rFonts w:eastAsia="Times New Roman"/>
                <w:color w:val="000000"/>
                <w:lang w:val="en-GI" w:eastAsia="en-GI"/>
              </w:rPr>
            </w:pPr>
            <w:r w:rsidRPr="006C2487">
              <w:rPr>
                <w:rFonts w:eastAsia="Times New Roman" w:cstheme="minorHAnsi"/>
                <w:color w:val="000000"/>
                <w:lang w:val="en-GB" w:eastAsia="en-GI"/>
              </w:rPr>
              <w:t>SII Valuation</w:t>
            </w:r>
          </w:p>
        </w:tc>
        <w:tc>
          <w:tcPr>
            <w:tcW w:w="5200" w:type="dxa"/>
            <w:tcBorders>
              <w:top w:val="nil"/>
              <w:left w:val="nil"/>
              <w:bottom w:val="single" w:sz="8" w:space="0" w:color="auto"/>
              <w:right w:val="single" w:sz="8" w:space="0" w:color="auto"/>
            </w:tcBorders>
            <w:shd w:val="clear" w:color="auto" w:fill="auto"/>
            <w:vAlign w:val="center"/>
            <w:hideMark/>
          </w:tcPr>
          <w:p w14:paraId="00619665" w14:textId="77777777" w:rsidR="006C2487" w:rsidRPr="006C2487" w:rsidRDefault="006C2487" w:rsidP="006C2487">
            <w:pPr>
              <w:widowControl/>
              <w:jc w:val="both"/>
              <w:rPr>
                <w:rFonts w:eastAsia="Times New Roman"/>
                <w:color w:val="212121"/>
                <w:lang w:val="en-GI" w:eastAsia="en-GI"/>
              </w:rPr>
            </w:pPr>
            <w:r w:rsidRPr="006C2487">
              <w:rPr>
                <w:rFonts w:eastAsia="Times New Roman" w:cstheme="minorHAnsi"/>
                <w:color w:val="212121"/>
                <w:lang w:val="en-GB" w:eastAsia="en-GI"/>
              </w:rPr>
              <w:t>Valuation of assets and liabilities to meet the SCR</w:t>
            </w:r>
          </w:p>
        </w:tc>
      </w:tr>
      <w:tr w:rsidR="006C2487" w:rsidRPr="006C2487" w14:paraId="29A989C9" w14:textId="77777777" w:rsidTr="006C2487">
        <w:trPr>
          <w:trHeight w:val="615"/>
          <w:jc w:val="center"/>
        </w:trPr>
        <w:tc>
          <w:tcPr>
            <w:tcW w:w="4000" w:type="dxa"/>
            <w:tcBorders>
              <w:top w:val="nil"/>
              <w:left w:val="single" w:sz="8" w:space="0" w:color="auto"/>
              <w:bottom w:val="single" w:sz="8" w:space="0" w:color="auto"/>
              <w:right w:val="single" w:sz="8" w:space="0" w:color="auto"/>
            </w:tcBorders>
            <w:shd w:val="clear" w:color="auto" w:fill="auto"/>
            <w:vAlign w:val="center"/>
            <w:hideMark/>
          </w:tcPr>
          <w:p w14:paraId="5AA6AC65" w14:textId="77777777" w:rsidR="006C2487" w:rsidRPr="006C2487" w:rsidRDefault="006C2487" w:rsidP="006C2487">
            <w:pPr>
              <w:widowControl/>
              <w:jc w:val="both"/>
              <w:rPr>
                <w:rFonts w:eastAsia="Times New Roman"/>
                <w:color w:val="000000"/>
                <w:lang w:val="en-GI" w:eastAsia="en-GI"/>
              </w:rPr>
            </w:pPr>
            <w:r w:rsidRPr="006C2487">
              <w:rPr>
                <w:rFonts w:eastAsia="Times New Roman" w:cstheme="minorHAnsi"/>
                <w:color w:val="000000"/>
                <w:lang w:val="en-GB" w:eastAsia="en-GI"/>
              </w:rPr>
              <w:t>Solvency II</w:t>
            </w:r>
          </w:p>
        </w:tc>
        <w:tc>
          <w:tcPr>
            <w:tcW w:w="5200" w:type="dxa"/>
            <w:tcBorders>
              <w:top w:val="nil"/>
              <w:left w:val="nil"/>
              <w:bottom w:val="single" w:sz="8" w:space="0" w:color="auto"/>
              <w:right w:val="single" w:sz="8" w:space="0" w:color="auto"/>
            </w:tcBorders>
            <w:shd w:val="clear" w:color="auto" w:fill="auto"/>
            <w:vAlign w:val="center"/>
            <w:hideMark/>
          </w:tcPr>
          <w:p w14:paraId="47307948" w14:textId="77777777" w:rsidR="006C2487" w:rsidRPr="006C2487" w:rsidRDefault="006C2487" w:rsidP="006C2487">
            <w:pPr>
              <w:widowControl/>
              <w:jc w:val="both"/>
              <w:rPr>
                <w:rFonts w:eastAsia="Times New Roman"/>
                <w:color w:val="000000"/>
                <w:lang w:val="en-GI" w:eastAsia="en-GI"/>
              </w:rPr>
            </w:pPr>
            <w:r w:rsidRPr="006C2487">
              <w:rPr>
                <w:rFonts w:eastAsia="Times New Roman" w:cstheme="minorHAnsi"/>
                <w:color w:val="000000"/>
                <w:lang w:val="en-GB" w:eastAsia="en-GI"/>
              </w:rPr>
              <w:t>Directive 2009/138/EC of the European Parliament (recast 31 March 2015)</w:t>
            </w:r>
          </w:p>
        </w:tc>
      </w:tr>
      <w:tr w:rsidR="006C2487" w:rsidRPr="006C2487" w14:paraId="16ADD76C" w14:textId="77777777" w:rsidTr="006C2487">
        <w:trPr>
          <w:trHeight w:val="315"/>
          <w:jc w:val="center"/>
        </w:trPr>
        <w:tc>
          <w:tcPr>
            <w:tcW w:w="4000" w:type="dxa"/>
            <w:tcBorders>
              <w:top w:val="nil"/>
              <w:left w:val="single" w:sz="8" w:space="0" w:color="auto"/>
              <w:bottom w:val="single" w:sz="8" w:space="0" w:color="auto"/>
              <w:right w:val="single" w:sz="8" w:space="0" w:color="auto"/>
            </w:tcBorders>
            <w:shd w:val="clear" w:color="auto" w:fill="auto"/>
            <w:vAlign w:val="center"/>
            <w:hideMark/>
          </w:tcPr>
          <w:p w14:paraId="6817BA8F" w14:textId="77777777" w:rsidR="006C2487" w:rsidRPr="006C2487" w:rsidRDefault="006C2487" w:rsidP="006C2487">
            <w:pPr>
              <w:widowControl/>
              <w:jc w:val="both"/>
              <w:rPr>
                <w:rFonts w:eastAsia="Times New Roman"/>
                <w:color w:val="000000"/>
                <w:lang w:val="en-GI" w:eastAsia="en-GI"/>
              </w:rPr>
            </w:pPr>
            <w:r w:rsidRPr="006C2487">
              <w:rPr>
                <w:rFonts w:eastAsia="Times New Roman" w:cstheme="minorHAnsi"/>
                <w:color w:val="000000"/>
                <w:lang w:val="en-GB" w:eastAsia="en-GI"/>
              </w:rPr>
              <w:t>Solvency II in Gibraltar</w:t>
            </w:r>
          </w:p>
        </w:tc>
        <w:tc>
          <w:tcPr>
            <w:tcW w:w="5200" w:type="dxa"/>
            <w:tcBorders>
              <w:top w:val="nil"/>
              <w:left w:val="nil"/>
              <w:bottom w:val="single" w:sz="8" w:space="0" w:color="auto"/>
              <w:right w:val="single" w:sz="8" w:space="0" w:color="auto"/>
            </w:tcBorders>
            <w:shd w:val="clear" w:color="auto" w:fill="auto"/>
            <w:vAlign w:val="center"/>
            <w:hideMark/>
          </w:tcPr>
          <w:p w14:paraId="715CF848" w14:textId="77777777" w:rsidR="006C2487" w:rsidRPr="006C2487" w:rsidRDefault="006C2487" w:rsidP="006C2487">
            <w:pPr>
              <w:widowControl/>
              <w:jc w:val="both"/>
              <w:rPr>
                <w:rFonts w:eastAsia="Times New Roman"/>
                <w:color w:val="000000"/>
                <w:lang w:val="en-GI" w:eastAsia="en-GI"/>
              </w:rPr>
            </w:pPr>
            <w:r w:rsidRPr="006C2487">
              <w:rPr>
                <w:rFonts w:eastAsia="Times New Roman" w:cstheme="minorHAnsi"/>
                <w:color w:val="000000"/>
                <w:lang w:val="en-GB" w:eastAsia="en-GI"/>
              </w:rPr>
              <w:t>Services (Insurance Companies) Regulations 2020</w:t>
            </w:r>
          </w:p>
        </w:tc>
      </w:tr>
      <w:tr w:rsidR="006C2487" w:rsidRPr="006C2487" w14:paraId="0EFF33B0" w14:textId="77777777" w:rsidTr="006C2487">
        <w:trPr>
          <w:trHeight w:val="915"/>
          <w:jc w:val="center"/>
        </w:trPr>
        <w:tc>
          <w:tcPr>
            <w:tcW w:w="4000" w:type="dxa"/>
            <w:tcBorders>
              <w:top w:val="nil"/>
              <w:left w:val="single" w:sz="8" w:space="0" w:color="auto"/>
              <w:bottom w:val="single" w:sz="8" w:space="0" w:color="auto"/>
              <w:right w:val="single" w:sz="8" w:space="0" w:color="auto"/>
            </w:tcBorders>
            <w:shd w:val="clear" w:color="auto" w:fill="auto"/>
            <w:vAlign w:val="center"/>
            <w:hideMark/>
          </w:tcPr>
          <w:p w14:paraId="262E080D" w14:textId="77777777" w:rsidR="006C2487" w:rsidRPr="006C2487" w:rsidRDefault="006C2487" w:rsidP="006C2487">
            <w:pPr>
              <w:widowControl/>
              <w:jc w:val="both"/>
              <w:rPr>
                <w:rFonts w:eastAsia="Times New Roman"/>
                <w:color w:val="000000"/>
                <w:lang w:val="en-GI" w:eastAsia="en-GI"/>
              </w:rPr>
            </w:pPr>
            <w:r w:rsidRPr="006C2487">
              <w:rPr>
                <w:rFonts w:eastAsia="Times New Roman" w:cstheme="minorHAnsi"/>
                <w:color w:val="000000"/>
                <w:lang w:val="en-GB" w:eastAsia="en-GI"/>
              </w:rPr>
              <w:t>BBNI</w:t>
            </w:r>
          </w:p>
        </w:tc>
        <w:tc>
          <w:tcPr>
            <w:tcW w:w="5200" w:type="dxa"/>
            <w:tcBorders>
              <w:top w:val="nil"/>
              <w:left w:val="nil"/>
              <w:bottom w:val="single" w:sz="8" w:space="0" w:color="auto"/>
              <w:right w:val="single" w:sz="8" w:space="0" w:color="auto"/>
            </w:tcBorders>
            <w:shd w:val="clear" w:color="auto" w:fill="auto"/>
            <w:vAlign w:val="center"/>
            <w:hideMark/>
          </w:tcPr>
          <w:p w14:paraId="4EF7AEF1" w14:textId="77777777" w:rsidR="006C2487" w:rsidRPr="006C2487" w:rsidRDefault="006C2487" w:rsidP="006C2487">
            <w:pPr>
              <w:widowControl/>
              <w:jc w:val="both"/>
              <w:rPr>
                <w:rFonts w:eastAsia="Times New Roman"/>
                <w:color w:val="000000"/>
                <w:lang w:val="en-GI" w:eastAsia="en-GI"/>
              </w:rPr>
            </w:pPr>
            <w:r w:rsidRPr="006C2487">
              <w:rPr>
                <w:rFonts w:eastAsia="Times New Roman" w:cstheme="minorHAnsi"/>
                <w:color w:val="000000"/>
                <w:lang w:val="en-GB" w:eastAsia="en-GI"/>
              </w:rPr>
              <w:t>Bound but not incepted, business that the insurer is committed to at the valuation date but for which insurance cover has not yet commenced.</w:t>
            </w:r>
          </w:p>
        </w:tc>
      </w:tr>
    </w:tbl>
    <w:p w14:paraId="30C14DED" w14:textId="77777777" w:rsidR="0018224D" w:rsidRPr="006C2487" w:rsidRDefault="0018224D" w:rsidP="0018224D">
      <w:pPr>
        <w:rPr>
          <w:lang w:val="en-GI"/>
        </w:rPr>
      </w:pPr>
    </w:p>
    <w:p w14:paraId="1785C583" w14:textId="77777777" w:rsidR="0018224D" w:rsidRDefault="0018224D" w:rsidP="0018224D"/>
    <w:p w14:paraId="59EE479F" w14:textId="77777777" w:rsidR="0018224D" w:rsidRDefault="0018224D" w:rsidP="0018224D"/>
    <w:p w14:paraId="59AC8F11" w14:textId="77777777" w:rsidR="0018224D" w:rsidRDefault="0018224D" w:rsidP="0018224D"/>
    <w:p w14:paraId="51A3E4FA" w14:textId="77777777" w:rsidR="0018224D" w:rsidRDefault="0018224D" w:rsidP="0018224D"/>
    <w:p w14:paraId="28C3B591" w14:textId="77777777" w:rsidR="0018224D" w:rsidRDefault="0018224D" w:rsidP="0018224D"/>
    <w:p w14:paraId="4B35018D" w14:textId="77777777" w:rsidR="0018224D" w:rsidRDefault="0018224D" w:rsidP="0018224D"/>
    <w:p w14:paraId="406D48AE" w14:textId="77777777" w:rsidR="0018224D" w:rsidRPr="0018224D" w:rsidRDefault="0018224D" w:rsidP="0018224D"/>
    <w:p w14:paraId="412D1DC6" w14:textId="15B913A6" w:rsidR="00831C3C" w:rsidRPr="009148A7" w:rsidRDefault="005561A1" w:rsidP="006C2487">
      <w:pPr>
        <w:pStyle w:val="Heading1"/>
        <w:keepNext/>
        <w:keepLines/>
        <w:numPr>
          <w:ilvl w:val="0"/>
          <w:numId w:val="3"/>
        </w:numPr>
        <w:spacing w:before="240" w:after="240" w:line="235" w:lineRule="auto"/>
        <w:ind w:left="284" w:right="1383" w:firstLine="0"/>
        <w:jc w:val="both"/>
        <w:rPr>
          <w:rFonts w:asciiTheme="minorHAnsi" w:eastAsia="Calibri" w:hAnsiTheme="minorHAnsi" w:cstheme="minorHAnsi"/>
          <w:color w:val="2F5496"/>
          <w:spacing w:val="2"/>
          <w:sz w:val="34"/>
          <w:szCs w:val="34"/>
          <w:u w:val="none"/>
        </w:rPr>
      </w:pPr>
      <w:bookmarkStart w:id="5" w:name="_Toc178351405"/>
      <w:r w:rsidRPr="009148A7">
        <w:rPr>
          <w:rFonts w:asciiTheme="minorHAnsi" w:eastAsia="Calibri" w:hAnsiTheme="minorHAnsi" w:cstheme="minorHAnsi"/>
          <w:color w:val="2F5496"/>
          <w:spacing w:val="2"/>
          <w:sz w:val="34"/>
          <w:szCs w:val="34"/>
          <w:u w:val="none"/>
        </w:rPr>
        <w:lastRenderedPageBreak/>
        <w:t>S</w:t>
      </w:r>
      <w:r w:rsidR="0029308D" w:rsidRPr="009148A7">
        <w:rPr>
          <w:rFonts w:asciiTheme="minorHAnsi" w:eastAsia="Calibri" w:hAnsiTheme="minorHAnsi" w:cstheme="minorHAnsi"/>
          <w:color w:val="2F5496"/>
          <w:spacing w:val="2"/>
          <w:sz w:val="34"/>
          <w:szCs w:val="34"/>
          <w:u w:val="none"/>
        </w:rPr>
        <w:t>olvency II Balance sheet – Investment assets</w:t>
      </w:r>
      <w:bookmarkEnd w:id="5"/>
    </w:p>
    <w:p w14:paraId="4201A617" w14:textId="77777777" w:rsidR="0094153D" w:rsidRPr="0094153D" w:rsidRDefault="0094153D" w:rsidP="0094153D">
      <w:pPr>
        <w:pStyle w:val="ListParagraph"/>
        <w:numPr>
          <w:ilvl w:val="0"/>
          <w:numId w:val="5"/>
        </w:numPr>
        <w:spacing w:before="120" w:after="200"/>
        <w:ind w:right="1525"/>
        <w:contextualSpacing w:val="0"/>
        <w:jc w:val="both"/>
        <w:rPr>
          <w:rFonts w:ascii="Work Sans" w:hAnsi="Work Sans"/>
          <w:vanish/>
        </w:rPr>
      </w:pPr>
    </w:p>
    <w:p w14:paraId="4099FC68" w14:textId="77777777" w:rsidR="0094153D" w:rsidRPr="0094153D" w:rsidRDefault="0094153D" w:rsidP="0094153D">
      <w:pPr>
        <w:pStyle w:val="ListParagraph"/>
        <w:numPr>
          <w:ilvl w:val="0"/>
          <w:numId w:val="5"/>
        </w:numPr>
        <w:spacing w:before="120" w:after="200"/>
        <w:ind w:right="1525"/>
        <w:contextualSpacing w:val="0"/>
        <w:jc w:val="both"/>
        <w:rPr>
          <w:rFonts w:ascii="Work Sans" w:hAnsi="Work Sans"/>
          <w:vanish/>
        </w:rPr>
      </w:pPr>
    </w:p>
    <w:p w14:paraId="2E917592" w14:textId="5EEDCCEB" w:rsidR="00BB79ED" w:rsidRDefault="00BB79ED" w:rsidP="0094153D">
      <w:pPr>
        <w:pStyle w:val="ListParagraph"/>
        <w:numPr>
          <w:ilvl w:val="1"/>
          <w:numId w:val="5"/>
        </w:numPr>
        <w:spacing w:before="120" w:after="200"/>
        <w:ind w:left="717" w:right="1525"/>
        <w:contextualSpacing w:val="0"/>
        <w:jc w:val="both"/>
        <w:rPr>
          <w:rFonts w:asciiTheme="minorHAnsi" w:hAnsiTheme="minorHAnsi" w:cstheme="minorHAnsi"/>
        </w:rPr>
      </w:pPr>
      <w:r w:rsidRPr="00205414">
        <w:rPr>
          <w:rFonts w:asciiTheme="minorHAnsi" w:hAnsiTheme="minorHAnsi" w:cstheme="minorHAnsi"/>
        </w:rPr>
        <w:t>The company hold</w:t>
      </w:r>
      <w:r w:rsidR="00060C31">
        <w:rPr>
          <w:rFonts w:asciiTheme="minorHAnsi" w:hAnsiTheme="minorHAnsi" w:cstheme="minorHAnsi"/>
        </w:rPr>
        <w:t>s</w:t>
      </w:r>
      <w:r w:rsidRPr="00205414">
        <w:rPr>
          <w:rFonts w:asciiTheme="minorHAnsi" w:hAnsiTheme="minorHAnsi" w:cstheme="minorHAnsi"/>
        </w:rPr>
        <w:t xml:space="preserve"> a</w:t>
      </w:r>
      <w:r w:rsidR="00060C31">
        <w:rPr>
          <w:rFonts w:asciiTheme="minorHAnsi" w:hAnsiTheme="minorHAnsi" w:cstheme="minorHAnsi"/>
        </w:rPr>
        <w:t xml:space="preserve"> variety of</w:t>
      </w:r>
      <w:r w:rsidRPr="00205414">
        <w:rPr>
          <w:rFonts w:asciiTheme="minorHAnsi" w:hAnsiTheme="minorHAnsi" w:cstheme="minorHAnsi"/>
        </w:rPr>
        <w:t xml:space="preserve"> investment assets as of</w:t>
      </w:r>
      <w:r w:rsidR="009105D8" w:rsidRPr="00205414">
        <w:rPr>
          <w:rFonts w:asciiTheme="minorHAnsi" w:hAnsiTheme="minorHAnsi" w:cstheme="minorHAnsi"/>
        </w:rPr>
        <w:t xml:space="preserve"> 31</w:t>
      </w:r>
      <w:r w:rsidR="009105D8" w:rsidRPr="00205414">
        <w:rPr>
          <w:rFonts w:asciiTheme="minorHAnsi" w:hAnsiTheme="minorHAnsi" w:cstheme="minorHAnsi"/>
          <w:vertAlign w:val="superscript"/>
        </w:rPr>
        <w:t>st</w:t>
      </w:r>
      <w:r w:rsidR="009105D8" w:rsidRPr="00205414">
        <w:rPr>
          <w:rFonts w:asciiTheme="minorHAnsi" w:hAnsiTheme="minorHAnsi" w:cstheme="minorHAnsi"/>
        </w:rPr>
        <w:t xml:space="preserve"> </w:t>
      </w:r>
      <w:r w:rsidRPr="00205414">
        <w:rPr>
          <w:rFonts w:asciiTheme="minorHAnsi" w:hAnsiTheme="minorHAnsi" w:cstheme="minorHAnsi"/>
        </w:rPr>
        <w:t xml:space="preserve">of </w:t>
      </w:r>
      <w:r w:rsidR="00060C31">
        <w:rPr>
          <w:rFonts w:asciiTheme="minorHAnsi" w:hAnsiTheme="minorHAnsi" w:cstheme="minorHAnsi"/>
        </w:rPr>
        <w:t>December</w:t>
      </w:r>
      <w:r w:rsidRPr="00205414">
        <w:rPr>
          <w:rFonts w:asciiTheme="minorHAnsi" w:hAnsiTheme="minorHAnsi" w:cstheme="minorHAnsi"/>
        </w:rPr>
        <w:t xml:space="preserve"> 202</w:t>
      </w:r>
      <w:r w:rsidR="00060C31">
        <w:rPr>
          <w:rFonts w:asciiTheme="minorHAnsi" w:hAnsiTheme="minorHAnsi" w:cstheme="minorHAnsi"/>
        </w:rPr>
        <w:t>3</w:t>
      </w:r>
      <w:r w:rsidR="00D00004" w:rsidRPr="00205414">
        <w:rPr>
          <w:rFonts w:asciiTheme="minorHAnsi" w:hAnsiTheme="minorHAnsi" w:cstheme="minorHAnsi"/>
        </w:rPr>
        <w:t xml:space="preserve"> in its GAAP balance sheet</w:t>
      </w:r>
      <w:r w:rsidR="00074BC5" w:rsidRPr="00205414">
        <w:rPr>
          <w:rFonts w:asciiTheme="minorHAnsi" w:hAnsiTheme="minorHAnsi" w:cstheme="minorHAnsi"/>
        </w:rPr>
        <w:t>.</w:t>
      </w:r>
      <w:r w:rsidR="004A2FF0">
        <w:rPr>
          <w:rFonts w:asciiTheme="minorHAnsi" w:hAnsiTheme="minorHAnsi" w:cstheme="minorHAnsi"/>
        </w:rPr>
        <w:t xml:space="preserve"> The following </w:t>
      </w:r>
      <w:r w:rsidR="00383671">
        <w:rPr>
          <w:rFonts w:asciiTheme="minorHAnsi" w:hAnsiTheme="minorHAnsi" w:cstheme="minorHAnsi"/>
        </w:rPr>
        <w:t>table shows how investments have been distributed:</w:t>
      </w:r>
    </w:p>
    <w:tbl>
      <w:tblPr>
        <w:tblW w:w="10000" w:type="dxa"/>
        <w:jc w:val="center"/>
        <w:tblLook w:val="04A0" w:firstRow="1" w:lastRow="0" w:firstColumn="1" w:lastColumn="0" w:noHBand="0" w:noVBand="1"/>
      </w:tblPr>
      <w:tblGrid>
        <w:gridCol w:w="2020"/>
        <w:gridCol w:w="1080"/>
        <w:gridCol w:w="3340"/>
        <w:gridCol w:w="3560"/>
      </w:tblGrid>
      <w:tr w:rsidR="00C91F34" w:rsidRPr="00C91F34" w14:paraId="26518264" w14:textId="77777777" w:rsidTr="00C91F34">
        <w:trPr>
          <w:trHeight w:val="300"/>
          <w:jc w:val="center"/>
        </w:trPr>
        <w:tc>
          <w:tcPr>
            <w:tcW w:w="20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65AC628" w14:textId="77777777" w:rsidR="00C91F34" w:rsidRPr="00C91F34" w:rsidRDefault="00C91F34" w:rsidP="00C91F34">
            <w:pPr>
              <w:widowControl/>
              <w:jc w:val="center"/>
              <w:rPr>
                <w:rFonts w:eastAsia="Times New Roman"/>
                <w:b/>
                <w:bCs/>
                <w:color w:val="000000"/>
                <w:sz w:val="16"/>
                <w:szCs w:val="16"/>
                <w:lang w:val="en-GI" w:eastAsia="en-GI"/>
              </w:rPr>
            </w:pPr>
            <w:r w:rsidRPr="00C91F34">
              <w:rPr>
                <w:rFonts w:eastAsia="Times New Roman"/>
                <w:b/>
                <w:bCs/>
                <w:color w:val="000000"/>
                <w:sz w:val="16"/>
                <w:szCs w:val="16"/>
                <w:lang w:val="en-GI" w:eastAsia="en-GI"/>
              </w:rPr>
              <w:t>Investments</w:t>
            </w:r>
          </w:p>
        </w:tc>
        <w:tc>
          <w:tcPr>
            <w:tcW w:w="1080" w:type="dxa"/>
            <w:tcBorders>
              <w:top w:val="single" w:sz="4" w:space="0" w:color="auto"/>
              <w:left w:val="nil"/>
              <w:bottom w:val="single" w:sz="4" w:space="0" w:color="auto"/>
              <w:right w:val="single" w:sz="4" w:space="0" w:color="auto"/>
            </w:tcBorders>
            <w:shd w:val="clear" w:color="000000" w:fill="FFFFFF"/>
            <w:noWrap/>
            <w:vAlign w:val="center"/>
            <w:hideMark/>
          </w:tcPr>
          <w:p w14:paraId="63709C8F" w14:textId="77777777" w:rsidR="00C91F34" w:rsidRPr="00C91F34" w:rsidRDefault="00C91F34" w:rsidP="00C91F34">
            <w:pPr>
              <w:widowControl/>
              <w:jc w:val="center"/>
              <w:rPr>
                <w:rFonts w:eastAsia="Times New Roman"/>
                <w:b/>
                <w:bCs/>
                <w:color w:val="000000"/>
                <w:sz w:val="16"/>
                <w:szCs w:val="16"/>
                <w:lang w:val="en-GI" w:eastAsia="en-GI"/>
              </w:rPr>
            </w:pPr>
            <w:r w:rsidRPr="00C91F34">
              <w:rPr>
                <w:rFonts w:eastAsia="Times New Roman"/>
                <w:b/>
                <w:bCs/>
                <w:color w:val="000000"/>
                <w:sz w:val="16"/>
                <w:szCs w:val="16"/>
                <w:lang w:val="en-GI" w:eastAsia="en-GI"/>
              </w:rPr>
              <w:t>£'000s</w:t>
            </w:r>
          </w:p>
        </w:tc>
        <w:tc>
          <w:tcPr>
            <w:tcW w:w="3340" w:type="dxa"/>
            <w:tcBorders>
              <w:top w:val="single" w:sz="4" w:space="0" w:color="auto"/>
              <w:left w:val="nil"/>
              <w:bottom w:val="single" w:sz="4" w:space="0" w:color="auto"/>
              <w:right w:val="single" w:sz="4" w:space="0" w:color="auto"/>
            </w:tcBorders>
            <w:shd w:val="clear" w:color="000000" w:fill="FFFFFF"/>
            <w:noWrap/>
            <w:vAlign w:val="center"/>
            <w:hideMark/>
          </w:tcPr>
          <w:p w14:paraId="72330458" w14:textId="77777777" w:rsidR="00C91F34" w:rsidRPr="00C91F34" w:rsidRDefault="00C91F34" w:rsidP="00C91F34">
            <w:pPr>
              <w:widowControl/>
              <w:jc w:val="center"/>
              <w:rPr>
                <w:rFonts w:eastAsia="Times New Roman"/>
                <w:b/>
                <w:bCs/>
                <w:color w:val="000000"/>
                <w:sz w:val="16"/>
                <w:szCs w:val="16"/>
                <w:lang w:val="en-GI" w:eastAsia="en-GI"/>
              </w:rPr>
            </w:pPr>
            <w:r w:rsidRPr="00C91F34">
              <w:rPr>
                <w:rFonts w:eastAsia="Times New Roman"/>
                <w:b/>
                <w:bCs/>
                <w:color w:val="000000"/>
                <w:sz w:val="16"/>
                <w:szCs w:val="16"/>
                <w:lang w:val="en-GI" w:eastAsia="en-GI"/>
              </w:rPr>
              <w:t>Asset class</w:t>
            </w:r>
          </w:p>
        </w:tc>
        <w:tc>
          <w:tcPr>
            <w:tcW w:w="3560" w:type="dxa"/>
            <w:tcBorders>
              <w:top w:val="single" w:sz="4" w:space="0" w:color="auto"/>
              <w:left w:val="nil"/>
              <w:bottom w:val="single" w:sz="4" w:space="0" w:color="auto"/>
              <w:right w:val="single" w:sz="4" w:space="0" w:color="auto"/>
            </w:tcBorders>
            <w:shd w:val="clear" w:color="000000" w:fill="FFFFFF"/>
            <w:noWrap/>
            <w:vAlign w:val="center"/>
            <w:hideMark/>
          </w:tcPr>
          <w:p w14:paraId="2A3AA17A" w14:textId="77777777" w:rsidR="00C91F34" w:rsidRPr="00C91F34" w:rsidRDefault="00C91F34" w:rsidP="00C91F34">
            <w:pPr>
              <w:widowControl/>
              <w:jc w:val="center"/>
              <w:rPr>
                <w:rFonts w:eastAsia="Times New Roman"/>
                <w:b/>
                <w:bCs/>
                <w:color w:val="000000"/>
                <w:sz w:val="16"/>
                <w:szCs w:val="16"/>
                <w:lang w:val="en-GI" w:eastAsia="en-GI"/>
              </w:rPr>
            </w:pPr>
            <w:r w:rsidRPr="00C91F34">
              <w:rPr>
                <w:rFonts w:eastAsia="Times New Roman"/>
                <w:b/>
                <w:bCs/>
                <w:color w:val="000000"/>
                <w:sz w:val="16"/>
                <w:szCs w:val="16"/>
                <w:lang w:val="en-GI" w:eastAsia="en-GI"/>
              </w:rPr>
              <w:t>SCR modules</w:t>
            </w:r>
          </w:p>
        </w:tc>
      </w:tr>
      <w:tr w:rsidR="00C91F34" w:rsidRPr="00C91F34" w14:paraId="45480DE4" w14:textId="77777777" w:rsidTr="00C91F34">
        <w:trPr>
          <w:trHeight w:val="300"/>
          <w:jc w:val="center"/>
        </w:trPr>
        <w:tc>
          <w:tcPr>
            <w:tcW w:w="2020" w:type="dxa"/>
            <w:tcBorders>
              <w:top w:val="nil"/>
              <w:left w:val="single" w:sz="4" w:space="0" w:color="auto"/>
              <w:bottom w:val="nil"/>
              <w:right w:val="single" w:sz="4" w:space="0" w:color="auto"/>
            </w:tcBorders>
            <w:shd w:val="clear" w:color="000000" w:fill="FFFFFF"/>
            <w:noWrap/>
            <w:vAlign w:val="center"/>
            <w:hideMark/>
          </w:tcPr>
          <w:p w14:paraId="2003EB3B"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JSS 6002 - Raw Alpha</w:t>
            </w:r>
          </w:p>
        </w:tc>
        <w:tc>
          <w:tcPr>
            <w:tcW w:w="1080" w:type="dxa"/>
            <w:tcBorders>
              <w:top w:val="nil"/>
              <w:left w:val="nil"/>
              <w:bottom w:val="nil"/>
              <w:right w:val="single" w:sz="4" w:space="0" w:color="auto"/>
            </w:tcBorders>
            <w:shd w:val="clear" w:color="000000" w:fill="FFFFFF"/>
            <w:noWrap/>
            <w:vAlign w:val="center"/>
            <w:hideMark/>
          </w:tcPr>
          <w:p w14:paraId="5163F30D" w14:textId="77777777" w:rsidR="00C91F34" w:rsidRPr="00C91F34" w:rsidRDefault="00C91F34" w:rsidP="00C91F34">
            <w:pPr>
              <w:widowControl/>
              <w:jc w:val="right"/>
              <w:rPr>
                <w:rFonts w:eastAsia="Times New Roman"/>
                <w:color w:val="000000"/>
                <w:sz w:val="16"/>
                <w:szCs w:val="16"/>
                <w:lang w:val="en-GI" w:eastAsia="en-GI"/>
              </w:rPr>
            </w:pPr>
            <w:r w:rsidRPr="00C91F34">
              <w:rPr>
                <w:rFonts w:eastAsia="Times New Roman"/>
                <w:color w:val="000000"/>
                <w:sz w:val="16"/>
                <w:szCs w:val="16"/>
                <w:lang w:val="en-GI" w:eastAsia="en-GI"/>
              </w:rPr>
              <w:t>4,001</w:t>
            </w:r>
          </w:p>
        </w:tc>
        <w:tc>
          <w:tcPr>
            <w:tcW w:w="3340" w:type="dxa"/>
            <w:tcBorders>
              <w:top w:val="nil"/>
              <w:left w:val="nil"/>
              <w:bottom w:val="nil"/>
              <w:right w:val="single" w:sz="4" w:space="0" w:color="auto"/>
            </w:tcBorders>
            <w:shd w:val="clear" w:color="000000" w:fill="FFFFFF"/>
            <w:noWrap/>
            <w:vAlign w:val="center"/>
            <w:hideMark/>
          </w:tcPr>
          <w:p w14:paraId="0270118B"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Collective Investment Fund - Alternative funds</w:t>
            </w:r>
          </w:p>
        </w:tc>
        <w:tc>
          <w:tcPr>
            <w:tcW w:w="3560" w:type="dxa"/>
            <w:tcBorders>
              <w:top w:val="nil"/>
              <w:left w:val="nil"/>
              <w:bottom w:val="nil"/>
              <w:right w:val="single" w:sz="4" w:space="0" w:color="auto"/>
            </w:tcBorders>
            <w:shd w:val="clear" w:color="000000" w:fill="FFFFFF"/>
            <w:noWrap/>
            <w:vAlign w:val="center"/>
            <w:hideMark/>
          </w:tcPr>
          <w:p w14:paraId="205DB07A"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SCR Spread, SCR Concentration &amp; SCR Interest</w:t>
            </w:r>
          </w:p>
        </w:tc>
      </w:tr>
      <w:tr w:rsidR="00C91F34" w:rsidRPr="00C91F34" w14:paraId="71ACAB77" w14:textId="77777777" w:rsidTr="00C91F34">
        <w:trPr>
          <w:trHeight w:val="300"/>
          <w:jc w:val="center"/>
        </w:trPr>
        <w:tc>
          <w:tcPr>
            <w:tcW w:w="2020" w:type="dxa"/>
            <w:tcBorders>
              <w:top w:val="nil"/>
              <w:left w:val="single" w:sz="4" w:space="0" w:color="auto"/>
              <w:bottom w:val="nil"/>
              <w:right w:val="single" w:sz="4" w:space="0" w:color="auto"/>
            </w:tcBorders>
            <w:shd w:val="clear" w:color="000000" w:fill="FFFFFF"/>
            <w:noWrap/>
            <w:vAlign w:val="center"/>
            <w:hideMark/>
          </w:tcPr>
          <w:p w14:paraId="7849BEF0"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JSS 6002 - Horizon</w:t>
            </w:r>
          </w:p>
        </w:tc>
        <w:tc>
          <w:tcPr>
            <w:tcW w:w="1080" w:type="dxa"/>
            <w:tcBorders>
              <w:top w:val="nil"/>
              <w:left w:val="nil"/>
              <w:bottom w:val="nil"/>
              <w:right w:val="single" w:sz="4" w:space="0" w:color="auto"/>
            </w:tcBorders>
            <w:shd w:val="clear" w:color="000000" w:fill="FFFFFF"/>
            <w:noWrap/>
            <w:vAlign w:val="center"/>
            <w:hideMark/>
          </w:tcPr>
          <w:p w14:paraId="402EF898" w14:textId="77777777" w:rsidR="00C91F34" w:rsidRPr="00C91F34" w:rsidRDefault="00C91F34" w:rsidP="00C91F34">
            <w:pPr>
              <w:widowControl/>
              <w:jc w:val="right"/>
              <w:rPr>
                <w:rFonts w:eastAsia="Times New Roman"/>
                <w:color w:val="000000"/>
                <w:sz w:val="16"/>
                <w:szCs w:val="16"/>
                <w:lang w:val="en-GI" w:eastAsia="en-GI"/>
              </w:rPr>
            </w:pPr>
            <w:r w:rsidRPr="00C91F34">
              <w:rPr>
                <w:rFonts w:eastAsia="Times New Roman"/>
                <w:color w:val="000000"/>
                <w:sz w:val="16"/>
                <w:szCs w:val="16"/>
                <w:lang w:val="en-GI" w:eastAsia="en-GI"/>
              </w:rPr>
              <w:t>1,343</w:t>
            </w:r>
          </w:p>
        </w:tc>
        <w:tc>
          <w:tcPr>
            <w:tcW w:w="3340" w:type="dxa"/>
            <w:tcBorders>
              <w:top w:val="nil"/>
              <w:left w:val="nil"/>
              <w:bottom w:val="nil"/>
              <w:right w:val="single" w:sz="4" w:space="0" w:color="auto"/>
            </w:tcBorders>
            <w:shd w:val="clear" w:color="000000" w:fill="FFFFFF"/>
            <w:noWrap/>
            <w:vAlign w:val="center"/>
            <w:hideMark/>
          </w:tcPr>
          <w:p w14:paraId="6503BF5A"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Collective Investment Fund - Debt funds</w:t>
            </w:r>
          </w:p>
        </w:tc>
        <w:tc>
          <w:tcPr>
            <w:tcW w:w="3560" w:type="dxa"/>
            <w:tcBorders>
              <w:top w:val="nil"/>
              <w:left w:val="nil"/>
              <w:bottom w:val="nil"/>
              <w:right w:val="single" w:sz="4" w:space="0" w:color="auto"/>
            </w:tcBorders>
            <w:shd w:val="clear" w:color="000000" w:fill="FFFFFF"/>
            <w:noWrap/>
            <w:vAlign w:val="center"/>
            <w:hideMark/>
          </w:tcPr>
          <w:p w14:paraId="5BD0BB42"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SCR Spread, SCR Concentration &amp; SCR Interest</w:t>
            </w:r>
          </w:p>
        </w:tc>
      </w:tr>
      <w:tr w:rsidR="00C91F34" w:rsidRPr="00C91F34" w14:paraId="58FEBA40" w14:textId="77777777" w:rsidTr="00C91F34">
        <w:trPr>
          <w:trHeight w:val="300"/>
          <w:jc w:val="center"/>
        </w:trPr>
        <w:tc>
          <w:tcPr>
            <w:tcW w:w="2020" w:type="dxa"/>
            <w:tcBorders>
              <w:top w:val="nil"/>
              <w:left w:val="single" w:sz="4" w:space="0" w:color="auto"/>
              <w:bottom w:val="nil"/>
              <w:right w:val="single" w:sz="4" w:space="0" w:color="auto"/>
            </w:tcBorders>
            <w:shd w:val="clear" w:color="000000" w:fill="FFFFFF"/>
            <w:noWrap/>
            <w:vAlign w:val="center"/>
            <w:hideMark/>
          </w:tcPr>
          <w:p w14:paraId="083AE1EE"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Colchis RBLF</w:t>
            </w:r>
          </w:p>
        </w:tc>
        <w:tc>
          <w:tcPr>
            <w:tcW w:w="1080" w:type="dxa"/>
            <w:tcBorders>
              <w:top w:val="nil"/>
              <w:left w:val="nil"/>
              <w:bottom w:val="nil"/>
              <w:right w:val="single" w:sz="4" w:space="0" w:color="auto"/>
            </w:tcBorders>
            <w:shd w:val="clear" w:color="000000" w:fill="FFFFFF"/>
            <w:noWrap/>
            <w:vAlign w:val="center"/>
            <w:hideMark/>
          </w:tcPr>
          <w:p w14:paraId="55FA17F0" w14:textId="77777777" w:rsidR="00C91F34" w:rsidRPr="00C91F34" w:rsidRDefault="00C91F34" w:rsidP="00C91F34">
            <w:pPr>
              <w:widowControl/>
              <w:jc w:val="right"/>
              <w:rPr>
                <w:rFonts w:eastAsia="Times New Roman"/>
                <w:color w:val="000000"/>
                <w:sz w:val="16"/>
                <w:szCs w:val="16"/>
                <w:lang w:val="en-GI" w:eastAsia="en-GI"/>
              </w:rPr>
            </w:pPr>
            <w:r w:rsidRPr="00C91F34">
              <w:rPr>
                <w:rFonts w:eastAsia="Times New Roman"/>
                <w:color w:val="000000"/>
                <w:sz w:val="16"/>
                <w:szCs w:val="16"/>
                <w:lang w:val="en-GI" w:eastAsia="en-GI"/>
              </w:rPr>
              <w:t>2,022</w:t>
            </w:r>
          </w:p>
        </w:tc>
        <w:tc>
          <w:tcPr>
            <w:tcW w:w="3340" w:type="dxa"/>
            <w:tcBorders>
              <w:top w:val="nil"/>
              <w:left w:val="nil"/>
              <w:bottom w:val="nil"/>
              <w:right w:val="single" w:sz="4" w:space="0" w:color="auto"/>
            </w:tcBorders>
            <w:shd w:val="clear" w:color="000000" w:fill="FFFFFF"/>
            <w:noWrap/>
            <w:vAlign w:val="center"/>
            <w:hideMark/>
          </w:tcPr>
          <w:p w14:paraId="76754008"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Collective Investment Fund - Debt funds</w:t>
            </w:r>
          </w:p>
        </w:tc>
        <w:tc>
          <w:tcPr>
            <w:tcW w:w="3560" w:type="dxa"/>
            <w:tcBorders>
              <w:top w:val="nil"/>
              <w:left w:val="nil"/>
              <w:bottom w:val="nil"/>
              <w:right w:val="single" w:sz="4" w:space="0" w:color="auto"/>
            </w:tcBorders>
            <w:shd w:val="clear" w:color="000000" w:fill="FFFFFF"/>
            <w:noWrap/>
            <w:vAlign w:val="center"/>
            <w:hideMark/>
          </w:tcPr>
          <w:p w14:paraId="0B2657B0"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SCR Spread, SCR Concentration &amp; SCR Interest</w:t>
            </w:r>
          </w:p>
        </w:tc>
      </w:tr>
      <w:tr w:rsidR="00C91F34" w:rsidRPr="00C91F34" w14:paraId="6E685018" w14:textId="77777777" w:rsidTr="00C91F34">
        <w:trPr>
          <w:trHeight w:val="300"/>
          <w:jc w:val="center"/>
        </w:trPr>
        <w:tc>
          <w:tcPr>
            <w:tcW w:w="2020" w:type="dxa"/>
            <w:tcBorders>
              <w:top w:val="nil"/>
              <w:left w:val="single" w:sz="4" w:space="0" w:color="auto"/>
              <w:bottom w:val="nil"/>
              <w:right w:val="single" w:sz="4" w:space="0" w:color="auto"/>
            </w:tcBorders>
            <w:shd w:val="clear" w:color="000000" w:fill="FFFFFF"/>
            <w:noWrap/>
            <w:vAlign w:val="center"/>
            <w:hideMark/>
          </w:tcPr>
          <w:p w14:paraId="3F3C15BF"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CCA Longevity fund</w:t>
            </w:r>
          </w:p>
        </w:tc>
        <w:tc>
          <w:tcPr>
            <w:tcW w:w="1080" w:type="dxa"/>
            <w:tcBorders>
              <w:top w:val="nil"/>
              <w:left w:val="nil"/>
              <w:bottom w:val="nil"/>
              <w:right w:val="single" w:sz="4" w:space="0" w:color="auto"/>
            </w:tcBorders>
            <w:shd w:val="clear" w:color="000000" w:fill="FFFFFF"/>
            <w:noWrap/>
            <w:vAlign w:val="center"/>
            <w:hideMark/>
          </w:tcPr>
          <w:p w14:paraId="7F1B1AD2" w14:textId="77777777" w:rsidR="00C91F34" w:rsidRPr="00C91F34" w:rsidRDefault="00C91F34" w:rsidP="00C91F34">
            <w:pPr>
              <w:widowControl/>
              <w:jc w:val="right"/>
              <w:rPr>
                <w:rFonts w:eastAsia="Times New Roman"/>
                <w:color w:val="000000"/>
                <w:sz w:val="16"/>
                <w:szCs w:val="16"/>
                <w:lang w:val="en-GI" w:eastAsia="en-GI"/>
              </w:rPr>
            </w:pPr>
            <w:r w:rsidRPr="00C91F34">
              <w:rPr>
                <w:rFonts w:eastAsia="Times New Roman"/>
                <w:color w:val="000000"/>
                <w:sz w:val="16"/>
                <w:szCs w:val="16"/>
                <w:lang w:val="en-GI" w:eastAsia="en-GI"/>
              </w:rPr>
              <w:t>1,653</w:t>
            </w:r>
          </w:p>
        </w:tc>
        <w:tc>
          <w:tcPr>
            <w:tcW w:w="3340" w:type="dxa"/>
            <w:tcBorders>
              <w:top w:val="nil"/>
              <w:left w:val="nil"/>
              <w:bottom w:val="nil"/>
              <w:right w:val="single" w:sz="4" w:space="0" w:color="auto"/>
            </w:tcBorders>
            <w:shd w:val="clear" w:color="000000" w:fill="FFFFFF"/>
            <w:noWrap/>
            <w:vAlign w:val="center"/>
            <w:hideMark/>
          </w:tcPr>
          <w:p w14:paraId="4DE0F3B5"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Collective Investment Fund - Debt funds</w:t>
            </w:r>
          </w:p>
        </w:tc>
        <w:tc>
          <w:tcPr>
            <w:tcW w:w="3560" w:type="dxa"/>
            <w:tcBorders>
              <w:top w:val="nil"/>
              <w:left w:val="nil"/>
              <w:bottom w:val="nil"/>
              <w:right w:val="single" w:sz="4" w:space="0" w:color="auto"/>
            </w:tcBorders>
            <w:shd w:val="clear" w:color="000000" w:fill="FFFFFF"/>
            <w:noWrap/>
            <w:vAlign w:val="center"/>
            <w:hideMark/>
          </w:tcPr>
          <w:p w14:paraId="49F245B0"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SCR Spread, SCR Concentration &amp; SCR Interest</w:t>
            </w:r>
          </w:p>
        </w:tc>
      </w:tr>
      <w:tr w:rsidR="00C91F34" w:rsidRPr="00C91F34" w14:paraId="1CBE31CC" w14:textId="77777777" w:rsidTr="00C91F34">
        <w:trPr>
          <w:trHeight w:val="300"/>
          <w:jc w:val="center"/>
        </w:trPr>
        <w:tc>
          <w:tcPr>
            <w:tcW w:w="2020" w:type="dxa"/>
            <w:tcBorders>
              <w:top w:val="nil"/>
              <w:left w:val="single" w:sz="4" w:space="0" w:color="auto"/>
              <w:bottom w:val="nil"/>
              <w:right w:val="single" w:sz="4" w:space="0" w:color="auto"/>
            </w:tcBorders>
            <w:shd w:val="clear" w:color="000000" w:fill="FFFFFF"/>
            <w:noWrap/>
            <w:vAlign w:val="center"/>
            <w:hideMark/>
          </w:tcPr>
          <w:p w14:paraId="32D59CC9"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 xml:space="preserve">Pluto </w:t>
            </w:r>
          </w:p>
        </w:tc>
        <w:tc>
          <w:tcPr>
            <w:tcW w:w="1080" w:type="dxa"/>
            <w:tcBorders>
              <w:top w:val="nil"/>
              <w:left w:val="nil"/>
              <w:bottom w:val="nil"/>
              <w:right w:val="single" w:sz="4" w:space="0" w:color="auto"/>
            </w:tcBorders>
            <w:shd w:val="clear" w:color="000000" w:fill="FFFFFF"/>
            <w:noWrap/>
            <w:vAlign w:val="center"/>
            <w:hideMark/>
          </w:tcPr>
          <w:p w14:paraId="47EC8C6F" w14:textId="77777777" w:rsidR="00C91F34" w:rsidRPr="00C91F34" w:rsidRDefault="00C91F34" w:rsidP="00C91F34">
            <w:pPr>
              <w:widowControl/>
              <w:jc w:val="right"/>
              <w:rPr>
                <w:rFonts w:eastAsia="Times New Roman"/>
                <w:color w:val="000000"/>
                <w:sz w:val="16"/>
                <w:szCs w:val="16"/>
                <w:lang w:val="en-GI" w:eastAsia="en-GI"/>
              </w:rPr>
            </w:pPr>
            <w:r w:rsidRPr="00C91F34">
              <w:rPr>
                <w:rFonts w:eastAsia="Times New Roman"/>
                <w:color w:val="000000"/>
                <w:sz w:val="16"/>
                <w:szCs w:val="16"/>
                <w:lang w:val="en-GI" w:eastAsia="en-GI"/>
              </w:rPr>
              <w:t>3,638</w:t>
            </w:r>
          </w:p>
        </w:tc>
        <w:tc>
          <w:tcPr>
            <w:tcW w:w="3340" w:type="dxa"/>
            <w:tcBorders>
              <w:top w:val="nil"/>
              <w:left w:val="nil"/>
              <w:bottom w:val="nil"/>
              <w:right w:val="single" w:sz="4" w:space="0" w:color="auto"/>
            </w:tcBorders>
            <w:shd w:val="clear" w:color="000000" w:fill="FFFFFF"/>
            <w:noWrap/>
            <w:vAlign w:val="center"/>
            <w:hideMark/>
          </w:tcPr>
          <w:p w14:paraId="58D447C1"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Collective Investment Fund - Real Estate fund</w:t>
            </w:r>
          </w:p>
        </w:tc>
        <w:tc>
          <w:tcPr>
            <w:tcW w:w="3560" w:type="dxa"/>
            <w:tcBorders>
              <w:top w:val="nil"/>
              <w:left w:val="nil"/>
              <w:bottom w:val="nil"/>
              <w:right w:val="single" w:sz="4" w:space="0" w:color="auto"/>
            </w:tcBorders>
            <w:shd w:val="clear" w:color="000000" w:fill="FFFFFF"/>
            <w:noWrap/>
            <w:vAlign w:val="center"/>
            <w:hideMark/>
          </w:tcPr>
          <w:p w14:paraId="62D19140"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SCR Spread, SCR Concentration &amp; SCR Interest</w:t>
            </w:r>
          </w:p>
        </w:tc>
      </w:tr>
      <w:tr w:rsidR="00C91F34" w:rsidRPr="00C91F34" w14:paraId="432A5090" w14:textId="77777777" w:rsidTr="00C91F34">
        <w:trPr>
          <w:trHeight w:val="300"/>
          <w:jc w:val="center"/>
        </w:trPr>
        <w:tc>
          <w:tcPr>
            <w:tcW w:w="2020" w:type="dxa"/>
            <w:tcBorders>
              <w:top w:val="nil"/>
              <w:left w:val="single" w:sz="4" w:space="0" w:color="auto"/>
              <w:bottom w:val="nil"/>
              <w:right w:val="single" w:sz="4" w:space="0" w:color="auto"/>
            </w:tcBorders>
            <w:shd w:val="clear" w:color="000000" w:fill="FFFFFF"/>
            <w:noWrap/>
            <w:vAlign w:val="center"/>
            <w:hideMark/>
          </w:tcPr>
          <w:p w14:paraId="47892804"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Wolvercote loan</w:t>
            </w:r>
          </w:p>
        </w:tc>
        <w:tc>
          <w:tcPr>
            <w:tcW w:w="1080" w:type="dxa"/>
            <w:tcBorders>
              <w:top w:val="nil"/>
              <w:left w:val="nil"/>
              <w:bottom w:val="nil"/>
              <w:right w:val="single" w:sz="4" w:space="0" w:color="auto"/>
            </w:tcBorders>
            <w:shd w:val="clear" w:color="000000" w:fill="FFFFFF"/>
            <w:noWrap/>
            <w:vAlign w:val="center"/>
            <w:hideMark/>
          </w:tcPr>
          <w:p w14:paraId="73D0F12D" w14:textId="77777777" w:rsidR="00C91F34" w:rsidRPr="00C91F34" w:rsidRDefault="00C91F34" w:rsidP="00C91F34">
            <w:pPr>
              <w:widowControl/>
              <w:jc w:val="right"/>
              <w:rPr>
                <w:rFonts w:eastAsia="Times New Roman"/>
                <w:color w:val="000000"/>
                <w:sz w:val="16"/>
                <w:szCs w:val="16"/>
                <w:lang w:val="en-GI" w:eastAsia="en-GI"/>
              </w:rPr>
            </w:pPr>
            <w:r w:rsidRPr="00C91F34">
              <w:rPr>
                <w:rFonts w:eastAsia="Times New Roman"/>
                <w:color w:val="000000"/>
                <w:sz w:val="16"/>
                <w:szCs w:val="16"/>
                <w:lang w:val="en-GI" w:eastAsia="en-GI"/>
              </w:rPr>
              <w:t>5,070</w:t>
            </w:r>
          </w:p>
        </w:tc>
        <w:tc>
          <w:tcPr>
            <w:tcW w:w="3340" w:type="dxa"/>
            <w:tcBorders>
              <w:top w:val="nil"/>
              <w:left w:val="nil"/>
              <w:bottom w:val="nil"/>
              <w:right w:val="single" w:sz="4" w:space="0" w:color="auto"/>
            </w:tcBorders>
            <w:shd w:val="clear" w:color="000000" w:fill="FFFFFF"/>
            <w:noWrap/>
            <w:vAlign w:val="center"/>
            <w:hideMark/>
          </w:tcPr>
          <w:p w14:paraId="31C12F61"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Mortgages and loans</w:t>
            </w:r>
          </w:p>
        </w:tc>
        <w:tc>
          <w:tcPr>
            <w:tcW w:w="3560" w:type="dxa"/>
            <w:tcBorders>
              <w:top w:val="nil"/>
              <w:left w:val="nil"/>
              <w:bottom w:val="nil"/>
              <w:right w:val="single" w:sz="4" w:space="0" w:color="auto"/>
            </w:tcBorders>
            <w:shd w:val="clear" w:color="000000" w:fill="FFFFFF"/>
            <w:noWrap/>
            <w:vAlign w:val="center"/>
            <w:hideMark/>
          </w:tcPr>
          <w:p w14:paraId="5B436298"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SCR Spread, SCR Concentration &amp; SCR Interest</w:t>
            </w:r>
          </w:p>
        </w:tc>
      </w:tr>
      <w:tr w:rsidR="00C91F34" w:rsidRPr="00C91F34" w14:paraId="2CAAA80B" w14:textId="77777777" w:rsidTr="00C91F34">
        <w:trPr>
          <w:trHeight w:val="300"/>
          <w:jc w:val="center"/>
        </w:trPr>
        <w:tc>
          <w:tcPr>
            <w:tcW w:w="2020" w:type="dxa"/>
            <w:tcBorders>
              <w:top w:val="nil"/>
              <w:left w:val="single" w:sz="4" w:space="0" w:color="auto"/>
              <w:bottom w:val="nil"/>
              <w:right w:val="single" w:sz="4" w:space="0" w:color="auto"/>
            </w:tcBorders>
            <w:shd w:val="clear" w:color="000000" w:fill="FFFFFF"/>
            <w:noWrap/>
            <w:vAlign w:val="center"/>
            <w:hideMark/>
          </w:tcPr>
          <w:p w14:paraId="49617B01" w14:textId="77777777" w:rsidR="00C91F34" w:rsidRPr="00C91F34" w:rsidRDefault="00C91F34" w:rsidP="00C91F34">
            <w:pPr>
              <w:widowControl/>
              <w:rPr>
                <w:rFonts w:eastAsia="Times New Roman"/>
                <w:color w:val="000000"/>
                <w:sz w:val="16"/>
                <w:szCs w:val="16"/>
                <w:lang w:val="en-GI" w:eastAsia="en-GI"/>
              </w:rPr>
            </w:pPr>
            <w:proofErr w:type="spellStart"/>
            <w:r w:rsidRPr="00C91F34">
              <w:rPr>
                <w:rFonts w:eastAsia="Times New Roman"/>
                <w:color w:val="000000"/>
                <w:sz w:val="16"/>
                <w:szCs w:val="16"/>
                <w:lang w:val="en-GI" w:eastAsia="en-GI"/>
              </w:rPr>
              <w:t>Avantus</w:t>
            </w:r>
            <w:proofErr w:type="spellEnd"/>
          </w:p>
        </w:tc>
        <w:tc>
          <w:tcPr>
            <w:tcW w:w="1080" w:type="dxa"/>
            <w:tcBorders>
              <w:top w:val="nil"/>
              <w:left w:val="nil"/>
              <w:bottom w:val="nil"/>
              <w:right w:val="single" w:sz="4" w:space="0" w:color="auto"/>
            </w:tcBorders>
            <w:shd w:val="clear" w:color="000000" w:fill="FFFFFF"/>
            <w:noWrap/>
            <w:vAlign w:val="center"/>
            <w:hideMark/>
          </w:tcPr>
          <w:p w14:paraId="3BB8B546" w14:textId="77777777" w:rsidR="00C91F34" w:rsidRPr="00C91F34" w:rsidRDefault="00C91F34" w:rsidP="00C91F34">
            <w:pPr>
              <w:widowControl/>
              <w:jc w:val="right"/>
              <w:rPr>
                <w:rFonts w:eastAsia="Times New Roman"/>
                <w:color w:val="000000"/>
                <w:sz w:val="16"/>
                <w:szCs w:val="16"/>
                <w:lang w:val="en-GI" w:eastAsia="en-GI"/>
              </w:rPr>
            </w:pPr>
            <w:r w:rsidRPr="00C91F34">
              <w:rPr>
                <w:rFonts w:eastAsia="Times New Roman"/>
                <w:color w:val="000000"/>
                <w:sz w:val="16"/>
                <w:szCs w:val="16"/>
                <w:lang w:val="en-GI" w:eastAsia="en-GI"/>
              </w:rPr>
              <w:t>2,339</w:t>
            </w:r>
          </w:p>
        </w:tc>
        <w:tc>
          <w:tcPr>
            <w:tcW w:w="3340" w:type="dxa"/>
            <w:tcBorders>
              <w:top w:val="nil"/>
              <w:left w:val="nil"/>
              <w:bottom w:val="nil"/>
              <w:right w:val="single" w:sz="4" w:space="0" w:color="auto"/>
            </w:tcBorders>
            <w:shd w:val="clear" w:color="000000" w:fill="FFFFFF"/>
            <w:noWrap/>
            <w:vAlign w:val="center"/>
            <w:hideMark/>
          </w:tcPr>
          <w:p w14:paraId="380F0516"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Mortgages and loans</w:t>
            </w:r>
          </w:p>
        </w:tc>
        <w:tc>
          <w:tcPr>
            <w:tcW w:w="3560" w:type="dxa"/>
            <w:tcBorders>
              <w:top w:val="nil"/>
              <w:left w:val="nil"/>
              <w:bottom w:val="nil"/>
              <w:right w:val="single" w:sz="4" w:space="0" w:color="auto"/>
            </w:tcBorders>
            <w:shd w:val="clear" w:color="000000" w:fill="FFFFFF"/>
            <w:noWrap/>
            <w:vAlign w:val="center"/>
            <w:hideMark/>
          </w:tcPr>
          <w:p w14:paraId="334301D9"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SCR Spread, SCR Concentration &amp; SCR Interest</w:t>
            </w:r>
          </w:p>
        </w:tc>
      </w:tr>
      <w:tr w:rsidR="00C91F34" w:rsidRPr="00C91F34" w14:paraId="3B834992" w14:textId="77777777" w:rsidTr="00C91F34">
        <w:trPr>
          <w:trHeight w:val="300"/>
          <w:jc w:val="center"/>
        </w:trPr>
        <w:tc>
          <w:tcPr>
            <w:tcW w:w="2020" w:type="dxa"/>
            <w:tcBorders>
              <w:top w:val="nil"/>
              <w:left w:val="single" w:sz="4" w:space="0" w:color="auto"/>
              <w:bottom w:val="nil"/>
              <w:right w:val="single" w:sz="4" w:space="0" w:color="auto"/>
            </w:tcBorders>
            <w:shd w:val="clear" w:color="000000" w:fill="FFFFFF"/>
            <w:noWrap/>
            <w:vAlign w:val="center"/>
            <w:hideMark/>
          </w:tcPr>
          <w:p w14:paraId="29FD690B"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Dayim</w:t>
            </w:r>
          </w:p>
        </w:tc>
        <w:tc>
          <w:tcPr>
            <w:tcW w:w="1080" w:type="dxa"/>
            <w:tcBorders>
              <w:top w:val="nil"/>
              <w:left w:val="nil"/>
              <w:bottom w:val="nil"/>
              <w:right w:val="single" w:sz="4" w:space="0" w:color="auto"/>
            </w:tcBorders>
            <w:shd w:val="clear" w:color="000000" w:fill="FFFFFF"/>
            <w:noWrap/>
            <w:vAlign w:val="center"/>
            <w:hideMark/>
          </w:tcPr>
          <w:p w14:paraId="79B38390" w14:textId="77777777" w:rsidR="00C91F34" w:rsidRPr="00C91F34" w:rsidRDefault="00C91F34" w:rsidP="00C91F34">
            <w:pPr>
              <w:widowControl/>
              <w:jc w:val="right"/>
              <w:rPr>
                <w:rFonts w:eastAsia="Times New Roman"/>
                <w:color w:val="000000"/>
                <w:sz w:val="16"/>
                <w:szCs w:val="16"/>
                <w:lang w:val="en-GI" w:eastAsia="en-GI"/>
              </w:rPr>
            </w:pPr>
            <w:r w:rsidRPr="00C91F34">
              <w:rPr>
                <w:rFonts w:eastAsia="Times New Roman"/>
                <w:color w:val="000000"/>
                <w:sz w:val="16"/>
                <w:szCs w:val="16"/>
                <w:lang w:val="en-GI" w:eastAsia="en-GI"/>
              </w:rPr>
              <w:t>4,981</w:t>
            </w:r>
          </w:p>
        </w:tc>
        <w:tc>
          <w:tcPr>
            <w:tcW w:w="3340" w:type="dxa"/>
            <w:tcBorders>
              <w:top w:val="nil"/>
              <w:left w:val="nil"/>
              <w:bottom w:val="nil"/>
              <w:right w:val="single" w:sz="4" w:space="0" w:color="auto"/>
            </w:tcBorders>
            <w:shd w:val="clear" w:color="000000" w:fill="FFFFFF"/>
            <w:noWrap/>
            <w:vAlign w:val="center"/>
            <w:hideMark/>
          </w:tcPr>
          <w:p w14:paraId="76CB30D5"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Mortgages and loans</w:t>
            </w:r>
          </w:p>
        </w:tc>
        <w:tc>
          <w:tcPr>
            <w:tcW w:w="3560" w:type="dxa"/>
            <w:tcBorders>
              <w:top w:val="nil"/>
              <w:left w:val="nil"/>
              <w:bottom w:val="nil"/>
              <w:right w:val="single" w:sz="4" w:space="0" w:color="auto"/>
            </w:tcBorders>
            <w:shd w:val="clear" w:color="000000" w:fill="FFFFFF"/>
            <w:noWrap/>
            <w:vAlign w:val="center"/>
            <w:hideMark/>
          </w:tcPr>
          <w:p w14:paraId="6C1D4F97"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SCR Spread, SCR Concentration &amp; SCR Interest</w:t>
            </w:r>
          </w:p>
        </w:tc>
      </w:tr>
      <w:tr w:rsidR="00C91F34" w:rsidRPr="00C91F34" w14:paraId="47920B5C" w14:textId="77777777" w:rsidTr="00C91F34">
        <w:trPr>
          <w:trHeight w:val="300"/>
          <w:jc w:val="center"/>
        </w:trPr>
        <w:tc>
          <w:tcPr>
            <w:tcW w:w="2020" w:type="dxa"/>
            <w:tcBorders>
              <w:top w:val="nil"/>
              <w:left w:val="single" w:sz="4" w:space="0" w:color="auto"/>
              <w:bottom w:val="nil"/>
              <w:right w:val="single" w:sz="4" w:space="0" w:color="auto"/>
            </w:tcBorders>
            <w:shd w:val="clear" w:color="000000" w:fill="FFFFFF"/>
            <w:noWrap/>
            <w:vAlign w:val="center"/>
            <w:hideMark/>
          </w:tcPr>
          <w:p w14:paraId="36AA274D" w14:textId="77777777" w:rsidR="00C91F34" w:rsidRPr="00C91F34" w:rsidRDefault="00C91F34" w:rsidP="00C91F34">
            <w:pPr>
              <w:widowControl/>
              <w:rPr>
                <w:rFonts w:eastAsia="Times New Roman"/>
                <w:color w:val="000000"/>
                <w:sz w:val="16"/>
                <w:szCs w:val="16"/>
                <w:lang w:val="en-GI" w:eastAsia="en-GI"/>
              </w:rPr>
            </w:pPr>
            <w:proofErr w:type="spellStart"/>
            <w:r w:rsidRPr="00C91F34">
              <w:rPr>
                <w:rFonts w:eastAsia="Times New Roman"/>
                <w:color w:val="000000"/>
                <w:sz w:val="16"/>
                <w:szCs w:val="16"/>
                <w:lang w:val="en-GI" w:eastAsia="en-GI"/>
              </w:rPr>
              <w:t>Hiyacar</w:t>
            </w:r>
            <w:proofErr w:type="spellEnd"/>
          </w:p>
        </w:tc>
        <w:tc>
          <w:tcPr>
            <w:tcW w:w="1080" w:type="dxa"/>
            <w:tcBorders>
              <w:top w:val="nil"/>
              <w:left w:val="nil"/>
              <w:bottom w:val="nil"/>
              <w:right w:val="single" w:sz="4" w:space="0" w:color="auto"/>
            </w:tcBorders>
            <w:shd w:val="clear" w:color="000000" w:fill="FFFFFF"/>
            <w:noWrap/>
            <w:vAlign w:val="center"/>
            <w:hideMark/>
          </w:tcPr>
          <w:p w14:paraId="38B296D4" w14:textId="77777777" w:rsidR="00C91F34" w:rsidRPr="00C91F34" w:rsidRDefault="00C91F34" w:rsidP="00C91F34">
            <w:pPr>
              <w:widowControl/>
              <w:jc w:val="right"/>
              <w:rPr>
                <w:rFonts w:eastAsia="Times New Roman"/>
                <w:color w:val="000000"/>
                <w:sz w:val="16"/>
                <w:szCs w:val="16"/>
                <w:lang w:val="en-GI" w:eastAsia="en-GI"/>
              </w:rPr>
            </w:pPr>
            <w:r w:rsidRPr="00C91F34">
              <w:rPr>
                <w:rFonts w:eastAsia="Times New Roman"/>
                <w:color w:val="000000"/>
                <w:sz w:val="16"/>
                <w:szCs w:val="16"/>
                <w:lang w:val="en-GI" w:eastAsia="en-GI"/>
              </w:rPr>
              <w:t>1,929</w:t>
            </w:r>
          </w:p>
        </w:tc>
        <w:tc>
          <w:tcPr>
            <w:tcW w:w="3340" w:type="dxa"/>
            <w:tcBorders>
              <w:top w:val="nil"/>
              <w:left w:val="nil"/>
              <w:bottom w:val="nil"/>
              <w:right w:val="single" w:sz="4" w:space="0" w:color="auto"/>
            </w:tcBorders>
            <w:shd w:val="clear" w:color="000000" w:fill="FFFFFF"/>
            <w:noWrap/>
            <w:vAlign w:val="center"/>
            <w:hideMark/>
          </w:tcPr>
          <w:p w14:paraId="36512566"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Mortgages and loans</w:t>
            </w:r>
          </w:p>
        </w:tc>
        <w:tc>
          <w:tcPr>
            <w:tcW w:w="3560" w:type="dxa"/>
            <w:tcBorders>
              <w:top w:val="nil"/>
              <w:left w:val="nil"/>
              <w:bottom w:val="nil"/>
              <w:right w:val="single" w:sz="4" w:space="0" w:color="auto"/>
            </w:tcBorders>
            <w:shd w:val="clear" w:color="000000" w:fill="FFFFFF"/>
            <w:noWrap/>
            <w:vAlign w:val="center"/>
            <w:hideMark/>
          </w:tcPr>
          <w:p w14:paraId="6214807C"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SCR Spread, SCR Concentration &amp; SCR Interest</w:t>
            </w:r>
          </w:p>
        </w:tc>
      </w:tr>
      <w:tr w:rsidR="00C91F34" w:rsidRPr="00C91F34" w14:paraId="43FA219B" w14:textId="77777777" w:rsidTr="00C91F34">
        <w:trPr>
          <w:trHeight w:val="300"/>
          <w:jc w:val="center"/>
        </w:trPr>
        <w:tc>
          <w:tcPr>
            <w:tcW w:w="2020" w:type="dxa"/>
            <w:tcBorders>
              <w:top w:val="nil"/>
              <w:left w:val="single" w:sz="4" w:space="0" w:color="auto"/>
              <w:bottom w:val="nil"/>
              <w:right w:val="single" w:sz="4" w:space="0" w:color="auto"/>
            </w:tcBorders>
            <w:shd w:val="clear" w:color="000000" w:fill="FFFFFF"/>
            <w:noWrap/>
            <w:vAlign w:val="center"/>
            <w:hideMark/>
          </w:tcPr>
          <w:p w14:paraId="48CA9AFE" w14:textId="77777777" w:rsidR="00C91F34" w:rsidRPr="00C91F34" w:rsidRDefault="00C91F34" w:rsidP="00C91F34">
            <w:pPr>
              <w:widowControl/>
              <w:rPr>
                <w:rFonts w:eastAsia="Times New Roman"/>
                <w:color w:val="000000"/>
                <w:sz w:val="16"/>
                <w:szCs w:val="16"/>
                <w:lang w:val="en-GI" w:eastAsia="en-GI"/>
              </w:rPr>
            </w:pPr>
            <w:proofErr w:type="spellStart"/>
            <w:r w:rsidRPr="00C91F34">
              <w:rPr>
                <w:rFonts w:eastAsia="Times New Roman"/>
                <w:color w:val="000000"/>
                <w:sz w:val="16"/>
                <w:szCs w:val="16"/>
                <w:lang w:val="en-GI" w:eastAsia="en-GI"/>
              </w:rPr>
              <w:t>HyperJar</w:t>
            </w:r>
            <w:proofErr w:type="spellEnd"/>
          </w:p>
        </w:tc>
        <w:tc>
          <w:tcPr>
            <w:tcW w:w="1080" w:type="dxa"/>
            <w:tcBorders>
              <w:top w:val="nil"/>
              <w:left w:val="nil"/>
              <w:bottom w:val="nil"/>
              <w:right w:val="single" w:sz="4" w:space="0" w:color="auto"/>
            </w:tcBorders>
            <w:shd w:val="clear" w:color="000000" w:fill="FFFFFF"/>
            <w:noWrap/>
            <w:vAlign w:val="center"/>
            <w:hideMark/>
          </w:tcPr>
          <w:p w14:paraId="1FA8E28F" w14:textId="77777777" w:rsidR="00C91F34" w:rsidRPr="00C91F34" w:rsidRDefault="00C91F34" w:rsidP="00C91F34">
            <w:pPr>
              <w:widowControl/>
              <w:jc w:val="right"/>
              <w:rPr>
                <w:rFonts w:eastAsia="Times New Roman"/>
                <w:color w:val="000000"/>
                <w:sz w:val="16"/>
                <w:szCs w:val="16"/>
                <w:lang w:val="en-GI" w:eastAsia="en-GI"/>
              </w:rPr>
            </w:pPr>
            <w:r w:rsidRPr="00C91F34">
              <w:rPr>
                <w:rFonts w:eastAsia="Times New Roman"/>
                <w:color w:val="000000"/>
                <w:sz w:val="16"/>
                <w:szCs w:val="16"/>
                <w:lang w:val="en-GI" w:eastAsia="en-GI"/>
              </w:rPr>
              <w:t>910</w:t>
            </w:r>
          </w:p>
        </w:tc>
        <w:tc>
          <w:tcPr>
            <w:tcW w:w="3340" w:type="dxa"/>
            <w:tcBorders>
              <w:top w:val="nil"/>
              <w:left w:val="nil"/>
              <w:bottom w:val="nil"/>
              <w:right w:val="single" w:sz="4" w:space="0" w:color="auto"/>
            </w:tcBorders>
            <w:shd w:val="clear" w:color="000000" w:fill="FFFFFF"/>
            <w:noWrap/>
            <w:vAlign w:val="center"/>
            <w:hideMark/>
          </w:tcPr>
          <w:p w14:paraId="2D084B16"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Mortgages and loans</w:t>
            </w:r>
          </w:p>
        </w:tc>
        <w:tc>
          <w:tcPr>
            <w:tcW w:w="3560" w:type="dxa"/>
            <w:tcBorders>
              <w:top w:val="nil"/>
              <w:left w:val="nil"/>
              <w:bottom w:val="nil"/>
              <w:right w:val="single" w:sz="4" w:space="0" w:color="auto"/>
            </w:tcBorders>
            <w:shd w:val="clear" w:color="000000" w:fill="FFFFFF"/>
            <w:noWrap/>
            <w:vAlign w:val="center"/>
            <w:hideMark/>
          </w:tcPr>
          <w:p w14:paraId="32355B3E"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SCR Spread, SCR Concentration &amp; SCR Interest</w:t>
            </w:r>
          </w:p>
        </w:tc>
      </w:tr>
      <w:tr w:rsidR="00C91F34" w:rsidRPr="00C91F34" w14:paraId="0942BD26" w14:textId="77777777" w:rsidTr="00C91F34">
        <w:trPr>
          <w:trHeight w:val="300"/>
          <w:jc w:val="center"/>
        </w:trPr>
        <w:tc>
          <w:tcPr>
            <w:tcW w:w="2020" w:type="dxa"/>
            <w:tcBorders>
              <w:top w:val="nil"/>
              <w:left w:val="single" w:sz="4" w:space="0" w:color="auto"/>
              <w:bottom w:val="nil"/>
              <w:right w:val="single" w:sz="4" w:space="0" w:color="auto"/>
            </w:tcBorders>
            <w:shd w:val="clear" w:color="000000" w:fill="FFFFFF"/>
            <w:noWrap/>
            <w:vAlign w:val="center"/>
            <w:hideMark/>
          </w:tcPr>
          <w:p w14:paraId="6DE8071B" w14:textId="77777777" w:rsidR="00C91F34" w:rsidRPr="00C91F34" w:rsidRDefault="00C91F34" w:rsidP="00C91F34">
            <w:pPr>
              <w:widowControl/>
              <w:rPr>
                <w:rFonts w:eastAsia="Times New Roman"/>
                <w:color w:val="000000"/>
                <w:sz w:val="16"/>
                <w:szCs w:val="16"/>
                <w:lang w:val="en-GI" w:eastAsia="en-GI"/>
              </w:rPr>
            </w:pPr>
            <w:proofErr w:type="spellStart"/>
            <w:r w:rsidRPr="00C91F34">
              <w:rPr>
                <w:rFonts w:eastAsia="Times New Roman"/>
                <w:color w:val="000000"/>
                <w:sz w:val="16"/>
                <w:szCs w:val="16"/>
                <w:lang w:val="en-GI" w:eastAsia="en-GI"/>
              </w:rPr>
              <w:t>Ibuyer</w:t>
            </w:r>
            <w:proofErr w:type="spellEnd"/>
          </w:p>
        </w:tc>
        <w:tc>
          <w:tcPr>
            <w:tcW w:w="1080" w:type="dxa"/>
            <w:tcBorders>
              <w:top w:val="nil"/>
              <w:left w:val="nil"/>
              <w:bottom w:val="nil"/>
              <w:right w:val="single" w:sz="4" w:space="0" w:color="auto"/>
            </w:tcBorders>
            <w:shd w:val="clear" w:color="000000" w:fill="FFFFFF"/>
            <w:noWrap/>
            <w:vAlign w:val="center"/>
            <w:hideMark/>
          </w:tcPr>
          <w:p w14:paraId="796581CE" w14:textId="77777777" w:rsidR="00C91F34" w:rsidRPr="00C91F34" w:rsidRDefault="00C91F34" w:rsidP="00C91F34">
            <w:pPr>
              <w:widowControl/>
              <w:jc w:val="right"/>
              <w:rPr>
                <w:rFonts w:eastAsia="Times New Roman"/>
                <w:color w:val="000000"/>
                <w:sz w:val="16"/>
                <w:szCs w:val="16"/>
                <w:lang w:val="en-GI" w:eastAsia="en-GI"/>
              </w:rPr>
            </w:pPr>
            <w:r w:rsidRPr="00C91F34">
              <w:rPr>
                <w:rFonts w:eastAsia="Times New Roman"/>
                <w:color w:val="000000"/>
                <w:sz w:val="16"/>
                <w:szCs w:val="16"/>
                <w:lang w:val="en-GI" w:eastAsia="en-GI"/>
              </w:rPr>
              <w:t>1,914</w:t>
            </w:r>
          </w:p>
        </w:tc>
        <w:tc>
          <w:tcPr>
            <w:tcW w:w="3340" w:type="dxa"/>
            <w:tcBorders>
              <w:top w:val="nil"/>
              <w:left w:val="nil"/>
              <w:bottom w:val="nil"/>
              <w:right w:val="single" w:sz="4" w:space="0" w:color="auto"/>
            </w:tcBorders>
            <w:shd w:val="clear" w:color="000000" w:fill="FFFFFF"/>
            <w:noWrap/>
            <w:vAlign w:val="center"/>
            <w:hideMark/>
          </w:tcPr>
          <w:p w14:paraId="4631A45C"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Mortgages and loans</w:t>
            </w:r>
          </w:p>
        </w:tc>
        <w:tc>
          <w:tcPr>
            <w:tcW w:w="3560" w:type="dxa"/>
            <w:tcBorders>
              <w:top w:val="nil"/>
              <w:left w:val="nil"/>
              <w:bottom w:val="nil"/>
              <w:right w:val="single" w:sz="4" w:space="0" w:color="auto"/>
            </w:tcBorders>
            <w:shd w:val="clear" w:color="000000" w:fill="FFFFFF"/>
            <w:noWrap/>
            <w:vAlign w:val="center"/>
            <w:hideMark/>
          </w:tcPr>
          <w:p w14:paraId="797B463E"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SCR Spread, SCR Concentration &amp; SCR Interest</w:t>
            </w:r>
          </w:p>
        </w:tc>
      </w:tr>
      <w:tr w:rsidR="00C91F34" w:rsidRPr="00C91F34" w14:paraId="7508AB6A" w14:textId="77777777" w:rsidTr="00C91F34">
        <w:trPr>
          <w:trHeight w:val="300"/>
          <w:jc w:val="center"/>
        </w:trPr>
        <w:tc>
          <w:tcPr>
            <w:tcW w:w="2020" w:type="dxa"/>
            <w:tcBorders>
              <w:top w:val="nil"/>
              <w:left w:val="single" w:sz="4" w:space="0" w:color="auto"/>
              <w:bottom w:val="nil"/>
              <w:right w:val="single" w:sz="4" w:space="0" w:color="auto"/>
            </w:tcBorders>
            <w:shd w:val="clear" w:color="000000" w:fill="FFFFFF"/>
            <w:noWrap/>
            <w:vAlign w:val="center"/>
            <w:hideMark/>
          </w:tcPr>
          <w:p w14:paraId="605F21C3"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BFL Shares</w:t>
            </w:r>
          </w:p>
        </w:tc>
        <w:tc>
          <w:tcPr>
            <w:tcW w:w="1080" w:type="dxa"/>
            <w:tcBorders>
              <w:top w:val="nil"/>
              <w:left w:val="nil"/>
              <w:bottom w:val="nil"/>
              <w:right w:val="single" w:sz="4" w:space="0" w:color="auto"/>
            </w:tcBorders>
            <w:shd w:val="clear" w:color="000000" w:fill="FFFFFF"/>
            <w:noWrap/>
            <w:vAlign w:val="center"/>
            <w:hideMark/>
          </w:tcPr>
          <w:p w14:paraId="3C9F1034" w14:textId="77777777" w:rsidR="00C91F34" w:rsidRPr="00C91F34" w:rsidRDefault="00C91F34" w:rsidP="00C91F34">
            <w:pPr>
              <w:widowControl/>
              <w:jc w:val="right"/>
              <w:rPr>
                <w:rFonts w:eastAsia="Times New Roman"/>
                <w:color w:val="000000"/>
                <w:sz w:val="16"/>
                <w:szCs w:val="16"/>
                <w:lang w:val="en-GI" w:eastAsia="en-GI"/>
              </w:rPr>
            </w:pPr>
            <w:r w:rsidRPr="00C91F34">
              <w:rPr>
                <w:rFonts w:eastAsia="Times New Roman"/>
                <w:color w:val="000000"/>
                <w:sz w:val="16"/>
                <w:szCs w:val="16"/>
                <w:lang w:val="en-GI" w:eastAsia="en-GI"/>
              </w:rPr>
              <w:t>4,341</w:t>
            </w:r>
          </w:p>
        </w:tc>
        <w:tc>
          <w:tcPr>
            <w:tcW w:w="3340" w:type="dxa"/>
            <w:tcBorders>
              <w:top w:val="nil"/>
              <w:left w:val="nil"/>
              <w:bottom w:val="nil"/>
              <w:right w:val="single" w:sz="4" w:space="0" w:color="auto"/>
            </w:tcBorders>
            <w:shd w:val="clear" w:color="000000" w:fill="FFFFFF"/>
            <w:noWrap/>
            <w:vAlign w:val="center"/>
            <w:hideMark/>
          </w:tcPr>
          <w:p w14:paraId="3D3D76FA"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Equity</w:t>
            </w:r>
          </w:p>
        </w:tc>
        <w:tc>
          <w:tcPr>
            <w:tcW w:w="3560" w:type="dxa"/>
            <w:tcBorders>
              <w:top w:val="nil"/>
              <w:left w:val="nil"/>
              <w:bottom w:val="nil"/>
              <w:right w:val="single" w:sz="4" w:space="0" w:color="auto"/>
            </w:tcBorders>
            <w:shd w:val="clear" w:color="000000" w:fill="FFFFFF"/>
            <w:noWrap/>
            <w:vAlign w:val="center"/>
            <w:hideMark/>
          </w:tcPr>
          <w:p w14:paraId="7A0A37B9"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SCR Equity, SCR Concentration &amp; SCR Interest</w:t>
            </w:r>
          </w:p>
        </w:tc>
      </w:tr>
      <w:tr w:rsidR="00C91F34" w:rsidRPr="00C91F34" w14:paraId="7D43E115" w14:textId="77777777" w:rsidTr="00C91F34">
        <w:trPr>
          <w:trHeight w:val="300"/>
          <w:jc w:val="center"/>
        </w:trPr>
        <w:tc>
          <w:tcPr>
            <w:tcW w:w="2020" w:type="dxa"/>
            <w:tcBorders>
              <w:top w:val="nil"/>
              <w:left w:val="single" w:sz="4" w:space="0" w:color="auto"/>
              <w:bottom w:val="nil"/>
              <w:right w:val="single" w:sz="4" w:space="0" w:color="auto"/>
            </w:tcBorders>
            <w:shd w:val="clear" w:color="000000" w:fill="FFFFFF"/>
            <w:noWrap/>
            <w:vAlign w:val="center"/>
            <w:hideMark/>
          </w:tcPr>
          <w:p w14:paraId="68A50169"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8VC</w:t>
            </w:r>
          </w:p>
        </w:tc>
        <w:tc>
          <w:tcPr>
            <w:tcW w:w="1080" w:type="dxa"/>
            <w:tcBorders>
              <w:top w:val="nil"/>
              <w:left w:val="nil"/>
              <w:bottom w:val="nil"/>
              <w:right w:val="single" w:sz="4" w:space="0" w:color="auto"/>
            </w:tcBorders>
            <w:shd w:val="clear" w:color="000000" w:fill="FFFFFF"/>
            <w:noWrap/>
            <w:vAlign w:val="center"/>
            <w:hideMark/>
          </w:tcPr>
          <w:p w14:paraId="1D33F562" w14:textId="77777777" w:rsidR="00C91F34" w:rsidRPr="00C91F34" w:rsidRDefault="00C91F34" w:rsidP="00C91F34">
            <w:pPr>
              <w:widowControl/>
              <w:jc w:val="right"/>
              <w:rPr>
                <w:rFonts w:eastAsia="Times New Roman"/>
                <w:color w:val="000000"/>
                <w:sz w:val="16"/>
                <w:szCs w:val="16"/>
                <w:lang w:val="en-GI" w:eastAsia="en-GI"/>
              </w:rPr>
            </w:pPr>
            <w:r w:rsidRPr="00C91F34">
              <w:rPr>
                <w:rFonts w:eastAsia="Times New Roman"/>
                <w:color w:val="000000"/>
                <w:sz w:val="16"/>
                <w:szCs w:val="16"/>
                <w:lang w:val="en-GI" w:eastAsia="en-GI"/>
              </w:rPr>
              <w:t>6,536</w:t>
            </w:r>
          </w:p>
        </w:tc>
        <w:tc>
          <w:tcPr>
            <w:tcW w:w="3340" w:type="dxa"/>
            <w:tcBorders>
              <w:top w:val="nil"/>
              <w:left w:val="nil"/>
              <w:bottom w:val="nil"/>
              <w:right w:val="single" w:sz="4" w:space="0" w:color="auto"/>
            </w:tcBorders>
            <w:shd w:val="clear" w:color="000000" w:fill="FFFFFF"/>
            <w:noWrap/>
            <w:vAlign w:val="center"/>
            <w:hideMark/>
          </w:tcPr>
          <w:p w14:paraId="6D597B14"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Equity</w:t>
            </w:r>
          </w:p>
        </w:tc>
        <w:tc>
          <w:tcPr>
            <w:tcW w:w="3560" w:type="dxa"/>
            <w:tcBorders>
              <w:top w:val="nil"/>
              <w:left w:val="nil"/>
              <w:bottom w:val="nil"/>
              <w:right w:val="single" w:sz="4" w:space="0" w:color="auto"/>
            </w:tcBorders>
            <w:shd w:val="clear" w:color="000000" w:fill="FFFFFF"/>
            <w:noWrap/>
            <w:vAlign w:val="center"/>
            <w:hideMark/>
          </w:tcPr>
          <w:p w14:paraId="1CD39D3D"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SCR Equity, SCR Concentration &amp; SCR Interest</w:t>
            </w:r>
          </w:p>
        </w:tc>
      </w:tr>
      <w:tr w:rsidR="00C91F34" w:rsidRPr="00C91F34" w14:paraId="725A3158" w14:textId="77777777" w:rsidTr="00C91F34">
        <w:trPr>
          <w:trHeight w:val="300"/>
          <w:jc w:val="center"/>
        </w:trPr>
        <w:tc>
          <w:tcPr>
            <w:tcW w:w="2020" w:type="dxa"/>
            <w:tcBorders>
              <w:top w:val="nil"/>
              <w:left w:val="single" w:sz="4" w:space="0" w:color="auto"/>
              <w:bottom w:val="nil"/>
              <w:right w:val="single" w:sz="4" w:space="0" w:color="auto"/>
            </w:tcBorders>
            <w:shd w:val="clear" w:color="000000" w:fill="FFFFFF"/>
            <w:noWrap/>
            <w:vAlign w:val="center"/>
            <w:hideMark/>
          </w:tcPr>
          <w:p w14:paraId="301EDE1D"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KMB</w:t>
            </w:r>
          </w:p>
        </w:tc>
        <w:tc>
          <w:tcPr>
            <w:tcW w:w="1080" w:type="dxa"/>
            <w:tcBorders>
              <w:top w:val="nil"/>
              <w:left w:val="nil"/>
              <w:bottom w:val="nil"/>
              <w:right w:val="single" w:sz="4" w:space="0" w:color="auto"/>
            </w:tcBorders>
            <w:shd w:val="clear" w:color="000000" w:fill="FFFFFF"/>
            <w:noWrap/>
            <w:vAlign w:val="center"/>
            <w:hideMark/>
          </w:tcPr>
          <w:p w14:paraId="2B3BBF33" w14:textId="77777777" w:rsidR="00C91F34" w:rsidRPr="00C91F34" w:rsidRDefault="00C91F34" w:rsidP="00C91F34">
            <w:pPr>
              <w:widowControl/>
              <w:jc w:val="right"/>
              <w:rPr>
                <w:rFonts w:eastAsia="Times New Roman"/>
                <w:color w:val="000000"/>
                <w:sz w:val="16"/>
                <w:szCs w:val="16"/>
                <w:lang w:val="en-GI" w:eastAsia="en-GI"/>
              </w:rPr>
            </w:pPr>
            <w:r w:rsidRPr="00C91F34">
              <w:rPr>
                <w:rFonts w:eastAsia="Times New Roman"/>
                <w:color w:val="000000"/>
                <w:sz w:val="16"/>
                <w:szCs w:val="16"/>
                <w:lang w:val="en-GI" w:eastAsia="en-GI"/>
              </w:rPr>
              <w:t>1</w:t>
            </w:r>
          </w:p>
        </w:tc>
        <w:tc>
          <w:tcPr>
            <w:tcW w:w="3340" w:type="dxa"/>
            <w:tcBorders>
              <w:top w:val="nil"/>
              <w:left w:val="nil"/>
              <w:bottom w:val="nil"/>
              <w:right w:val="single" w:sz="4" w:space="0" w:color="auto"/>
            </w:tcBorders>
            <w:shd w:val="clear" w:color="000000" w:fill="FFFFFF"/>
            <w:noWrap/>
            <w:vAlign w:val="center"/>
            <w:hideMark/>
          </w:tcPr>
          <w:p w14:paraId="2E22D800"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Equity</w:t>
            </w:r>
          </w:p>
        </w:tc>
        <w:tc>
          <w:tcPr>
            <w:tcW w:w="3560" w:type="dxa"/>
            <w:tcBorders>
              <w:top w:val="nil"/>
              <w:left w:val="nil"/>
              <w:bottom w:val="nil"/>
              <w:right w:val="single" w:sz="4" w:space="0" w:color="auto"/>
            </w:tcBorders>
            <w:shd w:val="clear" w:color="000000" w:fill="FFFFFF"/>
            <w:noWrap/>
            <w:vAlign w:val="center"/>
            <w:hideMark/>
          </w:tcPr>
          <w:p w14:paraId="09C554FD"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SCR Equity, SCR Concentration &amp; SCR Interest</w:t>
            </w:r>
          </w:p>
        </w:tc>
      </w:tr>
      <w:tr w:rsidR="00C91F34" w:rsidRPr="00C91F34" w14:paraId="7FFD8CEE" w14:textId="77777777" w:rsidTr="00C91F34">
        <w:trPr>
          <w:trHeight w:val="300"/>
          <w:jc w:val="center"/>
        </w:trPr>
        <w:tc>
          <w:tcPr>
            <w:tcW w:w="2020" w:type="dxa"/>
            <w:tcBorders>
              <w:top w:val="nil"/>
              <w:left w:val="single" w:sz="4" w:space="0" w:color="auto"/>
              <w:bottom w:val="nil"/>
              <w:right w:val="single" w:sz="4" w:space="0" w:color="auto"/>
            </w:tcBorders>
            <w:shd w:val="clear" w:color="000000" w:fill="FFFFFF"/>
            <w:noWrap/>
            <w:vAlign w:val="center"/>
            <w:hideMark/>
          </w:tcPr>
          <w:p w14:paraId="0923E918"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Perceptive</w:t>
            </w:r>
          </w:p>
        </w:tc>
        <w:tc>
          <w:tcPr>
            <w:tcW w:w="1080" w:type="dxa"/>
            <w:tcBorders>
              <w:top w:val="nil"/>
              <w:left w:val="nil"/>
              <w:bottom w:val="nil"/>
              <w:right w:val="single" w:sz="4" w:space="0" w:color="auto"/>
            </w:tcBorders>
            <w:shd w:val="clear" w:color="000000" w:fill="FFFFFF"/>
            <w:noWrap/>
            <w:vAlign w:val="center"/>
            <w:hideMark/>
          </w:tcPr>
          <w:p w14:paraId="41B1F564" w14:textId="77777777" w:rsidR="00C91F34" w:rsidRPr="00C91F34" w:rsidRDefault="00C91F34" w:rsidP="00C91F34">
            <w:pPr>
              <w:widowControl/>
              <w:jc w:val="right"/>
              <w:rPr>
                <w:rFonts w:eastAsia="Times New Roman"/>
                <w:color w:val="000000"/>
                <w:sz w:val="16"/>
                <w:szCs w:val="16"/>
                <w:lang w:val="en-GI" w:eastAsia="en-GI"/>
              </w:rPr>
            </w:pPr>
            <w:r w:rsidRPr="00C91F34">
              <w:rPr>
                <w:rFonts w:eastAsia="Times New Roman"/>
                <w:color w:val="000000"/>
                <w:sz w:val="16"/>
                <w:szCs w:val="16"/>
                <w:lang w:val="en-GI" w:eastAsia="en-GI"/>
              </w:rPr>
              <w:t>307</w:t>
            </w:r>
          </w:p>
        </w:tc>
        <w:tc>
          <w:tcPr>
            <w:tcW w:w="3340" w:type="dxa"/>
            <w:tcBorders>
              <w:top w:val="nil"/>
              <w:left w:val="nil"/>
              <w:bottom w:val="nil"/>
              <w:right w:val="single" w:sz="4" w:space="0" w:color="auto"/>
            </w:tcBorders>
            <w:shd w:val="clear" w:color="000000" w:fill="FFFFFF"/>
            <w:noWrap/>
            <w:vAlign w:val="center"/>
            <w:hideMark/>
          </w:tcPr>
          <w:p w14:paraId="631FD598"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Mortgages and loans</w:t>
            </w:r>
          </w:p>
        </w:tc>
        <w:tc>
          <w:tcPr>
            <w:tcW w:w="3560" w:type="dxa"/>
            <w:tcBorders>
              <w:top w:val="nil"/>
              <w:left w:val="nil"/>
              <w:bottom w:val="nil"/>
              <w:right w:val="single" w:sz="4" w:space="0" w:color="auto"/>
            </w:tcBorders>
            <w:shd w:val="clear" w:color="000000" w:fill="FFFFFF"/>
            <w:noWrap/>
            <w:vAlign w:val="center"/>
            <w:hideMark/>
          </w:tcPr>
          <w:p w14:paraId="57520102"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SCR Spread, SCR Concentration &amp; SCR Interest</w:t>
            </w:r>
          </w:p>
        </w:tc>
      </w:tr>
      <w:tr w:rsidR="00C91F34" w:rsidRPr="00C91F34" w14:paraId="227639C1" w14:textId="77777777" w:rsidTr="00C91F34">
        <w:trPr>
          <w:trHeight w:val="300"/>
          <w:jc w:val="center"/>
        </w:trPr>
        <w:tc>
          <w:tcPr>
            <w:tcW w:w="2020" w:type="dxa"/>
            <w:tcBorders>
              <w:top w:val="nil"/>
              <w:left w:val="single" w:sz="4" w:space="0" w:color="auto"/>
              <w:bottom w:val="single" w:sz="4" w:space="0" w:color="auto"/>
              <w:right w:val="single" w:sz="4" w:space="0" w:color="auto"/>
            </w:tcBorders>
            <w:shd w:val="clear" w:color="000000" w:fill="FFFFFF"/>
            <w:noWrap/>
            <w:vAlign w:val="center"/>
            <w:hideMark/>
          </w:tcPr>
          <w:p w14:paraId="3D14732F"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Deep discounted bonds</w:t>
            </w:r>
          </w:p>
        </w:tc>
        <w:tc>
          <w:tcPr>
            <w:tcW w:w="1080" w:type="dxa"/>
            <w:tcBorders>
              <w:top w:val="nil"/>
              <w:left w:val="nil"/>
              <w:bottom w:val="single" w:sz="4" w:space="0" w:color="auto"/>
              <w:right w:val="single" w:sz="4" w:space="0" w:color="auto"/>
            </w:tcBorders>
            <w:shd w:val="clear" w:color="000000" w:fill="FFFFFF"/>
            <w:noWrap/>
            <w:vAlign w:val="center"/>
            <w:hideMark/>
          </w:tcPr>
          <w:p w14:paraId="54939B21" w14:textId="77777777" w:rsidR="00C91F34" w:rsidRPr="00C91F34" w:rsidRDefault="00C91F34" w:rsidP="00C91F34">
            <w:pPr>
              <w:widowControl/>
              <w:jc w:val="right"/>
              <w:rPr>
                <w:rFonts w:eastAsia="Times New Roman"/>
                <w:color w:val="000000"/>
                <w:sz w:val="16"/>
                <w:szCs w:val="16"/>
                <w:lang w:val="en-GI" w:eastAsia="en-GI"/>
              </w:rPr>
            </w:pPr>
            <w:r w:rsidRPr="00C91F34">
              <w:rPr>
                <w:rFonts w:eastAsia="Times New Roman"/>
                <w:color w:val="000000"/>
                <w:sz w:val="16"/>
                <w:szCs w:val="16"/>
                <w:lang w:val="en-GI" w:eastAsia="en-GI"/>
              </w:rPr>
              <w:t>10,000</w:t>
            </w:r>
          </w:p>
        </w:tc>
        <w:tc>
          <w:tcPr>
            <w:tcW w:w="3340" w:type="dxa"/>
            <w:tcBorders>
              <w:top w:val="nil"/>
              <w:left w:val="nil"/>
              <w:bottom w:val="single" w:sz="4" w:space="0" w:color="auto"/>
              <w:right w:val="single" w:sz="4" w:space="0" w:color="auto"/>
            </w:tcBorders>
            <w:shd w:val="clear" w:color="000000" w:fill="FFFFFF"/>
            <w:noWrap/>
            <w:vAlign w:val="center"/>
            <w:hideMark/>
          </w:tcPr>
          <w:p w14:paraId="3DB31EA6"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Bonds</w:t>
            </w:r>
          </w:p>
        </w:tc>
        <w:tc>
          <w:tcPr>
            <w:tcW w:w="3560" w:type="dxa"/>
            <w:tcBorders>
              <w:top w:val="nil"/>
              <w:left w:val="nil"/>
              <w:bottom w:val="single" w:sz="4" w:space="0" w:color="auto"/>
              <w:right w:val="single" w:sz="4" w:space="0" w:color="auto"/>
            </w:tcBorders>
            <w:shd w:val="clear" w:color="000000" w:fill="FFFFFF"/>
            <w:noWrap/>
            <w:vAlign w:val="center"/>
            <w:hideMark/>
          </w:tcPr>
          <w:p w14:paraId="1BABA218"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SCR Spread, SCR Concentration &amp; SCR Interest</w:t>
            </w:r>
          </w:p>
        </w:tc>
      </w:tr>
      <w:tr w:rsidR="00C91F34" w:rsidRPr="00C91F34" w14:paraId="01083FE1" w14:textId="77777777" w:rsidTr="00C91F34">
        <w:trPr>
          <w:trHeight w:val="300"/>
          <w:jc w:val="center"/>
        </w:trPr>
        <w:tc>
          <w:tcPr>
            <w:tcW w:w="2020" w:type="dxa"/>
            <w:tcBorders>
              <w:top w:val="nil"/>
              <w:left w:val="single" w:sz="4" w:space="0" w:color="auto"/>
              <w:bottom w:val="single" w:sz="4" w:space="0" w:color="auto"/>
              <w:right w:val="nil"/>
            </w:tcBorders>
            <w:shd w:val="clear" w:color="000000" w:fill="FFFFFF"/>
            <w:noWrap/>
            <w:vAlign w:val="center"/>
            <w:hideMark/>
          </w:tcPr>
          <w:p w14:paraId="2C925C15" w14:textId="77777777" w:rsidR="00C91F34" w:rsidRPr="00C91F34" w:rsidRDefault="00C91F34" w:rsidP="00C91F34">
            <w:pPr>
              <w:widowControl/>
              <w:jc w:val="right"/>
              <w:rPr>
                <w:rFonts w:eastAsia="Times New Roman"/>
                <w:b/>
                <w:bCs/>
                <w:color w:val="000000"/>
                <w:sz w:val="16"/>
                <w:szCs w:val="16"/>
                <w:lang w:val="en-GI" w:eastAsia="en-GI"/>
              </w:rPr>
            </w:pPr>
            <w:r w:rsidRPr="00C91F34">
              <w:rPr>
                <w:rFonts w:eastAsia="Times New Roman"/>
                <w:b/>
                <w:bCs/>
                <w:color w:val="000000"/>
                <w:sz w:val="16"/>
                <w:szCs w:val="16"/>
                <w:lang w:val="en-GI" w:eastAsia="en-GI"/>
              </w:rPr>
              <w:t>Total</w:t>
            </w:r>
          </w:p>
        </w:tc>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5E36999" w14:textId="77777777" w:rsidR="00C91F34" w:rsidRPr="00C91F34" w:rsidRDefault="00C91F34" w:rsidP="00C91F34">
            <w:pPr>
              <w:widowControl/>
              <w:jc w:val="right"/>
              <w:rPr>
                <w:rFonts w:eastAsia="Times New Roman"/>
                <w:b/>
                <w:bCs/>
                <w:color w:val="000000"/>
                <w:sz w:val="16"/>
                <w:szCs w:val="16"/>
                <w:lang w:val="en-GI" w:eastAsia="en-GI"/>
              </w:rPr>
            </w:pPr>
            <w:r w:rsidRPr="00C91F34">
              <w:rPr>
                <w:rFonts w:eastAsia="Times New Roman"/>
                <w:b/>
                <w:bCs/>
                <w:color w:val="000000"/>
                <w:sz w:val="16"/>
                <w:szCs w:val="16"/>
                <w:lang w:val="en-GI" w:eastAsia="en-GI"/>
              </w:rPr>
              <w:t>50,985</w:t>
            </w:r>
          </w:p>
        </w:tc>
        <w:tc>
          <w:tcPr>
            <w:tcW w:w="3340" w:type="dxa"/>
            <w:tcBorders>
              <w:top w:val="nil"/>
              <w:left w:val="nil"/>
              <w:bottom w:val="single" w:sz="4" w:space="0" w:color="auto"/>
              <w:right w:val="nil"/>
            </w:tcBorders>
            <w:shd w:val="clear" w:color="000000" w:fill="FFFFFF"/>
            <w:noWrap/>
            <w:vAlign w:val="center"/>
            <w:hideMark/>
          </w:tcPr>
          <w:p w14:paraId="0056CF81"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 </w:t>
            </w:r>
          </w:p>
        </w:tc>
        <w:tc>
          <w:tcPr>
            <w:tcW w:w="3560" w:type="dxa"/>
            <w:tcBorders>
              <w:top w:val="nil"/>
              <w:left w:val="nil"/>
              <w:bottom w:val="single" w:sz="4" w:space="0" w:color="auto"/>
              <w:right w:val="single" w:sz="4" w:space="0" w:color="auto"/>
            </w:tcBorders>
            <w:shd w:val="clear" w:color="000000" w:fill="FFFFFF"/>
            <w:noWrap/>
            <w:vAlign w:val="center"/>
            <w:hideMark/>
          </w:tcPr>
          <w:p w14:paraId="1D632ED4" w14:textId="77777777" w:rsidR="00C91F34" w:rsidRPr="00C91F34" w:rsidRDefault="00C91F34" w:rsidP="00C91F34">
            <w:pPr>
              <w:widowControl/>
              <w:rPr>
                <w:rFonts w:eastAsia="Times New Roman"/>
                <w:color w:val="000000"/>
                <w:sz w:val="16"/>
                <w:szCs w:val="16"/>
                <w:lang w:val="en-GI" w:eastAsia="en-GI"/>
              </w:rPr>
            </w:pPr>
            <w:r w:rsidRPr="00C91F34">
              <w:rPr>
                <w:rFonts w:eastAsia="Times New Roman"/>
                <w:color w:val="000000"/>
                <w:sz w:val="16"/>
                <w:szCs w:val="16"/>
                <w:lang w:val="en-GI" w:eastAsia="en-GI"/>
              </w:rPr>
              <w:t> </w:t>
            </w:r>
          </w:p>
        </w:tc>
      </w:tr>
    </w:tbl>
    <w:p w14:paraId="6B4837F1" w14:textId="534C7ED1" w:rsidR="00383671" w:rsidRDefault="00955271" w:rsidP="0009400B">
      <w:pPr>
        <w:pStyle w:val="ListParagraph"/>
        <w:numPr>
          <w:ilvl w:val="1"/>
          <w:numId w:val="5"/>
        </w:numPr>
        <w:spacing w:before="120" w:after="200"/>
        <w:ind w:left="714" w:right="1525" w:hanging="357"/>
        <w:contextualSpacing w:val="0"/>
        <w:jc w:val="both"/>
        <w:rPr>
          <w:rFonts w:asciiTheme="minorHAnsi" w:hAnsiTheme="minorHAnsi" w:cstheme="minorHAnsi"/>
        </w:rPr>
      </w:pPr>
      <w:r>
        <w:rPr>
          <w:rFonts w:asciiTheme="minorHAnsi" w:hAnsiTheme="minorHAnsi" w:cstheme="minorHAnsi"/>
        </w:rPr>
        <w:t>The table below shows the overall distribution per asset class:</w:t>
      </w:r>
    </w:p>
    <w:tbl>
      <w:tblPr>
        <w:tblW w:w="4673" w:type="dxa"/>
        <w:jc w:val="center"/>
        <w:tblLook w:val="04A0" w:firstRow="1" w:lastRow="0" w:firstColumn="1" w:lastColumn="0" w:noHBand="0" w:noVBand="1"/>
      </w:tblPr>
      <w:tblGrid>
        <w:gridCol w:w="2020"/>
        <w:gridCol w:w="1080"/>
        <w:gridCol w:w="1573"/>
      </w:tblGrid>
      <w:tr w:rsidR="0009400B" w:rsidRPr="0009400B" w14:paraId="196959DE" w14:textId="77777777" w:rsidTr="0009400B">
        <w:trPr>
          <w:trHeight w:val="300"/>
          <w:jc w:val="center"/>
        </w:trPr>
        <w:tc>
          <w:tcPr>
            <w:tcW w:w="2020" w:type="dxa"/>
            <w:tcBorders>
              <w:top w:val="single" w:sz="4" w:space="0" w:color="auto"/>
              <w:left w:val="single" w:sz="4" w:space="0" w:color="auto"/>
              <w:bottom w:val="nil"/>
              <w:right w:val="nil"/>
            </w:tcBorders>
            <w:shd w:val="clear" w:color="auto" w:fill="auto"/>
            <w:noWrap/>
            <w:vAlign w:val="bottom"/>
            <w:hideMark/>
          </w:tcPr>
          <w:p w14:paraId="1E5E3523" w14:textId="77777777" w:rsidR="0009400B" w:rsidRPr="0009400B" w:rsidRDefault="0009400B" w:rsidP="0009400B">
            <w:pPr>
              <w:widowControl/>
              <w:rPr>
                <w:rFonts w:eastAsia="Times New Roman"/>
                <w:b/>
                <w:bCs/>
                <w:color w:val="000000"/>
                <w:sz w:val="20"/>
                <w:szCs w:val="20"/>
                <w:lang w:val="en-GI" w:eastAsia="en-GI"/>
              </w:rPr>
            </w:pPr>
            <w:r w:rsidRPr="0009400B">
              <w:rPr>
                <w:rFonts w:eastAsia="Times New Roman"/>
                <w:b/>
                <w:bCs/>
                <w:color w:val="000000"/>
                <w:sz w:val="20"/>
                <w:szCs w:val="20"/>
                <w:lang w:val="en-GI" w:eastAsia="en-GI"/>
              </w:rPr>
              <w:t>Asset Class</w:t>
            </w:r>
          </w:p>
        </w:tc>
        <w:tc>
          <w:tcPr>
            <w:tcW w:w="108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F293B0F" w14:textId="77777777" w:rsidR="0009400B" w:rsidRPr="0009400B" w:rsidRDefault="0009400B" w:rsidP="0009400B">
            <w:pPr>
              <w:widowControl/>
              <w:jc w:val="center"/>
              <w:rPr>
                <w:rFonts w:eastAsia="Times New Roman"/>
                <w:b/>
                <w:bCs/>
                <w:color w:val="000000"/>
                <w:sz w:val="20"/>
                <w:szCs w:val="20"/>
                <w:lang w:val="en-GI" w:eastAsia="en-GI"/>
              </w:rPr>
            </w:pPr>
            <w:r w:rsidRPr="0009400B">
              <w:rPr>
                <w:rFonts w:eastAsia="Times New Roman"/>
                <w:b/>
                <w:bCs/>
                <w:color w:val="000000"/>
                <w:sz w:val="20"/>
                <w:szCs w:val="20"/>
                <w:lang w:val="en-GI" w:eastAsia="en-GI"/>
              </w:rPr>
              <w:t>£'000s</w:t>
            </w:r>
          </w:p>
        </w:tc>
        <w:tc>
          <w:tcPr>
            <w:tcW w:w="1573" w:type="dxa"/>
            <w:tcBorders>
              <w:top w:val="single" w:sz="4" w:space="0" w:color="auto"/>
              <w:left w:val="nil"/>
              <w:bottom w:val="nil"/>
              <w:right w:val="single" w:sz="4" w:space="0" w:color="auto"/>
            </w:tcBorders>
            <w:shd w:val="clear" w:color="auto" w:fill="auto"/>
            <w:noWrap/>
            <w:vAlign w:val="bottom"/>
            <w:hideMark/>
          </w:tcPr>
          <w:p w14:paraId="0BCB82E6" w14:textId="77777777" w:rsidR="0009400B" w:rsidRPr="0009400B" w:rsidRDefault="0009400B" w:rsidP="0009400B">
            <w:pPr>
              <w:widowControl/>
              <w:jc w:val="right"/>
              <w:rPr>
                <w:rFonts w:eastAsia="Times New Roman"/>
                <w:b/>
                <w:bCs/>
                <w:color w:val="000000"/>
                <w:sz w:val="20"/>
                <w:szCs w:val="20"/>
                <w:lang w:val="en-GI" w:eastAsia="en-GI"/>
              </w:rPr>
            </w:pPr>
            <w:r w:rsidRPr="0009400B">
              <w:rPr>
                <w:rFonts w:eastAsia="Times New Roman"/>
                <w:b/>
                <w:bCs/>
                <w:color w:val="000000"/>
                <w:sz w:val="20"/>
                <w:szCs w:val="20"/>
                <w:lang w:val="en-GI" w:eastAsia="en-GI"/>
              </w:rPr>
              <w:t>% of Asset class</w:t>
            </w:r>
          </w:p>
        </w:tc>
      </w:tr>
      <w:tr w:rsidR="0009400B" w:rsidRPr="0009400B" w14:paraId="5068A853" w14:textId="77777777" w:rsidTr="0009400B">
        <w:trPr>
          <w:trHeight w:val="525"/>
          <w:jc w:val="center"/>
        </w:trPr>
        <w:tc>
          <w:tcPr>
            <w:tcW w:w="2020" w:type="dxa"/>
            <w:tcBorders>
              <w:top w:val="single" w:sz="4" w:space="0" w:color="auto"/>
              <w:left w:val="single" w:sz="4" w:space="0" w:color="auto"/>
              <w:bottom w:val="nil"/>
              <w:right w:val="nil"/>
            </w:tcBorders>
            <w:shd w:val="clear" w:color="000000" w:fill="FFFFFF"/>
            <w:vAlign w:val="bottom"/>
            <w:hideMark/>
          </w:tcPr>
          <w:p w14:paraId="79A968D8" w14:textId="77777777" w:rsidR="0009400B" w:rsidRPr="0009400B" w:rsidRDefault="0009400B" w:rsidP="0009400B">
            <w:pPr>
              <w:widowControl/>
              <w:rPr>
                <w:rFonts w:eastAsia="Times New Roman"/>
                <w:color w:val="000000"/>
                <w:sz w:val="20"/>
                <w:szCs w:val="20"/>
                <w:lang w:val="en-GI" w:eastAsia="en-GI"/>
              </w:rPr>
            </w:pPr>
            <w:r w:rsidRPr="0009400B">
              <w:rPr>
                <w:rFonts w:eastAsia="Times New Roman"/>
                <w:color w:val="000000"/>
                <w:sz w:val="20"/>
                <w:szCs w:val="20"/>
                <w:lang w:val="en-GI" w:eastAsia="en-GI"/>
              </w:rPr>
              <w:t>Collective Investment</w:t>
            </w:r>
            <w:r w:rsidRPr="0009400B">
              <w:rPr>
                <w:rFonts w:eastAsia="Times New Roman"/>
                <w:color w:val="000000"/>
                <w:sz w:val="20"/>
                <w:szCs w:val="20"/>
                <w:lang w:val="en-GI" w:eastAsia="en-GI"/>
              </w:rPr>
              <w:br/>
              <w:t>Funds</w:t>
            </w:r>
          </w:p>
        </w:tc>
        <w:tc>
          <w:tcPr>
            <w:tcW w:w="1080" w:type="dxa"/>
            <w:tcBorders>
              <w:top w:val="nil"/>
              <w:left w:val="single" w:sz="4" w:space="0" w:color="auto"/>
              <w:bottom w:val="nil"/>
              <w:right w:val="single" w:sz="4" w:space="0" w:color="auto"/>
            </w:tcBorders>
            <w:shd w:val="clear" w:color="000000" w:fill="FFFFFF"/>
            <w:noWrap/>
            <w:vAlign w:val="center"/>
            <w:hideMark/>
          </w:tcPr>
          <w:p w14:paraId="73282672" w14:textId="77777777" w:rsidR="0009400B" w:rsidRPr="0009400B" w:rsidRDefault="0009400B" w:rsidP="0009400B">
            <w:pPr>
              <w:widowControl/>
              <w:jc w:val="right"/>
              <w:rPr>
                <w:rFonts w:eastAsia="Times New Roman"/>
                <w:color w:val="000000"/>
                <w:sz w:val="20"/>
                <w:szCs w:val="20"/>
                <w:lang w:val="en-GI" w:eastAsia="en-GI"/>
              </w:rPr>
            </w:pPr>
            <w:r w:rsidRPr="0009400B">
              <w:rPr>
                <w:rFonts w:eastAsia="Times New Roman"/>
                <w:color w:val="000000"/>
                <w:sz w:val="20"/>
                <w:szCs w:val="20"/>
                <w:lang w:val="en-GI" w:eastAsia="en-GI"/>
              </w:rPr>
              <w:t>12,658</w:t>
            </w:r>
          </w:p>
        </w:tc>
        <w:tc>
          <w:tcPr>
            <w:tcW w:w="1573" w:type="dxa"/>
            <w:tcBorders>
              <w:top w:val="single" w:sz="4" w:space="0" w:color="auto"/>
              <w:left w:val="nil"/>
              <w:bottom w:val="nil"/>
              <w:right w:val="single" w:sz="4" w:space="0" w:color="auto"/>
            </w:tcBorders>
            <w:shd w:val="clear" w:color="000000" w:fill="FFFFFF"/>
            <w:noWrap/>
            <w:vAlign w:val="center"/>
            <w:hideMark/>
          </w:tcPr>
          <w:p w14:paraId="6657C68B" w14:textId="77777777" w:rsidR="0009400B" w:rsidRPr="0009400B" w:rsidRDefault="0009400B" w:rsidP="0009400B">
            <w:pPr>
              <w:widowControl/>
              <w:jc w:val="right"/>
              <w:rPr>
                <w:rFonts w:eastAsia="Times New Roman"/>
                <w:color w:val="000000"/>
                <w:sz w:val="20"/>
                <w:szCs w:val="20"/>
                <w:lang w:val="en-GI" w:eastAsia="en-GI"/>
              </w:rPr>
            </w:pPr>
            <w:r w:rsidRPr="0009400B">
              <w:rPr>
                <w:rFonts w:eastAsia="Times New Roman"/>
                <w:color w:val="000000"/>
                <w:sz w:val="20"/>
                <w:szCs w:val="20"/>
                <w:lang w:val="en-GI" w:eastAsia="en-GI"/>
              </w:rPr>
              <w:t>24.8%</w:t>
            </w:r>
          </w:p>
        </w:tc>
      </w:tr>
      <w:tr w:rsidR="0009400B" w:rsidRPr="0009400B" w14:paraId="46E925F3" w14:textId="77777777" w:rsidTr="0009400B">
        <w:trPr>
          <w:trHeight w:val="300"/>
          <w:jc w:val="center"/>
        </w:trPr>
        <w:tc>
          <w:tcPr>
            <w:tcW w:w="2020" w:type="dxa"/>
            <w:tcBorders>
              <w:top w:val="nil"/>
              <w:left w:val="single" w:sz="4" w:space="0" w:color="auto"/>
              <w:bottom w:val="nil"/>
              <w:right w:val="nil"/>
            </w:tcBorders>
            <w:shd w:val="clear" w:color="000000" w:fill="FFFFFF"/>
            <w:noWrap/>
            <w:vAlign w:val="bottom"/>
            <w:hideMark/>
          </w:tcPr>
          <w:p w14:paraId="5A0E4C38" w14:textId="77777777" w:rsidR="0009400B" w:rsidRPr="0009400B" w:rsidRDefault="0009400B" w:rsidP="0009400B">
            <w:pPr>
              <w:widowControl/>
              <w:rPr>
                <w:rFonts w:eastAsia="Times New Roman"/>
                <w:color w:val="000000"/>
                <w:sz w:val="20"/>
                <w:szCs w:val="20"/>
                <w:lang w:val="en-GI" w:eastAsia="en-GI"/>
              </w:rPr>
            </w:pPr>
            <w:r w:rsidRPr="0009400B">
              <w:rPr>
                <w:rFonts w:eastAsia="Times New Roman"/>
                <w:color w:val="000000"/>
                <w:sz w:val="20"/>
                <w:szCs w:val="20"/>
                <w:lang w:val="en-GI" w:eastAsia="en-GI"/>
              </w:rPr>
              <w:t>Mortgages and loans</w:t>
            </w:r>
          </w:p>
        </w:tc>
        <w:tc>
          <w:tcPr>
            <w:tcW w:w="1080" w:type="dxa"/>
            <w:tcBorders>
              <w:top w:val="nil"/>
              <w:left w:val="single" w:sz="4" w:space="0" w:color="auto"/>
              <w:bottom w:val="nil"/>
              <w:right w:val="single" w:sz="4" w:space="0" w:color="auto"/>
            </w:tcBorders>
            <w:shd w:val="clear" w:color="000000" w:fill="FFFFFF"/>
            <w:noWrap/>
            <w:vAlign w:val="center"/>
            <w:hideMark/>
          </w:tcPr>
          <w:p w14:paraId="718EF8E7" w14:textId="77777777" w:rsidR="0009400B" w:rsidRPr="0009400B" w:rsidRDefault="0009400B" w:rsidP="0009400B">
            <w:pPr>
              <w:widowControl/>
              <w:jc w:val="right"/>
              <w:rPr>
                <w:rFonts w:eastAsia="Times New Roman"/>
                <w:color w:val="000000"/>
                <w:sz w:val="20"/>
                <w:szCs w:val="20"/>
                <w:lang w:val="en-GI" w:eastAsia="en-GI"/>
              </w:rPr>
            </w:pPr>
            <w:r w:rsidRPr="0009400B">
              <w:rPr>
                <w:rFonts w:eastAsia="Times New Roman"/>
                <w:color w:val="000000"/>
                <w:sz w:val="20"/>
                <w:szCs w:val="20"/>
                <w:lang w:val="en-GI" w:eastAsia="en-GI"/>
              </w:rPr>
              <w:t>17,449</w:t>
            </w:r>
          </w:p>
        </w:tc>
        <w:tc>
          <w:tcPr>
            <w:tcW w:w="1573" w:type="dxa"/>
            <w:tcBorders>
              <w:top w:val="nil"/>
              <w:left w:val="nil"/>
              <w:bottom w:val="nil"/>
              <w:right w:val="single" w:sz="4" w:space="0" w:color="auto"/>
            </w:tcBorders>
            <w:shd w:val="clear" w:color="000000" w:fill="FFFFFF"/>
            <w:noWrap/>
            <w:vAlign w:val="center"/>
            <w:hideMark/>
          </w:tcPr>
          <w:p w14:paraId="14EF99BA" w14:textId="77777777" w:rsidR="0009400B" w:rsidRPr="0009400B" w:rsidRDefault="0009400B" w:rsidP="0009400B">
            <w:pPr>
              <w:widowControl/>
              <w:jc w:val="right"/>
              <w:rPr>
                <w:rFonts w:eastAsia="Times New Roman"/>
                <w:color w:val="000000"/>
                <w:sz w:val="20"/>
                <w:szCs w:val="20"/>
                <w:lang w:val="en-GI" w:eastAsia="en-GI"/>
              </w:rPr>
            </w:pPr>
            <w:r w:rsidRPr="0009400B">
              <w:rPr>
                <w:rFonts w:eastAsia="Times New Roman"/>
                <w:color w:val="000000"/>
                <w:sz w:val="20"/>
                <w:szCs w:val="20"/>
                <w:lang w:val="en-GI" w:eastAsia="en-GI"/>
              </w:rPr>
              <w:t>34.2%</w:t>
            </w:r>
          </w:p>
        </w:tc>
      </w:tr>
      <w:tr w:rsidR="0009400B" w:rsidRPr="0009400B" w14:paraId="41B62609" w14:textId="77777777" w:rsidTr="0009400B">
        <w:trPr>
          <w:trHeight w:val="300"/>
          <w:jc w:val="center"/>
        </w:trPr>
        <w:tc>
          <w:tcPr>
            <w:tcW w:w="2020" w:type="dxa"/>
            <w:tcBorders>
              <w:top w:val="nil"/>
              <w:left w:val="single" w:sz="4" w:space="0" w:color="auto"/>
              <w:bottom w:val="nil"/>
              <w:right w:val="nil"/>
            </w:tcBorders>
            <w:shd w:val="clear" w:color="000000" w:fill="FFFFFF"/>
            <w:noWrap/>
            <w:vAlign w:val="bottom"/>
            <w:hideMark/>
          </w:tcPr>
          <w:p w14:paraId="7961A9A6" w14:textId="77777777" w:rsidR="0009400B" w:rsidRPr="0009400B" w:rsidRDefault="0009400B" w:rsidP="0009400B">
            <w:pPr>
              <w:widowControl/>
              <w:rPr>
                <w:rFonts w:eastAsia="Times New Roman"/>
                <w:color w:val="000000"/>
                <w:sz w:val="20"/>
                <w:szCs w:val="20"/>
                <w:lang w:val="en-GI" w:eastAsia="en-GI"/>
              </w:rPr>
            </w:pPr>
            <w:r w:rsidRPr="0009400B">
              <w:rPr>
                <w:rFonts w:eastAsia="Times New Roman"/>
                <w:color w:val="000000"/>
                <w:sz w:val="20"/>
                <w:szCs w:val="20"/>
                <w:lang w:val="en-GI" w:eastAsia="en-GI"/>
              </w:rPr>
              <w:t>Equity</w:t>
            </w:r>
          </w:p>
        </w:tc>
        <w:tc>
          <w:tcPr>
            <w:tcW w:w="1080" w:type="dxa"/>
            <w:tcBorders>
              <w:top w:val="nil"/>
              <w:left w:val="single" w:sz="4" w:space="0" w:color="auto"/>
              <w:bottom w:val="nil"/>
              <w:right w:val="single" w:sz="4" w:space="0" w:color="auto"/>
            </w:tcBorders>
            <w:shd w:val="clear" w:color="000000" w:fill="FFFFFF"/>
            <w:noWrap/>
            <w:vAlign w:val="center"/>
            <w:hideMark/>
          </w:tcPr>
          <w:p w14:paraId="32B6455C" w14:textId="77777777" w:rsidR="0009400B" w:rsidRPr="0009400B" w:rsidRDefault="0009400B" w:rsidP="0009400B">
            <w:pPr>
              <w:widowControl/>
              <w:jc w:val="right"/>
              <w:rPr>
                <w:rFonts w:eastAsia="Times New Roman"/>
                <w:color w:val="000000"/>
                <w:sz w:val="20"/>
                <w:szCs w:val="20"/>
                <w:lang w:val="en-GI" w:eastAsia="en-GI"/>
              </w:rPr>
            </w:pPr>
            <w:r w:rsidRPr="0009400B">
              <w:rPr>
                <w:rFonts w:eastAsia="Times New Roman"/>
                <w:color w:val="000000"/>
                <w:sz w:val="20"/>
                <w:szCs w:val="20"/>
                <w:lang w:val="en-GI" w:eastAsia="en-GI"/>
              </w:rPr>
              <w:t>10,878</w:t>
            </w:r>
          </w:p>
        </w:tc>
        <w:tc>
          <w:tcPr>
            <w:tcW w:w="1573" w:type="dxa"/>
            <w:tcBorders>
              <w:top w:val="nil"/>
              <w:left w:val="nil"/>
              <w:bottom w:val="nil"/>
              <w:right w:val="single" w:sz="4" w:space="0" w:color="auto"/>
            </w:tcBorders>
            <w:shd w:val="clear" w:color="000000" w:fill="FFFFFF"/>
            <w:noWrap/>
            <w:vAlign w:val="center"/>
            <w:hideMark/>
          </w:tcPr>
          <w:p w14:paraId="158F9E3C" w14:textId="77777777" w:rsidR="0009400B" w:rsidRPr="0009400B" w:rsidRDefault="0009400B" w:rsidP="0009400B">
            <w:pPr>
              <w:widowControl/>
              <w:jc w:val="right"/>
              <w:rPr>
                <w:rFonts w:eastAsia="Times New Roman"/>
                <w:color w:val="000000"/>
                <w:sz w:val="20"/>
                <w:szCs w:val="20"/>
                <w:lang w:val="en-GI" w:eastAsia="en-GI"/>
              </w:rPr>
            </w:pPr>
            <w:r w:rsidRPr="0009400B">
              <w:rPr>
                <w:rFonts w:eastAsia="Times New Roman"/>
                <w:color w:val="000000"/>
                <w:sz w:val="20"/>
                <w:szCs w:val="20"/>
                <w:lang w:val="en-GI" w:eastAsia="en-GI"/>
              </w:rPr>
              <w:t>21.3%</w:t>
            </w:r>
          </w:p>
        </w:tc>
      </w:tr>
      <w:tr w:rsidR="0009400B" w:rsidRPr="0009400B" w14:paraId="3EE0349D" w14:textId="77777777" w:rsidTr="0009400B">
        <w:trPr>
          <w:trHeight w:val="300"/>
          <w:jc w:val="center"/>
        </w:trPr>
        <w:tc>
          <w:tcPr>
            <w:tcW w:w="2020" w:type="dxa"/>
            <w:tcBorders>
              <w:top w:val="nil"/>
              <w:left w:val="single" w:sz="4" w:space="0" w:color="auto"/>
              <w:bottom w:val="single" w:sz="4" w:space="0" w:color="auto"/>
              <w:right w:val="nil"/>
            </w:tcBorders>
            <w:shd w:val="clear" w:color="000000" w:fill="FFFFFF"/>
            <w:noWrap/>
            <w:vAlign w:val="bottom"/>
            <w:hideMark/>
          </w:tcPr>
          <w:p w14:paraId="03DDF0A1" w14:textId="77777777" w:rsidR="0009400B" w:rsidRPr="0009400B" w:rsidRDefault="0009400B" w:rsidP="0009400B">
            <w:pPr>
              <w:widowControl/>
              <w:rPr>
                <w:rFonts w:eastAsia="Times New Roman"/>
                <w:color w:val="000000"/>
                <w:sz w:val="20"/>
                <w:szCs w:val="20"/>
                <w:lang w:val="en-GI" w:eastAsia="en-GI"/>
              </w:rPr>
            </w:pPr>
            <w:r w:rsidRPr="0009400B">
              <w:rPr>
                <w:rFonts w:eastAsia="Times New Roman"/>
                <w:color w:val="000000"/>
                <w:sz w:val="20"/>
                <w:szCs w:val="20"/>
                <w:lang w:val="en-GI" w:eastAsia="en-GI"/>
              </w:rPr>
              <w:t>Bonds</w:t>
            </w:r>
          </w:p>
        </w:tc>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464FD4B" w14:textId="77777777" w:rsidR="0009400B" w:rsidRPr="0009400B" w:rsidRDefault="0009400B" w:rsidP="0009400B">
            <w:pPr>
              <w:widowControl/>
              <w:jc w:val="right"/>
              <w:rPr>
                <w:rFonts w:eastAsia="Times New Roman"/>
                <w:color w:val="000000"/>
                <w:sz w:val="20"/>
                <w:szCs w:val="20"/>
                <w:lang w:val="en-GI" w:eastAsia="en-GI"/>
              </w:rPr>
            </w:pPr>
            <w:r w:rsidRPr="0009400B">
              <w:rPr>
                <w:rFonts w:eastAsia="Times New Roman"/>
                <w:color w:val="000000"/>
                <w:sz w:val="20"/>
                <w:szCs w:val="20"/>
                <w:lang w:val="en-GI" w:eastAsia="en-GI"/>
              </w:rPr>
              <w:t>10,000</w:t>
            </w:r>
          </w:p>
        </w:tc>
        <w:tc>
          <w:tcPr>
            <w:tcW w:w="1573" w:type="dxa"/>
            <w:tcBorders>
              <w:top w:val="nil"/>
              <w:left w:val="nil"/>
              <w:bottom w:val="single" w:sz="4" w:space="0" w:color="auto"/>
              <w:right w:val="single" w:sz="4" w:space="0" w:color="auto"/>
            </w:tcBorders>
            <w:shd w:val="clear" w:color="000000" w:fill="FFFFFF"/>
            <w:noWrap/>
            <w:vAlign w:val="center"/>
            <w:hideMark/>
          </w:tcPr>
          <w:p w14:paraId="615617E9" w14:textId="77777777" w:rsidR="0009400B" w:rsidRPr="0009400B" w:rsidRDefault="0009400B" w:rsidP="0009400B">
            <w:pPr>
              <w:widowControl/>
              <w:jc w:val="right"/>
              <w:rPr>
                <w:rFonts w:eastAsia="Times New Roman"/>
                <w:color w:val="000000"/>
                <w:sz w:val="20"/>
                <w:szCs w:val="20"/>
                <w:lang w:val="en-GI" w:eastAsia="en-GI"/>
              </w:rPr>
            </w:pPr>
            <w:r w:rsidRPr="0009400B">
              <w:rPr>
                <w:rFonts w:eastAsia="Times New Roman"/>
                <w:color w:val="000000"/>
                <w:sz w:val="20"/>
                <w:szCs w:val="20"/>
                <w:lang w:val="en-GI" w:eastAsia="en-GI"/>
              </w:rPr>
              <w:t>19.6%</w:t>
            </w:r>
          </w:p>
        </w:tc>
      </w:tr>
      <w:tr w:rsidR="0009400B" w:rsidRPr="0009400B" w14:paraId="3CA624FD" w14:textId="77777777" w:rsidTr="0009400B">
        <w:trPr>
          <w:trHeight w:val="300"/>
          <w:jc w:val="center"/>
        </w:trPr>
        <w:tc>
          <w:tcPr>
            <w:tcW w:w="2020" w:type="dxa"/>
            <w:tcBorders>
              <w:top w:val="nil"/>
              <w:left w:val="single" w:sz="4" w:space="0" w:color="auto"/>
              <w:bottom w:val="single" w:sz="4" w:space="0" w:color="auto"/>
              <w:right w:val="nil"/>
            </w:tcBorders>
            <w:shd w:val="clear" w:color="000000" w:fill="FFFFFF"/>
            <w:noWrap/>
            <w:vAlign w:val="bottom"/>
            <w:hideMark/>
          </w:tcPr>
          <w:p w14:paraId="3A4F4540" w14:textId="77777777" w:rsidR="0009400B" w:rsidRPr="0009400B" w:rsidRDefault="0009400B" w:rsidP="0009400B">
            <w:pPr>
              <w:widowControl/>
              <w:jc w:val="right"/>
              <w:rPr>
                <w:rFonts w:eastAsia="Times New Roman"/>
                <w:b/>
                <w:bCs/>
                <w:color w:val="000000"/>
                <w:sz w:val="20"/>
                <w:szCs w:val="20"/>
                <w:lang w:val="en-GI" w:eastAsia="en-GI"/>
              </w:rPr>
            </w:pPr>
            <w:r w:rsidRPr="0009400B">
              <w:rPr>
                <w:rFonts w:eastAsia="Times New Roman"/>
                <w:b/>
                <w:bCs/>
                <w:color w:val="000000"/>
                <w:sz w:val="20"/>
                <w:szCs w:val="20"/>
                <w:lang w:val="en-GI" w:eastAsia="en-GI"/>
              </w:rPr>
              <w:t>Total</w:t>
            </w:r>
          </w:p>
        </w:tc>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E207667" w14:textId="77777777" w:rsidR="0009400B" w:rsidRPr="0009400B" w:rsidRDefault="0009400B" w:rsidP="0009400B">
            <w:pPr>
              <w:widowControl/>
              <w:jc w:val="right"/>
              <w:rPr>
                <w:rFonts w:eastAsia="Times New Roman"/>
                <w:b/>
                <w:bCs/>
                <w:color w:val="000000"/>
                <w:sz w:val="20"/>
                <w:szCs w:val="20"/>
                <w:lang w:val="en-GI" w:eastAsia="en-GI"/>
              </w:rPr>
            </w:pPr>
            <w:r w:rsidRPr="0009400B">
              <w:rPr>
                <w:rFonts w:eastAsia="Times New Roman"/>
                <w:b/>
                <w:bCs/>
                <w:color w:val="000000"/>
                <w:sz w:val="20"/>
                <w:szCs w:val="20"/>
                <w:lang w:val="en-GI" w:eastAsia="en-GI"/>
              </w:rPr>
              <w:t>50,985</w:t>
            </w:r>
          </w:p>
        </w:tc>
        <w:tc>
          <w:tcPr>
            <w:tcW w:w="1573" w:type="dxa"/>
            <w:tcBorders>
              <w:top w:val="nil"/>
              <w:left w:val="nil"/>
              <w:bottom w:val="single" w:sz="4" w:space="0" w:color="auto"/>
              <w:right w:val="single" w:sz="4" w:space="0" w:color="auto"/>
            </w:tcBorders>
            <w:shd w:val="clear" w:color="000000" w:fill="FFFFFF"/>
            <w:noWrap/>
            <w:vAlign w:val="center"/>
            <w:hideMark/>
          </w:tcPr>
          <w:p w14:paraId="0E6B1235" w14:textId="77777777" w:rsidR="0009400B" w:rsidRPr="0009400B" w:rsidRDefault="0009400B" w:rsidP="0009400B">
            <w:pPr>
              <w:widowControl/>
              <w:jc w:val="right"/>
              <w:rPr>
                <w:rFonts w:eastAsia="Times New Roman"/>
                <w:b/>
                <w:bCs/>
                <w:color w:val="000000"/>
                <w:sz w:val="20"/>
                <w:szCs w:val="20"/>
                <w:lang w:val="en-GI" w:eastAsia="en-GI"/>
              </w:rPr>
            </w:pPr>
            <w:r w:rsidRPr="0009400B">
              <w:rPr>
                <w:rFonts w:eastAsia="Times New Roman"/>
                <w:b/>
                <w:bCs/>
                <w:color w:val="000000"/>
                <w:sz w:val="20"/>
                <w:szCs w:val="20"/>
                <w:lang w:val="en-GI" w:eastAsia="en-GI"/>
              </w:rPr>
              <w:t>100.0%</w:t>
            </w:r>
          </w:p>
        </w:tc>
      </w:tr>
    </w:tbl>
    <w:p w14:paraId="57D43B14" w14:textId="0CF7AB07" w:rsidR="00383671" w:rsidRPr="00C20A0D" w:rsidRDefault="0069499E" w:rsidP="00383671">
      <w:pPr>
        <w:pStyle w:val="ListParagraph"/>
        <w:numPr>
          <w:ilvl w:val="1"/>
          <w:numId w:val="5"/>
        </w:numPr>
        <w:spacing w:before="120" w:after="200"/>
        <w:ind w:left="714" w:right="1525" w:hanging="357"/>
        <w:contextualSpacing w:val="0"/>
        <w:jc w:val="both"/>
        <w:rPr>
          <w:rFonts w:asciiTheme="minorHAnsi" w:hAnsiTheme="minorHAnsi" w:cstheme="minorHAnsi"/>
        </w:rPr>
      </w:pPr>
      <w:r w:rsidRPr="00723130">
        <w:rPr>
          <w:rFonts w:asciiTheme="minorHAnsi" w:hAnsiTheme="minorHAnsi" w:cstheme="minorHAnsi"/>
        </w:rPr>
        <w:t>As at 31st December 23 the company holds</w:t>
      </w:r>
      <w:r w:rsidR="0098620E" w:rsidRPr="00723130">
        <w:rPr>
          <w:rFonts w:asciiTheme="minorHAnsi" w:hAnsiTheme="minorHAnsi" w:cstheme="minorHAnsi"/>
        </w:rPr>
        <w:t xml:space="preserve"> a software investment</w:t>
      </w:r>
      <w:r w:rsidR="008D09FB" w:rsidRPr="00723130">
        <w:rPr>
          <w:rFonts w:asciiTheme="minorHAnsi" w:hAnsiTheme="minorHAnsi" w:cstheme="minorHAnsi"/>
        </w:rPr>
        <w:t xml:space="preserve"> for £48k</w:t>
      </w:r>
      <w:r w:rsidR="002E794A">
        <w:rPr>
          <w:rFonts w:asciiTheme="minorHAnsi" w:hAnsiTheme="minorHAnsi" w:cstheme="minorHAnsi"/>
        </w:rPr>
        <w:t>. At the moment this is removed from the SII assets unless the company is able to demonstrate the asset can be sold separately</w:t>
      </w:r>
      <w:r w:rsidR="001603BD">
        <w:rPr>
          <w:rFonts w:asciiTheme="minorHAnsi" w:hAnsiTheme="minorHAnsi" w:cstheme="minorHAnsi"/>
        </w:rPr>
        <w:t xml:space="preserve"> for a similar value. As this hasn’t been demonstrated, for prudence, this is removed.</w:t>
      </w:r>
    </w:p>
    <w:p w14:paraId="72A5DDDD" w14:textId="6919BEC2" w:rsidR="00074BC5" w:rsidRPr="00205414" w:rsidRDefault="0022080E" w:rsidP="0094153D">
      <w:pPr>
        <w:pStyle w:val="ListParagraph"/>
        <w:numPr>
          <w:ilvl w:val="1"/>
          <w:numId w:val="5"/>
        </w:numPr>
        <w:spacing w:before="120" w:after="200"/>
        <w:ind w:left="717" w:right="1525"/>
        <w:contextualSpacing w:val="0"/>
        <w:jc w:val="both"/>
        <w:rPr>
          <w:rFonts w:asciiTheme="minorHAnsi" w:hAnsiTheme="minorHAnsi" w:cstheme="minorHAnsi"/>
        </w:rPr>
      </w:pPr>
      <w:r w:rsidRPr="00205414">
        <w:rPr>
          <w:rFonts w:asciiTheme="minorHAnsi" w:hAnsiTheme="minorHAnsi" w:cstheme="minorHAnsi"/>
        </w:rPr>
        <w:t>The company hold</w:t>
      </w:r>
      <w:r w:rsidR="00C20A0D">
        <w:rPr>
          <w:rFonts w:asciiTheme="minorHAnsi" w:hAnsiTheme="minorHAnsi" w:cstheme="minorHAnsi"/>
        </w:rPr>
        <w:t>s</w:t>
      </w:r>
      <w:r w:rsidRPr="00205414">
        <w:rPr>
          <w:rFonts w:asciiTheme="minorHAnsi" w:hAnsiTheme="minorHAnsi" w:cstheme="minorHAnsi"/>
        </w:rPr>
        <w:t xml:space="preserve"> different</w:t>
      </w:r>
      <w:r w:rsidR="009105D8" w:rsidRPr="00205414">
        <w:rPr>
          <w:rFonts w:asciiTheme="minorHAnsi" w:hAnsiTheme="minorHAnsi" w:cstheme="minorHAnsi"/>
        </w:rPr>
        <w:t xml:space="preserve"> cash</w:t>
      </w:r>
      <w:r w:rsidR="009F63B5" w:rsidRPr="00205414">
        <w:rPr>
          <w:rFonts w:asciiTheme="minorHAnsi" w:hAnsiTheme="minorHAnsi" w:cstheme="minorHAnsi"/>
        </w:rPr>
        <w:t xml:space="preserve"> accounts</w:t>
      </w:r>
      <w:r w:rsidR="009105D8" w:rsidRPr="00205414">
        <w:rPr>
          <w:rFonts w:asciiTheme="minorHAnsi" w:hAnsiTheme="minorHAnsi" w:cstheme="minorHAnsi"/>
        </w:rPr>
        <w:t xml:space="preserve"> as of 31</w:t>
      </w:r>
      <w:r w:rsidR="009105D8" w:rsidRPr="00205414">
        <w:rPr>
          <w:rFonts w:asciiTheme="minorHAnsi" w:hAnsiTheme="minorHAnsi" w:cstheme="minorHAnsi"/>
          <w:vertAlign w:val="superscript"/>
        </w:rPr>
        <w:t>st</w:t>
      </w:r>
      <w:r w:rsidR="009105D8" w:rsidRPr="00205414">
        <w:rPr>
          <w:rFonts w:asciiTheme="minorHAnsi" w:hAnsiTheme="minorHAnsi" w:cstheme="minorHAnsi"/>
        </w:rPr>
        <w:t xml:space="preserve"> of </w:t>
      </w:r>
      <w:r w:rsidR="00C20A0D">
        <w:rPr>
          <w:rFonts w:asciiTheme="minorHAnsi" w:hAnsiTheme="minorHAnsi" w:cstheme="minorHAnsi"/>
        </w:rPr>
        <w:t>December</w:t>
      </w:r>
      <w:r w:rsidR="009105D8" w:rsidRPr="00205414">
        <w:rPr>
          <w:rFonts w:asciiTheme="minorHAnsi" w:hAnsiTheme="minorHAnsi" w:cstheme="minorHAnsi"/>
        </w:rPr>
        <w:t xml:space="preserve"> 202</w:t>
      </w:r>
      <w:r w:rsidR="00C20A0D">
        <w:rPr>
          <w:rFonts w:asciiTheme="minorHAnsi" w:hAnsiTheme="minorHAnsi" w:cstheme="minorHAnsi"/>
        </w:rPr>
        <w:t>3</w:t>
      </w:r>
      <w:r w:rsidR="009105D8" w:rsidRPr="00205414">
        <w:rPr>
          <w:rFonts w:asciiTheme="minorHAnsi" w:hAnsiTheme="minorHAnsi" w:cstheme="minorHAnsi"/>
        </w:rPr>
        <w:t>:</w:t>
      </w:r>
    </w:p>
    <w:tbl>
      <w:tblPr>
        <w:tblW w:w="3940" w:type="dxa"/>
        <w:jc w:val="center"/>
        <w:tblLook w:val="04A0" w:firstRow="1" w:lastRow="0" w:firstColumn="1" w:lastColumn="0" w:noHBand="0" w:noVBand="1"/>
      </w:tblPr>
      <w:tblGrid>
        <w:gridCol w:w="2020"/>
        <w:gridCol w:w="1080"/>
        <w:gridCol w:w="840"/>
      </w:tblGrid>
      <w:tr w:rsidR="00D172EC" w:rsidRPr="00D172EC" w14:paraId="5A677B2E" w14:textId="77777777" w:rsidTr="00D172EC">
        <w:trPr>
          <w:trHeight w:val="300"/>
          <w:jc w:val="center"/>
        </w:trPr>
        <w:tc>
          <w:tcPr>
            <w:tcW w:w="2020" w:type="dxa"/>
            <w:tcBorders>
              <w:top w:val="single" w:sz="4" w:space="0" w:color="auto"/>
              <w:left w:val="single" w:sz="4" w:space="0" w:color="auto"/>
              <w:bottom w:val="nil"/>
              <w:right w:val="nil"/>
            </w:tcBorders>
            <w:shd w:val="clear" w:color="000000" w:fill="FFFFFF"/>
            <w:noWrap/>
            <w:vAlign w:val="bottom"/>
            <w:hideMark/>
          </w:tcPr>
          <w:p w14:paraId="0E01BB70" w14:textId="77777777" w:rsidR="00D172EC" w:rsidRPr="00D172EC" w:rsidRDefault="00D172EC" w:rsidP="00D172EC">
            <w:pPr>
              <w:widowControl/>
              <w:jc w:val="center"/>
              <w:rPr>
                <w:rFonts w:eastAsia="Times New Roman"/>
                <w:b/>
                <w:bCs/>
                <w:color w:val="000000"/>
                <w:sz w:val="20"/>
                <w:szCs w:val="20"/>
                <w:lang w:val="en-GI" w:eastAsia="en-GI"/>
              </w:rPr>
            </w:pPr>
            <w:r w:rsidRPr="00D172EC">
              <w:rPr>
                <w:rFonts w:eastAsia="Times New Roman"/>
                <w:b/>
                <w:bCs/>
                <w:color w:val="000000"/>
                <w:sz w:val="20"/>
                <w:szCs w:val="20"/>
                <w:lang w:val="en-GI" w:eastAsia="en-GI"/>
              </w:rPr>
              <w:t>Cash at bank</w:t>
            </w:r>
          </w:p>
        </w:tc>
        <w:tc>
          <w:tcPr>
            <w:tcW w:w="108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3806012" w14:textId="77777777" w:rsidR="00D172EC" w:rsidRPr="00D172EC" w:rsidRDefault="00D172EC" w:rsidP="00D172EC">
            <w:pPr>
              <w:widowControl/>
              <w:jc w:val="center"/>
              <w:rPr>
                <w:rFonts w:eastAsia="Times New Roman"/>
                <w:b/>
                <w:bCs/>
                <w:color w:val="000000"/>
                <w:sz w:val="20"/>
                <w:szCs w:val="20"/>
                <w:lang w:val="en-GI" w:eastAsia="en-GI"/>
              </w:rPr>
            </w:pPr>
            <w:r w:rsidRPr="00D172EC">
              <w:rPr>
                <w:rFonts w:eastAsia="Times New Roman"/>
                <w:b/>
                <w:bCs/>
                <w:color w:val="000000"/>
                <w:sz w:val="20"/>
                <w:szCs w:val="20"/>
                <w:lang w:val="en-GI" w:eastAsia="en-GI"/>
              </w:rPr>
              <w:t>£'000s</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1EF28F12" w14:textId="77777777" w:rsidR="00D172EC" w:rsidRPr="00D172EC" w:rsidRDefault="00D172EC" w:rsidP="00D172EC">
            <w:pPr>
              <w:widowControl/>
              <w:jc w:val="right"/>
              <w:rPr>
                <w:rFonts w:eastAsia="Times New Roman"/>
                <w:b/>
                <w:bCs/>
                <w:color w:val="000000"/>
                <w:sz w:val="20"/>
                <w:szCs w:val="20"/>
                <w:lang w:val="en-GI" w:eastAsia="en-GI"/>
              </w:rPr>
            </w:pPr>
            <w:r w:rsidRPr="00D172EC">
              <w:rPr>
                <w:rFonts w:eastAsia="Times New Roman"/>
                <w:b/>
                <w:bCs/>
                <w:color w:val="000000"/>
                <w:sz w:val="20"/>
                <w:szCs w:val="20"/>
                <w:lang w:val="en-GI" w:eastAsia="en-GI"/>
              </w:rPr>
              <w:t>%</w:t>
            </w:r>
          </w:p>
        </w:tc>
      </w:tr>
      <w:tr w:rsidR="00D172EC" w:rsidRPr="00D172EC" w14:paraId="54843739" w14:textId="77777777" w:rsidTr="00D172EC">
        <w:trPr>
          <w:trHeight w:val="300"/>
          <w:jc w:val="center"/>
        </w:trPr>
        <w:tc>
          <w:tcPr>
            <w:tcW w:w="2020" w:type="dxa"/>
            <w:tcBorders>
              <w:top w:val="single" w:sz="4" w:space="0" w:color="auto"/>
              <w:left w:val="single" w:sz="4" w:space="0" w:color="auto"/>
              <w:bottom w:val="nil"/>
              <w:right w:val="nil"/>
            </w:tcBorders>
            <w:shd w:val="clear" w:color="000000" w:fill="FFFFFF"/>
            <w:vAlign w:val="bottom"/>
            <w:hideMark/>
          </w:tcPr>
          <w:p w14:paraId="4EED8527" w14:textId="77777777" w:rsidR="00D172EC" w:rsidRPr="00D172EC" w:rsidRDefault="00D172EC" w:rsidP="00D172EC">
            <w:pPr>
              <w:widowControl/>
              <w:rPr>
                <w:rFonts w:eastAsia="Times New Roman"/>
                <w:color w:val="000000"/>
                <w:sz w:val="20"/>
                <w:szCs w:val="20"/>
                <w:lang w:val="en-GI" w:eastAsia="en-GI"/>
              </w:rPr>
            </w:pPr>
            <w:r w:rsidRPr="00D172EC">
              <w:rPr>
                <w:rFonts w:eastAsia="Times New Roman"/>
                <w:color w:val="000000"/>
                <w:sz w:val="20"/>
                <w:szCs w:val="20"/>
                <w:lang w:val="en-GI" w:eastAsia="en-GI"/>
              </w:rPr>
              <w:t>RBS</w:t>
            </w:r>
          </w:p>
        </w:tc>
        <w:tc>
          <w:tcPr>
            <w:tcW w:w="1080" w:type="dxa"/>
            <w:tcBorders>
              <w:top w:val="nil"/>
              <w:left w:val="single" w:sz="4" w:space="0" w:color="auto"/>
              <w:bottom w:val="nil"/>
              <w:right w:val="single" w:sz="4" w:space="0" w:color="auto"/>
            </w:tcBorders>
            <w:shd w:val="clear" w:color="000000" w:fill="FFFFFF"/>
            <w:noWrap/>
            <w:vAlign w:val="center"/>
            <w:hideMark/>
          </w:tcPr>
          <w:p w14:paraId="091A0329" w14:textId="77777777" w:rsidR="00D172EC" w:rsidRPr="00D172EC" w:rsidRDefault="00D172EC" w:rsidP="00D172EC">
            <w:pPr>
              <w:widowControl/>
              <w:jc w:val="right"/>
              <w:rPr>
                <w:rFonts w:eastAsia="Times New Roman"/>
                <w:color w:val="000000"/>
                <w:sz w:val="20"/>
                <w:szCs w:val="20"/>
                <w:lang w:val="en-GI" w:eastAsia="en-GI"/>
              </w:rPr>
            </w:pPr>
            <w:r w:rsidRPr="00D172EC">
              <w:rPr>
                <w:rFonts w:eastAsia="Times New Roman"/>
                <w:color w:val="000000"/>
                <w:sz w:val="20"/>
                <w:szCs w:val="20"/>
                <w:lang w:val="en-GI" w:eastAsia="en-GI"/>
              </w:rPr>
              <w:t>4,973</w:t>
            </w:r>
          </w:p>
        </w:tc>
        <w:tc>
          <w:tcPr>
            <w:tcW w:w="840" w:type="dxa"/>
            <w:tcBorders>
              <w:top w:val="nil"/>
              <w:left w:val="nil"/>
              <w:bottom w:val="nil"/>
              <w:right w:val="single" w:sz="4" w:space="0" w:color="auto"/>
            </w:tcBorders>
            <w:shd w:val="clear" w:color="000000" w:fill="FFFFFF"/>
            <w:noWrap/>
            <w:vAlign w:val="bottom"/>
            <w:hideMark/>
          </w:tcPr>
          <w:p w14:paraId="45F7F524" w14:textId="77777777" w:rsidR="00D172EC" w:rsidRPr="00D172EC" w:rsidRDefault="00D172EC" w:rsidP="00D172EC">
            <w:pPr>
              <w:widowControl/>
              <w:jc w:val="right"/>
              <w:rPr>
                <w:rFonts w:eastAsia="Times New Roman"/>
                <w:color w:val="000000"/>
                <w:sz w:val="20"/>
                <w:szCs w:val="20"/>
                <w:lang w:val="en-GI" w:eastAsia="en-GI"/>
              </w:rPr>
            </w:pPr>
            <w:r w:rsidRPr="00D172EC">
              <w:rPr>
                <w:rFonts w:eastAsia="Times New Roman"/>
                <w:color w:val="000000"/>
                <w:sz w:val="20"/>
                <w:szCs w:val="20"/>
                <w:lang w:val="en-GI" w:eastAsia="en-GI"/>
              </w:rPr>
              <w:t>16.7%</w:t>
            </w:r>
          </w:p>
        </w:tc>
      </w:tr>
      <w:tr w:rsidR="00D172EC" w:rsidRPr="00D172EC" w14:paraId="5005539F" w14:textId="77777777" w:rsidTr="00D172EC">
        <w:trPr>
          <w:trHeight w:val="300"/>
          <w:jc w:val="center"/>
        </w:trPr>
        <w:tc>
          <w:tcPr>
            <w:tcW w:w="2020" w:type="dxa"/>
            <w:tcBorders>
              <w:top w:val="nil"/>
              <w:left w:val="single" w:sz="4" w:space="0" w:color="auto"/>
              <w:bottom w:val="nil"/>
              <w:right w:val="nil"/>
            </w:tcBorders>
            <w:shd w:val="clear" w:color="000000" w:fill="FFFFFF"/>
            <w:noWrap/>
            <w:vAlign w:val="bottom"/>
            <w:hideMark/>
          </w:tcPr>
          <w:p w14:paraId="6F477B0B" w14:textId="77777777" w:rsidR="00D172EC" w:rsidRPr="00D172EC" w:rsidRDefault="00D172EC" w:rsidP="00D172EC">
            <w:pPr>
              <w:widowControl/>
              <w:rPr>
                <w:rFonts w:eastAsia="Times New Roman"/>
                <w:color w:val="000000"/>
                <w:sz w:val="20"/>
                <w:szCs w:val="20"/>
                <w:lang w:val="en-GI" w:eastAsia="en-GI"/>
              </w:rPr>
            </w:pPr>
            <w:r w:rsidRPr="00D172EC">
              <w:rPr>
                <w:rFonts w:eastAsia="Times New Roman"/>
                <w:color w:val="000000"/>
                <w:sz w:val="20"/>
                <w:szCs w:val="20"/>
                <w:lang w:val="en-GI" w:eastAsia="en-GI"/>
              </w:rPr>
              <w:t>JSS</w:t>
            </w:r>
          </w:p>
        </w:tc>
        <w:tc>
          <w:tcPr>
            <w:tcW w:w="1080" w:type="dxa"/>
            <w:tcBorders>
              <w:top w:val="nil"/>
              <w:left w:val="single" w:sz="4" w:space="0" w:color="auto"/>
              <w:bottom w:val="nil"/>
              <w:right w:val="single" w:sz="4" w:space="0" w:color="auto"/>
            </w:tcBorders>
            <w:shd w:val="clear" w:color="000000" w:fill="FFFFFF"/>
            <w:noWrap/>
            <w:vAlign w:val="center"/>
            <w:hideMark/>
          </w:tcPr>
          <w:p w14:paraId="24484012" w14:textId="77777777" w:rsidR="00D172EC" w:rsidRPr="00D172EC" w:rsidRDefault="00D172EC" w:rsidP="00D172EC">
            <w:pPr>
              <w:widowControl/>
              <w:jc w:val="right"/>
              <w:rPr>
                <w:rFonts w:eastAsia="Times New Roman"/>
                <w:color w:val="000000"/>
                <w:sz w:val="20"/>
                <w:szCs w:val="20"/>
                <w:lang w:val="en-GI" w:eastAsia="en-GI"/>
              </w:rPr>
            </w:pPr>
            <w:r w:rsidRPr="00D172EC">
              <w:rPr>
                <w:rFonts w:eastAsia="Times New Roman"/>
                <w:color w:val="000000"/>
                <w:sz w:val="20"/>
                <w:szCs w:val="20"/>
                <w:lang w:val="en-GI" w:eastAsia="en-GI"/>
              </w:rPr>
              <w:t>18,489</w:t>
            </w:r>
          </w:p>
        </w:tc>
        <w:tc>
          <w:tcPr>
            <w:tcW w:w="840" w:type="dxa"/>
            <w:tcBorders>
              <w:top w:val="nil"/>
              <w:left w:val="nil"/>
              <w:bottom w:val="nil"/>
              <w:right w:val="single" w:sz="4" w:space="0" w:color="auto"/>
            </w:tcBorders>
            <w:shd w:val="clear" w:color="000000" w:fill="FFFFFF"/>
            <w:noWrap/>
            <w:vAlign w:val="bottom"/>
            <w:hideMark/>
          </w:tcPr>
          <w:p w14:paraId="02CEBBC0" w14:textId="77777777" w:rsidR="00D172EC" w:rsidRPr="00D172EC" w:rsidRDefault="00D172EC" w:rsidP="00D172EC">
            <w:pPr>
              <w:widowControl/>
              <w:jc w:val="right"/>
              <w:rPr>
                <w:rFonts w:eastAsia="Times New Roman"/>
                <w:color w:val="000000"/>
                <w:sz w:val="20"/>
                <w:szCs w:val="20"/>
                <w:lang w:val="en-GI" w:eastAsia="en-GI"/>
              </w:rPr>
            </w:pPr>
            <w:r w:rsidRPr="00D172EC">
              <w:rPr>
                <w:rFonts w:eastAsia="Times New Roman"/>
                <w:color w:val="000000"/>
                <w:sz w:val="20"/>
                <w:szCs w:val="20"/>
                <w:lang w:val="en-GI" w:eastAsia="en-GI"/>
              </w:rPr>
              <w:t>62.2%</w:t>
            </w:r>
          </w:p>
        </w:tc>
      </w:tr>
      <w:tr w:rsidR="00D172EC" w:rsidRPr="00D172EC" w14:paraId="559A3DE1" w14:textId="77777777" w:rsidTr="00D172EC">
        <w:trPr>
          <w:trHeight w:val="300"/>
          <w:jc w:val="center"/>
        </w:trPr>
        <w:tc>
          <w:tcPr>
            <w:tcW w:w="2020" w:type="dxa"/>
            <w:tcBorders>
              <w:top w:val="nil"/>
              <w:left w:val="single" w:sz="4" w:space="0" w:color="auto"/>
              <w:bottom w:val="nil"/>
              <w:right w:val="nil"/>
            </w:tcBorders>
            <w:shd w:val="clear" w:color="000000" w:fill="FFFFFF"/>
            <w:noWrap/>
            <w:vAlign w:val="bottom"/>
            <w:hideMark/>
          </w:tcPr>
          <w:p w14:paraId="7765CE4E" w14:textId="77777777" w:rsidR="00D172EC" w:rsidRPr="00D172EC" w:rsidRDefault="00D172EC" w:rsidP="00D172EC">
            <w:pPr>
              <w:widowControl/>
              <w:rPr>
                <w:rFonts w:eastAsia="Times New Roman"/>
                <w:color w:val="000000"/>
                <w:sz w:val="20"/>
                <w:szCs w:val="20"/>
                <w:lang w:val="en-GI" w:eastAsia="en-GI"/>
              </w:rPr>
            </w:pPr>
            <w:r w:rsidRPr="00D172EC">
              <w:rPr>
                <w:rFonts w:eastAsia="Times New Roman"/>
                <w:color w:val="000000"/>
                <w:sz w:val="20"/>
                <w:szCs w:val="20"/>
                <w:lang w:val="en-GI" w:eastAsia="en-GI"/>
              </w:rPr>
              <w:t>JSS - Forward</w:t>
            </w:r>
          </w:p>
        </w:tc>
        <w:tc>
          <w:tcPr>
            <w:tcW w:w="1080" w:type="dxa"/>
            <w:tcBorders>
              <w:top w:val="nil"/>
              <w:left w:val="single" w:sz="4" w:space="0" w:color="auto"/>
              <w:bottom w:val="nil"/>
              <w:right w:val="single" w:sz="4" w:space="0" w:color="auto"/>
            </w:tcBorders>
            <w:shd w:val="clear" w:color="000000" w:fill="FFFFFF"/>
            <w:noWrap/>
            <w:vAlign w:val="center"/>
            <w:hideMark/>
          </w:tcPr>
          <w:p w14:paraId="17A88B7C" w14:textId="77777777" w:rsidR="00D172EC" w:rsidRPr="00D172EC" w:rsidRDefault="00D172EC" w:rsidP="00D172EC">
            <w:pPr>
              <w:widowControl/>
              <w:jc w:val="right"/>
              <w:rPr>
                <w:rFonts w:eastAsia="Times New Roman"/>
                <w:color w:val="000000"/>
                <w:sz w:val="20"/>
                <w:szCs w:val="20"/>
                <w:lang w:val="en-GI" w:eastAsia="en-GI"/>
              </w:rPr>
            </w:pPr>
            <w:r w:rsidRPr="00D172EC">
              <w:rPr>
                <w:rFonts w:eastAsia="Times New Roman"/>
                <w:color w:val="000000"/>
                <w:sz w:val="20"/>
                <w:szCs w:val="20"/>
                <w:lang w:val="en-GI" w:eastAsia="en-GI"/>
              </w:rPr>
              <w:t>104</w:t>
            </w:r>
          </w:p>
        </w:tc>
        <w:tc>
          <w:tcPr>
            <w:tcW w:w="840" w:type="dxa"/>
            <w:tcBorders>
              <w:top w:val="nil"/>
              <w:left w:val="nil"/>
              <w:bottom w:val="nil"/>
              <w:right w:val="single" w:sz="4" w:space="0" w:color="auto"/>
            </w:tcBorders>
            <w:shd w:val="clear" w:color="000000" w:fill="FFFFFF"/>
            <w:noWrap/>
            <w:vAlign w:val="bottom"/>
            <w:hideMark/>
          </w:tcPr>
          <w:p w14:paraId="37FBE558" w14:textId="77777777" w:rsidR="00D172EC" w:rsidRPr="00D172EC" w:rsidRDefault="00D172EC" w:rsidP="00D172EC">
            <w:pPr>
              <w:widowControl/>
              <w:jc w:val="right"/>
              <w:rPr>
                <w:rFonts w:eastAsia="Times New Roman"/>
                <w:color w:val="000000"/>
                <w:sz w:val="20"/>
                <w:szCs w:val="20"/>
                <w:lang w:val="en-GI" w:eastAsia="en-GI"/>
              </w:rPr>
            </w:pPr>
            <w:r w:rsidRPr="00D172EC">
              <w:rPr>
                <w:rFonts w:eastAsia="Times New Roman"/>
                <w:color w:val="000000"/>
                <w:sz w:val="20"/>
                <w:szCs w:val="20"/>
                <w:lang w:val="en-GI" w:eastAsia="en-GI"/>
              </w:rPr>
              <w:t>0.3%</w:t>
            </w:r>
          </w:p>
        </w:tc>
      </w:tr>
      <w:tr w:rsidR="00D172EC" w:rsidRPr="00D172EC" w14:paraId="4A0A18E6" w14:textId="77777777" w:rsidTr="00D172EC">
        <w:trPr>
          <w:trHeight w:val="300"/>
          <w:jc w:val="center"/>
        </w:trPr>
        <w:tc>
          <w:tcPr>
            <w:tcW w:w="2020" w:type="dxa"/>
            <w:tcBorders>
              <w:top w:val="nil"/>
              <w:left w:val="single" w:sz="4" w:space="0" w:color="auto"/>
              <w:bottom w:val="nil"/>
              <w:right w:val="nil"/>
            </w:tcBorders>
            <w:shd w:val="clear" w:color="000000" w:fill="FFFFFF"/>
            <w:noWrap/>
            <w:vAlign w:val="bottom"/>
            <w:hideMark/>
          </w:tcPr>
          <w:p w14:paraId="1944C392" w14:textId="77777777" w:rsidR="00D172EC" w:rsidRPr="00D172EC" w:rsidRDefault="00D172EC" w:rsidP="00D172EC">
            <w:pPr>
              <w:widowControl/>
              <w:rPr>
                <w:rFonts w:eastAsia="Times New Roman"/>
                <w:color w:val="000000"/>
                <w:sz w:val="20"/>
                <w:szCs w:val="20"/>
                <w:lang w:val="en-GI" w:eastAsia="en-GI"/>
              </w:rPr>
            </w:pPr>
            <w:r w:rsidRPr="00D172EC">
              <w:rPr>
                <w:rFonts w:eastAsia="Times New Roman"/>
                <w:color w:val="000000"/>
                <w:sz w:val="20"/>
                <w:szCs w:val="20"/>
                <w:lang w:val="en-GI" w:eastAsia="en-GI"/>
              </w:rPr>
              <w:t>SG Hambros</w:t>
            </w:r>
          </w:p>
        </w:tc>
        <w:tc>
          <w:tcPr>
            <w:tcW w:w="1080" w:type="dxa"/>
            <w:tcBorders>
              <w:top w:val="nil"/>
              <w:left w:val="single" w:sz="4" w:space="0" w:color="auto"/>
              <w:bottom w:val="nil"/>
              <w:right w:val="single" w:sz="4" w:space="0" w:color="auto"/>
            </w:tcBorders>
            <w:shd w:val="clear" w:color="000000" w:fill="FFFFFF"/>
            <w:noWrap/>
            <w:vAlign w:val="center"/>
            <w:hideMark/>
          </w:tcPr>
          <w:p w14:paraId="7E0F81EA" w14:textId="77777777" w:rsidR="00D172EC" w:rsidRPr="00D172EC" w:rsidRDefault="00D172EC" w:rsidP="00D172EC">
            <w:pPr>
              <w:widowControl/>
              <w:jc w:val="right"/>
              <w:rPr>
                <w:rFonts w:eastAsia="Times New Roman"/>
                <w:color w:val="000000"/>
                <w:sz w:val="20"/>
                <w:szCs w:val="20"/>
                <w:lang w:val="en-GI" w:eastAsia="en-GI"/>
              </w:rPr>
            </w:pPr>
            <w:r w:rsidRPr="00D172EC">
              <w:rPr>
                <w:rFonts w:eastAsia="Times New Roman"/>
                <w:color w:val="000000"/>
                <w:sz w:val="20"/>
                <w:szCs w:val="20"/>
                <w:lang w:val="en-GI" w:eastAsia="en-GI"/>
              </w:rPr>
              <w:t>6,102</w:t>
            </w:r>
          </w:p>
        </w:tc>
        <w:tc>
          <w:tcPr>
            <w:tcW w:w="840" w:type="dxa"/>
            <w:tcBorders>
              <w:top w:val="nil"/>
              <w:left w:val="nil"/>
              <w:bottom w:val="nil"/>
              <w:right w:val="single" w:sz="4" w:space="0" w:color="auto"/>
            </w:tcBorders>
            <w:shd w:val="clear" w:color="000000" w:fill="FFFFFF"/>
            <w:noWrap/>
            <w:vAlign w:val="bottom"/>
            <w:hideMark/>
          </w:tcPr>
          <w:p w14:paraId="33F7F1F5" w14:textId="77777777" w:rsidR="00D172EC" w:rsidRPr="00D172EC" w:rsidRDefault="00D172EC" w:rsidP="00D172EC">
            <w:pPr>
              <w:widowControl/>
              <w:jc w:val="right"/>
              <w:rPr>
                <w:rFonts w:eastAsia="Times New Roman"/>
                <w:color w:val="000000"/>
                <w:sz w:val="20"/>
                <w:szCs w:val="20"/>
                <w:lang w:val="en-GI" w:eastAsia="en-GI"/>
              </w:rPr>
            </w:pPr>
            <w:r w:rsidRPr="00D172EC">
              <w:rPr>
                <w:rFonts w:eastAsia="Times New Roman"/>
                <w:color w:val="000000"/>
                <w:sz w:val="20"/>
                <w:szCs w:val="20"/>
                <w:lang w:val="en-GI" w:eastAsia="en-GI"/>
              </w:rPr>
              <w:t>20.5%</w:t>
            </w:r>
          </w:p>
        </w:tc>
      </w:tr>
      <w:tr w:rsidR="00D172EC" w:rsidRPr="00D172EC" w14:paraId="56211C13" w14:textId="77777777" w:rsidTr="00D172EC">
        <w:trPr>
          <w:trHeight w:val="300"/>
          <w:jc w:val="center"/>
        </w:trPr>
        <w:tc>
          <w:tcPr>
            <w:tcW w:w="2020" w:type="dxa"/>
            <w:tcBorders>
              <w:top w:val="nil"/>
              <w:left w:val="single" w:sz="4" w:space="0" w:color="auto"/>
              <w:bottom w:val="single" w:sz="4" w:space="0" w:color="auto"/>
              <w:right w:val="nil"/>
            </w:tcBorders>
            <w:shd w:val="clear" w:color="000000" w:fill="FFFFFF"/>
            <w:noWrap/>
            <w:vAlign w:val="bottom"/>
            <w:hideMark/>
          </w:tcPr>
          <w:p w14:paraId="006A01AE" w14:textId="77777777" w:rsidR="00D172EC" w:rsidRPr="00D172EC" w:rsidRDefault="00D172EC" w:rsidP="00D172EC">
            <w:pPr>
              <w:widowControl/>
              <w:rPr>
                <w:rFonts w:eastAsia="Times New Roman"/>
                <w:color w:val="000000"/>
                <w:sz w:val="20"/>
                <w:szCs w:val="20"/>
                <w:lang w:val="en-GI" w:eastAsia="en-GI"/>
              </w:rPr>
            </w:pPr>
            <w:r w:rsidRPr="00D172EC">
              <w:rPr>
                <w:rFonts w:eastAsia="Times New Roman"/>
                <w:color w:val="000000"/>
                <w:sz w:val="20"/>
                <w:szCs w:val="20"/>
                <w:lang w:val="en-GI" w:eastAsia="en-GI"/>
              </w:rPr>
              <w:t>Barclays</w:t>
            </w:r>
          </w:p>
        </w:tc>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DCF26AE" w14:textId="77777777" w:rsidR="00D172EC" w:rsidRPr="00D172EC" w:rsidRDefault="00D172EC" w:rsidP="00D172EC">
            <w:pPr>
              <w:widowControl/>
              <w:jc w:val="right"/>
              <w:rPr>
                <w:rFonts w:eastAsia="Times New Roman"/>
                <w:color w:val="000000"/>
                <w:sz w:val="20"/>
                <w:szCs w:val="20"/>
                <w:lang w:val="en-GI" w:eastAsia="en-GI"/>
              </w:rPr>
            </w:pPr>
            <w:r w:rsidRPr="00D172EC">
              <w:rPr>
                <w:rFonts w:eastAsia="Times New Roman"/>
                <w:color w:val="000000"/>
                <w:sz w:val="20"/>
                <w:szCs w:val="20"/>
                <w:lang w:val="en-GI" w:eastAsia="en-GI"/>
              </w:rPr>
              <w:t>37</w:t>
            </w:r>
          </w:p>
        </w:tc>
        <w:tc>
          <w:tcPr>
            <w:tcW w:w="840" w:type="dxa"/>
            <w:tcBorders>
              <w:top w:val="nil"/>
              <w:left w:val="nil"/>
              <w:bottom w:val="single" w:sz="4" w:space="0" w:color="auto"/>
              <w:right w:val="single" w:sz="4" w:space="0" w:color="auto"/>
            </w:tcBorders>
            <w:shd w:val="clear" w:color="000000" w:fill="FFFFFF"/>
            <w:noWrap/>
            <w:vAlign w:val="bottom"/>
            <w:hideMark/>
          </w:tcPr>
          <w:p w14:paraId="0F0BE371" w14:textId="77777777" w:rsidR="00D172EC" w:rsidRPr="00D172EC" w:rsidRDefault="00D172EC" w:rsidP="00D172EC">
            <w:pPr>
              <w:widowControl/>
              <w:jc w:val="right"/>
              <w:rPr>
                <w:rFonts w:eastAsia="Times New Roman"/>
                <w:color w:val="000000"/>
                <w:sz w:val="20"/>
                <w:szCs w:val="20"/>
                <w:lang w:val="en-GI" w:eastAsia="en-GI"/>
              </w:rPr>
            </w:pPr>
            <w:r w:rsidRPr="00D172EC">
              <w:rPr>
                <w:rFonts w:eastAsia="Times New Roman"/>
                <w:color w:val="000000"/>
                <w:sz w:val="20"/>
                <w:szCs w:val="20"/>
                <w:lang w:val="en-GI" w:eastAsia="en-GI"/>
              </w:rPr>
              <w:t>0.1%</w:t>
            </w:r>
          </w:p>
        </w:tc>
      </w:tr>
      <w:tr w:rsidR="00D172EC" w:rsidRPr="00D172EC" w14:paraId="405C1175" w14:textId="77777777" w:rsidTr="00D172EC">
        <w:trPr>
          <w:trHeight w:val="300"/>
          <w:jc w:val="center"/>
        </w:trPr>
        <w:tc>
          <w:tcPr>
            <w:tcW w:w="2020" w:type="dxa"/>
            <w:tcBorders>
              <w:top w:val="nil"/>
              <w:left w:val="single" w:sz="4" w:space="0" w:color="auto"/>
              <w:bottom w:val="single" w:sz="4" w:space="0" w:color="auto"/>
              <w:right w:val="single" w:sz="4" w:space="0" w:color="auto"/>
            </w:tcBorders>
            <w:shd w:val="clear" w:color="000000" w:fill="FFFFFF"/>
            <w:noWrap/>
            <w:vAlign w:val="bottom"/>
            <w:hideMark/>
          </w:tcPr>
          <w:p w14:paraId="4F3EDD51" w14:textId="77777777" w:rsidR="00D172EC" w:rsidRPr="00D172EC" w:rsidRDefault="00D172EC" w:rsidP="00D172EC">
            <w:pPr>
              <w:widowControl/>
              <w:jc w:val="right"/>
              <w:rPr>
                <w:rFonts w:eastAsia="Times New Roman"/>
                <w:b/>
                <w:bCs/>
                <w:color w:val="000000"/>
                <w:sz w:val="20"/>
                <w:szCs w:val="20"/>
                <w:lang w:val="en-GI" w:eastAsia="en-GI"/>
              </w:rPr>
            </w:pPr>
            <w:r w:rsidRPr="00D172EC">
              <w:rPr>
                <w:rFonts w:eastAsia="Times New Roman"/>
                <w:b/>
                <w:bCs/>
                <w:color w:val="000000"/>
                <w:sz w:val="20"/>
                <w:szCs w:val="20"/>
                <w:lang w:val="en-GI" w:eastAsia="en-GI"/>
              </w:rPr>
              <w:t>Total</w:t>
            </w:r>
          </w:p>
        </w:tc>
        <w:tc>
          <w:tcPr>
            <w:tcW w:w="1080" w:type="dxa"/>
            <w:tcBorders>
              <w:top w:val="nil"/>
              <w:left w:val="nil"/>
              <w:bottom w:val="single" w:sz="4" w:space="0" w:color="auto"/>
              <w:right w:val="single" w:sz="4" w:space="0" w:color="auto"/>
            </w:tcBorders>
            <w:shd w:val="clear" w:color="000000" w:fill="FFFFFF"/>
            <w:noWrap/>
            <w:vAlign w:val="bottom"/>
            <w:hideMark/>
          </w:tcPr>
          <w:p w14:paraId="39BD5327" w14:textId="77777777" w:rsidR="00D172EC" w:rsidRPr="00D172EC" w:rsidRDefault="00D172EC" w:rsidP="00D172EC">
            <w:pPr>
              <w:widowControl/>
              <w:jc w:val="right"/>
              <w:rPr>
                <w:rFonts w:eastAsia="Times New Roman"/>
                <w:b/>
                <w:bCs/>
                <w:color w:val="000000"/>
                <w:sz w:val="20"/>
                <w:szCs w:val="20"/>
                <w:lang w:val="en-GI" w:eastAsia="en-GI"/>
              </w:rPr>
            </w:pPr>
            <w:r w:rsidRPr="00D172EC">
              <w:rPr>
                <w:rFonts w:eastAsia="Times New Roman"/>
                <w:b/>
                <w:bCs/>
                <w:color w:val="000000"/>
                <w:sz w:val="20"/>
                <w:szCs w:val="20"/>
                <w:lang w:val="en-GI" w:eastAsia="en-GI"/>
              </w:rPr>
              <w:t>29,704</w:t>
            </w:r>
          </w:p>
        </w:tc>
        <w:tc>
          <w:tcPr>
            <w:tcW w:w="840" w:type="dxa"/>
            <w:tcBorders>
              <w:top w:val="nil"/>
              <w:left w:val="nil"/>
              <w:bottom w:val="single" w:sz="4" w:space="0" w:color="auto"/>
              <w:right w:val="single" w:sz="4" w:space="0" w:color="auto"/>
            </w:tcBorders>
            <w:shd w:val="clear" w:color="000000" w:fill="FFFFFF"/>
            <w:noWrap/>
            <w:vAlign w:val="bottom"/>
            <w:hideMark/>
          </w:tcPr>
          <w:p w14:paraId="2F2BDA22" w14:textId="77777777" w:rsidR="00D172EC" w:rsidRPr="00D172EC" w:rsidRDefault="00D172EC" w:rsidP="00D172EC">
            <w:pPr>
              <w:widowControl/>
              <w:jc w:val="right"/>
              <w:rPr>
                <w:rFonts w:eastAsia="Times New Roman"/>
                <w:b/>
                <w:bCs/>
                <w:color w:val="000000"/>
                <w:sz w:val="20"/>
                <w:szCs w:val="20"/>
                <w:lang w:val="en-GI" w:eastAsia="en-GI"/>
              </w:rPr>
            </w:pPr>
            <w:r w:rsidRPr="00D172EC">
              <w:rPr>
                <w:rFonts w:eastAsia="Times New Roman"/>
                <w:b/>
                <w:bCs/>
                <w:color w:val="000000"/>
                <w:sz w:val="20"/>
                <w:szCs w:val="20"/>
                <w:lang w:val="en-GI" w:eastAsia="en-GI"/>
              </w:rPr>
              <w:t>100%</w:t>
            </w:r>
          </w:p>
        </w:tc>
      </w:tr>
    </w:tbl>
    <w:p w14:paraId="3B00816E" w14:textId="77777777" w:rsidR="00096F51" w:rsidRPr="00205414" w:rsidRDefault="00096F51" w:rsidP="00831C3C">
      <w:pPr>
        <w:rPr>
          <w:rFonts w:asciiTheme="minorHAnsi" w:hAnsiTheme="minorHAnsi" w:cstheme="minorHAnsi"/>
        </w:rPr>
      </w:pPr>
    </w:p>
    <w:p w14:paraId="3E64B30E" w14:textId="77777777" w:rsidR="00096F51" w:rsidRPr="00205414" w:rsidRDefault="00096F51" w:rsidP="00831C3C">
      <w:pPr>
        <w:rPr>
          <w:rFonts w:asciiTheme="minorHAnsi" w:hAnsiTheme="minorHAnsi" w:cstheme="minorHAnsi"/>
        </w:rPr>
      </w:pPr>
    </w:p>
    <w:p w14:paraId="0D7FE4DB" w14:textId="3BA695D3" w:rsidR="003F6DA9" w:rsidRDefault="00FE4468" w:rsidP="0023710D">
      <w:pPr>
        <w:pStyle w:val="ListParagraph"/>
        <w:numPr>
          <w:ilvl w:val="1"/>
          <w:numId w:val="5"/>
        </w:numPr>
        <w:spacing w:before="120" w:after="200"/>
        <w:ind w:left="714" w:right="1525" w:hanging="357"/>
        <w:contextualSpacing w:val="0"/>
        <w:jc w:val="both"/>
        <w:rPr>
          <w:rFonts w:asciiTheme="minorHAnsi" w:hAnsiTheme="minorHAnsi" w:cstheme="minorHAnsi"/>
        </w:rPr>
      </w:pPr>
      <w:r w:rsidRPr="00205414">
        <w:rPr>
          <w:rFonts w:asciiTheme="minorHAnsi" w:hAnsiTheme="minorHAnsi" w:cstheme="minorHAnsi"/>
        </w:rPr>
        <w:lastRenderedPageBreak/>
        <w:t xml:space="preserve">There’s no adjustment </w:t>
      </w:r>
      <w:r w:rsidR="00F51464" w:rsidRPr="00205414">
        <w:rPr>
          <w:rFonts w:asciiTheme="minorHAnsi" w:hAnsiTheme="minorHAnsi" w:cstheme="minorHAnsi"/>
        </w:rPr>
        <w:t xml:space="preserve">or reclassification </w:t>
      </w:r>
      <w:r w:rsidRPr="00205414">
        <w:rPr>
          <w:rFonts w:asciiTheme="minorHAnsi" w:hAnsiTheme="minorHAnsi" w:cstheme="minorHAnsi"/>
        </w:rPr>
        <w:t>applied on these exposures for Solvency II Balance sheet</w:t>
      </w:r>
      <w:r w:rsidR="00F51464" w:rsidRPr="00205414">
        <w:rPr>
          <w:rFonts w:asciiTheme="minorHAnsi" w:hAnsiTheme="minorHAnsi" w:cstheme="minorHAnsi"/>
        </w:rPr>
        <w:t xml:space="preserve"> </w:t>
      </w:r>
      <w:r w:rsidR="00E26F5B" w:rsidRPr="00205414">
        <w:rPr>
          <w:rFonts w:asciiTheme="minorHAnsi" w:hAnsiTheme="minorHAnsi" w:cstheme="minorHAnsi"/>
        </w:rPr>
        <w:t>purpose</w:t>
      </w:r>
      <w:r w:rsidR="00156E4C" w:rsidRPr="00205414">
        <w:rPr>
          <w:rFonts w:asciiTheme="minorHAnsi" w:hAnsiTheme="minorHAnsi" w:cstheme="minorHAnsi"/>
        </w:rPr>
        <w:t>. T</w:t>
      </w:r>
      <w:r w:rsidR="00F51464" w:rsidRPr="00205414">
        <w:rPr>
          <w:rFonts w:asciiTheme="minorHAnsi" w:hAnsiTheme="minorHAnsi" w:cstheme="minorHAnsi"/>
        </w:rPr>
        <w:t xml:space="preserve">hey’re </w:t>
      </w:r>
      <w:r w:rsidR="004B427E" w:rsidRPr="00205414">
        <w:rPr>
          <w:rFonts w:asciiTheme="minorHAnsi" w:hAnsiTheme="minorHAnsi" w:cstheme="minorHAnsi"/>
        </w:rPr>
        <w:t xml:space="preserve">subject to Counterparty Type 1 SCR following Article </w:t>
      </w:r>
      <w:r w:rsidR="00335341" w:rsidRPr="00205414">
        <w:rPr>
          <w:rFonts w:asciiTheme="minorHAnsi" w:hAnsiTheme="minorHAnsi" w:cstheme="minorHAnsi"/>
        </w:rPr>
        <w:t>189</w:t>
      </w:r>
      <w:r w:rsidR="00E26F5B" w:rsidRPr="00205414">
        <w:rPr>
          <w:rFonts w:asciiTheme="minorHAnsi" w:hAnsiTheme="minorHAnsi" w:cstheme="minorHAnsi"/>
        </w:rPr>
        <w:t>(2)(b) of delegated regulations.</w:t>
      </w:r>
    </w:p>
    <w:p w14:paraId="0F7BF89D" w14:textId="16B36C32" w:rsidR="00323CE7" w:rsidRDefault="00323CE7" w:rsidP="0023710D">
      <w:pPr>
        <w:pStyle w:val="ListParagraph"/>
        <w:numPr>
          <w:ilvl w:val="1"/>
          <w:numId w:val="5"/>
        </w:numPr>
        <w:spacing w:before="120" w:after="200"/>
        <w:ind w:left="714" w:right="1525" w:hanging="357"/>
        <w:contextualSpacing w:val="0"/>
        <w:jc w:val="both"/>
        <w:rPr>
          <w:rFonts w:asciiTheme="minorHAnsi" w:hAnsiTheme="minorHAnsi" w:cstheme="minorHAnsi"/>
        </w:rPr>
      </w:pPr>
      <w:r>
        <w:rPr>
          <w:rFonts w:asciiTheme="minorHAnsi" w:hAnsiTheme="minorHAnsi" w:cstheme="minorHAnsi"/>
        </w:rPr>
        <w:t>The company holds a derivative</w:t>
      </w:r>
      <w:r w:rsidR="00AC38AF">
        <w:rPr>
          <w:rFonts w:asciiTheme="minorHAnsi" w:hAnsiTheme="minorHAnsi" w:cstheme="minorHAnsi"/>
        </w:rPr>
        <w:t xml:space="preserve"> position in the shape of a Forward asset to cover up for fluctuations in </w:t>
      </w:r>
      <w:r w:rsidR="00484A6B">
        <w:rPr>
          <w:rFonts w:asciiTheme="minorHAnsi" w:hAnsiTheme="minorHAnsi" w:cstheme="minorHAnsi"/>
        </w:rPr>
        <w:t>the investments whose original currency is</w:t>
      </w:r>
      <w:r w:rsidR="00CD10EF">
        <w:rPr>
          <w:rFonts w:asciiTheme="minorHAnsi" w:hAnsiTheme="minorHAnsi" w:cstheme="minorHAnsi"/>
        </w:rPr>
        <w:t xml:space="preserve"> denominated</w:t>
      </w:r>
      <w:r w:rsidR="00484A6B">
        <w:rPr>
          <w:rFonts w:asciiTheme="minorHAnsi" w:hAnsiTheme="minorHAnsi" w:cstheme="minorHAnsi"/>
        </w:rPr>
        <w:t xml:space="preserve"> in USD. </w:t>
      </w:r>
      <w:r w:rsidR="006871C7">
        <w:rPr>
          <w:rFonts w:asciiTheme="minorHAnsi" w:hAnsiTheme="minorHAnsi" w:cstheme="minorHAnsi"/>
        </w:rPr>
        <w:t>The Forward guarantee</w:t>
      </w:r>
      <w:r w:rsidR="0023710D">
        <w:rPr>
          <w:rFonts w:asciiTheme="minorHAnsi" w:hAnsiTheme="minorHAnsi" w:cstheme="minorHAnsi"/>
        </w:rPr>
        <w:t>s</w:t>
      </w:r>
      <w:r w:rsidR="006871C7">
        <w:rPr>
          <w:rFonts w:asciiTheme="minorHAnsi" w:hAnsiTheme="minorHAnsi" w:cstheme="minorHAnsi"/>
        </w:rPr>
        <w:t xml:space="preserve"> the conversion from USD to GBP as at Dec</w:t>
      </w:r>
      <w:r w:rsidR="00AC7BE6">
        <w:rPr>
          <w:rFonts w:asciiTheme="minorHAnsi" w:hAnsiTheme="minorHAnsi" w:cstheme="minorHAnsi"/>
        </w:rPr>
        <w:t>ember-23 at the level of £15m</w:t>
      </w:r>
      <w:r w:rsidR="0023710D">
        <w:rPr>
          <w:rFonts w:asciiTheme="minorHAnsi" w:hAnsiTheme="minorHAnsi" w:cstheme="minorHAnsi"/>
        </w:rPr>
        <w:t>.</w:t>
      </w:r>
      <w:r w:rsidR="0003060A">
        <w:rPr>
          <w:rFonts w:asciiTheme="minorHAnsi" w:hAnsiTheme="minorHAnsi" w:cstheme="minorHAnsi"/>
        </w:rPr>
        <w:t xml:space="preserve"> This is </w:t>
      </w:r>
      <w:r w:rsidR="00CB16F6">
        <w:rPr>
          <w:rFonts w:asciiTheme="minorHAnsi" w:hAnsiTheme="minorHAnsi" w:cstheme="minorHAnsi"/>
        </w:rPr>
        <w:t>stressed under SCR Counterparty type 1.</w:t>
      </w:r>
    </w:p>
    <w:p w14:paraId="0E7FF2E4" w14:textId="7197639C" w:rsidR="0023710D" w:rsidRDefault="00D33D2C" w:rsidP="0023710D">
      <w:pPr>
        <w:pStyle w:val="ListParagraph"/>
        <w:numPr>
          <w:ilvl w:val="1"/>
          <w:numId w:val="5"/>
        </w:numPr>
        <w:spacing w:before="120" w:after="200"/>
        <w:ind w:left="714" w:right="1525" w:hanging="357"/>
        <w:contextualSpacing w:val="0"/>
        <w:jc w:val="both"/>
        <w:rPr>
          <w:rFonts w:asciiTheme="minorHAnsi" w:hAnsiTheme="minorHAnsi" w:cstheme="minorHAnsi"/>
        </w:rPr>
      </w:pPr>
      <w:r>
        <w:rPr>
          <w:rFonts w:asciiTheme="minorHAnsi" w:hAnsiTheme="minorHAnsi" w:cstheme="minorHAnsi"/>
        </w:rPr>
        <w:t>As at 31</w:t>
      </w:r>
      <w:r w:rsidRPr="00D33D2C">
        <w:rPr>
          <w:rFonts w:asciiTheme="minorHAnsi" w:hAnsiTheme="minorHAnsi" w:cstheme="minorHAnsi"/>
          <w:vertAlign w:val="superscript"/>
        </w:rPr>
        <w:t>st</w:t>
      </w:r>
      <w:r>
        <w:rPr>
          <w:rFonts w:asciiTheme="minorHAnsi" w:hAnsiTheme="minorHAnsi" w:cstheme="minorHAnsi"/>
        </w:rPr>
        <w:t xml:space="preserve"> December the company holds the following investments and bank accounts denominated in USD</w:t>
      </w:r>
      <w:r w:rsidR="004D6CAD">
        <w:rPr>
          <w:rFonts w:asciiTheme="minorHAnsi" w:hAnsiTheme="minorHAnsi" w:cstheme="minorHAnsi"/>
        </w:rPr>
        <w:t>:</w:t>
      </w:r>
    </w:p>
    <w:tbl>
      <w:tblPr>
        <w:tblW w:w="4380" w:type="dxa"/>
        <w:jc w:val="center"/>
        <w:tblLook w:val="04A0" w:firstRow="1" w:lastRow="0" w:firstColumn="1" w:lastColumn="0" w:noHBand="0" w:noVBand="1"/>
      </w:tblPr>
      <w:tblGrid>
        <w:gridCol w:w="3300"/>
        <w:gridCol w:w="1080"/>
      </w:tblGrid>
      <w:tr w:rsidR="00E279D8" w:rsidRPr="00E279D8" w14:paraId="2C249B89" w14:textId="77777777" w:rsidTr="00E279D8">
        <w:trPr>
          <w:trHeight w:val="585"/>
          <w:jc w:val="center"/>
        </w:trPr>
        <w:tc>
          <w:tcPr>
            <w:tcW w:w="33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292E8E2" w14:textId="77777777" w:rsidR="00E279D8" w:rsidRPr="00E279D8" w:rsidRDefault="00E279D8" w:rsidP="00E279D8">
            <w:pPr>
              <w:widowControl/>
              <w:jc w:val="center"/>
              <w:rPr>
                <w:rFonts w:eastAsia="Times New Roman"/>
                <w:b/>
                <w:bCs/>
                <w:color w:val="000000"/>
                <w:sz w:val="20"/>
                <w:szCs w:val="20"/>
                <w:lang w:val="en-GI" w:eastAsia="en-GI"/>
              </w:rPr>
            </w:pPr>
            <w:r w:rsidRPr="00E279D8">
              <w:rPr>
                <w:rFonts w:eastAsia="Times New Roman"/>
                <w:b/>
                <w:bCs/>
                <w:color w:val="000000"/>
                <w:sz w:val="20"/>
                <w:szCs w:val="20"/>
                <w:lang w:val="en-GI" w:eastAsia="en-GI"/>
              </w:rPr>
              <w:t xml:space="preserve">USD Investments &amp; </w:t>
            </w:r>
            <w:r w:rsidRPr="00E279D8">
              <w:rPr>
                <w:rFonts w:eastAsia="Times New Roman"/>
                <w:b/>
                <w:bCs/>
                <w:color w:val="000000"/>
                <w:sz w:val="20"/>
                <w:szCs w:val="20"/>
                <w:lang w:val="en-GI" w:eastAsia="en-GI"/>
              </w:rPr>
              <w:br/>
              <w:t>Bank accounts</w:t>
            </w:r>
          </w:p>
        </w:tc>
        <w:tc>
          <w:tcPr>
            <w:tcW w:w="1080" w:type="dxa"/>
            <w:tcBorders>
              <w:top w:val="single" w:sz="4" w:space="0" w:color="auto"/>
              <w:left w:val="nil"/>
              <w:bottom w:val="single" w:sz="4" w:space="0" w:color="auto"/>
              <w:right w:val="single" w:sz="4" w:space="0" w:color="auto"/>
            </w:tcBorders>
            <w:shd w:val="clear" w:color="000000" w:fill="FFFFFF"/>
            <w:noWrap/>
            <w:vAlign w:val="center"/>
            <w:hideMark/>
          </w:tcPr>
          <w:p w14:paraId="48FCFA8C" w14:textId="77777777" w:rsidR="00E279D8" w:rsidRPr="00E279D8" w:rsidRDefault="00E279D8" w:rsidP="00E279D8">
            <w:pPr>
              <w:widowControl/>
              <w:jc w:val="center"/>
              <w:rPr>
                <w:rFonts w:eastAsia="Times New Roman"/>
                <w:b/>
                <w:bCs/>
                <w:color w:val="000000"/>
                <w:sz w:val="20"/>
                <w:szCs w:val="20"/>
                <w:lang w:val="en-GI" w:eastAsia="en-GI"/>
              </w:rPr>
            </w:pPr>
            <w:r w:rsidRPr="00E279D8">
              <w:rPr>
                <w:rFonts w:eastAsia="Times New Roman"/>
                <w:b/>
                <w:bCs/>
                <w:color w:val="000000"/>
                <w:sz w:val="20"/>
                <w:szCs w:val="20"/>
                <w:lang w:val="en-GI" w:eastAsia="en-GI"/>
              </w:rPr>
              <w:t>£'000s</w:t>
            </w:r>
          </w:p>
        </w:tc>
      </w:tr>
      <w:tr w:rsidR="00E279D8" w:rsidRPr="00E279D8" w14:paraId="333EA6E3" w14:textId="77777777" w:rsidTr="00E279D8">
        <w:trPr>
          <w:trHeight w:val="300"/>
          <w:jc w:val="center"/>
        </w:trPr>
        <w:tc>
          <w:tcPr>
            <w:tcW w:w="3300" w:type="dxa"/>
            <w:tcBorders>
              <w:top w:val="nil"/>
              <w:left w:val="single" w:sz="4" w:space="0" w:color="auto"/>
              <w:bottom w:val="nil"/>
              <w:right w:val="nil"/>
            </w:tcBorders>
            <w:shd w:val="clear" w:color="000000" w:fill="FFFFFF"/>
            <w:noWrap/>
            <w:vAlign w:val="bottom"/>
            <w:hideMark/>
          </w:tcPr>
          <w:p w14:paraId="136FA5F9" w14:textId="77777777" w:rsidR="00E279D8" w:rsidRPr="00E279D8" w:rsidRDefault="00E279D8" w:rsidP="00E279D8">
            <w:pPr>
              <w:widowControl/>
              <w:rPr>
                <w:rFonts w:eastAsia="Times New Roman"/>
                <w:color w:val="000000"/>
                <w:sz w:val="20"/>
                <w:szCs w:val="20"/>
                <w:lang w:val="en-GI" w:eastAsia="en-GI"/>
              </w:rPr>
            </w:pPr>
            <w:r w:rsidRPr="00E279D8">
              <w:rPr>
                <w:rFonts w:eastAsia="Times New Roman"/>
                <w:color w:val="000000"/>
                <w:sz w:val="20"/>
                <w:szCs w:val="20"/>
                <w:lang w:val="en-GI" w:eastAsia="en-GI"/>
              </w:rPr>
              <w:t>Dayim</w:t>
            </w:r>
          </w:p>
        </w:tc>
        <w:tc>
          <w:tcPr>
            <w:tcW w:w="1080" w:type="dxa"/>
            <w:tcBorders>
              <w:top w:val="nil"/>
              <w:left w:val="single" w:sz="4" w:space="0" w:color="auto"/>
              <w:bottom w:val="nil"/>
              <w:right w:val="single" w:sz="4" w:space="0" w:color="auto"/>
            </w:tcBorders>
            <w:shd w:val="clear" w:color="000000" w:fill="FFFFFF"/>
            <w:noWrap/>
            <w:vAlign w:val="center"/>
            <w:hideMark/>
          </w:tcPr>
          <w:p w14:paraId="3D3EF4B5" w14:textId="77777777" w:rsidR="00E279D8" w:rsidRPr="00E279D8" w:rsidRDefault="00E279D8" w:rsidP="00E279D8">
            <w:pPr>
              <w:widowControl/>
              <w:jc w:val="right"/>
              <w:rPr>
                <w:rFonts w:eastAsia="Times New Roman"/>
                <w:color w:val="000000"/>
                <w:sz w:val="20"/>
                <w:szCs w:val="20"/>
                <w:lang w:val="en-GI" w:eastAsia="en-GI"/>
              </w:rPr>
            </w:pPr>
            <w:r w:rsidRPr="00E279D8">
              <w:rPr>
                <w:rFonts w:eastAsia="Times New Roman"/>
                <w:color w:val="000000"/>
                <w:sz w:val="20"/>
                <w:szCs w:val="20"/>
                <w:lang w:val="en-GI" w:eastAsia="en-GI"/>
              </w:rPr>
              <w:t>4,981</w:t>
            </w:r>
          </w:p>
        </w:tc>
      </w:tr>
      <w:tr w:rsidR="00E279D8" w:rsidRPr="00E279D8" w14:paraId="5EC3E8B6" w14:textId="77777777" w:rsidTr="00E279D8">
        <w:trPr>
          <w:trHeight w:val="300"/>
          <w:jc w:val="center"/>
        </w:trPr>
        <w:tc>
          <w:tcPr>
            <w:tcW w:w="3300" w:type="dxa"/>
            <w:tcBorders>
              <w:top w:val="nil"/>
              <w:left w:val="single" w:sz="4" w:space="0" w:color="auto"/>
              <w:bottom w:val="nil"/>
              <w:right w:val="nil"/>
            </w:tcBorders>
            <w:shd w:val="clear" w:color="000000" w:fill="FFFFFF"/>
            <w:noWrap/>
            <w:vAlign w:val="bottom"/>
            <w:hideMark/>
          </w:tcPr>
          <w:p w14:paraId="059511DC" w14:textId="77777777" w:rsidR="00E279D8" w:rsidRPr="00E279D8" w:rsidRDefault="00E279D8" w:rsidP="00E279D8">
            <w:pPr>
              <w:widowControl/>
              <w:rPr>
                <w:rFonts w:eastAsia="Times New Roman"/>
                <w:color w:val="000000"/>
                <w:sz w:val="20"/>
                <w:szCs w:val="20"/>
                <w:lang w:val="en-GI" w:eastAsia="en-GI"/>
              </w:rPr>
            </w:pPr>
            <w:r w:rsidRPr="00E279D8">
              <w:rPr>
                <w:rFonts w:eastAsia="Times New Roman"/>
                <w:color w:val="000000"/>
                <w:sz w:val="20"/>
                <w:szCs w:val="20"/>
                <w:lang w:val="en-GI" w:eastAsia="en-GI"/>
              </w:rPr>
              <w:t>8VC</w:t>
            </w:r>
          </w:p>
        </w:tc>
        <w:tc>
          <w:tcPr>
            <w:tcW w:w="1080" w:type="dxa"/>
            <w:tcBorders>
              <w:top w:val="nil"/>
              <w:left w:val="single" w:sz="4" w:space="0" w:color="auto"/>
              <w:bottom w:val="nil"/>
              <w:right w:val="single" w:sz="4" w:space="0" w:color="auto"/>
            </w:tcBorders>
            <w:shd w:val="clear" w:color="000000" w:fill="FFFFFF"/>
            <w:noWrap/>
            <w:vAlign w:val="center"/>
            <w:hideMark/>
          </w:tcPr>
          <w:p w14:paraId="42DACBA9" w14:textId="77777777" w:rsidR="00E279D8" w:rsidRPr="00E279D8" w:rsidRDefault="00E279D8" w:rsidP="00E279D8">
            <w:pPr>
              <w:widowControl/>
              <w:jc w:val="right"/>
              <w:rPr>
                <w:rFonts w:eastAsia="Times New Roman"/>
                <w:color w:val="000000"/>
                <w:sz w:val="20"/>
                <w:szCs w:val="20"/>
                <w:lang w:val="en-GI" w:eastAsia="en-GI"/>
              </w:rPr>
            </w:pPr>
            <w:r w:rsidRPr="00E279D8">
              <w:rPr>
                <w:rFonts w:eastAsia="Times New Roman"/>
                <w:color w:val="000000"/>
                <w:sz w:val="20"/>
                <w:szCs w:val="20"/>
                <w:lang w:val="en-GI" w:eastAsia="en-GI"/>
              </w:rPr>
              <w:t>6,536</w:t>
            </w:r>
          </w:p>
        </w:tc>
      </w:tr>
      <w:tr w:rsidR="00E279D8" w:rsidRPr="00E279D8" w14:paraId="2B00FF3E" w14:textId="77777777" w:rsidTr="00E279D8">
        <w:trPr>
          <w:trHeight w:val="300"/>
          <w:jc w:val="center"/>
        </w:trPr>
        <w:tc>
          <w:tcPr>
            <w:tcW w:w="3300" w:type="dxa"/>
            <w:tcBorders>
              <w:top w:val="nil"/>
              <w:left w:val="single" w:sz="4" w:space="0" w:color="auto"/>
              <w:bottom w:val="nil"/>
              <w:right w:val="nil"/>
            </w:tcBorders>
            <w:shd w:val="clear" w:color="000000" w:fill="FFFFFF"/>
            <w:noWrap/>
            <w:vAlign w:val="bottom"/>
            <w:hideMark/>
          </w:tcPr>
          <w:p w14:paraId="1CC3718D" w14:textId="77777777" w:rsidR="00E279D8" w:rsidRPr="00E279D8" w:rsidRDefault="00E279D8" w:rsidP="00E279D8">
            <w:pPr>
              <w:widowControl/>
              <w:rPr>
                <w:rFonts w:eastAsia="Times New Roman"/>
                <w:color w:val="000000"/>
                <w:sz w:val="20"/>
                <w:szCs w:val="20"/>
                <w:lang w:val="en-GI" w:eastAsia="en-GI"/>
              </w:rPr>
            </w:pPr>
            <w:r w:rsidRPr="00E279D8">
              <w:rPr>
                <w:rFonts w:eastAsia="Times New Roman"/>
                <w:color w:val="000000"/>
                <w:sz w:val="20"/>
                <w:szCs w:val="20"/>
                <w:lang w:val="en-GI" w:eastAsia="en-GI"/>
              </w:rPr>
              <w:t>CCA Longevity Fund</w:t>
            </w:r>
          </w:p>
        </w:tc>
        <w:tc>
          <w:tcPr>
            <w:tcW w:w="1080" w:type="dxa"/>
            <w:tcBorders>
              <w:top w:val="nil"/>
              <w:left w:val="single" w:sz="4" w:space="0" w:color="auto"/>
              <w:bottom w:val="nil"/>
              <w:right w:val="single" w:sz="4" w:space="0" w:color="auto"/>
            </w:tcBorders>
            <w:shd w:val="clear" w:color="000000" w:fill="FFFFFF"/>
            <w:noWrap/>
            <w:vAlign w:val="center"/>
            <w:hideMark/>
          </w:tcPr>
          <w:p w14:paraId="10E7E320" w14:textId="77777777" w:rsidR="00E279D8" w:rsidRPr="00E279D8" w:rsidRDefault="00E279D8" w:rsidP="00E279D8">
            <w:pPr>
              <w:widowControl/>
              <w:jc w:val="right"/>
              <w:rPr>
                <w:rFonts w:eastAsia="Times New Roman"/>
                <w:color w:val="000000"/>
                <w:sz w:val="20"/>
                <w:szCs w:val="20"/>
                <w:lang w:val="en-GI" w:eastAsia="en-GI"/>
              </w:rPr>
            </w:pPr>
            <w:r w:rsidRPr="00E279D8">
              <w:rPr>
                <w:rFonts w:eastAsia="Times New Roman"/>
                <w:color w:val="000000"/>
                <w:sz w:val="20"/>
                <w:szCs w:val="20"/>
                <w:lang w:val="en-GI" w:eastAsia="en-GI"/>
              </w:rPr>
              <w:t>1,653</w:t>
            </w:r>
          </w:p>
        </w:tc>
      </w:tr>
      <w:tr w:rsidR="00E279D8" w:rsidRPr="00E279D8" w14:paraId="0F4292D9" w14:textId="77777777" w:rsidTr="00E279D8">
        <w:trPr>
          <w:trHeight w:val="300"/>
          <w:jc w:val="center"/>
        </w:trPr>
        <w:tc>
          <w:tcPr>
            <w:tcW w:w="3300" w:type="dxa"/>
            <w:tcBorders>
              <w:top w:val="nil"/>
              <w:left w:val="single" w:sz="4" w:space="0" w:color="auto"/>
              <w:bottom w:val="nil"/>
              <w:right w:val="nil"/>
            </w:tcBorders>
            <w:shd w:val="clear" w:color="000000" w:fill="FFFFFF"/>
            <w:noWrap/>
            <w:vAlign w:val="bottom"/>
            <w:hideMark/>
          </w:tcPr>
          <w:p w14:paraId="604CC556" w14:textId="77777777" w:rsidR="00E279D8" w:rsidRPr="00E279D8" w:rsidRDefault="00E279D8" w:rsidP="00E279D8">
            <w:pPr>
              <w:widowControl/>
              <w:rPr>
                <w:rFonts w:eastAsia="Times New Roman"/>
                <w:color w:val="000000"/>
                <w:sz w:val="20"/>
                <w:szCs w:val="20"/>
                <w:lang w:val="en-GI" w:eastAsia="en-GI"/>
              </w:rPr>
            </w:pPr>
            <w:r w:rsidRPr="00E279D8">
              <w:rPr>
                <w:rFonts w:eastAsia="Times New Roman"/>
                <w:color w:val="000000"/>
                <w:sz w:val="20"/>
                <w:szCs w:val="20"/>
                <w:lang w:val="en-GI" w:eastAsia="en-GI"/>
              </w:rPr>
              <w:t>Colchis RBLF</w:t>
            </w:r>
          </w:p>
        </w:tc>
        <w:tc>
          <w:tcPr>
            <w:tcW w:w="1080" w:type="dxa"/>
            <w:tcBorders>
              <w:top w:val="nil"/>
              <w:left w:val="single" w:sz="4" w:space="0" w:color="auto"/>
              <w:bottom w:val="nil"/>
              <w:right w:val="single" w:sz="4" w:space="0" w:color="auto"/>
            </w:tcBorders>
            <w:shd w:val="clear" w:color="000000" w:fill="FFFFFF"/>
            <w:noWrap/>
            <w:vAlign w:val="center"/>
            <w:hideMark/>
          </w:tcPr>
          <w:p w14:paraId="7C3B6FF2" w14:textId="77777777" w:rsidR="00E279D8" w:rsidRPr="00E279D8" w:rsidRDefault="00E279D8" w:rsidP="00E279D8">
            <w:pPr>
              <w:widowControl/>
              <w:jc w:val="right"/>
              <w:rPr>
                <w:rFonts w:eastAsia="Times New Roman"/>
                <w:color w:val="000000"/>
                <w:sz w:val="20"/>
                <w:szCs w:val="20"/>
                <w:lang w:val="en-GI" w:eastAsia="en-GI"/>
              </w:rPr>
            </w:pPr>
            <w:r w:rsidRPr="00E279D8">
              <w:rPr>
                <w:rFonts w:eastAsia="Times New Roman"/>
                <w:color w:val="000000"/>
                <w:sz w:val="20"/>
                <w:szCs w:val="20"/>
                <w:lang w:val="en-GI" w:eastAsia="en-GI"/>
              </w:rPr>
              <w:t>2,022</w:t>
            </w:r>
          </w:p>
        </w:tc>
      </w:tr>
      <w:tr w:rsidR="00E279D8" w:rsidRPr="00E279D8" w14:paraId="3ED29769" w14:textId="77777777" w:rsidTr="00E279D8">
        <w:trPr>
          <w:trHeight w:val="300"/>
          <w:jc w:val="center"/>
        </w:trPr>
        <w:tc>
          <w:tcPr>
            <w:tcW w:w="3300" w:type="dxa"/>
            <w:tcBorders>
              <w:top w:val="nil"/>
              <w:left w:val="single" w:sz="4" w:space="0" w:color="auto"/>
              <w:bottom w:val="nil"/>
              <w:right w:val="nil"/>
            </w:tcBorders>
            <w:shd w:val="clear" w:color="000000" w:fill="FFFFFF"/>
            <w:noWrap/>
            <w:vAlign w:val="bottom"/>
            <w:hideMark/>
          </w:tcPr>
          <w:p w14:paraId="08085318" w14:textId="77777777" w:rsidR="00E279D8" w:rsidRPr="00E279D8" w:rsidRDefault="00E279D8" w:rsidP="00E279D8">
            <w:pPr>
              <w:widowControl/>
              <w:rPr>
                <w:rFonts w:eastAsia="Times New Roman"/>
                <w:color w:val="000000"/>
                <w:sz w:val="20"/>
                <w:szCs w:val="20"/>
                <w:lang w:val="en-GI" w:eastAsia="en-GI"/>
              </w:rPr>
            </w:pPr>
            <w:r w:rsidRPr="00E279D8">
              <w:rPr>
                <w:rFonts w:eastAsia="Times New Roman"/>
                <w:color w:val="000000"/>
                <w:sz w:val="20"/>
                <w:szCs w:val="20"/>
                <w:lang w:val="en-GI" w:eastAsia="en-GI"/>
              </w:rPr>
              <w:t>Perceptive</w:t>
            </w:r>
          </w:p>
        </w:tc>
        <w:tc>
          <w:tcPr>
            <w:tcW w:w="1080" w:type="dxa"/>
            <w:tcBorders>
              <w:top w:val="nil"/>
              <w:left w:val="single" w:sz="4" w:space="0" w:color="auto"/>
              <w:bottom w:val="nil"/>
              <w:right w:val="single" w:sz="4" w:space="0" w:color="auto"/>
            </w:tcBorders>
            <w:shd w:val="clear" w:color="000000" w:fill="FFFFFF"/>
            <w:noWrap/>
            <w:vAlign w:val="center"/>
            <w:hideMark/>
          </w:tcPr>
          <w:p w14:paraId="42688567" w14:textId="77777777" w:rsidR="00E279D8" w:rsidRPr="00E279D8" w:rsidRDefault="00E279D8" w:rsidP="00E279D8">
            <w:pPr>
              <w:widowControl/>
              <w:jc w:val="right"/>
              <w:rPr>
                <w:rFonts w:eastAsia="Times New Roman"/>
                <w:color w:val="000000"/>
                <w:sz w:val="20"/>
                <w:szCs w:val="20"/>
                <w:lang w:val="en-GI" w:eastAsia="en-GI"/>
              </w:rPr>
            </w:pPr>
            <w:r w:rsidRPr="00E279D8">
              <w:rPr>
                <w:rFonts w:eastAsia="Times New Roman"/>
                <w:color w:val="000000"/>
                <w:sz w:val="20"/>
                <w:szCs w:val="20"/>
                <w:lang w:val="en-GI" w:eastAsia="en-GI"/>
              </w:rPr>
              <w:t>307</w:t>
            </w:r>
          </w:p>
        </w:tc>
      </w:tr>
      <w:tr w:rsidR="00E279D8" w:rsidRPr="00E279D8" w14:paraId="57DFE72F" w14:textId="77777777" w:rsidTr="00E279D8">
        <w:trPr>
          <w:trHeight w:val="300"/>
          <w:jc w:val="center"/>
        </w:trPr>
        <w:tc>
          <w:tcPr>
            <w:tcW w:w="3300" w:type="dxa"/>
            <w:tcBorders>
              <w:top w:val="nil"/>
              <w:left w:val="single" w:sz="4" w:space="0" w:color="auto"/>
              <w:bottom w:val="nil"/>
              <w:right w:val="nil"/>
            </w:tcBorders>
            <w:shd w:val="clear" w:color="000000" w:fill="FFFFFF"/>
            <w:noWrap/>
            <w:vAlign w:val="bottom"/>
            <w:hideMark/>
          </w:tcPr>
          <w:p w14:paraId="30076C90" w14:textId="77777777" w:rsidR="00E279D8" w:rsidRPr="00E279D8" w:rsidRDefault="00E279D8" w:rsidP="00E279D8">
            <w:pPr>
              <w:widowControl/>
              <w:rPr>
                <w:rFonts w:eastAsia="Times New Roman"/>
                <w:color w:val="000000"/>
                <w:sz w:val="20"/>
                <w:szCs w:val="20"/>
                <w:lang w:val="en-GI" w:eastAsia="en-GI"/>
              </w:rPr>
            </w:pPr>
            <w:r w:rsidRPr="00E279D8">
              <w:rPr>
                <w:rFonts w:eastAsia="Times New Roman"/>
                <w:color w:val="000000"/>
                <w:sz w:val="20"/>
                <w:szCs w:val="20"/>
                <w:lang w:val="en-GI" w:eastAsia="en-GI"/>
              </w:rPr>
              <w:t>RBS USD account</w:t>
            </w:r>
          </w:p>
        </w:tc>
        <w:tc>
          <w:tcPr>
            <w:tcW w:w="1080" w:type="dxa"/>
            <w:tcBorders>
              <w:top w:val="nil"/>
              <w:left w:val="single" w:sz="4" w:space="0" w:color="auto"/>
              <w:bottom w:val="nil"/>
              <w:right w:val="single" w:sz="4" w:space="0" w:color="auto"/>
            </w:tcBorders>
            <w:shd w:val="clear" w:color="000000" w:fill="FFFFFF"/>
            <w:noWrap/>
            <w:vAlign w:val="center"/>
            <w:hideMark/>
          </w:tcPr>
          <w:p w14:paraId="27DCACDA" w14:textId="77777777" w:rsidR="00E279D8" w:rsidRPr="00E279D8" w:rsidRDefault="00E279D8" w:rsidP="00E279D8">
            <w:pPr>
              <w:widowControl/>
              <w:jc w:val="right"/>
              <w:rPr>
                <w:rFonts w:eastAsia="Times New Roman"/>
                <w:color w:val="000000"/>
                <w:sz w:val="20"/>
                <w:szCs w:val="20"/>
                <w:lang w:val="en-GI" w:eastAsia="en-GI"/>
              </w:rPr>
            </w:pPr>
            <w:r w:rsidRPr="00E279D8">
              <w:rPr>
                <w:rFonts w:eastAsia="Times New Roman"/>
                <w:color w:val="000000"/>
                <w:sz w:val="20"/>
                <w:szCs w:val="20"/>
                <w:lang w:val="en-GI" w:eastAsia="en-GI"/>
              </w:rPr>
              <w:t>162</w:t>
            </w:r>
          </w:p>
        </w:tc>
      </w:tr>
      <w:tr w:rsidR="00E279D8" w:rsidRPr="00E279D8" w14:paraId="62EF32D2" w14:textId="77777777" w:rsidTr="00E279D8">
        <w:trPr>
          <w:trHeight w:val="300"/>
          <w:jc w:val="center"/>
        </w:trPr>
        <w:tc>
          <w:tcPr>
            <w:tcW w:w="3300" w:type="dxa"/>
            <w:tcBorders>
              <w:top w:val="nil"/>
              <w:left w:val="single" w:sz="4" w:space="0" w:color="auto"/>
              <w:bottom w:val="single" w:sz="4" w:space="0" w:color="auto"/>
              <w:right w:val="nil"/>
            </w:tcBorders>
            <w:shd w:val="clear" w:color="000000" w:fill="FFFFFF"/>
            <w:noWrap/>
            <w:vAlign w:val="bottom"/>
            <w:hideMark/>
          </w:tcPr>
          <w:p w14:paraId="43B4D48F" w14:textId="73B1F0CA" w:rsidR="00E279D8" w:rsidRPr="00E279D8" w:rsidRDefault="00E279D8" w:rsidP="00E279D8">
            <w:pPr>
              <w:widowControl/>
              <w:rPr>
                <w:rFonts w:eastAsia="Times New Roman"/>
                <w:color w:val="000000"/>
                <w:sz w:val="20"/>
                <w:szCs w:val="20"/>
                <w:lang w:val="en-GI" w:eastAsia="en-GI"/>
              </w:rPr>
            </w:pPr>
            <w:r w:rsidRPr="00E279D8">
              <w:rPr>
                <w:rFonts w:eastAsia="Times New Roman"/>
                <w:color w:val="000000"/>
                <w:sz w:val="20"/>
                <w:szCs w:val="20"/>
                <w:lang w:val="en-GI" w:eastAsia="en-GI"/>
              </w:rPr>
              <w:t>JSS</w:t>
            </w:r>
            <w:r w:rsidR="009519EF">
              <w:rPr>
                <w:rFonts w:eastAsia="Times New Roman"/>
                <w:color w:val="000000"/>
                <w:sz w:val="20"/>
                <w:szCs w:val="20"/>
                <w:lang w:val="en-GI" w:eastAsia="en-GI"/>
              </w:rPr>
              <w:t xml:space="preserve"> - Forward</w:t>
            </w:r>
          </w:p>
        </w:tc>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B4B4DAA" w14:textId="77777777" w:rsidR="00E279D8" w:rsidRPr="00E279D8" w:rsidRDefault="00E279D8" w:rsidP="00E279D8">
            <w:pPr>
              <w:widowControl/>
              <w:jc w:val="right"/>
              <w:rPr>
                <w:rFonts w:eastAsia="Times New Roman"/>
                <w:color w:val="000000"/>
                <w:sz w:val="20"/>
                <w:szCs w:val="20"/>
                <w:lang w:val="en-GI" w:eastAsia="en-GI"/>
              </w:rPr>
            </w:pPr>
            <w:r w:rsidRPr="00E279D8">
              <w:rPr>
                <w:rFonts w:eastAsia="Times New Roman"/>
                <w:color w:val="000000"/>
                <w:sz w:val="20"/>
                <w:szCs w:val="20"/>
                <w:lang w:val="en-GI" w:eastAsia="en-GI"/>
              </w:rPr>
              <w:t>104</w:t>
            </w:r>
          </w:p>
        </w:tc>
      </w:tr>
      <w:tr w:rsidR="00E279D8" w:rsidRPr="00E279D8" w14:paraId="18407CD7" w14:textId="77777777" w:rsidTr="00E279D8">
        <w:trPr>
          <w:trHeight w:val="300"/>
          <w:jc w:val="center"/>
        </w:trPr>
        <w:tc>
          <w:tcPr>
            <w:tcW w:w="3300" w:type="dxa"/>
            <w:tcBorders>
              <w:top w:val="nil"/>
              <w:left w:val="single" w:sz="4" w:space="0" w:color="auto"/>
              <w:bottom w:val="single" w:sz="4" w:space="0" w:color="auto"/>
              <w:right w:val="single" w:sz="4" w:space="0" w:color="auto"/>
            </w:tcBorders>
            <w:shd w:val="clear" w:color="000000" w:fill="FFFFFF"/>
            <w:noWrap/>
            <w:vAlign w:val="bottom"/>
            <w:hideMark/>
          </w:tcPr>
          <w:p w14:paraId="0D7D87BF" w14:textId="77777777" w:rsidR="00E279D8" w:rsidRPr="00E279D8" w:rsidRDefault="00E279D8" w:rsidP="00E279D8">
            <w:pPr>
              <w:widowControl/>
              <w:jc w:val="right"/>
              <w:rPr>
                <w:rFonts w:eastAsia="Times New Roman"/>
                <w:b/>
                <w:bCs/>
                <w:color w:val="000000"/>
                <w:sz w:val="20"/>
                <w:szCs w:val="20"/>
                <w:lang w:val="en-GI" w:eastAsia="en-GI"/>
              </w:rPr>
            </w:pPr>
            <w:r w:rsidRPr="00E279D8">
              <w:rPr>
                <w:rFonts w:eastAsia="Times New Roman"/>
                <w:b/>
                <w:bCs/>
                <w:color w:val="000000"/>
                <w:sz w:val="20"/>
                <w:szCs w:val="20"/>
                <w:lang w:val="en-GI" w:eastAsia="en-GI"/>
              </w:rPr>
              <w:t>Total</w:t>
            </w:r>
          </w:p>
        </w:tc>
        <w:tc>
          <w:tcPr>
            <w:tcW w:w="1080" w:type="dxa"/>
            <w:tcBorders>
              <w:top w:val="nil"/>
              <w:left w:val="nil"/>
              <w:bottom w:val="single" w:sz="4" w:space="0" w:color="auto"/>
              <w:right w:val="single" w:sz="4" w:space="0" w:color="auto"/>
            </w:tcBorders>
            <w:shd w:val="clear" w:color="000000" w:fill="FFFFFF"/>
            <w:noWrap/>
            <w:vAlign w:val="bottom"/>
            <w:hideMark/>
          </w:tcPr>
          <w:p w14:paraId="23CD5B9E" w14:textId="77777777" w:rsidR="00E279D8" w:rsidRPr="00E279D8" w:rsidRDefault="00E279D8" w:rsidP="00E279D8">
            <w:pPr>
              <w:widowControl/>
              <w:jc w:val="right"/>
              <w:rPr>
                <w:rFonts w:eastAsia="Times New Roman"/>
                <w:b/>
                <w:bCs/>
                <w:color w:val="000000"/>
                <w:sz w:val="20"/>
                <w:szCs w:val="20"/>
                <w:lang w:val="en-GI" w:eastAsia="en-GI"/>
              </w:rPr>
            </w:pPr>
            <w:r w:rsidRPr="00E279D8">
              <w:rPr>
                <w:rFonts w:eastAsia="Times New Roman"/>
                <w:b/>
                <w:bCs/>
                <w:color w:val="000000"/>
                <w:sz w:val="20"/>
                <w:szCs w:val="20"/>
                <w:lang w:val="en-GI" w:eastAsia="en-GI"/>
              </w:rPr>
              <w:t>15,765</w:t>
            </w:r>
          </w:p>
        </w:tc>
      </w:tr>
    </w:tbl>
    <w:p w14:paraId="2ED27B89" w14:textId="106DF593" w:rsidR="004D6CAD" w:rsidRDefault="004C0CAD" w:rsidP="00D47C99">
      <w:pPr>
        <w:pStyle w:val="ListParagraph"/>
        <w:numPr>
          <w:ilvl w:val="1"/>
          <w:numId w:val="5"/>
        </w:numPr>
        <w:spacing w:before="120" w:after="200"/>
        <w:ind w:left="714" w:right="1525" w:hanging="357"/>
        <w:contextualSpacing w:val="0"/>
        <w:jc w:val="both"/>
        <w:rPr>
          <w:rFonts w:asciiTheme="minorHAnsi" w:hAnsiTheme="minorHAnsi" w:cstheme="minorHAnsi"/>
        </w:rPr>
      </w:pPr>
      <w:r>
        <w:rPr>
          <w:rFonts w:asciiTheme="minorHAnsi" w:hAnsiTheme="minorHAnsi" w:cstheme="minorHAnsi"/>
        </w:rPr>
        <w:t>As of December-23</w:t>
      </w:r>
      <w:r w:rsidR="00D47C99">
        <w:rPr>
          <w:rFonts w:asciiTheme="minorHAnsi" w:hAnsiTheme="minorHAnsi" w:cstheme="minorHAnsi"/>
        </w:rPr>
        <w:t>,</w:t>
      </w:r>
      <w:r>
        <w:rPr>
          <w:rFonts w:asciiTheme="minorHAnsi" w:hAnsiTheme="minorHAnsi" w:cstheme="minorHAnsi"/>
        </w:rPr>
        <w:t xml:space="preserve"> </w:t>
      </w:r>
      <w:r w:rsidR="00F77021">
        <w:rPr>
          <w:rFonts w:asciiTheme="minorHAnsi" w:hAnsiTheme="minorHAnsi" w:cstheme="minorHAnsi"/>
        </w:rPr>
        <w:t>the exposure to currency risk</w:t>
      </w:r>
      <w:r w:rsidR="008C2C2A">
        <w:rPr>
          <w:rFonts w:asciiTheme="minorHAnsi" w:hAnsiTheme="minorHAnsi" w:cstheme="minorHAnsi"/>
        </w:rPr>
        <w:t xml:space="preserve"> given by the excess of USD investments to the guaranteed GBP value by the forward derivative is £</w:t>
      </w:r>
      <w:r w:rsidR="00D47C99">
        <w:rPr>
          <w:rFonts w:asciiTheme="minorHAnsi" w:hAnsiTheme="minorHAnsi" w:cstheme="minorHAnsi"/>
        </w:rPr>
        <w:t>694k.</w:t>
      </w:r>
    </w:p>
    <w:p w14:paraId="1D250AF0" w14:textId="5743A7C6" w:rsidR="00BB2DDD" w:rsidRPr="009148A7" w:rsidRDefault="00026BC1" w:rsidP="00751238">
      <w:pPr>
        <w:pStyle w:val="Heading1"/>
        <w:keepNext/>
        <w:keepLines/>
        <w:numPr>
          <w:ilvl w:val="0"/>
          <w:numId w:val="3"/>
        </w:numPr>
        <w:spacing w:before="240" w:after="240" w:line="235" w:lineRule="auto"/>
        <w:ind w:left="284" w:right="1383" w:firstLine="0"/>
        <w:jc w:val="both"/>
        <w:rPr>
          <w:rFonts w:asciiTheme="minorHAnsi" w:eastAsia="Calibri" w:hAnsiTheme="minorHAnsi" w:cstheme="minorHAnsi"/>
          <w:color w:val="2F5496"/>
          <w:spacing w:val="2"/>
          <w:sz w:val="34"/>
          <w:szCs w:val="34"/>
          <w:u w:val="none"/>
        </w:rPr>
      </w:pPr>
      <w:bookmarkStart w:id="6" w:name="_Toc178351406"/>
      <w:r w:rsidRPr="009148A7">
        <w:rPr>
          <w:rFonts w:asciiTheme="minorHAnsi" w:eastAsia="Calibri" w:hAnsiTheme="minorHAnsi" w:cstheme="minorHAnsi"/>
          <w:color w:val="2F5496"/>
          <w:spacing w:val="2"/>
          <w:sz w:val="34"/>
          <w:szCs w:val="34"/>
          <w:u w:val="none"/>
        </w:rPr>
        <w:t>S</w:t>
      </w:r>
      <w:r w:rsidR="00751238" w:rsidRPr="009148A7">
        <w:rPr>
          <w:rFonts w:asciiTheme="minorHAnsi" w:eastAsia="Calibri" w:hAnsiTheme="minorHAnsi" w:cstheme="minorHAnsi"/>
          <w:color w:val="2F5496"/>
          <w:spacing w:val="2"/>
          <w:sz w:val="34"/>
          <w:szCs w:val="34"/>
          <w:u w:val="none"/>
        </w:rPr>
        <w:t>olvency II Balance sheet</w:t>
      </w:r>
      <w:r w:rsidRPr="009148A7">
        <w:rPr>
          <w:rFonts w:asciiTheme="minorHAnsi" w:eastAsia="Calibri" w:hAnsiTheme="minorHAnsi" w:cstheme="minorHAnsi"/>
          <w:color w:val="2F5496"/>
          <w:spacing w:val="2"/>
          <w:sz w:val="34"/>
          <w:szCs w:val="34"/>
          <w:u w:val="none"/>
        </w:rPr>
        <w:t xml:space="preserve"> – </w:t>
      </w:r>
      <w:r w:rsidR="00BE69F5" w:rsidRPr="009148A7">
        <w:rPr>
          <w:rFonts w:asciiTheme="minorHAnsi" w:eastAsia="Calibri" w:hAnsiTheme="minorHAnsi" w:cstheme="minorHAnsi"/>
          <w:color w:val="2F5496"/>
          <w:spacing w:val="2"/>
          <w:sz w:val="34"/>
          <w:szCs w:val="34"/>
          <w:u w:val="none"/>
        </w:rPr>
        <w:t>T</w:t>
      </w:r>
      <w:r w:rsidR="00A9347B" w:rsidRPr="009148A7">
        <w:rPr>
          <w:rFonts w:asciiTheme="minorHAnsi" w:eastAsia="Calibri" w:hAnsiTheme="minorHAnsi" w:cstheme="minorHAnsi"/>
          <w:color w:val="2F5496"/>
          <w:spacing w:val="2"/>
          <w:sz w:val="34"/>
          <w:szCs w:val="34"/>
          <w:u w:val="none"/>
        </w:rPr>
        <w:t>echnical provisions</w:t>
      </w:r>
      <w:r w:rsidR="00BE69F5" w:rsidRPr="009148A7">
        <w:rPr>
          <w:rFonts w:asciiTheme="minorHAnsi" w:eastAsia="Calibri" w:hAnsiTheme="minorHAnsi" w:cstheme="minorHAnsi"/>
          <w:color w:val="2F5496"/>
          <w:spacing w:val="2"/>
          <w:sz w:val="34"/>
          <w:szCs w:val="34"/>
          <w:u w:val="none"/>
        </w:rPr>
        <w:t xml:space="preserve"> (</w:t>
      </w:r>
      <w:r w:rsidR="00751238" w:rsidRPr="009148A7">
        <w:rPr>
          <w:rFonts w:asciiTheme="minorHAnsi" w:eastAsia="Calibri" w:hAnsiTheme="minorHAnsi" w:cstheme="minorHAnsi"/>
          <w:color w:val="2F5496"/>
          <w:spacing w:val="2"/>
          <w:sz w:val="34"/>
          <w:szCs w:val="34"/>
          <w:u w:val="none"/>
        </w:rPr>
        <w:t>Gross</w:t>
      </w:r>
      <w:r w:rsidR="00BE69F5" w:rsidRPr="009148A7">
        <w:rPr>
          <w:rFonts w:asciiTheme="minorHAnsi" w:eastAsia="Calibri" w:hAnsiTheme="minorHAnsi" w:cstheme="minorHAnsi"/>
          <w:color w:val="2F5496"/>
          <w:spacing w:val="2"/>
          <w:sz w:val="34"/>
          <w:szCs w:val="34"/>
          <w:u w:val="none"/>
        </w:rPr>
        <w:t>)</w:t>
      </w:r>
      <w:bookmarkEnd w:id="6"/>
    </w:p>
    <w:p w14:paraId="5D8BBFF9" w14:textId="77777777" w:rsidR="00CC4C44" w:rsidRPr="00CC4C44" w:rsidRDefault="00CC4C44" w:rsidP="00CC4C44">
      <w:pPr>
        <w:pStyle w:val="ListParagraph"/>
        <w:numPr>
          <w:ilvl w:val="0"/>
          <w:numId w:val="7"/>
        </w:numPr>
        <w:tabs>
          <w:tab w:val="left" w:pos="841"/>
        </w:tabs>
        <w:spacing w:before="100"/>
        <w:contextualSpacing w:val="0"/>
        <w:outlineLvl w:val="1"/>
        <w:rPr>
          <w:rFonts w:ascii="Work Sans" w:eastAsia="Cambria" w:hAnsi="Work Sans" w:cs="Arial"/>
          <w:b/>
          <w:bCs/>
          <w:iCs/>
          <w:vanish/>
          <w:color w:val="905AB9"/>
          <w:sz w:val="24"/>
          <w:szCs w:val="24"/>
        </w:rPr>
      </w:pPr>
      <w:bookmarkStart w:id="7" w:name="_Toc167471626"/>
      <w:bookmarkStart w:id="8" w:name="_Toc167788381"/>
      <w:bookmarkStart w:id="9" w:name="_Toc167960107"/>
      <w:bookmarkStart w:id="10" w:name="_Toc177558208"/>
      <w:bookmarkStart w:id="11" w:name="_Toc177558354"/>
      <w:bookmarkStart w:id="12" w:name="_Toc177559090"/>
      <w:bookmarkStart w:id="13" w:name="_Toc177559179"/>
      <w:bookmarkStart w:id="14" w:name="_Toc178175071"/>
      <w:bookmarkStart w:id="15" w:name="_Toc178351407"/>
      <w:bookmarkEnd w:id="7"/>
      <w:bookmarkEnd w:id="8"/>
      <w:bookmarkEnd w:id="9"/>
      <w:bookmarkEnd w:id="10"/>
      <w:bookmarkEnd w:id="11"/>
      <w:bookmarkEnd w:id="12"/>
      <w:bookmarkEnd w:id="13"/>
      <w:bookmarkEnd w:id="14"/>
      <w:bookmarkEnd w:id="15"/>
    </w:p>
    <w:p w14:paraId="114EAB7F" w14:textId="77777777" w:rsidR="00CC4C44" w:rsidRPr="00CC4C44" w:rsidRDefault="00CC4C44" w:rsidP="00CC4C44">
      <w:pPr>
        <w:pStyle w:val="ListParagraph"/>
        <w:numPr>
          <w:ilvl w:val="0"/>
          <w:numId w:val="7"/>
        </w:numPr>
        <w:tabs>
          <w:tab w:val="left" w:pos="841"/>
        </w:tabs>
        <w:spacing w:before="100"/>
        <w:contextualSpacing w:val="0"/>
        <w:outlineLvl w:val="1"/>
        <w:rPr>
          <w:rFonts w:ascii="Work Sans" w:eastAsia="Cambria" w:hAnsi="Work Sans" w:cs="Arial"/>
          <w:b/>
          <w:bCs/>
          <w:iCs/>
          <w:vanish/>
          <w:color w:val="905AB9"/>
          <w:sz w:val="24"/>
          <w:szCs w:val="24"/>
        </w:rPr>
      </w:pPr>
      <w:bookmarkStart w:id="16" w:name="_Toc167471627"/>
      <w:bookmarkStart w:id="17" w:name="_Toc167788382"/>
      <w:bookmarkStart w:id="18" w:name="_Toc167960108"/>
      <w:bookmarkStart w:id="19" w:name="_Toc177558209"/>
      <w:bookmarkStart w:id="20" w:name="_Toc177558355"/>
      <w:bookmarkStart w:id="21" w:name="_Toc177559091"/>
      <w:bookmarkStart w:id="22" w:name="_Toc177559180"/>
      <w:bookmarkStart w:id="23" w:name="_Toc178175072"/>
      <w:bookmarkStart w:id="24" w:name="_Toc178351408"/>
      <w:bookmarkEnd w:id="16"/>
      <w:bookmarkEnd w:id="17"/>
      <w:bookmarkEnd w:id="18"/>
      <w:bookmarkEnd w:id="19"/>
      <w:bookmarkEnd w:id="20"/>
      <w:bookmarkEnd w:id="21"/>
      <w:bookmarkEnd w:id="22"/>
      <w:bookmarkEnd w:id="23"/>
      <w:bookmarkEnd w:id="24"/>
    </w:p>
    <w:p w14:paraId="6BF7A4A0" w14:textId="77777777" w:rsidR="00CC4C44" w:rsidRPr="00CC4C44" w:rsidRDefault="00CC4C44" w:rsidP="00CC4C44">
      <w:pPr>
        <w:pStyle w:val="ListParagraph"/>
        <w:numPr>
          <w:ilvl w:val="0"/>
          <w:numId w:val="7"/>
        </w:numPr>
        <w:tabs>
          <w:tab w:val="left" w:pos="841"/>
        </w:tabs>
        <w:spacing w:before="100"/>
        <w:contextualSpacing w:val="0"/>
        <w:outlineLvl w:val="1"/>
        <w:rPr>
          <w:rFonts w:ascii="Work Sans" w:eastAsia="Cambria" w:hAnsi="Work Sans" w:cs="Arial"/>
          <w:b/>
          <w:bCs/>
          <w:iCs/>
          <w:vanish/>
          <w:color w:val="905AB9"/>
          <w:sz w:val="24"/>
          <w:szCs w:val="24"/>
        </w:rPr>
      </w:pPr>
      <w:bookmarkStart w:id="25" w:name="_Toc167471628"/>
      <w:bookmarkStart w:id="26" w:name="_Toc167788383"/>
      <w:bookmarkStart w:id="27" w:name="_Toc167960109"/>
      <w:bookmarkStart w:id="28" w:name="_Toc177558210"/>
      <w:bookmarkStart w:id="29" w:name="_Toc177558356"/>
      <w:bookmarkStart w:id="30" w:name="_Toc177559092"/>
      <w:bookmarkStart w:id="31" w:name="_Toc177559181"/>
      <w:bookmarkStart w:id="32" w:name="_Toc178175073"/>
      <w:bookmarkStart w:id="33" w:name="_Toc178351409"/>
      <w:bookmarkEnd w:id="25"/>
      <w:bookmarkEnd w:id="26"/>
      <w:bookmarkEnd w:id="27"/>
      <w:bookmarkEnd w:id="28"/>
      <w:bookmarkEnd w:id="29"/>
      <w:bookmarkEnd w:id="30"/>
      <w:bookmarkEnd w:id="31"/>
      <w:bookmarkEnd w:id="32"/>
      <w:bookmarkEnd w:id="33"/>
    </w:p>
    <w:p w14:paraId="69CEE232" w14:textId="77777777" w:rsidR="00CC4C44" w:rsidRPr="00CC4C44" w:rsidRDefault="00CC4C44" w:rsidP="00CC4C44">
      <w:pPr>
        <w:pStyle w:val="ListParagraph"/>
        <w:numPr>
          <w:ilvl w:val="0"/>
          <w:numId w:val="7"/>
        </w:numPr>
        <w:tabs>
          <w:tab w:val="left" w:pos="841"/>
        </w:tabs>
        <w:spacing w:before="100"/>
        <w:contextualSpacing w:val="0"/>
        <w:outlineLvl w:val="1"/>
        <w:rPr>
          <w:rFonts w:ascii="Work Sans" w:eastAsia="Cambria" w:hAnsi="Work Sans" w:cs="Arial"/>
          <w:b/>
          <w:bCs/>
          <w:iCs/>
          <w:vanish/>
          <w:color w:val="905AB9"/>
          <w:sz w:val="24"/>
          <w:szCs w:val="24"/>
        </w:rPr>
      </w:pPr>
      <w:bookmarkStart w:id="34" w:name="_Toc167471629"/>
      <w:bookmarkStart w:id="35" w:name="_Toc167788384"/>
      <w:bookmarkStart w:id="36" w:name="_Toc167960110"/>
      <w:bookmarkStart w:id="37" w:name="_Toc177558211"/>
      <w:bookmarkStart w:id="38" w:name="_Toc177558357"/>
      <w:bookmarkStart w:id="39" w:name="_Toc177559093"/>
      <w:bookmarkStart w:id="40" w:name="_Toc177559182"/>
      <w:bookmarkStart w:id="41" w:name="_Toc178175074"/>
      <w:bookmarkStart w:id="42" w:name="_Toc178351410"/>
      <w:bookmarkEnd w:id="34"/>
      <w:bookmarkEnd w:id="35"/>
      <w:bookmarkEnd w:id="36"/>
      <w:bookmarkEnd w:id="37"/>
      <w:bookmarkEnd w:id="38"/>
      <w:bookmarkEnd w:id="39"/>
      <w:bookmarkEnd w:id="40"/>
      <w:bookmarkEnd w:id="41"/>
      <w:bookmarkEnd w:id="42"/>
    </w:p>
    <w:p w14:paraId="2B262A45" w14:textId="2F7B4524" w:rsidR="00B47563" w:rsidRPr="007909E7" w:rsidRDefault="00FE0427" w:rsidP="007909E7">
      <w:pPr>
        <w:pStyle w:val="ListParagraph"/>
        <w:numPr>
          <w:ilvl w:val="1"/>
          <w:numId w:val="7"/>
        </w:numPr>
        <w:tabs>
          <w:tab w:val="left" w:pos="426"/>
        </w:tabs>
        <w:spacing w:before="100" w:after="240"/>
        <w:ind w:left="567" w:hanging="284"/>
        <w:contextualSpacing w:val="0"/>
        <w:jc w:val="both"/>
        <w:outlineLvl w:val="1"/>
        <w:rPr>
          <w:rFonts w:asciiTheme="minorHAnsi" w:hAnsiTheme="minorHAnsi" w:cstheme="minorHAnsi"/>
          <w:b/>
          <w:bCs/>
          <w:color w:val="2F5496"/>
          <w:spacing w:val="2"/>
          <w:kern w:val="36"/>
        </w:rPr>
      </w:pPr>
      <w:bookmarkStart w:id="43" w:name="_Toc178351411"/>
      <w:r w:rsidRPr="007909E7">
        <w:rPr>
          <w:rFonts w:asciiTheme="minorHAnsi" w:hAnsiTheme="minorHAnsi" w:cstheme="minorHAnsi"/>
          <w:b/>
          <w:bCs/>
          <w:color w:val="2F5496"/>
          <w:spacing w:val="2"/>
          <w:kern w:val="36"/>
        </w:rPr>
        <w:t>Structure and segregation</w:t>
      </w:r>
      <w:bookmarkEnd w:id="43"/>
      <w:r w:rsidR="00767026" w:rsidRPr="007909E7">
        <w:rPr>
          <w:rFonts w:asciiTheme="minorHAnsi" w:hAnsiTheme="minorHAnsi" w:cstheme="minorHAnsi"/>
          <w:b/>
          <w:bCs/>
          <w:color w:val="2F5496"/>
          <w:spacing w:val="2"/>
          <w:kern w:val="36"/>
        </w:rPr>
        <w:t xml:space="preserve"> </w:t>
      </w:r>
    </w:p>
    <w:p w14:paraId="7DBE67F6" w14:textId="77777777" w:rsidR="000952FD" w:rsidRPr="000952FD" w:rsidRDefault="000952FD" w:rsidP="000952FD">
      <w:pPr>
        <w:pStyle w:val="ListParagraph"/>
        <w:numPr>
          <w:ilvl w:val="0"/>
          <w:numId w:val="5"/>
        </w:numPr>
        <w:spacing w:before="120" w:after="200"/>
        <w:ind w:right="1525"/>
        <w:contextualSpacing w:val="0"/>
        <w:jc w:val="both"/>
        <w:rPr>
          <w:rFonts w:ascii="Work Sans" w:hAnsi="Work Sans"/>
          <w:vanish/>
        </w:rPr>
      </w:pPr>
    </w:p>
    <w:p w14:paraId="09AEAE2C" w14:textId="77777777" w:rsidR="000952FD" w:rsidRPr="000952FD" w:rsidRDefault="000952FD" w:rsidP="000952FD">
      <w:pPr>
        <w:pStyle w:val="ListParagraph"/>
        <w:numPr>
          <w:ilvl w:val="1"/>
          <w:numId w:val="5"/>
        </w:numPr>
        <w:spacing w:before="120" w:after="200"/>
        <w:ind w:right="1525"/>
        <w:contextualSpacing w:val="0"/>
        <w:jc w:val="both"/>
        <w:rPr>
          <w:rFonts w:ascii="Work Sans" w:hAnsi="Work Sans"/>
          <w:vanish/>
        </w:rPr>
      </w:pPr>
    </w:p>
    <w:p w14:paraId="70A04260" w14:textId="111DE5F7" w:rsidR="00B213EF" w:rsidRPr="001241D7" w:rsidRDefault="0093174B" w:rsidP="000952FD">
      <w:pPr>
        <w:pStyle w:val="ListParagraph"/>
        <w:numPr>
          <w:ilvl w:val="2"/>
          <w:numId w:val="5"/>
        </w:numPr>
        <w:spacing w:before="120" w:after="200"/>
        <w:ind w:left="851" w:right="1525" w:hanging="567"/>
        <w:contextualSpacing w:val="0"/>
        <w:jc w:val="both"/>
        <w:rPr>
          <w:rFonts w:asciiTheme="minorHAnsi" w:hAnsiTheme="minorHAnsi" w:cstheme="minorHAnsi"/>
        </w:rPr>
      </w:pPr>
      <w:r w:rsidRPr="001241D7">
        <w:rPr>
          <w:rFonts w:asciiTheme="minorHAnsi" w:hAnsiTheme="minorHAnsi" w:cstheme="minorHAnsi"/>
        </w:rPr>
        <w:t xml:space="preserve">The </w:t>
      </w:r>
      <w:r w:rsidR="00085D52">
        <w:rPr>
          <w:rFonts w:asciiTheme="minorHAnsi" w:hAnsiTheme="minorHAnsi" w:cstheme="minorHAnsi"/>
        </w:rPr>
        <w:t>following heads of damage</w:t>
      </w:r>
      <w:r w:rsidRPr="001241D7">
        <w:rPr>
          <w:rFonts w:asciiTheme="minorHAnsi" w:hAnsiTheme="minorHAnsi" w:cstheme="minorHAnsi"/>
        </w:rPr>
        <w:t xml:space="preserve"> </w:t>
      </w:r>
      <w:r w:rsidR="004834CE" w:rsidRPr="001241D7">
        <w:rPr>
          <w:rFonts w:asciiTheme="minorHAnsi" w:hAnsiTheme="minorHAnsi" w:cstheme="minorHAnsi"/>
        </w:rPr>
        <w:t xml:space="preserve">are segregated into </w:t>
      </w:r>
      <w:r w:rsidR="009A3A7D" w:rsidRPr="001241D7">
        <w:rPr>
          <w:rFonts w:asciiTheme="minorHAnsi" w:hAnsiTheme="minorHAnsi" w:cstheme="minorHAnsi"/>
        </w:rPr>
        <w:t xml:space="preserve">Solvency II Classes </w:t>
      </w:r>
      <w:r w:rsidR="00A13876" w:rsidRPr="001241D7">
        <w:rPr>
          <w:rFonts w:asciiTheme="minorHAnsi" w:hAnsiTheme="minorHAnsi" w:cstheme="minorHAnsi"/>
        </w:rPr>
        <w:t>as follows:</w:t>
      </w:r>
    </w:p>
    <w:tbl>
      <w:tblPr>
        <w:tblW w:w="7366" w:type="dxa"/>
        <w:jc w:val="center"/>
        <w:tblLook w:val="04A0" w:firstRow="1" w:lastRow="0" w:firstColumn="1" w:lastColumn="0" w:noHBand="0" w:noVBand="1"/>
      </w:tblPr>
      <w:tblGrid>
        <w:gridCol w:w="3040"/>
        <w:gridCol w:w="4326"/>
      </w:tblGrid>
      <w:tr w:rsidR="005E38A5" w:rsidRPr="005E38A5" w14:paraId="47273F8F" w14:textId="77777777" w:rsidTr="005E38A5">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B14BBC" w14:textId="77777777" w:rsidR="005E38A5" w:rsidRPr="005E38A5" w:rsidRDefault="005E38A5" w:rsidP="005E38A5">
            <w:pPr>
              <w:widowControl/>
              <w:jc w:val="center"/>
              <w:rPr>
                <w:rFonts w:eastAsia="Times New Roman"/>
                <w:b/>
                <w:bCs/>
                <w:lang w:val="en-GI" w:eastAsia="en-GI"/>
              </w:rPr>
            </w:pPr>
            <w:r w:rsidRPr="005E38A5">
              <w:rPr>
                <w:rFonts w:eastAsia="Times New Roman"/>
                <w:b/>
                <w:bCs/>
                <w:lang w:val="en-GB" w:eastAsia="en-GI"/>
              </w:rPr>
              <w:t>SII Segments - Annex II</w:t>
            </w:r>
          </w:p>
        </w:tc>
        <w:tc>
          <w:tcPr>
            <w:tcW w:w="4326" w:type="dxa"/>
            <w:tcBorders>
              <w:top w:val="single" w:sz="4" w:space="0" w:color="auto"/>
              <w:left w:val="nil"/>
              <w:bottom w:val="single" w:sz="4" w:space="0" w:color="auto"/>
              <w:right w:val="single" w:sz="4" w:space="0" w:color="auto"/>
            </w:tcBorders>
            <w:shd w:val="clear" w:color="auto" w:fill="auto"/>
            <w:noWrap/>
            <w:vAlign w:val="center"/>
            <w:hideMark/>
          </w:tcPr>
          <w:p w14:paraId="5DB36B46" w14:textId="77777777" w:rsidR="005E38A5" w:rsidRPr="005E38A5" w:rsidRDefault="005E38A5" w:rsidP="005E38A5">
            <w:pPr>
              <w:widowControl/>
              <w:jc w:val="center"/>
              <w:rPr>
                <w:rFonts w:eastAsia="Times New Roman"/>
                <w:b/>
                <w:bCs/>
                <w:lang w:val="en-GI" w:eastAsia="en-GI"/>
              </w:rPr>
            </w:pPr>
            <w:proofErr w:type="spellStart"/>
            <w:r w:rsidRPr="005E38A5">
              <w:rPr>
                <w:rFonts w:eastAsia="Times New Roman"/>
                <w:b/>
                <w:bCs/>
                <w:lang w:val="en-GB" w:eastAsia="en-GI"/>
              </w:rPr>
              <w:t>HoD</w:t>
            </w:r>
            <w:proofErr w:type="spellEnd"/>
          </w:p>
        </w:tc>
      </w:tr>
      <w:tr w:rsidR="005E38A5" w:rsidRPr="005E38A5" w14:paraId="6C2D0C17" w14:textId="77777777" w:rsidTr="005E38A5">
        <w:trPr>
          <w:trHeight w:val="600"/>
          <w:jc w:val="center"/>
        </w:trPr>
        <w:tc>
          <w:tcPr>
            <w:tcW w:w="3040" w:type="dxa"/>
            <w:tcBorders>
              <w:top w:val="nil"/>
              <w:left w:val="single" w:sz="4" w:space="0" w:color="auto"/>
              <w:bottom w:val="single" w:sz="4" w:space="0" w:color="auto"/>
              <w:right w:val="single" w:sz="4" w:space="0" w:color="auto"/>
            </w:tcBorders>
            <w:shd w:val="clear" w:color="000000" w:fill="FFFFFF"/>
            <w:vAlign w:val="center"/>
            <w:hideMark/>
          </w:tcPr>
          <w:p w14:paraId="47BE36B4" w14:textId="77777777" w:rsidR="005E38A5" w:rsidRPr="005E38A5" w:rsidRDefault="005E38A5" w:rsidP="005E38A5">
            <w:pPr>
              <w:widowControl/>
              <w:rPr>
                <w:rFonts w:eastAsia="Times New Roman"/>
                <w:color w:val="000000"/>
                <w:lang w:val="en-GI" w:eastAsia="en-GI"/>
              </w:rPr>
            </w:pPr>
            <w:r w:rsidRPr="005E38A5">
              <w:rPr>
                <w:rFonts w:eastAsia="Times New Roman"/>
                <w:color w:val="000000"/>
                <w:lang w:val="en-GB" w:eastAsia="en-GI"/>
              </w:rPr>
              <w:t>1 – Motor vehicle liability insurance</w:t>
            </w:r>
          </w:p>
        </w:tc>
        <w:tc>
          <w:tcPr>
            <w:tcW w:w="4326" w:type="dxa"/>
            <w:tcBorders>
              <w:top w:val="nil"/>
              <w:left w:val="nil"/>
              <w:bottom w:val="single" w:sz="4" w:space="0" w:color="auto"/>
              <w:right w:val="single" w:sz="4" w:space="0" w:color="auto"/>
            </w:tcBorders>
            <w:shd w:val="clear" w:color="000000" w:fill="FFFFFF"/>
            <w:noWrap/>
            <w:vAlign w:val="center"/>
            <w:hideMark/>
          </w:tcPr>
          <w:p w14:paraId="6745647D" w14:textId="77777777" w:rsidR="005E38A5" w:rsidRPr="005E38A5" w:rsidRDefault="005E38A5" w:rsidP="005E38A5">
            <w:pPr>
              <w:widowControl/>
              <w:rPr>
                <w:rFonts w:eastAsia="Times New Roman"/>
                <w:color w:val="000000"/>
                <w:lang w:val="en-GI" w:eastAsia="en-GI"/>
              </w:rPr>
            </w:pPr>
            <w:r w:rsidRPr="005E38A5">
              <w:rPr>
                <w:rFonts w:eastAsia="Times New Roman"/>
                <w:color w:val="000000"/>
                <w:lang w:val="en-GB" w:eastAsia="en-GI"/>
              </w:rPr>
              <w:t>Property damage (PD) &amp; Bodily Injury (TP)</w:t>
            </w:r>
          </w:p>
        </w:tc>
      </w:tr>
      <w:tr w:rsidR="005E38A5" w:rsidRPr="005E38A5" w14:paraId="46A85802" w14:textId="77777777" w:rsidTr="005E38A5">
        <w:trPr>
          <w:trHeight w:val="300"/>
          <w:jc w:val="center"/>
        </w:trPr>
        <w:tc>
          <w:tcPr>
            <w:tcW w:w="3040" w:type="dxa"/>
            <w:tcBorders>
              <w:top w:val="nil"/>
              <w:left w:val="single" w:sz="4" w:space="0" w:color="auto"/>
              <w:bottom w:val="single" w:sz="4" w:space="0" w:color="auto"/>
              <w:right w:val="single" w:sz="4" w:space="0" w:color="auto"/>
            </w:tcBorders>
            <w:shd w:val="clear" w:color="000000" w:fill="FFFFFF"/>
            <w:noWrap/>
            <w:vAlign w:val="center"/>
            <w:hideMark/>
          </w:tcPr>
          <w:p w14:paraId="1735B1CA" w14:textId="77777777" w:rsidR="005E38A5" w:rsidRPr="005E38A5" w:rsidRDefault="005E38A5" w:rsidP="005E38A5">
            <w:pPr>
              <w:widowControl/>
              <w:rPr>
                <w:rFonts w:eastAsia="Times New Roman"/>
                <w:color w:val="000000"/>
                <w:lang w:val="en-GI" w:eastAsia="en-GI"/>
              </w:rPr>
            </w:pPr>
            <w:r w:rsidRPr="005E38A5">
              <w:rPr>
                <w:rFonts w:eastAsia="Times New Roman"/>
                <w:color w:val="000000"/>
                <w:lang w:val="en-GB" w:eastAsia="en-GI"/>
              </w:rPr>
              <w:t>2 – Other motor insurance</w:t>
            </w:r>
          </w:p>
        </w:tc>
        <w:tc>
          <w:tcPr>
            <w:tcW w:w="4326" w:type="dxa"/>
            <w:tcBorders>
              <w:top w:val="nil"/>
              <w:left w:val="nil"/>
              <w:bottom w:val="single" w:sz="4" w:space="0" w:color="auto"/>
              <w:right w:val="single" w:sz="4" w:space="0" w:color="auto"/>
            </w:tcBorders>
            <w:shd w:val="clear" w:color="000000" w:fill="FFFFFF"/>
            <w:noWrap/>
            <w:vAlign w:val="center"/>
            <w:hideMark/>
          </w:tcPr>
          <w:p w14:paraId="01F2475C" w14:textId="77777777" w:rsidR="005E38A5" w:rsidRPr="005E38A5" w:rsidRDefault="005E38A5" w:rsidP="005E38A5">
            <w:pPr>
              <w:widowControl/>
              <w:rPr>
                <w:rFonts w:eastAsia="Times New Roman"/>
                <w:color w:val="000000"/>
                <w:lang w:val="en-GI" w:eastAsia="en-GI"/>
              </w:rPr>
            </w:pPr>
            <w:r w:rsidRPr="005E38A5">
              <w:rPr>
                <w:rFonts w:eastAsia="Times New Roman"/>
                <w:color w:val="000000"/>
                <w:lang w:val="en-GB" w:eastAsia="en-GI"/>
              </w:rPr>
              <w:t>Accidental damage (AD) &amp; Windscreen damage (WS)</w:t>
            </w:r>
          </w:p>
        </w:tc>
      </w:tr>
      <w:tr w:rsidR="005E38A5" w:rsidRPr="005E38A5" w14:paraId="02BE26FD" w14:textId="77777777" w:rsidTr="005E38A5">
        <w:trPr>
          <w:trHeight w:val="300"/>
          <w:jc w:val="center"/>
        </w:trPr>
        <w:tc>
          <w:tcPr>
            <w:tcW w:w="3040" w:type="dxa"/>
            <w:tcBorders>
              <w:top w:val="nil"/>
              <w:left w:val="single" w:sz="4" w:space="0" w:color="auto"/>
              <w:bottom w:val="single" w:sz="4" w:space="0" w:color="auto"/>
              <w:right w:val="single" w:sz="4" w:space="0" w:color="auto"/>
            </w:tcBorders>
            <w:shd w:val="clear" w:color="000000" w:fill="FFFFFF"/>
            <w:noWrap/>
            <w:vAlign w:val="center"/>
            <w:hideMark/>
          </w:tcPr>
          <w:p w14:paraId="4345186D" w14:textId="77777777" w:rsidR="005E38A5" w:rsidRPr="005E38A5" w:rsidRDefault="005E38A5" w:rsidP="005E38A5">
            <w:pPr>
              <w:widowControl/>
              <w:rPr>
                <w:rFonts w:eastAsia="Times New Roman"/>
                <w:color w:val="000000"/>
                <w:lang w:val="en-GI" w:eastAsia="en-GI"/>
              </w:rPr>
            </w:pPr>
            <w:r w:rsidRPr="005E38A5">
              <w:rPr>
                <w:rFonts w:eastAsia="Times New Roman"/>
                <w:color w:val="000000"/>
                <w:lang w:val="en-GB" w:eastAsia="en-GI"/>
              </w:rPr>
              <w:t>8 – Assistance</w:t>
            </w:r>
          </w:p>
        </w:tc>
        <w:tc>
          <w:tcPr>
            <w:tcW w:w="4326" w:type="dxa"/>
            <w:tcBorders>
              <w:top w:val="nil"/>
              <w:left w:val="nil"/>
              <w:bottom w:val="single" w:sz="4" w:space="0" w:color="auto"/>
              <w:right w:val="single" w:sz="4" w:space="0" w:color="auto"/>
            </w:tcBorders>
            <w:shd w:val="clear" w:color="000000" w:fill="FFFFFF"/>
            <w:noWrap/>
            <w:vAlign w:val="center"/>
            <w:hideMark/>
          </w:tcPr>
          <w:p w14:paraId="4CC6D3F4" w14:textId="77777777" w:rsidR="005E38A5" w:rsidRPr="005E38A5" w:rsidRDefault="005E38A5" w:rsidP="005E38A5">
            <w:pPr>
              <w:widowControl/>
              <w:rPr>
                <w:rFonts w:eastAsia="Times New Roman"/>
                <w:color w:val="000000"/>
                <w:lang w:val="en-GI" w:eastAsia="en-GI"/>
              </w:rPr>
            </w:pPr>
            <w:r w:rsidRPr="005E38A5">
              <w:rPr>
                <w:rFonts w:eastAsia="Times New Roman"/>
                <w:color w:val="000000"/>
                <w:lang w:val="en-GB" w:eastAsia="en-GI"/>
              </w:rPr>
              <w:t>Rescue</w:t>
            </w:r>
          </w:p>
        </w:tc>
      </w:tr>
      <w:tr w:rsidR="005E38A5" w:rsidRPr="005E38A5" w14:paraId="407AAC33" w14:textId="77777777" w:rsidTr="005E38A5">
        <w:trPr>
          <w:trHeight w:val="300"/>
          <w:jc w:val="center"/>
        </w:trPr>
        <w:tc>
          <w:tcPr>
            <w:tcW w:w="3040" w:type="dxa"/>
            <w:tcBorders>
              <w:top w:val="nil"/>
              <w:left w:val="single" w:sz="4" w:space="0" w:color="auto"/>
              <w:bottom w:val="single" w:sz="4" w:space="0" w:color="auto"/>
              <w:right w:val="single" w:sz="4" w:space="0" w:color="auto"/>
            </w:tcBorders>
            <w:shd w:val="clear" w:color="000000" w:fill="FFFFFF"/>
            <w:noWrap/>
            <w:vAlign w:val="center"/>
            <w:hideMark/>
          </w:tcPr>
          <w:p w14:paraId="53EA683D" w14:textId="77777777" w:rsidR="005E38A5" w:rsidRPr="005E38A5" w:rsidRDefault="005E38A5" w:rsidP="005E38A5">
            <w:pPr>
              <w:widowControl/>
              <w:rPr>
                <w:rFonts w:eastAsia="Times New Roman"/>
                <w:color w:val="000000"/>
                <w:lang w:val="en-GI" w:eastAsia="en-GI"/>
              </w:rPr>
            </w:pPr>
            <w:r w:rsidRPr="005E38A5">
              <w:rPr>
                <w:rFonts w:eastAsia="Times New Roman"/>
                <w:color w:val="000000"/>
                <w:lang w:val="en-GB" w:eastAsia="en-GI"/>
              </w:rPr>
              <w:t>9 – Miscellaneous financial loss</w:t>
            </w:r>
          </w:p>
        </w:tc>
        <w:tc>
          <w:tcPr>
            <w:tcW w:w="4326" w:type="dxa"/>
            <w:tcBorders>
              <w:top w:val="nil"/>
              <w:left w:val="nil"/>
              <w:bottom w:val="single" w:sz="4" w:space="0" w:color="auto"/>
              <w:right w:val="single" w:sz="4" w:space="0" w:color="auto"/>
            </w:tcBorders>
            <w:shd w:val="clear" w:color="000000" w:fill="FFFFFF"/>
            <w:noWrap/>
            <w:vAlign w:val="center"/>
            <w:hideMark/>
          </w:tcPr>
          <w:p w14:paraId="62ADCC12" w14:textId="77777777" w:rsidR="005E38A5" w:rsidRPr="005E38A5" w:rsidRDefault="005E38A5" w:rsidP="005E38A5">
            <w:pPr>
              <w:widowControl/>
              <w:rPr>
                <w:rFonts w:eastAsia="Times New Roman"/>
                <w:color w:val="000000"/>
                <w:lang w:val="en-GI" w:eastAsia="en-GI"/>
              </w:rPr>
            </w:pPr>
            <w:r w:rsidRPr="005E38A5">
              <w:rPr>
                <w:rFonts w:eastAsia="Times New Roman"/>
                <w:color w:val="000000"/>
                <w:lang w:val="en-GB" w:eastAsia="en-GI"/>
              </w:rPr>
              <w:t>Excess</w:t>
            </w:r>
          </w:p>
        </w:tc>
      </w:tr>
    </w:tbl>
    <w:p w14:paraId="0156B930" w14:textId="77777777" w:rsidR="00B213EF" w:rsidRDefault="00B213EF" w:rsidP="00B47563"/>
    <w:p w14:paraId="4FE90D40" w14:textId="77777777" w:rsidR="00B40A02" w:rsidRPr="00BB2229" w:rsidRDefault="00B40A02" w:rsidP="00B40A02">
      <w:pPr>
        <w:pStyle w:val="ListParagraph"/>
        <w:numPr>
          <w:ilvl w:val="2"/>
          <w:numId w:val="5"/>
        </w:numPr>
        <w:spacing w:before="120" w:after="200"/>
        <w:ind w:left="851" w:right="1525" w:hanging="567"/>
        <w:contextualSpacing w:val="0"/>
        <w:jc w:val="both"/>
        <w:rPr>
          <w:rFonts w:asciiTheme="minorHAnsi" w:hAnsiTheme="minorHAnsi" w:cstheme="minorHAnsi"/>
        </w:rPr>
      </w:pPr>
      <w:r w:rsidRPr="00BB2229">
        <w:rPr>
          <w:rFonts w:asciiTheme="minorHAnsi" w:hAnsiTheme="minorHAnsi" w:cstheme="minorHAnsi"/>
        </w:rPr>
        <w:t>For the purposes of the modelling, technical provisions are calculated based on the following constituent parts:</w:t>
      </w:r>
    </w:p>
    <w:p w14:paraId="3AAE2A3D" w14:textId="75F08F7A" w:rsidR="00B40A02" w:rsidRPr="00BB2229" w:rsidRDefault="00B40A02" w:rsidP="00790530">
      <w:pPr>
        <w:pStyle w:val="ListParagraph"/>
        <w:numPr>
          <w:ilvl w:val="0"/>
          <w:numId w:val="10"/>
        </w:numPr>
        <w:spacing w:before="120" w:after="200"/>
        <w:ind w:left="851" w:right="1525" w:hanging="494"/>
        <w:contextualSpacing w:val="0"/>
        <w:jc w:val="both"/>
        <w:rPr>
          <w:rFonts w:asciiTheme="minorHAnsi" w:hAnsiTheme="minorHAnsi" w:cstheme="minorHAnsi"/>
        </w:rPr>
      </w:pPr>
      <w:bookmarkStart w:id="44" w:name="_Ref523743232"/>
      <w:r w:rsidRPr="00BB2229">
        <w:rPr>
          <w:rFonts w:asciiTheme="minorHAnsi" w:hAnsiTheme="minorHAnsi" w:cstheme="minorHAnsi"/>
        </w:rPr>
        <w:t xml:space="preserve">Claims </w:t>
      </w:r>
      <w:r w:rsidR="00D43643" w:rsidRPr="00BB2229">
        <w:rPr>
          <w:rFonts w:asciiTheme="minorHAnsi" w:hAnsiTheme="minorHAnsi" w:cstheme="minorHAnsi"/>
        </w:rPr>
        <w:t>provision</w:t>
      </w:r>
      <w:r w:rsidRPr="00BB2229">
        <w:rPr>
          <w:rFonts w:asciiTheme="minorHAnsi" w:hAnsiTheme="minorHAnsi" w:cstheme="minorHAnsi"/>
        </w:rPr>
        <w:t xml:space="preserve"> (excluding discounting, expenses, ENID adjustment and risk margin)</w:t>
      </w:r>
      <w:bookmarkEnd w:id="44"/>
    </w:p>
    <w:p w14:paraId="469745C5" w14:textId="28BD2798" w:rsidR="00B40A02" w:rsidRPr="00BB2229" w:rsidRDefault="00B40A02" w:rsidP="00790530">
      <w:pPr>
        <w:pStyle w:val="ListParagraph"/>
        <w:numPr>
          <w:ilvl w:val="0"/>
          <w:numId w:val="10"/>
        </w:numPr>
        <w:spacing w:before="120" w:after="200"/>
        <w:ind w:left="851" w:right="1525" w:hanging="494"/>
        <w:contextualSpacing w:val="0"/>
        <w:jc w:val="both"/>
        <w:rPr>
          <w:rFonts w:asciiTheme="minorHAnsi" w:hAnsiTheme="minorHAnsi" w:cstheme="minorHAnsi"/>
        </w:rPr>
      </w:pPr>
      <w:bookmarkStart w:id="45" w:name="_Ref523743256"/>
      <w:r w:rsidRPr="00BB2229">
        <w:rPr>
          <w:rFonts w:asciiTheme="minorHAnsi" w:hAnsiTheme="minorHAnsi" w:cstheme="minorHAnsi"/>
        </w:rPr>
        <w:t>Premium provision (excluding discounting, expenses, ENID adjustment and risk margin)</w:t>
      </w:r>
      <w:bookmarkEnd w:id="45"/>
    </w:p>
    <w:p w14:paraId="345C67B7" w14:textId="77777777" w:rsidR="00B40A02" w:rsidRDefault="00B40A02" w:rsidP="00790530">
      <w:pPr>
        <w:pStyle w:val="ListParagraph"/>
        <w:numPr>
          <w:ilvl w:val="0"/>
          <w:numId w:val="10"/>
        </w:numPr>
        <w:spacing w:before="120" w:after="200"/>
        <w:ind w:left="851" w:right="1525" w:hanging="494"/>
        <w:contextualSpacing w:val="0"/>
        <w:jc w:val="both"/>
        <w:rPr>
          <w:rFonts w:asciiTheme="minorHAnsi" w:hAnsiTheme="minorHAnsi" w:cstheme="minorHAnsi"/>
        </w:rPr>
      </w:pPr>
      <w:r w:rsidRPr="00BB2229">
        <w:rPr>
          <w:rFonts w:asciiTheme="minorHAnsi" w:hAnsiTheme="minorHAnsi" w:cstheme="minorHAnsi"/>
        </w:rPr>
        <w:t>ENID adjustment</w:t>
      </w:r>
    </w:p>
    <w:p w14:paraId="0EFC8F19" w14:textId="23984006" w:rsidR="001B42B1" w:rsidRDefault="00EC1F31" w:rsidP="00790530">
      <w:pPr>
        <w:pStyle w:val="ListParagraph"/>
        <w:numPr>
          <w:ilvl w:val="0"/>
          <w:numId w:val="10"/>
        </w:numPr>
        <w:spacing w:before="120" w:after="200"/>
        <w:ind w:left="851" w:right="1525" w:hanging="494"/>
        <w:contextualSpacing w:val="0"/>
        <w:jc w:val="both"/>
        <w:rPr>
          <w:rFonts w:asciiTheme="minorHAnsi" w:hAnsiTheme="minorHAnsi" w:cstheme="minorHAnsi"/>
        </w:rPr>
      </w:pPr>
      <w:r>
        <w:rPr>
          <w:rFonts w:asciiTheme="minorHAnsi" w:hAnsiTheme="minorHAnsi" w:cstheme="minorHAnsi"/>
        </w:rPr>
        <w:t>Cancellations adjustment</w:t>
      </w:r>
    </w:p>
    <w:p w14:paraId="0F7F7DB9" w14:textId="46707BC7" w:rsidR="00EC1F31" w:rsidRPr="00BB2229" w:rsidRDefault="00EC1F31" w:rsidP="00790530">
      <w:pPr>
        <w:pStyle w:val="ListParagraph"/>
        <w:numPr>
          <w:ilvl w:val="0"/>
          <w:numId w:val="10"/>
        </w:numPr>
        <w:spacing w:before="120" w:after="200"/>
        <w:ind w:left="851" w:right="1525" w:hanging="494"/>
        <w:contextualSpacing w:val="0"/>
        <w:jc w:val="both"/>
        <w:rPr>
          <w:rFonts w:asciiTheme="minorHAnsi" w:hAnsiTheme="minorHAnsi" w:cstheme="minorHAnsi"/>
        </w:rPr>
      </w:pPr>
      <w:r>
        <w:rPr>
          <w:rFonts w:asciiTheme="minorHAnsi" w:hAnsiTheme="minorHAnsi" w:cstheme="minorHAnsi"/>
        </w:rPr>
        <w:lastRenderedPageBreak/>
        <w:t xml:space="preserve">Management load </w:t>
      </w:r>
    </w:p>
    <w:p w14:paraId="5803A674" w14:textId="77777777" w:rsidR="00B40A02" w:rsidRPr="00BB2229" w:rsidRDefault="00B40A02" w:rsidP="00790530">
      <w:pPr>
        <w:pStyle w:val="ListParagraph"/>
        <w:numPr>
          <w:ilvl w:val="0"/>
          <w:numId w:val="10"/>
        </w:numPr>
        <w:spacing w:before="120" w:after="200"/>
        <w:ind w:left="851" w:right="1525" w:hanging="494"/>
        <w:contextualSpacing w:val="0"/>
        <w:jc w:val="both"/>
        <w:rPr>
          <w:rFonts w:asciiTheme="minorHAnsi" w:hAnsiTheme="minorHAnsi" w:cstheme="minorHAnsi"/>
        </w:rPr>
      </w:pPr>
      <w:bookmarkStart w:id="46" w:name="_Ref523743326"/>
      <w:r w:rsidRPr="00BB2229">
        <w:rPr>
          <w:rFonts w:asciiTheme="minorHAnsi" w:hAnsiTheme="minorHAnsi" w:cstheme="minorHAnsi"/>
        </w:rPr>
        <w:t>Run-off provision adjustment</w:t>
      </w:r>
      <w:bookmarkEnd w:id="46"/>
    </w:p>
    <w:p w14:paraId="1F159B37" w14:textId="77777777" w:rsidR="00B40A02" w:rsidRPr="00DC2305" w:rsidRDefault="00B40A02" w:rsidP="00790530">
      <w:pPr>
        <w:pStyle w:val="ListParagraph"/>
        <w:numPr>
          <w:ilvl w:val="0"/>
          <w:numId w:val="10"/>
        </w:numPr>
        <w:spacing w:before="120" w:after="200"/>
        <w:ind w:left="851" w:right="1525" w:hanging="494"/>
        <w:contextualSpacing w:val="0"/>
        <w:jc w:val="both"/>
        <w:rPr>
          <w:rFonts w:asciiTheme="minorHAnsi" w:hAnsiTheme="minorHAnsi" w:cstheme="minorHAnsi"/>
        </w:rPr>
      </w:pPr>
      <w:r w:rsidRPr="00DC2305">
        <w:rPr>
          <w:rFonts w:asciiTheme="minorHAnsi" w:hAnsiTheme="minorHAnsi" w:cstheme="minorHAnsi"/>
        </w:rPr>
        <w:t>Insurance and reinsurance payables and receivables that are brought into the best estimate liability</w:t>
      </w:r>
    </w:p>
    <w:p w14:paraId="5DBE24DE" w14:textId="51522D11" w:rsidR="007B4A34" w:rsidRPr="00DC2305" w:rsidRDefault="00B40A02" w:rsidP="00790530">
      <w:pPr>
        <w:pStyle w:val="ListParagraph"/>
        <w:numPr>
          <w:ilvl w:val="0"/>
          <w:numId w:val="10"/>
        </w:numPr>
        <w:spacing w:before="120" w:after="200"/>
        <w:ind w:left="851" w:right="1525" w:hanging="494"/>
        <w:contextualSpacing w:val="0"/>
        <w:jc w:val="both"/>
        <w:rPr>
          <w:rFonts w:asciiTheme="minorHAnsi" w:hAnsiTheme="minorHAnsi" w:cstheme="minorHAnsi"/>
        </w:rPr>
      </w:pPr>
      <w:bookmarkStart w:id="47" w:name="_Ref523762010"/>
      <w:r w:rsidRPr="00DC2305">
        <w:rPr>
          <w:rFonts w:asciiTheme="minorHAnsi" w:hAnsiTheme="minorHAnsi" w:cstheme="minorHAnsi"/>
        </w:rPr>
        <w:t>Discounting</w:t>
      </w:r>
      <w:bookmarkEnd w:id="47"/>
      <w:r w:rsidR="00782F9D" w:rsidRPr="00DC2305">
        <w:rPr>
          <w:rFonts w:asciiTheme="minorHAnsi" w:hAnsiTheme="minorHAnsi" w:cstheme="minorHAnsi"/>
        </w:rPr>
        <w:t xml:space="preserve"> effec</w:t>
      </w:r>
      <w:r w:rsidR="007B4A34" w:rsidRPr="00DC2305">
        <w:rPr>
          <w:rFonts w:asciiTheme="minorHAnsi" w:hAnsiTheme="minorHAnsi" w:cstheme="minorHAnsi"/>
        </w:rPr>
        <w:t>t</w:t>
      </w:r>
    </w:p>
    <w:p w14:paraId="5FEA2304" w14:textId="112454CE" w:rsidR="00B213EF" w:rsidRPr="00DC2305" w:rsidRDefault="00B40A02" w:rsidP="00790530">
      <w:pPr>
        <w:pStyle w:val="ListParagraph"/>
        <w:numPr>
          <w:ilvl w:val="0"/>
          <w:numId w:val="10"/>
        </w:numPr>
        <w:spacing w:before="120" w:after="200"/>
        <w:ind w:left="851" w:right="1525" w:hanging="494"/>
        <w:contextualSpacing w:val="0"/>
        <w:jc w:val="both"/>
        <w:rPr>
          <w:rFonts w:asciiTheme="minorHAnsi" w:hAnsiTheme="minorHAnsi" w:cstheme="minorHAnsi"/>
        </w:rPr>
      </w:pPr>
      <w:r w:rsidRPr="00DC2305">
        <w:rPr>
          <w:rFonts w:asciiTheme="minorHAnsi" w:hAnsiTheme="minorHAnsi" w:cstheme="minorHAnsi"/>
        </w:rPr>
        <w:t>Risk margin</w:t>
      </w:r>
    </w:p>
    <w:p w14:paraId="5D831862" w14:textId="775148BB" w:rsidR="00683B72" w:rsidRPr="00B40CE8" w:rsidRDefault="00F975B0" w:rsidP="00B40CE8">
      <w:pPr>
        <w:pStyle w:val="ListParagraph"/>
        <w:numPr>
          <w:ilvl w:val="1"/>
          <w:numId w:val="7"/>
        </w:numPr>
        <w:tabs>
          <w:tab w:val="left" w:pos="426"/>
        </w:tabs>
        <w:spacing w:before="100" w:after="240"/>
        <w:ind w:left="567" w:hanging="284"/>
        <w:contextualSpacing w:val="0"/>
        <w:jc w:val="both"/>
        <w:outlineLvl w:val="1"/>
        <w:rPr>
          <w:rFonts w:asciiTheme="minorHAnsi" w:hAnsiTheme="minorHAnsi" w:cstheme="minorHAnsi"/>
          <w:b/>
          <w:bCs/>
          <w:color w:val="2F5496"/>
          <w:spacing w:val="2"/>
          <w:kern w:val="36"/>
        </w:rPr>
      </w:pPr>
      <w:bookmarkStart w:id="48" w:name="_Toc178351412"/>
      <w:r w:rsidRPr="00B40CE8">
        <w:rPr>
          <w:rFonts w:asciiTheme="minorHAnsi" w:hAnsiTheme="minorHAnsi" w:cstheme="minorHAnsi"/>
          <w:b/>
          <w:bCs/>
          <w:color w:val="2F5496"/>
          <w:spacing w:val="2"/>
          <w:kern w:val="36"/>
        </w:rPr>
        <w:t>Contract boundaries</w:t>
      </w:r>
      <w:bookmarkEnd w:id="48"/>
    </w:p>
    <w:p w14:paraId="34735088" w14:textId="77777777" w:rsidR="00461B39" w:rsidRPr="00461B39" w:rsidRDefault="00461B39" w:rsidP="00461B39">
      <w:pPr>
        <w:pStyle w:val="ListParagraph"/>
        <w:numPr>
          <w:ilvl w:val="1"/>
          <w:numId w:val="5"/>
        </w:numPr>
        <w:spacing w:before="120" w:after="200"/>
        <w:ind w:right="1525"/>
        <w:contextualSpacing w:val="0"/>
        <w:jc w:val="both"/>
        <w:rPr>
          <w:rFonts w:ascii="Work Sans" w:hAnsi="Work Sans"/>
          <w:vanish/>
        </w:rPr>
      </w:pPr>
    </w:p>
    <w:p w14:paraId="430AA1B6" w14:textId="44E996F0" w:rsidR="00B213EF" w:rsidRPr="003D6A1F" w:rsidRDefault="00683B72" w:rsidP="007E25FB">
      <w:pPr>
        <w:pStyle w:val="ListParagraph"/>
        <w:numPr>
          <w:ilvl w:val="2"/>
          <w:numId w:val="5"/>
        </w:numPr>
        <w:tabs>
          <w:tab w:val="left" w:pos="851"/>
          <w:tab w:val="left" w:pos="1276"/>
        </w:tabs>
        <w:spacing w:before="120" w:after="200"/>
        <w:ind w:left="851" w:right="1525" w:hanging="567"/>
        <w:contextualSpacing w:val="0"/>
        <w:jc w:val="both"/>
        <w:rPr>
          <w:rFonts w:asciiTheme="minorHAnsi" w:hAnsiTheme="minorHAnsi" w:cstheme="minorHAnsi"/>
        </w:rPr>
      </w:pPr>
      <w:r w:rsidRPr="003D6A1F">
        <w:rPr>
          <w:rFonts w:asciiTheme="minorHAnsi" w:hAnsiTheme="minorHAnsi" w:cstheme="minorHAnsi"/>
        </w:rPr>
        <w:t xml:space="preserve">As at 31st of </w:t>
      </w:r>
      <w:r w:rsidR="00B40CE8" w:rsidRPr="003D6A1F">
        <w:rPr>
          <w:rFonts w:asciiTheme="minorHAnsi" w:hAnsiTheme="minorHAnsi" w:cstheme="minorHAnsi"/>
        </w:rPr>
        <w:t>December</w:t>
      </w:r>
      <w:r w:rsidRPr="003D6A1F">
        <w:rPr>
          <w:rFonts w:asciiTheme="minorHAnsi" w:hAnsiTheme="minorHAnsi" w:cstheme="minorHAnsi"/>
        </w:rPr>
        <w:t xml:space="preserve"> 202</w:t>
      </w:r>
      <w:r w:rsidR="00B40CE8" w:rsidRPr="003D6A1F">
        <w:rPr>
          <w:rFonts w:asciiTheme="minorHAnsi" w:hAnsiTheme="minorHAnsi" w:cstheme="minorHAnsi"/>
        </w:rPr>
        <w:t>3</w:t>
      </w:r>
      <w:r w:rsidR="00CB0376" w:rsidRPr="003D6A1F">
        <w:rPr>
          <w:rFonts w:asciiTheme="minorHAnsi" w:hAnsiTheme="minorHAnsi" w:cstheme="minorHAnsi"/>
        </w:rPr>
        <w:t xml:space="preserve"> the Company </w:t>
      </w:r>
      <w:r w:rsidR="00D80A90" w:rsidRPr="003D6A1F">
        <w:rPr>
          <w:rFonts w:asciiTheme="minorHAnsi" w:hAnsiTheme="minorHAnsi" w:cstheme="minorHAnsi"/>
        </w:rPr>
        <w:t xml:space="preserve">has collected </w:t>
      </w:r>
      <w:r w:rsidR="002F2727" w:rsidRPr="003D6A1F">
        <w:rPr>
          <w:rFonts w:asciiTheme="minorHAnsi" w:hAnsiTheme="minorHAnsi" w:cstheme="minorHAnsi"/>
        </w:rPr>
        <w:t xml:space="preserve">£1m </w:t>
      </w:r>
      <w:r w:rsidR="00D80A90" w:rsidRPr="003D6A1F">
        <w:rPr>
          <w:rFonts w:asciiTheme="minorHAnsi" w:hAnsiTheme="minorHAnsi" w:cstheme="minorHAnsi"/>
        </w:rPr>
        <w:t xml:space="preserve">premium </w:t>
      </w:r>
      <w:r w:rsidR="00D05BC5" w:rsidRPr="003D6A1F">
        <w:rPr>
          <w:rFonts w:asciiTheme="minorHAnsi" w:hAnsiTheme="minorHAnsi" w:cstheme="minorHAnsi"/>
        </w:rPr>
        <w:t xml:space="preserve">where the inception period </w:t>
      </w:r>
      <w:r w:rsidR="00A50F5C" w:rsidRPr="003D6A1F">
        <w:rPr>
          <w:rFonts w:asciiTheme="minorHAnsi" w:hAnsiTheme="minorHAnsi" w:cstheme="minorHAnsi"/>
        </w:rPr>
        <w:t>had not yet commenced</w:t>
      </w:r>
      <w:r w:rsidR="009D3FE6" w:rsidRPr="003D6A1F">
        <w:rPr>
          <w:rFonts w:asciiTheme="minorHAnsi" w:hAnsiTheme="minorHAnsi" w:cstheme="minorHAnsi"/>
        </w:rPr>
        <w:t xml:space="preserve"> therefore the company is not obligated to cover at the valuation date</w:t>
      </w:r>
      <w:r w:rsidR="000955C0" w:rsidRPr="003D6A1F">
        <w:rPr>
          <w:rFonts w:asciiTheme="minorHAnsi" w:hAnsiTheme="minorHAnsi" w:cstheme="minorHAnsi"/>
        </w:rPr>
        <w:t>. These cashflows (BBNI, Bound but not Incepted</w:t>
      </w:r>
      <w:r w:rsidR="009050AF" w:rsidRPr="003D6A1F">
        <w:rPr>
          <w:rFonts w:asciiTheme="minorHAnsi" w:hAnsiTheme="minorHAnsi" w:cstheme="minorHAnsi"/>
        </w:rPr>
        <w:t xml:space="preserve">) </w:t>
      </w:r>
      <w:r w:rsidR="00EB623A" w:rsidRPr="003D6A1F">
        <w:rPr>
          <w:rFonts w:asciiTheme="minorHAnsi" w:hAnsiTheme="minorHAnsi" w:cstheme="minorHAnsi"/>
        </w:rPr>
        <w:t>had been included in the GWP and therefore</w:t>
      </w:r>
      <w:r w:rsidR="003A4D17" w:rsidRPr="003D6A1F">
        <w:rPr>
          <w:rFonts w:asciiTheme="minorHAnsi" w:hAnsiTheme="minorHAnsi" w:cstheme="minorHAnsi"/>
        </w:rPr>
        <w:t xml:space="preserve"> included on a 100% basis </w:t>
      </w:r>
      <w:r w:rsidR="00964007" w:rsidRPr="003D6A1F">
        <w:rPr>
          <w:rFonts w:asciiTheme="minorHAnsi" w:hAnsiTheme="minorHAnsi" w:cstheme="minorHAnsi"/>
        </w:rPr>
        <w:t>in the UPR</w:t>
      </w:r>
      <w:r w:rsidR="003D6A1F" w:rsidRPr="003D6A1F">
        <w:rPr>
          <w:rFonts w:asciiTheme="minorHAnsi" w:hAnsiTheme="minorHAnsi" w:cstheme="minorHAnsi"/>
        </w:rPr>
        <w:t>. This had been fully removed and the premium provision was added, therefore the adjustment for BBNI had been done implicitly.</w:t>
      </w:r>
    </w:p>
    <w:p w14:paraId="4DDD3A31" w14:textId="16AF46EE" w:rsidR="00C0745F" w:rsidRPr="00990CB2" w:rsidRDefault="0004121A" w:rsidP="00990CB2">
      <w:pPr>
        <w:pStyle w:val="ListParagraph"/>
        <w:numPr>
          <w:ilvl w:val="1"/>
          <w:numId w:val="7"/>
        </w:numPr>
        <w:tabs>
          <w:tab w:val="left" w:pos="426"/>
        </w:tabs>
        <w:spacing w:before="100" w:after="240"/>
        <w:ind w:left="567" w:hanging="284"/>
        <w:contextualSpacing w:val="0"/>
        <w:jc w:val="both"/>
        <w:outlineLvl w:val="1"/>
        <w:rPr>
          <w:rFonts w:asciiTheme="minorHAnsi" w:hAnsiTheme="minorHAnsi" w:cstheme="minorHAnsi"/>
          <w:b/>
          <w:bCs/>
          <w:color w:val="2F5496"/>
          <w:spacing w:val="2"/>
          <w:kern w:val="36"/>
        </w:rPr>
      </w:pPr>
      <w:bookmarkStart w:id="49" w:name="_Toc178351413"/>
      <w:r w:rsidRPr="00990CB2">
        <w:rPr>
          <w:rFonts w:asciiTheme="minorHAnsi" w:hAnsiTheme="minorHAnsi" w:cstheme="minorHAnsi"/>
          <w:b/>
          <w:bCs/>
          <w:color w:val="2F5496"/>
          <w:spacing w:val="2"/>
          <w:kern w:val="36"/>
        </w:rPr>
        <w:t>Claims provision</w:t>
      </w:r>
      <w:r w:rsidR="00C0745F" w:rsidRPr="00990CB2">
        <w:rPr>
          <w:rFonts w:asciiTheme="minorHAnsi" w:hAnsiTheme="minorHAnsi" w:cstheme="minorHAnsi"/>
          <w:b/>
          <w:bCs/>
          <w:color w:val="2F5496"/>
          <w:spacing w:val="2"/>
          <w:kern w:val="36"/>
        </w:rPr>
        <w:t xml:space="preserve"> (excluding discounting, run-off provision, ENID and risk margin</w:t>
      </w:r>
      <w:r w:rsidR="00F4498D" w:rsidRPr="00990CB2">
        <w:rPr>
          <w:rFonts w:asciiTheme="minorHAnsi" w:hAnsiTheme="minorHAnsi" w:cstheme="minorHAnsi"/>
          <w:b/>
          <w:bCs/>
          <w:color w:val="2F5496"/>
          <w:spacing w:val="2"/>
          <w:kern w:val="36"/>
        </w:rPr>
        <w:t>)</w:t>
      </w:r>
      <w:bookmarkEnd w:id="49"/>
    </w:p>
    <w:p w14:paraId="52F24664" w14:textId="77777777" w:rsidR="00EF424E" w:rsidRPr="00EF424E" w:rsidRDefault="00EF424E" w:rsidP="00EF424E">
      <w:pPr>
        <w:pStyle w:val="ListParagraph"/>
        <w:numPr>
          <w:ilvl w:val="1"/>
          <w:numId w:val="5"/>
        </w:numPr>
        <w:spacing w:before="120" w:after="200"/>
        <w:ind w:right="1525"/>
        <w:contextualSpacing w:val="0"/>
        <w:jc w:val="both"/>
        <w:rPr>
          <w:rFonts w:ascii="Work Sans" w:hAnsi="Work Sans"/>
          <w:vanish/>
        </w:rPr>
      </w:pPr>
    </w:p>
    <w:p w14:paraId="47762651" w14:textId="3EF13C26" w:rsidR="00072709" w:rsidRPr="00990CB2" w:rsidRDefault="007D7905" w:rsidP="00990CB2">
      <w:pPr>
        <w:pStyle w:val="ListParagraph"/>
        <w:numPr>
          <w:ilvl w:val="2"/>
          <w:numId w:val="5"/>
        </w:numPr>
        <w:tabs>
          <w:tab w:val="left" w:pos="851"/>
          <w:tab w:val="left" w:pos="1276"/>
        </w:tabs>
        <w:spacing w:before="120" w:after="200"/>
        <w:ind w:left="851" w:right="1525" w:hanging="567"/>
        <w:contextualSpacing w:val="0"/>
        <w:jc w:val="both"/>
        <w:rPr>
          <w:rFonts w:asciiTheme="minorHAnsi" w:hAnsiTheme="minorHAnsi" w:cstheme="minorHAnsi"/>
        </w:rPr>
      </w:pPr>
      <w:r w:rsidRPr="00990CB2">
        <w:rPr>
          <w:rFonts w:asciiTheme="minorHAnsi" w:hAnsiTheme="minorHAnsi" w:cstheme="minorHAnsi"/>
        </w:rPr>
        <w:t xml:space="preserve">Solvency II best estimate of claims provision coincides with GAAP Claims Outstanding and IBNR excluding any </w:t>
      </w:r>
      <w:r w:rsidR="00EF424E" w:rsidRPr="00990CB2">
        <w:rPr>
          <w:rFonts w:asciiTheme="minorHAnsi" w:hAnsiTheme="minorHAnsi" w:cstheme="minorHAnsi"/>
        </w:rPr>
        <w:t>management loading or any margins of prudence</w:t>
      </w:r>
      <w:r w:rsidR="008E3681" w:rsidRPr="00990CB2">
        <w:rPr>
          <w:rFonts w:asciiTheme="minorHAnsi" w:hAnsiTheme="minorHAnsi" w:cstheme="minorHAnsi"/>
        </w:rPr>
        <w:t>:</w:t>
      </w:r>
    </w:p>
    <w:tbl>
      <w:tblPr>
        <w:tblW w:w="9378" w:type="dxa"/>
        <w:jc w:val="center"/>
        <w:tblLook w:val="04A0" w:firstRow="1" w:lastRow="0" w:firstColumn="1" w:lastColumn="0" w:noHBand="0" w:noVBand="1"/>
      </w:tblPr>
      <w:tblGrid>
        <w:gridCol w:w="2812"/>
        <w:gridCol w:w="1868"/>
        <w:gridCol w:w="1757"/>
        <w:gridCol w:w="2941"/>
      </w:tblGrid>
      <w:tr w:rsidR="000E45FA" w:rsidRPr="000E45FA" w14:paraId="33AE3775" w14:textId="77777777" w:rsidTr="000E45FA">
        <w:trPr>
          <w:trHeight w:val="377"/>
          <w:jc w:val="center"/>
        </w:trPr>
        <w:tc>
          <w:tcPr>
            <w:tcW w:w="28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A3E52D" w14:textId="1D1E8532" w:rsidR="000E45FA" w:rsidRPr="000E45FA" w:rsidRDefault="000E45FA" w:rsidP="006D6F15">
            <w:pPr>
              <w:widowControl/>
              <w:jc w:val="right"/>
              <w:rPr>
                <w:rFonts w:eastAsia="Times New Roman"/>
                <w:b/>
                <w:bCs/>
                <w:lang w:val="en-GI" w:eastAsia="en-GI"/>
              </w:rPr>
            </w:pPr>
            <w:r w:rsidRPr="000E45FA">
              <w:rPr>
                <w:rFonts w:eastAsia="Times New Roman"/>
                <w:b/>
                <w:bCs/>
                <w:lang w:val="en-GB" w:eastAsia="en-GI"/>
              </w:rPr>
              <w:t> </w:t>
            </w:r>
            <w:r w:rsidR="006D6F15">
              <w:rPr>
                <w:rFonts w:eastAsia="Times New Roman"/>
                <w:b/>
                <w:bCs/>
                <w:lang w:val="en-GB" w:eastAsia="en-GI"/>
              </w:rPr>
              <w:t>£’000s</w:t>
            </w:r>
          </w:p>
        </w:tc>
        <w:tc>
          <w:tcPr>
            <w:tcW w:w="1868" w:type="dxa"/>
            <w:tcBorders>
              <w:top w:val="single" w:sz="4" w:space="0" w:color="auto"/>
              <w:left w:val="nil"/>
              <w:bottom w:val="single" w:sz="4" w:space="0" w:color="auto"/>
              <w:right w:val="single" w:sz="4" w:space="0" w:color="auto"/>
            </w:tcBorders>
            <w:shd w:val="clear" w:color="auto" w:fill="auto"/>
            <w:noWrap/>
            <w:vAlign w:val="center"/>
            <w:hideMark/>
          </w:tcPr>
          <w:p w14:paraId="0B9BC85E" w14:textId="77777777" w:rsidR="000E45FA" w:rsidRPr="000E45FA" w:rsidRDefault="000E45FA" w:rsidP="000E45FA">
            <w:pPr>
              <w:widowControl/>
              <w:jc w:val="center"/>
              <w:rPr>
                <w:rFonts w:eastAsia="Times New Roman"/>
                <w:b/>
                <w:bCs/>
                <w:lang w:val="en-GI" w:eastAsia="en-GI"/>
              </w:rPr>
            </w:pPr>
            <w:r w:rsidRPr="000E45FA">
              <w:rPr>
                <w:rFonts w:eastAsia="Times New Roman"/>
                <w:b/>
                <w:bCs/>
                <w:lang w:val="en-GB" w:eastAsia="en-GI"/>
              </w:rPr>
              <w:t>GAAP Valuation</w:t>
            </w:r>
          </w:p>
        </w:tc>
        <w:tc>
          <w:tcPr>
            <w:tcW w:w="1757" w:type="dxa"/>
            <w:tcBorders>
              <w:top w:val="single" w:sz="4" w:space="0" w:color="auto"/>
              <w:left w:val="nil"/>
              <w:bottom w:val="single" w:sz="4" w:space="0" w:color="auto"/>
              <w:right w:val="single" w:sz="4" w:space="0" w:color="auto"/>
            </w:tcBorders>
            <w:shd w:val="clear" w:color="auto" w:fill="auto"/>
            <w:noWrap/>
            <w:vAlign w:val="center"/>
            <w:hideMark/>
          </w:tcPr>
          <w:p w14:paraId="72626987" w14:textId="77777777" w:rsidR="000E45FA" w:rsidRPr="000E45FA" w:rsidRDefault="000E45FA" w:rsidP="000E45FA">
            <w:pPr>
              <w:widowControl/>
              <w:jc w:val="center"/>
              <w:rPr>
                <w:rFonts w:eastAsia="Times New Roman"/>
                <w:b/>
                <w:bCs/>
                <w:lang w:val="en-GI" w:eastAsia="en-GI"/>
              </w:rPr>
            </w:pPr>
            <w:r w:rsidRPr="000E45FA">
              <w:rPr>
                <w:rFonts w:eastAsia="Times New Roman"/>
                <w:b/>
                <w:bCs/>
                <w:lang w:val="en-GB" w:eastAsia="en-GI"/>
              </w:rPr>
              <w:t>SII Valuation</w:t>
            </w:r>
          </w:p>
        </w:tc>
        <w:tc>
          <w:tcPr>
            <w:tcW w:w="2941" w:type="dxa"/>
            <w:tcBorders>
              <w:top w:val="single" w:sz="4" w:space="0" w:color="auto"/>
              <w:left w:val="nil"/>
              <w:bottom w:val="single" w:sz="4" w:space="0" w:color="auto"/>
              <w:right w:val="single" w:sz="4" w:space="0" w:color="auto"/>
            </w:tcBorders>
            <w:shd w:val="clear" w:color="auto" w:fill="auto"/>
            <w:noWrap/>
            <w:vAlign w:val="center"/>
            <w:hideMark/>
          </w:tcPr>
          <w:p w14:paraId="447766C4" w14:textId="77777777" w:rsidR="000E45FA" w:rsidRPr="000E45FA" w:rsidRDefault="000E45FA" w:rsidP="000E45FA">
            <w:pPr>
              <w:widowControl/>
              <w:jc w:val="center"/>
              <w:rPr>
                <w:rFonts w:eastAsia="Times New Roman"/>
                <w:b/>
                <w:bCs/>
                <w:lang w:val="en-GI" w:eastAsia="en-GI"/>
              </w:rPr>
            </w:pPr>
            <w:r w:rsidRPr="000E45FA">
              <w:rPr>
                <w:rFonts w:eastAsia="Times New Roman"/>
                <w:b/>
                <w:bCs/>
                <w:lang w:val="en-GB" w:eastAsia="en-GI"/>
              </w:rPr>
              <w:t>Comments</w:t>
            </w:r>
          </w:p>
        </w:tc>
      </w:tr>
      <w:tr w:rsidR="000E45FA" w:rsidRPr="000E45FA" w14:paraId="734371A5" w14:textId="77777777" w:rsidTr="000E45FA">
        <w:trPr>
          <w:trHeight w:val="302"/>
          <w:jc w:val="center"/>
        </w:trPr>
        <w:tc>
          <w:tcPr>
            <w:tcW w:w="2812" w:type="dxa"/>
            <w:tcBorders>
              <w:top w:val="nil"/>
              <w:left w:val="single" w:sz="4" w:space="0" w:color="auto"/>
              <w:bottom w:val="single" w:sz="4" w:space="0" w:color="auto"/>
              <w:right w:val="single" w:sz="4" w:space="0" w:color="auto"/>
            </w:tcBorders>
            <w:shd w:val="clear" w:color="000000" w:fill="FFFFFF"/>
            <w:noWrap/>
            <w:vAlign w:val="center"/>
            <w:hideMark/>
          </w:tcPr>
          <w:p w14:paraId="3D925D91" w14:textId="77777777" w:rsidR="000E45FA" w:rsidRPr="000E45FA" w:rsidRDefault="000E45FA" w:rsidP="000E45FA">
            <w:pPr>
              <w:widowControl/>
              <w:jc w:val="right"/>
              <w:rPr>
                <w:rFonts w:eastAsia="Times New Roman"/>
                <w:color w:val="000000"/>
                <w:lang w:val="en-GI" w:eastAsia="en-GI"/>
              </w:rPr>
            </w:pPr>
            <w:r w:rsidRPr="000E45FA">
              <w:rPr>
                <w:rFonts w:eastAsia="Times New Roman"/>
                <w:color w:val="000000"/>
                <w:lang w:val="en-GB" w:eastAsia="en-GI"/>
              </w:rPr>
              <w:t xml:space="preserve">Claims OS Provision </w:t>
            </w:r>
          </w:p>
        </w:tc>
        <w:tc>
          <w:tcPr>
            <w:tcW w:w="1868" w:type="dxa"/>
            <w:tcBorders>
              <w:top w:val="nil"/>
              <w:left w:val="nil"/>
              <w:bottom w:val="single" w:sz="4" w:space="0" w:color="auto"/>
              <w:right w:val="single" w:sz="4" w:space="0" w:color="auto"/>
            </w:tcBorders>
            <w:shd w:val="clear" w:color="000000" w:fill="FFFFFF"/>
            <w:noWrap/>
            <w:vAlign w:val="center"/>
            <w:hideMark/>
          </w:tcPr>
          <w:p w14:paraId="331C6A41" w14:textId="77777777" w:rsidR="000E45FA" w:rsidRPr="000E45FA" w:rsidRDefault="000E45FA" w:rsidP="000E45FA">
            <w:pPr>
              <w:widowControl/>
              <w:jc w:val="right"/>
              <w:rPr>
                <w:rFonts w:eastAsia="Times New Roman"/>
                <w:color w:val="000000"/>
                <w:lang w:val="en-GI" w:eastAsia="en-GI"/>
              </w:rPr>
            </w:pPr>
            <w:r w:rsidRPr="000E45FA">
              <w:rPr>
                <w:rFonts w:eastAsia="Times New Roman"/>
                <w:color w:val="000000"/>
                <w:lang w:val="en-GB" w:eastAsia="en-GI"/>
              </w:rPr>
              <w:t>198,241</w:t>
            </w:r>
          </w:p>
        </w:tc>
        <w:tc>
          <w:tcPr>
            <w:tcW w:w="1757" w:type="dxa"/>
            <w:tcBorders>
              <w:top w:val="nil"/>
              <w:left w:val="nil"/>
              <w:bottom w:val="single" w:sz="4" w:space="0" w:color="auto"/>
              <w:right w:val="single" w:sz="4" w:space="0" w:color="auto"/>
            </w:tcBorders>
            <w:shd w:val="clear" w:color="000000" w:fill="FFFFFF"/>
            <w:noWrap/>
            <w:vAlign w:val="center"/>
            <w:hideMark/>
          </w:tcPr>
          <w:p w14:paraId="64250CA3" w14:textId="77777777" w:rsidR="000E45FA" w:rsidRPr="000E45FA" w:rsidRDefault="000E45FA" w:rsidP="000E45FA">
            <w:pPr>
              <w:widowControl/>
              <w:jc w:val="right"/>
              <w:rPr>
                <w:rFonts w:eastAsia="Times New Roman"/>
                <w:color w:val="000000"/>
                <w:lang w:val="en-GI" w:eastAsia="en-GI"/>
              </w:rPr>
            </w:pPr>
            <w:r w:rsidRPr="000E45FA">
              <w:rPr>
                <w:rFonts w:eastAsia="Times New Roman"/>
                <w:color w:val="000000"/>
                <w:lang w:val="en-GB" w:eastAsia="en-GI"/>
              </w:rPr>
              <w:t>198,241</w:t>
            </w:r>
          </w:p>
        </w:tc>
        <w:tc>
          <w:tcPr>
            <w:tcW w:w="2941" w:type="dxa"/>
            <w:tcBorders>
              <w:top w:val="nil"/>
              <w:left w:val="nil"/>
              <w:bottom w:val="single" w:sz="4" w:space="0" w:color="auto"/>
              <w:right w:val="single" w:sz="4" w:space="0" w:color="auto"/>
            </w:tcBorders>
            <w:shd w:val="clear" w:color="000000" w:fill="FFFFFF"/>
            <w:noWrap/>
            <w:vAlign w:val="center"/>
            <w:hideMark/>
          </w:tcPr>
          <w:p w14:paraId="7C62BEEC" w14:textId="77777777" w:rsidR="000E45FA" w:rsidRPr="000E45FA" w:rsidRDefault="000E45FA" w:rsidP="000E45FA">
            <w:pPr>
              <w:widowControl/>
              <w:rPr>
                <w:rFonts w:eastAsia="Times New Roman"/>
                <w:color w:val="000000"/>
                <w:lang w:val="en-GI" w:eastAsia="en-GI"/>
              </w:rPr>
            </w:pPr>
            <w:r w:rsidRPr="000E45FA">
              <w:rPr>
                <w:rFonts w:eastAsia="Times New Roman"/>
                <w:color w:val="000000"/>
                <w:lang w:val="en-GB" w:eastAsia="en-GI"/>
              </w:rPr>
              <w:t> </w:t>
            </w:r>
          </w:p>
        </w:tc>
      </w:tr>
      <w:tr w:rsidR="000E45FA" w:rsidRPr="000E45FA" w14:paraId="2D31F6E7" w14:textId="77777777" w:rsidTr="000E45FA">
        <w:trPr>
          <w:trHeight w:val="302"/>
          <w:jc w:val="center"/>
        </w:trPr>
        <w:tc>
          <w:tcPr>
            <w:tcW w:w="2812" w:type="dxa"/>
            <w:tcBorders>
              <w:top w:val="nil"/>
              <w:left w:val="single" w:sz="4" w:space="0" w:color="auto"/>
              <w:bottom w:val="single" w:sz="4" w:space="0" w:color="auto"/>
              <w:right w:val="single" w:sz="4" w:space="0" w:color="auto"/>
            </w:tcBorders>
            <w:shd w:val="clear" w:color="000000" w:fill="FFFFFF"/>
            <w:noWrap/>
            <w:vAlign w:val="center"/>
            <w:hideMark/>
          </w:tcPr>
          <w:p w14:paraId="7D6BC857" w14:textId="77777777" w:rsidR="000E45FA" w:rsidRPr="000E45FA" w:rsidRDefault="000E45FA" w:rsidP="000E45FA">
            <w:pPr>
              <w:widowControl/>
              <w:jc w:val="right"/>
              <w:rPr>
                <w:rFonts w:eastAsia="Times New Roman"/>
                <w:color w:val="000000"/>
                <w:lang w:val="en-GI" w:eastAsia="en-GI"/>
              </w:rPr>
            </w:pPr>
            <w:r w:rsidRPr="000E45FA">
              <w:rPr>
                <w:rFonts w:eastAsia="Times New Roman"/>
                <w:color w:val="000000"/>
                <w:lang w:val="en-GB" w:eastAsia="en-GI"/>
              </w:rPr>
              <w:t>IBNR</w:t>
            </w:r>
          </w:p>
        </w:tc>
        <w:tc>
          <w:tcPr>
            <w:tcW w:w="1868" w:type="dxa"/>
            <w:tcBorders>
              <w:top w:val="nil"/>
              <w:left w:val="nil"/>
              <w:bottom w:val="single" w:sz="4" w:space="0" w:color="auto"/>
              <w:right w:val="single" w:sz="4" w:space="0" w:color="auto"/>
            </w:tcBorders>
            <w:shd w:val="clear" w:color="000000" w:fill="FFFFFF"/>
            <w:noWrap/>
            <w:vAlign w:val="center"/>
            <w:hideMark/>
          </w:tcPr>
          <w:p w14:paraId="2AF1A61F" w14:textId="77777777" w:rsidR="000E45FA" w:rsidRPr="000E45FA" w:rsidRDefault="000E45FA" w:rsidP="000E45FA">
            <w:pPr>
              <w:widowControl/>
              <w:jc w:val="right"/>
              <w:rPr>
                <w:rFonts w:eastAsia="Times New Roman"/>
                <w:color w:val="000000"/>
                <w:lang w:val="en-GI" w:eastAsia="en-GI"/>
              </w:rPr>
            </w:pPr>
            <w:r w:rsidRPr="000E45FA">
              <w:rPr>
                <w:rFonts w:eastAsia="Times New Roman"/>
                <w:color w:val="000000"/>
                <w:lang w:val="en-GB" w:eastAsia="en-GI"/>
              </w:rPr>
              <w:t>13,556</w:t>
            </w:r>
          </w:p>
        </w:tc>
        <w:tc>
          <w:tcPr>
            <w:tcW w:w="1757" w:type="dxa"/>
            <w:tcBorders>
              <w:top w:val="nil"/>
              <w:left w:val="nil"/>
              <w:bottom w:val="single" w:sz="4" w:space="0" w:color="auto"/>
              <w:right w:val="single" w:sz="4" w:space="0" w:color="auto"/>
            </w:tcBorders>
            <w:shd w:val="clear" w:color="000000" w:fill="FFFFFF"/>
            <w:noWrap/>
            <w:vAlign w:val="center"/>
            <w:hideMark/>
          </w:tcPr>
          <w:p w14:paraId="137EB820" w14:textId="77777777" w:rsidR="000E45FA" w:rsidRPr="000E45FA" w:rsidRDefault="000E45FA" w:rsidP="000E45FA">
            <w:pPr>
              <w:widowControl/>
              <w:jc w:val="right"/>
              <w:rPr>
                <w:rFonts w:eastAsia="Times New Roman"/>
                <w:color w:val="000000"/>
                <w:lang w:val="en-GI" w:eastAsia="en-GI"/>
              </w:rPr>
            </w:pPr>
            <w:r w:rsidRPr="000E45FA">
              <w:rPr>
                <w:rFonts w:eastAsia="Times New Roman"/>
                <w:color w:val="000000"/>
                <w:lang w:val="en-GB" w:eastAsia="en-GI"/>
              </w:rPr>
              <w:t>13,556</w:t>
            </w:r>
          </w:p>
        </w:tc>
        <w:tc>
          <w:tcPr>
            <w:tcW w:w="2941" w:type="dxa"/>
            <w:tcBorders>
              <w:top w:val="nil"/>
              <w:left w:val="nil"/>
              <w:bottom w:val="single" w:sz="4" w:space="0" w:color="auto"/>
              <w:right w:val="single" w:sz="4" w:space="0" w:color="auto"/>
            </w:tcBorders>
            <w:shd w:val="clear" w:color="000000" w:fill="FFFFFF"/>
            <w:noWrap/>
            <w:vAlign w:val="center"/>
            <w:hideMark/>
          </w:tcPr>
          <w:p w14:paraId="7F6A5453" w14:textId="77777777" w:rsidR="000E45FA" w:rsidRPr="000E45FA" w:rsidRDefault="000E45FA" w:rsidP="000E45FA">
            <w:pPr>
              <w:widowControl/>
              <w:rPr>
                <w:rFonts w:eastAsia="Times New Roman"/>
                <w:color w:val="000000"/>
                <w:lang w:val="en-GI" w:eastAsia="en-GI"/>
              </w:rPr>
            </w:pPr>
            <w:r w:rsidRPr="000E45FA">
              <w:rPr>
                <w:rFonts w:eastAsia="Times New Roman"/>
                <w:color w:val="000000"/>
                <w:lang w:val="en-GB" w:eastAsia="en-GI"/>
              </w:rPr>
              <w:t> </w:t>
            </w:r>
          </w:p>
        </w:tc>
      </w:tr>
      <w:tr w:rsidR="000E45FA" w:rsidRPr="000E45FA" w14:paraId="39209B4F" w14:textId="77777777" w:rsidTr="000E45FA">
        <w:trPr>
          <w:trHeight w:val="302"/>
          <w:jc w:val="center"/>
        </w:trPr>
        <w:tc>
          <w:tcPr>
            <w:tcW w:w="2812" w:type="dxa"/>
            <w:tcBorders>
              <w:top w:val="nil"/>
              <w:left w:val="single" w:sz="4" w:space="0" w:color="auto"/>
              <w:bottom w:val="single" w:sz="4" w:space="0" w:color="auto"/>
              <w:right w:val="single" w:sz="4" w:space="0" w:color="auto"/>
            </w:tcBorders>
            <w:shd w:val="clear" w:color="000000" w:fill="FFFFFF"/>
            <w:noWrap/>
            <w:vAlign w:val="center"/>
            <w:hideMark/>
          </w:tcPr>
          <w:p w14:paraId="70D9D468" w14:textId="77777777" w:rsidR="000E45FA" w:rsidRPr="000E45FA" w:rsidRDefault="000E45FA" w:rsidP="000E45FA">
            <w:pPr>
              <w:widowControl/>
              <w:jc w:val="right"/>
              <w:rPr>
                <w:rFonts w:eastAsia="Times New Roman"/>
                <w:color w:val="000000"/>
                <w:lang w:val="en-GI" w:eastAsia="en-GI"/>
              </w:rPr>
            </w:pPr>
            <w:r w:rsidRPr="000E45FA">
              <w:rPr>
                <w:rFonts w:eastAsia="Times New Roman"/>
                <w:color w:val="000000"/>
                <w:lang w:val="en-GB" w:eastAsia="en-GI"/>
              </w:rPr>
              <w:t>Management margin</w:t>
            </w:r>
          </w:p>
        </w:tc>
        <w:tc>
          <w:tcPr>
            <w:tcW w:w="1868" w:type="dxa"/>
            <w:tcBorders>
              <w:top w:val="nil"/>
              <w:left w:val="nil"/>
              <w:bottom w:val="single" w:sz="4" w:space="0" w:color="auto"/>
              <w:right w:val="single" w:sz="4" w:space="0" w:color="auto"/>
            </w:tcBorders>
            <w:shd w:val="clear" w:color="000000" w:fill="FFFFFF"/>
            <w:noWrap/>
            <w:vAlign w:val="center"/>
            <w:hideMark/>
          </w:tcPr>
          <w:p w14:paraId="6FB68779" w14:textId="77777777" w:rsidR="000E45FA" w:rsidRPr="000E45FA" w:rsidRDefault="000E45FA" w:rsidP="000E45FA">
            <w:pPr>
              <w:widowControl/>
              <w:jc w:val="right"/>
              <w:rPr>
                <w:rFonts w:eastAsia="Times New Roman"/>
                <w:color w:val="000000"/>
                <w:lang w:val="en-GI" w:eastAsia="en-GI"/>
              </w:rPr>
            </w:pPr>
            <w:r w:rsidRPr="000E45FA">
              <w:rPr>
                <w:rFonts w:eastAsia="Times New Roman"/>
                <w:color w:val="000000"/>
                <w:lang w:val="en-GI" w:eastAsia="en-GI"/>
              </w:rPr>
              <w:t>1,500</w:t>
            </w:r>
          </w:p>
        </w:tc>
        <w:tc>
          <w:tcPr>
            <w:tcW w:w="1757" w:type="dxa"/>
            <w:tcBorders>
              <w:top w:val="nil"/>
              <w:left w:val="nil"/>
              <w:bottom w:val="single" w:sz="4" w:space="0" w:color="auto"/>
              <w:right w:val="single" w:sz="4" w:space="0" w:color="auto"/>
            </w:tcBorders>
            <w:shd w:val="clear" w:color="000000" w:fill="FFFFFF"/>
            <w:noWrap/>
            <w:vAlign w:val="center"/>
            <w:hideMark/>
          </w:tcPr>
          <w:p w14:paraId="48782A29" w14:textId="77777777" w:rsidR="000E45FA" w:rsidRPr="000E45FA" w:rsidRDefault="000E45FA" w:rsidP="000E45FA">
            <w:pPr>
              <w:widowControl/>
              <w:jc w:val="right"/>
              <w:rPr>
                <w:rFonts w:eastAsia="Times New Roman"/>
                <w:color w:val="000000"/>
                <w:lang w:val="en-GI" w:eastAsia="en-GI"/>
              </w:rPr>
            </w:pPr>
            <w:r w:rsidRPr="000E45FA">
              <w:rPr>
                <w:rFonts w:eastAsia="Times New Roman"/>
                <w:color w:val="000000"/>
                <w:lang w:val="en-GB" w:eastAsia="en-GI"/>
              </w:rPr>
              <w:t>0</w:t>
            </w:r>
          </w:p>
        </w:tc>
        <w:tc>
          <w:tcPr>
            <w:tcW w:w="2941" w:type="dxa"/>
            <w:tcBorders>
              <w:top w:val="nil"/>
              <w:left w:val="nil"/>
              <w:bottom w:val="single" w:sz="4" w:space="0" w:color="auto"/>
              <w:right w:val="single" w:sz="4" w:space="0" w:color="auto"/>
            </w:tcBorders>
            <w:shd w:val="clear" w:color="000000" w:fill="FFFFFF"/>
            <w:noWrap/>
            <w:vAlign w:val="center"/>
            <w:hideMark/>
          </w:tcPr>
          <w:p w14:paraId="44F654D0" w14:textId="77777777" w:rsidR="000E45FA" w:rsidRPr="000E45FA" w:rsidRDefault="000E45FA" w:rsidP="000E45FA">
            <w:pPr>
              <w:widowControl/>
              <w:rPr>
                <w:rFonts w:eastAsia="Times New Roman"/>
                <w:color w:val="000000"/>
                <w:lang w:val="en-GI" w:eastAsia="en-GI"/>
              </w:rPr>
            </w:pPr>
            <w:r w:rsidRPr="000E45FA">
              <w:rPr>
                <w:rFonts w:eastAsia="Times New Roman"/>
                <w:color w:val="000000"/>
                <w:lang w:val="en-GB" w:eastAsia="en-GI"/>
              </w:rPr>
              <w:t> </w:t>
            </w:r>
          </w:p>
        </w:tc>
      </w:tr>
      <w:tr w:rsidR="000E45FA" w:rsidRPr="000E45FA" w14:paraId="47DD4400" w14:textId="77777777" w:rsidTr="000E45FA">
        <w:trPr>
          <w:trHeight w:val="362"/>
          <w:jc w:val="center"/>
        </w:trPr>
        <w:tc>
          <w:tcPr>
            <w:tcW w:w="2812" w:type="dxa"/>
            <w:tcBorders>
              <w:top w:val="nil"/>
              <w:left w:val="single" w:sz="4" w:space="0" w:color="auto"/>
              <w:bottom w:val="single" w:sz="4" w:space="0" w:color="auto"/>
              <w:right w:val="single" w:sz="4" w:space="0" w:color="auto"/>
            </w:tcBorders>
            <w:shd w:val="clear" w:color="000000" w:fill="FFFFFF"/>
            <w:noWrap/>
            <w:vAlign w:val="center"/>
            <w:hideMark/>
          </w:tcPr>
          <w:p w14:paraId="32F3072F" w14:textId="77777777" w:rsidR="000E45FA" w:rsidRPr="000E45FA" w:rsidRDefault="000E45FA" w:rsidP="000E45FA">
            <w:pPr>
              <w:widowControl/>
              <w:jc w:val="right"/>
              <w:rPr>
                <w:rFonts w:eastAsia="Times New Roman"/>
                <w:b/>
                <w:bCs/>
                <w:color w:val="000000"/>
                <w:lang w:val="en-GI" w:eastAsia="en-GI"/>
              </w:rPr>
            </w:pPr>
            <w:r w:rsidRPr="000E45FA">
              <w:rPr>
                <w:rFonts w:eastAsia="Times New Roman"/>
                <w:b/>
                <w:bCs/>
                <w:color w:val="000000"/>
                <w:lang w:val="en-GB" w:eastAsia="en-GI"/>
              </w:rPr>
              <w:t>Total claims provision</w:t>
            </w:r>
          </w:p>
        </w:tc>
        <w:tc>
          <w:tcPr>
            <w:tcW w:w="1868" w:type="dxa"/>
            <w:tcBorders>
              <w:top w:val="nil"/>
              <w:left w:val="nil"/>
              <w:bottom w:val="single" w:sz="4" w:space="0" w:color="auto"/>
              <w:right w:val="single" w:sz="4" w:space="0" w:color="auto"/>
            </w:tcBorders>
            <w:shd w:val="clear" w:color="000000" w:fill="FFFFFF"/>
            <w:noWrap/>
            <w:vAlign w:val="center"/>
            <w:hideMark/>
          </w:tcPr>
          <w:p w14:paraId="3067559D" w14:textId="77777777" w:rsidR="000E45FA" w:rsidRPr="000E45FA" w:rsidRDefault="000E45FA" w:rsidP="000E45FA">
            <w:pPr>
              <w:widowControl/>
              <w:jc w:val="right"/>
              <w:rPr>
                <w:rFonts w:eastAsia="Times New Roman"/>
                <w:b/>
                <w:bCs/>
                <w:color w:val="000000"/>
                <w:lang w:val="en-GI" w:eastAsia="en-GI"/>
              </w:rPr>
            </w:pPr>
            <w:r w:rsidRPr="000E45FA">
              <w:rPr>
                <w:rFonts w:eastAsia="Times New Roman"/>
                <w:b/>
                <w:bCs/>
                <w:color w:val="000000"/>
                <w:lang w:val="en-GB" w:eastAsia="en-GI"/>
              </w:rPr>
              <w:t>213,297</w:t>
            </w:r>
          </w:p>
        </w:tc>
        <w:tc>
          <w:tcPr>
            <w:tcW w:w="1757" w:type="dxa"/>
            <w:tcBorders>
              <w:top w:val="nil"/>
              <w:left w:val="nil"/>
              <w:bottom w:val="single" w:sz="4" w:space="0" w:color="auto"/>
              <w:right w:val="single" w:sz="4" w:space="0" w:color="auto"/>
            </w:tcBorders>
            <w:shd w:val="clear" w:color="000000" w:fill="FFFFFF"/>
            <w:noWrap/>
            <w:vAlign w:val="center"/>
            <w:hideMark/>
          </w:tcPr>
          <w:p w14:paraId="074C4314" w14:textId="77777777" w:rsidR="000E45FA" w:rsidRPr="000E45FA" w:rsidRDefault="000E45FA" w:rsidP="000E45FA">
            <w:pPr>
              <w:widowControl/>
              <w:jc w:val="right"/>
              <w:rPr>
                <w:rFonts w:eastAsia="Times New Roman"/>
                <w:b/>
                <w:bCs/>
                <w:color w:val="000000"/>
                <w:lang w:val="en-GI" w:eastAsia="en-GI"/>
              </w:rPr>
            </w:pPr>
            <w:r w:rsidRPr="000E45FA">
              <w:rPr>
                <w:rFonts w:eastAsia="Times New Roman"/>
                <w:b/>
                <w:bCs/>
                <w:color w:val="000000"/>
                <w:lang w:val="en-GB" w:eastAsia="en-GI"/>
              </w:rPr>
              <w:t>211,797</w:t>
            </w:r>
          </w:p>
        </w:tc>
        <w:tc>
          <w:tcPr>
            <w:tcW w:w="2941" w:type="dxa"/>
            <w:tcBorders>
              <w:top w:val="nil"/>
              <w:left w:val="nil"/>
              <w:bottom w:val="nil"/>
              <w:right w:val="nil"/>
            </w:tcBorders>
            <w:shd w:val="clear" w:color="000000" w:fill="FFFFFF"/>
            <w:noWrap/>
            <w:vAlign w:val="center"/>
            <w:hideMark/>
          </w:tcPr>
          <w:p w14:paraId="13B5FDFB" w14:textId="77777777" w:rsidR="000E45FA" w:rsidRPr="000E45FA" w:rsidRDefault="000E45FA" w:rsidP="000E45FA">
            <w:pPr>
              <w:widowControl/>
              <w:rPr>
                <w:rFonts w:eastAsia="Times New Roman"/>
                <w:color w:val="000000"/>
                <w:lang w:val="en-GI" w:eastAsia="en-GI"/>
              </w:rPr>
            </w:pPr>
            <w:r w:rsidRPr="000E45FA">
              <w:rPr>
                <w:rFonts w:eastAsia="Times New Roman"/>
                <w:color w:val="000000"/>
                <w:lang w:val="en-GB" w:eastAsia="en-GI"/>
              </w:rPr>
              <w:t> </w:t>
            </w:r>
          </w:p>
        </w:tc>
      </w:tr>
    </w:tbl>
    <w:p w14:paraId="4AD6D061" w14:textId="77777777" w:rsidR="00B213EF" w:rsidRDefault="00B213EF" w:rsidP="00B47563"/>
    <w:p w14:paraId="5FC6E4F8" w14:textId="6E83FC76" w:rsidR="00552EBE" w:rsidRPr="000E45FA" w:rsidRDefault="00CA3DEA" w:rsidP="009148A7">
      <w:pPr>
        <w:pStyle w:val="ListParagraph"/>
        <w:numPr>
          <w:ilvl w:val="1"/>
          <w:numId w:val="7"/>
        </w:numPr>
        <w:tabs>
          <w:tab w:val="left" w:pos="709"/>
        </w:tabs>
        <w:spacing w:before="100" w:after="240"/>
        <w:ind w:left="709" w:right="818" w:hanging="426"/>
        <w:contextualSpacing w:val="0"/>
        <w:jc w:val="both"/>
        <w:outlineLvl w:val="1"/>
        <w:rPr>
          <w:rFonts w:asciiTheme="minorHAnsi" w:hAnsiTheme="minorHAnsi" w:cstheme="minorHAnsi"/>
          <w:b/>
          <w:bCs/>
          <w:color w:val="2F5496"/>
          <w:spacing w:val="2"/>
          <w:kern w:val="36"/>
        </w:rPr>
      </w:pPr>
      <w:bookmarkStart w:id="50" w:name="_Toc178351414"/>
      <w:r w:rsidRPr="000E45FA">
        <w:rPr>
          <w:rFonts w:asciiTheme="minorHAnsi" w:hAnsiTheme="minorHAnsi" w:cstheme="minorHAnsi"/>
          <w:b/>
          <w:bCs/>
          <w:color w:val="2F5496"/>
          <w:spacing w:val="2"/>
          <w:kern w:val="36"/>
        </w:rPr>
        <w:t>Premium</w:t>
      </w:r>
      <w:r w:rsidR="00552EBE" w:rsidRPr="000E45FA">
        <w:rPr>
          <w:rFonts w:asciiTheme="minorHAnsi" w:hAnsiTheme="minorHAnsi" w:cstheme="minorHAnsi"/>
          <w:b/>
          <w:bCs/>
          <w:color w:val="2F5496"/>
          <w:spacing w:val="2"/>
          <w:kern w:val="36"/>
        </w:rPr>
        <w:t xml:space="preserve"> provision (excluding discounting, run-off provision, ENID</w:t>
      </w:r>
      <w:r w:rsidR="004238AA">
        <w:rPr>
          <w:rFonts w:asciiTheme="minorHAnsi" w:hAnsiTheme="minorHAnsi" w:cstheme="minorHAnsi"/>
          <w:b/>
          <w:bCs/>
          <w:color w:val="2F5496"/>
          <w:spacing w:val="2"/>
          <w:kern w:val="36"/>
        </w:rPr>
        <w:t xml:space="preserve">, </w:t>
      </w:r>
      <w:r w:rsidR="00552EBE" w:rsidRPr="000E45FA">
        <w:rPr>
          <w:rFonts w:asciiTheme="minorHAnsi" w:hAnsiTheme="minorHAnsi" w:cstheme="minorHAnsi"/>
          <w:b/>
          <w:bCs/>
          <w:color w:val="2F5496"/>
          <w:spacing w:val="2"/>
          <w:kern w:val="36"/>
        </w:rPr>
        <w:t>risk margin</w:t>
      </w:r>
      <w:r w:rsidR="009148A7">
        <w:rPr>
          <w:rFonts w:asciiTheme="minorHAnsi" w:hAnsiTheme="minorHAnsi" w:cstheme="minorHAnsi"/>
          <w:b/>
          <w:bCs/>
          <w:color w:val="2F5496"/>
          <w:spacing w:val="2"/>
          <w:kern w:val="36"/>
        </w:rPr>
        <w:t xml:space="preserve"> and future premiums receivable</w:t>
      </w:r>
      <w:r w:rsidR="00552EBE" w:rsidRPr="000E45FA">
        <w:rPr>
          <w:rFonts w:asciiTheme="minorHAnsi" w:hAnsiTheme="minorHAnsi" w:cstheme="minorHAnsi"/>
          <w:b/>
          <w:bCs/>
          <w:color w:val="2F5496"/>
          <w:spacing w:val="2"/>
          <w:kern w:val="36"/>
        </w:rPr>
        <w:t>)</w:t>
      </w:r>
      <w:bookmarkEnd w:id="50"/>
    </w:p>
    <w:p w14:paraId="11E4443E" w14:textId="77777777" w:rsidR="00A13839" w:rsidRPr="00A13839" w:rsidRDefault="00A13839" w:rsidP="00A13839">
      <w:pPr>
        <w:pStyle w:val="ListParagraph"/>
        <w:numPr>
          <w:ilvl w:val="1"/>
          <w:numId w:val="5"/>
        </w:numPr>
        <w:tabs>
          <w:tab w:val="left" w:pos="851"/>
        </w:tabs>
        <w:spacing w:before="120" w:after="200"/>
        <w:ind w:right="1525"/>
        <w:contextualSpacing w:val="0"/>
        <w:jc w:val="both"/>
        <w:rPr>
          <w:rFonts w:ascii="Work Sans" w:hAnsi="Work Sans"/>
          <w:vanish/>
        </w:rPr>
      </w:pPr>
    </w:p>
    <w:p w14:paraId="6B4F96F1" w14:textId="7D1ACACC" w:rsidR="00A13839" w:rsidRPr="00C809AE" w:rsidRDefault="00A13839" w:rsidP="00C809AE">
      <w:pPr>
        <w:pStyle w:val="ListParagraph"/>
        <w:numPr>
          <w:ilvl w:val="2"/>
          <w:numId w:val="5"/>
        </w:numPr>
        <w:tabs>
          <w:tab w:val="left" w:pos="851"/>
          <w:tab w:val="left" w:pos="1276"/>
        </w:tabs>
        <w:spacing w:before="120" w:after="200"/>
        <w:ind w:left="851" w:right="1525" w:hanging="567"/>
        <w:contextualSpacing w:val="0"/>
        <w:jc w:val="both"/>
        <w:rPr>
          <w:rFonts w:asciiTheme="minorHAnsi" w:hAnsiTheme="minorHAnsi" w:cstheme="minorHAnsi"/>
        </w:rPr>
      </w:pPr>
      <w:r w:rsidRPr="00C809AE">
        <w:rPr>
          <w:rFonts w:asciiTheme="minorHAnsi" w:hAnsiTheme="minorHAnsi" w:cstheme="minorHAnsi"/>
        </w:rPr>
        <w:t>The best estimate for premium provision is calculated as follows:</w:t>
      </w:r>
    </w:p>
    <w:p w14:paraId="283F38C3" w14:textId="61FA54CF" w:rsidR="00A13839" w:rsidRPr="00A13839" w:rsidRDefault="00906C16" w:rsidP="00A13839">
      <w:pPr>
        <w:tabs>
          <w:tab w:val="left" w:pos="851"/>
        </w:tabs>
        <w:spacing w:before="120" w:after="200"/>
        <w:ind w:right="1525"/>
        <w:jc w:val="both"/>
        <w:rPr>
          <w:rFonts w:ascii="Work Sans" w:hAnsi="Work Sans"/>
        </w:rPr>
      </w:pPr>
      <m:oMathPara>
        <m:oMath>
          <m:r>
            <w:rPr>
              <w:rFonts w:ascii="Cambria Math" w:hAnsi="Cambria Math"/>
            </w:rPr>
            <m:t xml:space="preserve">BE of Premium Provision= </m:t>
          </m:r>
          <m:nary>
            <m:naryPr>
              <m:chr m:val="∑"/>
              <m:limLoc m:val="subSup"/>
              <m:supHide m:val="1"/>
              <m:ctrlPr>
                <w:rPr>
                  <w:rFonts w:ascii="Cambria Math" w:hAnsi="Cambria Math"/>
                  <w:i/>
                </w:rPr>
              </m:ctrlPr>
            </m:naryPr>
            <m:sub>
              <m:r>
                <w:rPr>
                  <w:rFonts w:ascii="Cambria Math" w:hAnsi="Cambria Math"/>
                </w:rPr>
                <m:t>All Books</m:t>
              </m:r>
            </m:sub>
            <m:sup/>
            <m:e>
              <m:r>
                <w:rPr>
                  <w:rFonts w:ascii="Cambria Math" w:hAnsi="Cambria Math"/>
                </w:rPr>
                <m:t>(</m:t>
              </m:r>
              <m:d>
                <m:dPr>
                  <m:ctrlPr>
                    <w:rPr>
                      <w:rFonts w:ascii="Cambria Math" w:hAnsi="Cambria Math"/>
                      <w:i/>
                    </w:rPr>
                  </m:ctrlPr>
                </m:dPr>
                <m:e>
                  <m:r>
                    <w:rPr>
                      <w:rFonts w:ascii="Cambria Math" w:hAnsi="Cambria Math"/>
                    </w:rPr>
                    <m:t>UEP+BBNI</m:t>
                  </m:r>
                </m:e>
              </m:d>
              <m:r>
                <w:rPr>
                  <w:rFonts w:ascii="Cambria Math" w:hAnsi="Cambria Math"/>
                </w:rPr>
                <m:t>×</m:t>
              </m:r>
              <m:sSub>
                <m:sSubPr>
                  <m:ctrlPr>
                    <w:rPr>
                      <w:rFonts w:ascii="Cambria Math" w:hAnsi="Cambria Math"/>
                      <w:i/>
                    </w:rPr>
                  </m:ctrlPr>
                </m:sSubPr>
                <m:e>
                  <m:r>
                    <w:rPr>
                      <w:rFonts w:ascii="Cambria Math" w:hAnsi="Cambria Math"/>
                    </w:rPr>
                    <m:t>ULR</m:t>
                  </m:r>
                </m:e>
                <m:sub>
                  <m:r>
                    <w:rPr>
                      <w:rFonts w:ascii="Cambria Math" w:hAnsi="Cambria Math"/>
                    </w:rPr>
                    <m:t>gross</m:t>
                  </m:r>
                </m:sub>
              </m:sSub>
              <m:r>
                <w:rPr>
                  <w:rFonts w:ascii="Cambria Math" w:hAnsi="Cambria Math"/>
                </w:rPr>
                <m:t>)</m:t>
              </m:r>
            </m:e>
          </m:nary>
        </m:oMath>
      </m:oMathPara>
    </w:p>
    <w:p w14:paraId="7CABCE06" w14:textId="77777777" w:rsidR="00B213EF" w:rsidRDefault="00B213EF" w:rsidP="00B47563"/>
    <w:p w14:paraId="525C2820" w14:textId="77777777" w:rsidR="003C2E11" w:rsidRPr="009148A7" w:rsidRDefault="003C2E11" w:rsidP="003C2E11">
      <w:pPr>
        <w:pStyle w:val="ListParagraph"/>
        <w:tabs>
          <w:tab w:val="left" w:pos="851"/>
        </w:tabs>
        <w:spacing w:before="120" w:after="200"/>
        <w:ind w:left="851" w:right="1525"/>
        <w:contextualSpacing w:val="0"/>
        <w:jc w:val="both"/>
        <w:rPr>
          <w:rFonts w:asciiTheme="minorHAnsi" w:hAnsiTheme="minorHAnsi" w:cstheme="minorHAnsi"/>
        </w:rPr>
      </w:pPr>
      <w:r w:rsidRPr="009148A7">
        <w:rPr>
          <w:rFonts w:asciiTheme="minorHAnsi" w:hAnsiTheme="minorHAnsi" w:cstheme="minorHAnsi"/>
        </w:rPr>
        <w:t>Where:</w:t>
      </w:r>
    </w:p>
    <w:p w14:paraId="347C38A1" w14:textId="796CD602" w:rsidR="003C2E11" w:rsidRPr="009148A7" w:rsidRDefault="003C2E11" w:rsidP="003C2E11">
      <w:pPr>
        <w:pStyle w:val="ListParagraph"/>
        <w:numPr>
          <w:ilvl w:val="0"/>
          <w:numId w:val="10"/>
        </w:numPr>
        <w:spacing w:before="120" w:after="200"/>
        <w:ind w:left="851" w:right="1525" w:hanging="494"/>
        <w:contextualSpacing w:val="0"/>
        <w:jc w:val="both"/>
        <w:rPr>
          <w:rFonts w:asciiTheme="minorHAnsi" w:hAnsiTheme="minorHAnsi" w:cstheme="minorHAnsi"/>
        </w:rPr>
      </w:pPr>
      <w:r w:rsidRPr="009148A7">
        <w:rPr>
          <w:rFonts w:asciiTheme="minorHAnsi" w:hAnsiTheme="minorHAnsi" w:cstheme="minorHAnsi"/>
          <w:i/>
          <w:iCs/>
        </w:rPr>
        <w:t>Books</w:t>
      </w:r>
      <w:r w:rsidRPr="009148A7">
        <w:rPr>
          <w:rFonts w:asciiTheme="minorHAnsi" w:hAnsiTheme="minorHAnsi" w:cstheme="minorHAnsi"/>
        </w:rPr>
        <w:t xml:space="preserve"> refers to separate books of business as identified for management accounts purposes</w:t>
      </w:r>
      <w:r w:rsidR="00904FAA">
        <w:rPr>
          <w:rFonts w:asciiTheme="minorHAnsi" w:hAnsiTheme="minorHAnsi" w:cstheme="minorHAnsi"/>
        </w:rPr>
        <w:t>.</w:t>
      </w:r>
    </w:p>
    <w:p w14:paraId="1C954CA3" w14:textId="77777777" w:rsidR="003C2E11" w:rsidRPr="009148A7" w:rsidRDefault="003C2E11" w:rsidP="003C2E11">
      <w:pPr>
        <w:pStyle w:val="ListParagraph"/>
        <w:numPr>
          <w:ilvl w:val="0"/>
          <w:numId w:val="10"/>
        </w:numPr>
        <w:spacing w:before="120" w:after="200"/>
        <w:ind w:left="851" w:right="1525" w:hanging="494"/>
        <w:contextualSpacing w:val="0"/>
        <w:jc w:val="both"/>
        <w:rPr>
          <w:rFonts w:asciiTheme="minorHAnsi" w:hAnsiTheme="minorHAnsi" w:cstheme="minorHAnsi"/>
        </w:rPr>
      </w:pPr>
      <w:r w:rsidRPr="009148A7">
        <w:rPr>
          <w:rFonts w:asciiTheme="minorHAnsi" w:hAnsiTheme="minorHAnsi" w:cstheme="minorHAnsi"/>
          <w:i/>
          <w:iCs/>
        </w:rPr>
        <w:t>UEP</w:t>
      </w:r>
      <w:r w:rsidRPr="009148A7">
        <w:rPr>
          <w:rFonts w:asciiTheme="minorHAnsi" w:hAnsiTheme="minorHAnsi" w:cstheme="minorHAnsi"/>
        </w:rPr>
        <w:t xml:space="preserve"> refers to the unearned premium at the valuation date in respect of the book of business</w:t>
      </w:r>
    </w:p>
    <w:p w14:paraId="26A9BC05" w14:textId="77777777" w:rsidR="003C2E11" w:rsidRPr="009148A7" w:rsidRDefault="003C2E11" w:rsidP="003C2E11">
      <w:pPr>
        <w:pStyle w:val="ListParagraph"/>
        <w:numPr>
          <w:ilvl w:val="0"/>
          <w:numId w:val="10"/>
        </w:numPr>
        <w:spacing w:before="120" w:after="200"/>
        <w:ind w:left="851" w:right="1525" w:hanging="494"/>
        <w:contextualSpacing w:val="0"/>
        <w:jc w:val="both"/>
        <w:rPr>
          <w:rFonts w:asciiTheme="minorHAnsi" w:hAnsiTheme="minorHAnsi" w:cstheme="minorHAnsi"/>
        </w:rPr>
      </w:pPr>
      <w:r w:rsidRPr="009148A7">
        <w:rPr>
          <w:rFonts w:asciiTheme="minorHAnsi" w:hAnsiTheme="minorHAnsi" w:cstheme="minorHAnsi"/>
          <w:i/>
          <w:iCs/>
        </w:rPr>
        <w:t>BBNI</w:t>
      </w:r>
      <w:r w:rsidRPr="009148A7">
        <w:rPr>
          <w:rFonts w:asciiTheme="minorHAnsi" w:hAnsiTheme="minorHAnsi" w:cstheme="minorHAnsi"/>
        </w:rPr>
        <w:t xml:space="preserve"> refers to adjustment for bound but not incepted business. This relates to claims expected to be payable in relation to policies bound but not incepted at the valuation date. </w:t>
      </w:r>
    </w:p>
    <w:p w14:paraId="744C882B" w14:textId="264423D2" w:rsidR="00B213EF" w:rsidRDefault="003C2E11" w:rsidP="00BF6036">
      <w:pPr>
        <w:pStyle w:val="ListParagraph"/>
        <w:numPr>
          <w:ilvl w:val="0"/>
          <w:numId w:val="10"/>
        </w:numPr>
        <w:spacing w:before="120" w:after="200"/>
        <w:ind w:left="851" w:right="1525" w:hanging="494"/>
        <w:contextualSpacing w:val="0"/>
        <w:jc w:val="both"/>
        <w:rPr>
          <w:rFonts w:asciiTheme="minorHAnsi" w:hAnsiTheme="minorHAnsi" w:cstheme="minorHAnsi"/>
        </w:rPr>
      </w:pPr>
      <w:proofErr w:type="spellStart"/>
      <w:r w:rsidRPr="009148A7">
        <w:rPr>
          <w:rFonts w:asciiTheme="minorHAnsi" w:hAnsiTheme="minorHAnsi" w:cstheme="minorHAnsi"/>
          <w:i/>
          <w:iCs/>
        </w:rPr>
        <w:t>ULRgross</w:t>
      </w:r>
      <w:proofErr w:type="spellEnd"/>
      <w:r w:rsidRPr="009148A7">
        <w:rPr>
          <w:rFonts w:asciiTheme="minorHAnsi" w:hAnsiTheme="minorHAnsi" w:cstheme="minorHAnsi"/>
          <w:i/>
          <w:iCs/>
        </w:rPr>
        <w:t xml:space="preserve"> </w:t>
      </w:r>
      <w:r w:rsidRPr="00904FAA">
        <w:rPr>
          <w:rFonts w:asciiTheme="minorHAnsi" w:hAnsiTheme="minorHAnsi" w:cstheme="minorHAnsi"/>
        </w:rPr>
        <w:t xml:space="preserve">relates to the </w:t>
      </w:r>
      <w:r w:rsidR="004F1A2B" w:rsidRPr="00904FAA">
        <w:rPr>
          <w:rFonts w:asciiTheme="minorHAnsi" w:hAnsiTheme="minorHAnsi" w:cstheme="minorHAnsi"/>
        </w:rPr>
        <w:t xml:space="preserve">unearned </w:t>
      </w:r>
      <w:r w:rsidRPr="00904FAA">
        <w:rPr>
          <w:rFonts w:asciiTheme="minorHAnsi" w:hAnsiTheme="minorHAnsi" w:cstheme="minorHAnsi"/>
        </w:rPr>
        <w:t>ultimate loss ratio expected for that book of business, gross of non-proportional reinsurance.</w:t>
      </w:r>
      <w:r w:rsidRPr="009148A7">
        <w:rPr>
          <w:rFonts w:asciiTheme="minorHAnsi" w:hAnsiTheme="minorHAnsi" w:cstheme="minorHAnsi"/>
          <w:i/>
          <w:iCs/>
        </w:rPr>
        <w:t xml:space="preserve"> </w:t>
      </w:r>
    </w:p>
    <w:p w14:paraId="661E8D72" w14:textId="77777777" w:rsidR="00B75F0B" w:rsidRDefault="00B75F0B" w:rsidP="00B75F0B">
      <w:pPr>
        <w:spacing w:before="120" w:after="200"/>
        <w:ind w:left="357" w:right="1525"/>
        <w:jc w:val="both"/>
        <w:rPr>
          <w:rFonts w:asciiTheme="minorHAnsi" w:hAnsiTheme="minorHAnsi" w:cstheme="minorHAnsi"/>
        </w:rPr>
      </w:pPr>
    </w:p>
    <w:p w14:paraId="79864749" w14:textId="77777777" w:rsidR="00B75F0B" w:rsidRDefault="00B75F0B" w:rsidP="00B75F0B">
      <w:pPr>
        <w:spacing w:before="120" w:after="200"/>
        <w:ind w:left="357" w:right="1525"/>
        <w:jc w:val="both"/>
        <w:rPr>
          <w:rFonts w:asciiTheme="minorHAnsi" w:hAnsiTheme="minorHAnsi" w:cstheme="minorHAnsi"/>
        </w:rPr>
      </w:pPr>
    </w:p>
    <w:p w14:paraId="416BED78" w14:textId="77777777" w:rsidR="006D6F15" w:rsidRPr="00B75F0B" w:rsidRDefault="006D6F15" w:rsidP="00B75F0B">
      <w:pPr>
        <w:spacing w:before="120" w:after="200"/>
        <w:ind w:left="357" w:right="1525"/>
        <w:jc w:val="both"/>
        <w:rPr>
          <w:rFonts w:asciiTheme="minorHAnsi" w:hAnsiTheme="minorHAnsi" w:cstheme="minorHAnsi"/>
        </w:rPr>
      </w:pPr>
    </w:p>
    <w:p w14:paraId="53D4E87C" w14:textId="4CA0300B" w:rsidR="004F1A2B" w:rsidRDefault="00595031" w:rsidP="0035240C">
      <w:pPr>
        <w:pStyle w:val="ListParagraph"/>
        <w:numPr>
          <w:ilvl w:val="2"/>
          <w:numId w:val="5"/>
        </w:numPr>
        <w:tabs>
          <w:tab w:val="left" w:pos="851"/>
          <w:tab w:val="left" w:pos="1276"/>
        </w:tabs>
        <w:spacing w:before="120" w:after="200"/>
        <w:ind w:left="851" w:right="1525" w:hanging="567"/>
        <w:contextualSpacing w:val="0"/>
        <w:jc w:val="both"/>
        <w:rPr>
          <w:rFonts w:asciiTheme="minorHAnsi" w:hAnsiTheme="minorHAnsi" w:cstheme="minorHAnsi"/>
        </w:rPr>
      </w:pPr>
      <w:r w:rsidRPr="0035240C">
        <w:rPr>
          <w:rFonts w:asciiTheme="minorHAnsi" w:hAnsiTheme="minorHAnsi" w:cstheme="minorHAnsi"/>
        </w:rPr>
        <w:t xml:space="preserve">The following table shows the unearned premiums by </w:t>
      </w:r>
      <w:r w:rsidR="004E6DE0" w:rsidRPr="0035240C">
        <w:rPr>
          <w:rFonts w:asciiTheme="minorHAnsi" w:hAnsiTheme="minorHAnsi" w:cstheme="minorHAnsi"/>
        </w:rPr>
        <w:t>underwriting year and class</w:t>
      </w:r>
      <w:r w:rsidR="00E853BE">
        <w:rPr>
          <w:rFonts w:asciiTheme="minorHAnsi" w:hAnsiTheme="minorHAnsi" w:cstheme="minorHAnsi"/>
        </w:rPr>
        <w:t xml:space="preserve"> for each book of business</w:t>
      </w:r>
      <w:r w:rsidR="0035240C" w:rsidRPr="0035240C">
        <w:rPr>
          <w:rFonts w:asciiTheme="minorHAnsi" w:hAnsiTheme="minorHAnsi" w:cstheme="minorHAnsi"/>
        </w:rPr>
        <w:t>:</w:t>
      </w:r>
    </w:p>
    <w:tbl>
      <w:tblPr>
        <w:tblW w:w="9160" w:type="dxa"/>
        <w:jc w:val="center"/>
        <w:tblLook w:val="04A0" w:firstRow="1" w:lastRow="0" w:firstColumn="1" w:lastColumn="0" w:noHBand="0" w:noVBand="1"/>
      </w:tblPr>
      <w:tblGrid>
        <w:gridCol w:w="3040"/>
        <w:gridCol w:w="1800"/>
        <w:gridCol w:w="1480"/>
        <w:gridCol w:w="1420"/>
        <w:gridCol w:w="1420"/>
      </w:tblGrid>
      <w:tr w:rsidR="0025419A" w:rsidRPr="0025419A" w14:paraId="351AF2F4" w14:textId="77777777" w:rsidTr="0025419A">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122318C" w14:textId="77777777" w:rsidR="0025419A" w:rsidRPr="0025419A" w:rsidRDefault="0025419A" w:rsidP="0025419A">
            <w:pPr>
              <w:widowControl/>
              <w:jc w:val="center"/>
              <w:rPr>
                <w:rFonts w:asciiTheme="minorHAnsi" w:eastAsia="Times New Roman" w:hAnsiTheme="minorHAnsi" w:cstheme="minorHAnsi"/>
                <w:b/>
                <w:bCs/>
                <w:color w:val="000000"/>
                <w:sz w:val="20"/>
                <w:szCs w:val="20"/>
                <w:lang w:val="en-GI" w:eastAsia="en-GI"/>
              </w:rPr>
            </w:pPr>
            <w:r w:rsidRPr="0025419A">
              <w:rPr>
                <w:rFonts w:asciiTheme="minorHAnsi" w:eastAsia="Times New Roman" w:hAnsiTheme="minorHAnsi" w:cstheme="minorHAnsi"/>
                <w:b/>
                <w:bCs/>
                <w:color w:val="000000"/>
                <w:sz w:val="20"/>
                <w:szCs w:val="20"/>
                <w:lang w:val="en-GI" w:eastAsia="en-GI"/>
              </w:rPr>
              <w:t>UPR - Journals (£'000s)</w:t>
            </w:r>
          </w:p>
        </w:tc>
        <w:tc>
          <w:tcPr>
            <w:tcW w:w="1800" w:type="dxa"/>
            <w:tcBorders>
              <w:top w:val="single" w:sz="4" w:space="0" w:color="auto"/>
              <w:left w:val="nil"/>
              <w:bottom w:val="single" w:sz="4" w:space="0" w:color="auto"/>
              <w:right w:val="single" w:sz="4" w:space="0" w:color="auto"/>
            </w:tcBorders>
            <w:shd w:val="clear" w:color="000000" w:fill="FFFFFF"/>
            <w:noWrap/>
            <w:vAlign w:val="bottom"/>
            <w:hideMark/>
          </w:tcPr>
          <w:p w14:paraId="17D3708C" w14:textId="77777777" w:rsidR="0025419A" w:rsidRPr="0025419A" w:rsidRDefault="0025419A" w:rsidP="0025419A">
            <w:pPr>
              <w:widowControl/>
              <w:jc w:val="center"/>
              <w:rPr>
                <w:rFonts w:asciiTheme="minorHAnsi" w:eastAsia="Times New Roman" w:hAnsiTheme="minorHAnsi" w:cstheme="minorHAnsi"/>
                <w:b/>
                <w:bCs/>
                <w:color w:val="000000"/>
                <w:sz w:val="20"/>
                <w:szCs w:val="20"/>
                <w:lang w:val="en-GI" w:eastAsia="en-GI"/>
              </w:rPr>
            </w:pPr>
            <w:r w:rsidRPr="0025419A">
              <w:rPr>
                <w:rFonts w:asciiTheme="minorHAnsi" w:eastAsia="Times New Roman" w:hAnsiTheme="minorHAnsi" w:cstheme="minorHAnsi"/>
                <w:b/>
                <w:bCs/>
                <w:color w:val="000000"/>
                <w:sz w:val="20"/>
                <w:szCs w:val="20"/>
                <w:lang w:val="en-GI" w:eastAsia="en-GI"/>
              </w:rPr>
              <w:t>SII Class</w:t>
            </w:r>
          </w:p>
        </w:tc>
        <w:tc>
          <w:tcPr>
            <w:tcW w:w="1480" w:type="dxa"/>
            <w:tcBorders>
              <w:top w:val="single" w:sz="4" w:space="0" w:color="auto"/>
              <w:left w:val="nil"/>
              <w:bottom w:val="single" w:sz="4" w:space="0" w:color="auto"/>
              <w:right w:val="single" w:sz="4" w:space="0" w:color="auto"/>
            </w:tcBorders>
            <w:shd w:val="clear" w:color="000000" w:fill="FFFFFF"/>
            <w:noWrap/>
            <w:vAlign w:val="bottom"/>
            <w:hideMark/>
          </w:tcPr>
          <w:p w14:paraId="2591768A" w14:textId="77777777" w:rsidR="0025419A" w:rsidRPr="0025419A" w:rsidRDefault="0025419A" w:rsidP="0025419A">
            <w:pPr>
              <w:widowControl/>
              <w:jc w:val="center"/>
              <w:rPr>
                <w:rFonts w:asciiTheme="minorHAnsi" w:eastAsia="Times New Roman" w:hAnsiTheme="minorHAnsi" w:cstheme="minorHAnsi"/>
                <w:b/>
                <w:bCs/>
                <w:color w:val="000000"/>
                <w:sz w:val="20"/>
                <w:szCs w:val="20"/>
                <w:lang w:val="en-GI" w:eastAsia="en-GI"/>
              </w:rPr>
            </w:pPr>
            <w:r w:rsidRPr="0025419A">
              <w:rPr>
                <w:rFonts w:asciiTheme="minorHAnsi" w:eastAsia="Times New Roman" w:hAnsiTheme="minorHAnsi" w:cstheme="minorHAnsi"/>
                <w:b/>
                <w:bCs/>
                <w:color w:val="000000"/>
                <w:sz w:val="20"/>
                <w:szCs w:val="20"/>
                <w:lang w:val="en-GI" w:eastAsia="en-GI"/>
              </w:rPr>
              <w:t>2023</w:t>
            </w:r>
          </w:p>
        </w:tc>
        <w:tc>
          <w:tcPr>
            <w:tcW w:w="1420" w:type="dxa"/>
            <w:tcBorders>
              <w:top w:val="single" w:sz="4" w:space="0" w:color="auto"/>
              <w:left w:val="nil"/>
              <w:bottom w:val="single" w:sz="4" w:space="0" w:color="auto"/>
              <w:right w:val="single" w:sz="4" w:space="0" w:color="auto"/>
            </w:tcBorders>
            <w:shd w:val="clear" w:color="000000" w:fill="FFFFFF"/>
            <w:noWrap/>
            <w:vAlign w:val="bottom"/>
            <w:hideMark/>
          </w:tcPr>
          <w:p w14:paraId="587D5CA4" w14:textId="77777777" w:rsidR="0025419A" w:rsidRPr="0025419A" w:rsidRDefault="0025419A" w:rsidP="0025419A">
            <w:pPr>
              <w:widowControl/>
              <w:jc w:val="center"/>
              <w:rPr>
                <w:rFonts w:asciiTheme="minorHAnsi" w:eastAsia="Times New Roman" w:hAnsiTheme="minorHAnsi" w:cstheme="minorHAnsi"/>
                <w:b/>
                <w:bCs/>
                <w:color w:val="000000"/>
                <w:sz w:val="20"/>
                <w:szCs w:val="20"/>
                <w:lang w:val="en-GI" w:eastAsia="en-GI"/>
              </w:rPr>
            </w:pPr>
            <w:r w:rsidRPr="0025419A">
              <w:rPr>
                <w:rFonts w:asciiTheme="minorHAnsi" w:eastAsia="Times New Roman" w:hAnsiTheme="minorHAnsi" w:cstheme="minorHAnsi"/>
                <w:b/>
                <w:bCs/>
                <w:color w:val="000000"/>
                <w:sz w:val="20"/>
                <w:szCs w:val="20"/>
                <w:lang w:val="en-GI" w:eastAsia="en-GI"/>
              </w:rPr>
              <w:t>2022</w:t>
            </w:r>
          </w:p>
        </w:tc>
        <w:tc>
          <w:tcPr>
            <w:tcW w:w="1420" w:type="dxa"/>
            <w:tcBorders>
              <w:top w:val="single" w:sz="4" w:space="0" w:color="auto"/>
              <w:left w:val="nil"/>
              <w:bottom w:val="single" w:sz="4" w:space="0" w:color="auto"/>
              <w:right w:val="single" w:sz="4" w:space="0" w:color="auto"/>
            </w:tcBorders>
            <w:shd w:val="clear" w:color="000000" w:fill="FFFFFF"/>
            <w:noWrap/>
            <w:vAlign w:val="bottom"/>
            <w:hideMark/>
          </w:tcPr>
          <w:p w14:paraId="5C57F33B" w14:textId="77777777" w:rsidR="0025419A" w:rsidRPr="0025419A" w:rsidRDefault="0025419A" w:rsidP="0025419A">
            <w:pPr>
              <w:widowControl/>
              <w:jc w:val="center"/>
              <w:rPr>
                <w:rFonts w:asciiTheme="minorHAnsi" w:eastAsia="Times New Roman" w:hAnsiTheme="minorHAnsi" w:cstheme="minorHAnsi"/>
                <w:b/>
                <w:bCs/>
                <w:color w:val="000000"/>
                <w:sz w:val="20"/>
                <w:szCs w:val="20"/>
                <w:lang w:val="en-GI" w:eastAsia="en-GI"/>
              </w:rPr>
            </w:pPr>
            <w:r w:rsidRPr="0025419A">
              <w:rPr>
                <w:rFonts w:asciiTheme="minorHAnsi" w:eastAsia="Times New Roman" w:hAnsiTheme="minorHAnsi" w:cstheme="minorHAnsi"/>
                <w:b/>
                <w:bCs/>
                <w:color w:val="000000"/>
                <w:sz w:val="20"/>
                <w:szCs w:val="20"/>
                <w:lang w:val="en-GI" w:eastAsia="en-GI"/>
              </w:rPr>
              <w:t>2021</w:t>
            </w:r>
          </w:p>
        </w:tc>
      </w:tr>
      <w:tr w:rsidR="0025419A" w:rsidRPr="0025419A" w14:paraId="551425E0" w14:textId="77777777" w:rsidTr="0025419A">
        <w:trPr>
          <w:trHeight w:val="300"/>
          <w:jc w:val="center"/>
        </w:trPr>
        <w:tc>
          <w:tcPr>
            <w:tcW w:w="3040" w:type="dxa"/>
            <w:tcBorders>
              <w:top w:val="nil"/>
              <w:left w:val="single" w:sz="4" w:space="0" w:color="auto"/>
              <w:bottom w:val="nil"/>
              <w:right w:val="single" w:sz="4" w:space="0" w:color="auto"/>
            </w:tcBorders>
            <w:shd w:val="clear" w:color="000000" w:fill="FFFFFF"/>
            <w:noWrap/>
            <w:vAlign w:val="bottom"/>
            <w:hideMark/>
          </w:tcPr>
          <w:p w14:paraId="65E75048" w14:textId="77777777" w:rsidR="0025419A" w:rsidRPr="0025419A" w:rsidRDefault="0025419A" w:rsidP="0025419A">
            <w:pPr>
              <w:widowControl/>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UPR - Journals - GR</w:t>
            </w:r>
          </w:p>
        </w:tc>
        <w:tc>
          <w:tcPr>
            <w:tcW w:w="1800" w:type="dxa"/>
            <w:tcBorders>
              <w:top w:val="nil"/>
              <w:left w:val="nil"/>
              <w:bottom w:val="nil"/>
              <w:right w:val="single" w:sz="4" w:space="0" w:color="auto"/>
            </w:tcBorders>
            <w:shd w:val="clear" w:color="000000" w:fill="FFFFFF"/>
            <w:noWrap/>
            <w:vAlign w:val="bottom"/>
            <w:hideMark/>
          </w:tcPr>
          <w:p w14:paraId="75FFCB98" w14:textId="77777777" w:rsidR="0025419A" w:rsidRPr="0025419A" w:rsidRDefault="0025419A" w:rsidP="0025419A">
            <w:pPr>
              <w:widowControl/>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Motor total</w:t>
            </w:r>
          </w:p>
        </w:tc>
        <w:tc>
          <w:tcPr>
            <w:tcW w:w="1480" w:type="dxa"/>
            <w:tcBorders>
              <w:top w:val="nil"/>
              <w:left w:val="nil"/>
              <w:bottom w:val="nil"/>
              <w:right w:val="single" w:sz="4" w:space="0" w:color="auto"/>
            </w:tcBorders>
            <w:shd w:val="clear" w:color="000000" w:fill="FFFFFF"/>
            <w:noWrap/>
            <w:vAlign w:val="bottom"/>
            <w:hideMark/>
          </w:tcPr>
          <w:p w14:paraId="71328691" w14:textId="77777777" w:rsidR="0025419A" w:rsidRPr="0025419A" w:rsidRDefault="0025419A" w:rsidP="0025419A">
            <w:pPr>
              <w:widowControl/>
              <w:jc w:val="right"/>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12,663</w:t>
            </w:r>
          </w:p>
        </w:tc>
        <w:tc>
          <w:tcPr>
            <w:tcW w:w="1420" w:type="dxa"/>
            <w:tcBorders>
              <w:top w:val="nil"/>
              <w:left w:val="nil"/>
              <w:bottom w:val="nil"/>
              <w:right w:val="single" w:sz="4" w:space="0" w:color="auto"/>
            </w:tcBorders>
            <w:shd w:val="clear" w:color="000000" w:fill="FFFFFF"/>
            <w:noWrap/>
            <w:vAlign w:val="bottom"/>
            <w:hideMark/>
          </w:tcPr>
          <w:p w14:paraId="3A616EB9" w14:textId="77777777" w:rsidR="0025419A" w:rsidRPr="0025419A" w:rsidRDefault="0025419A" w:rsidP="0025419A">
            <w:pPr>
              <w:widowControl/>
              <w:jc w:val="right"/>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-1,271</w:t>
            </w:r>
          </w:p>
        </w:tc>
        <w:tc>
          <w:tcPr>
            <w:tcW w:w="1420" w:type="dxa"/>
            <w:tcBorders>
              <w:top w:val="nil"/>
              <w:left w:val="nil"/>
              <w:bottom w:val="nil"/>
              <w:right w:val="single" w:sz="4" w:space="0" w:color="auto"/>
            </w:tcBorders>
            <w:shd w:val="clear" w:color="000000" w:fill="FFFFFF"/>
            <w:noWrap/>
            <w:vAlign w:val="bottom"/>
            <w:hideMark/>
          </w:tcPr>
          <w:p w14:paraId="46E18766" w14:textId="77777777" w:rsidR="0025419A" w:rsidRPr="0025419A" w:rsidRDefault="0025419A" w:rsidP="0025419A">
            <w:pPr>
              <w:widowControl/>
              <w:jc w:val="right"/>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0</w:t>
            </w:r>
          </w:p>
        </w:tc>
      </w:tr>
      <w:tr w:rsidR="0025419A" w:rsidRPr="0025419A" w14:paraId="619C313B" w14:textId="77777777" w:rsidTr="0025419A">
        <w:trPr>
          <w:trHeight w:val="300"/>
          <w:jc w:val="center"/>
        </w:trPr>
        <w:tc>
          <w:tcPr>
            <w:tcW w:w="3040" w:type="dxa"/>
            <w:tcBorders>
              <w:top w:val="nil"/>
              <w:left w:val="single" w:sz="4" w:space="0" w:color="auto"/>
              <w:bottom w:val="nil"/>
              <w:right w:val="single" w:sz="4" w:space="0" w:color="auto"/>
            </w:tcBorders>
            <w:shd w:val="clear" w:color="000000" w:fill="FFFFFF"/>
            <w:noWrap/>
            <w:vAlign w:val="bottom"/>
            <w:hideMark/>
          </w:tcPr>
          <w:p w14:paraId="00FDE9B5" w14:textId="77777777" w:rsidR="0025419A" w:rsidRPr="0025419A" w:rsidRDefault="0025419A" w:rsidP="0025419A">
            <w:pPr>
              <w:widowControl/>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UPR - Journals - GR - AURR</w:t>
            </w:r>
          </w:p>
        </w:tc>
        <w:tc>
          <w:tcPr>
            <w:tcW w:w="1800" w:type="dxa"/>
            <w:tcBorders>
              <w:top w:val="nil"/>
              <w:left w:val="nil"/>
              <w:bottom w:val="nil"/>
              <w:right w:val="single" w:sz="4" w:space="0" w:color="auto"/>
            </w:tcBorders>
            <w:shd w:val="clear" w:color="000000" w:fill="FFFFFF"/>
            <w:noWrap/>
            <w:vAlign w:val="bottom"/>
            <w:hideMark/>
          </w:tcPr>
          <w:p w14:paraId="27FB6460" w14:textId="77777777" w:rsidR="0025419A" w:rsidRPr="0025419A" w:rsidRDefault="0025419A" w:rsidP="0025419A">
            <w:pPr>
              <w:widowControl/>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Motor total</w:t>
            </w:r>
          </w:p>
        </w:tc>
        <w:tc>
          <w:tcPr>
            <w:tcW w:w="1480" w:type="dxa"/>
            <w:tcBorders>
              <w:top w:val="nil"/>
              <w:left w:val="nil"/>
              <w:bottom w:val="nil"/>
              <w:right w:val="single" w:sz="4" w:space="0" w:color="auto"/>
            </w:tcBorders>
            <w:shd w:val="clear" w:color="000000" w:fill="FFFFFF"/>
            <w:noWrap/>
            <w:vAlign w:val="bottom"/>
            <w:hideMark/>
          </w:tcPr>
          <w:p w14:paraId="72468360" w14:textId="77777777" w:rsidR="0025419A" w:rsidRPr="0025419A" w:rsidRDefault="0025419A" w:rsidP="0025419A">
            <w:pPr>
              <w:widowControl/>
              <w:jc w:val="right"/>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0</w:t>
            </w:r>
          </w:p>
        </w:tc>
        <w:tc>
          <w:tcPr>
            <w:tcW w:w="1420" w:type="dxa"/>
            <w:tcBorders>
              <w:top w:val="nil"/>
              <w:left w:val="nil"/>
              <w:bottom w:val="nil"/>
              <w:right w:val="single" w:sz="4" w:space="0" w:color="auto"/>
            </w:tcBorders>
            <w:shd w:val="clear" w:color="000000" w:fill="FFFFFF"/>
            <w:noWrap/>
            <w:vAlign w:val="bottom"/>
            <w:hideMark/>
          </w:tcPr>
          <w:p w14:paraId="162AF0AD" w14:textId="77777777" w:rsidR="0025419A" w:rsidRPr="0025419A" w:rsidRDefault="0025419A" w:rsidP="0025419A">
            <w:pPr>
              <w:widowControl/>
              <w:jc w:val="right"/>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-287</w:t>
            </w:r>
          </w:p>
        </w:tc>
        <w:tc>
          <w:tcPr>
            <w:tcW w:w="1420" w:type="dxa"/>
            <w:tcBorders>
              <w:top w:val="nil"/>
              <w:left w:val="nil"/>
              <w:bottom w:val="nil"/>
              <w:right w:val="single" w:sz="4" w:space="0" w:color="auto"/>
            </w:tcBorders>
            <w:shd w:val="clear" w:color="000000" w:fill="FFFFFF"/>
            <w:noWrap/>
            <w:vAlign w:val="bottom"/>
            <w:hideMark/>
          </w:tcPr>
          <w:p w14:paraId="085FE336" w14:textId="77777777" w:rsidR="0025419A" w:rsidRPr="0025419A" w:rsidRDefault="0025419A" w:rsidP="0025419A">
            <w:pPr>
              <w:widowControl/>
              <w:jc w:val="right"/>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-55</w:t>
            </w:r>
          </w:p>
        </w:tc>
      </w:tr>
      <w:tr w:rsidR="0025419A" w:rsidRPr="0025419A" w14:paraId="730419E9" w14:textId="77777777" w:rsidTr="0025419A">
        <w:trPr>
          <w:trHeight w:val="300"/>
          <w:jc w:val="center"/>
        </w:trPr>
        <w:tc>
          <w:tcPr>
            <w:tcW w:w="3040" w:type="dxa"/>
            <w:tcBorders>
              <w:top w:val="nil"/>
              <w:left w:val="single" w:sz="4" w:space="0" w:color="auto"/>
              <w:bottom w:val="nil"/>
              <w:right w:val="single" w:sz="4" w:space="0" w:color="auto"/>
            </w:tcBorders>
            <w:shd w:val="clear" w:color="000000" w:fill="FFFFFF"/>
            <w:noWrap/>
            <w:vAlign w:val="bottom"/>
            <w:hideMark/>
          </w:tcPr>
          <w:p w14:paraId="4019A17D" w14:textId="77777777" w:rsidR="0025419A" w:rsidRPr="0025419A" w:rsidRDefault="0025419A" w:rsidP="0025419A">
            <w:pPr>
              <w:widowControl/>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UPR - Journals - NR</w:t>
            </w:r>
          </w:p>
        </w:tc>
        <w:tc>
          <w:tcPr>
            <w:tcW w:w="1800" w:type="dxa"/>
            <w:tcBorders>
              <w:top w:val="nil"/>
              <w:left w:val="nil"/>
              <w:bottom w:val="nil"/>
              <w:right w:val="single" w:sz="4" w:space="0" w:color="auto"/>
            </w:tcBorders>
            <w:shd w:val="clear" w:color="000000" w:fill="FFFFFF"/>
            <w:noWrap/>
            <w:vAlign w:val="bottom"/>
            <w:hideMark/>
          </w:tcPr>
          <w:p w14:paraId="32551852" w14:textId="77777777" w:rsidR="0025419A" w:rsidRPr="0025419A" w:rsidRDefault="0025419A" w:rsidP="0025419A">
            <w:pPr>
              <w:widowControl/>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Motor total</w:t>
            </w:r>
          </w:p>
        </w:tc>
        <w:tc>
          <w:tcPr>
            <w:tcW w:w="1480" w:type="dxa"/>
            <w:tcBorders>
              <w:top w:val="nil"/>
              <w:left w:val="nil"/>
              <w:bottom w:val="nil"/>
              <w:right w:val="single" w:sz="4" w:space="0" w:color="auto"/>
            </w:tcBorders>
            <w:shd w:val="clear" w:color="000000" w:fill="FFFFFF"/>
            <w:noWrap/>
            <w:vAlign w:val="bottom"/>
            <w:hideMark/>
          </w:tcPr>
          <w:p w14:paraId="0592C873" w14:textId="77777777" w:rsidR="0025419A" w:rsidRPr="0025419A" w:rsidRDefault="0025419A" w:rsidP="0025419A">
            <w:pPr>
              <w:widowControl/>
              <w:jc w:val="right"/>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10,105</w:t>
            </w:r>
          </w:p>
        </w:tc>
        <w:tc>
          <w:tcPr>
            <w:tcW w:w="1420" w:type="dxa"/>
            <w:tcBorders>
              <w:top w:val="nil"/>
              <w:left w:val="nil"/>
              <w:bottom w:val="nil"/>
              <w:right w:val="single" w:sz="4" w:space="0" w:color="auto"/>
            </w:tcBorders>
            <w:shd w:val="clear" w:color="000000" w:fill="FFFFFF"/>
            <w:noWrap/>
            <w:vAlign w:val="bottom"/>
            <w:hideMark/>
          </w:tcPr>
          <w:p w14:paraId="6B20A244" w14:textId="77777777" w:rsidR="0025419A" w:rsidRPr="0025419A" w:rsidRDefault="0025419A" w:rsidP="0025419A">
            <w:pPr>
              <w:widowControl/>
              <w:jc w:val="right"/>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1,270</w:t>
            </w:r>
          </w:p>
        </w:tc>
        <w:tc>
          <w:tcPr>
            <w:tcW w:w="1420" w:type="dxa"/>
            <w:tcBorders>
              <w:top w:val="nil"/>
              <w:left w:val="nil"/>
              <w:bottom w:val="nil"/>
              <w:right w:val="single" w:sz="4" w:space="0" w:color="auto"/>
            </w:tcBorders>
            <w:shd w:val="clear" w:color="000000" w:fill="FFFFFF"/>
            <w:noWrap/>
            <w:vAlign w:val="bottom"/>
            <w:hideMark/>
          </w:tcPr>
          <w:p w14:paraId="5DFDF746" w14:textId="77777777" w:rsidR="0025419A" w:rsidRPr="0025419A" w:rsidRDefault="0025419A" w:rsidP="0025419A">
            <w:pPr>
              <w:widowControl/>
              <w:jc w:val="right"/>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0</w:t>
            </w:r>
          </w:p>
        </w:tc>
      </w:tr>
      <w:tr w:rsidR="0025419A" w:rsidRPr="0025419A" w14:paraId="3D7AC0F1" w14:textId="77777777" w:rsidTr="0025419A">
        <w:trPr>
          <w:trHeight w:val="300"/>
          <w:jc w:val="center"/>
        </w:trPr>
        <w:tc>
          <w:tcPr>
            <w:tcW w:w="3040" w:type="dxa"/>
            <w:tcBorders>
              <w:top w:val="nil"/>
              <w:left w:val="single" w:sz="4" w:space="0" w:color="auto"/>
              <w:bottom w:val="nil"/>
              <w:right w:val="single" w:sz="4" w:space="0" w:color="auto"/>
            </w:tcBorders>
            <w:shd w:val="clear" w:color="000000" w:fill="FFFFFF"/>
            <w:noWrap/>
            <w:vAlign w:val="bottom"/>
            <w:hideMark/>
          </w:tcPr>
          <w:p w14:paraId="7F62E58B" w14:textId="77777777" w:rsidR="0025419A" w:rsidRPr="0025419A" w:rsidRDefault="0025419A" w:rsidP="0025419A">
            <w:pPr>
              <w:widowControl/>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UPR - Journals - NR - AURR</w:t>
            </w:r>
          </w:p>
        </w:tc>
        <w:tc>
          <w:tcPr>
            <w:tcW w:w="1800" w:type="dxa"/>
            <w:tcBorders>
              <w:top w:val="nil"/>
              <w:left w:val="nil"/>
              <w:bottom w:val="nil"/>
              <w:right w:val="single" w:sz="4" w:space="0" w:color="auto"/>
            </w:tcBorders>
            <w:shd w:val="clear" w:color="000000" w:fill="FFFFFF"/>
            <w:noWrap/>
            <w:vAlign w:val="bottom"/>
            <w:hideMark/>
          </w:tcPr>
          <w:p w14:paraId="100D06E7" w14:textId="77777777" w:rsidR="0025419A" w:rsidRPr="0025419A" w:rsidRDefault="0025419A" w:rsidP="0025419A">
            <w:pPr>
              <w:widowControl/>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Motor total</w:t>
            </w:r>
          </w:p>
        </w:tc>
        <w:tc>
          <w:tcPr>
            <w:tcW w:w="1480" w:type="dxa"/>
            <w:tcBorders>
              <w:top w:val="nil"/>
              <w:left w:val="nil"/>
              <w:bottom w:val="nil"/>
              <w:right w:val="single" w:sz="4" w:space="0" w:color="auto"/>
            </w:tcBorders>
            <w:shd w:val="clear" w:color="000000" w:fill="FFFFFF"/>
            <w:noWrap/>
            <w:vAlign w:val="bottom"/>
            <w:hideMark/>
          </w:tcPr>
          <w:p w14:paraId="5ECE73B4" w14:textId="77777777" w:rsidR="0025419A" w:rsidRPr="0025419A" w:rsidRDefault="0025419A" w:rsidP="0025419A">
            <w:pPr>
              <w:widowControl/>
              <w:jc w:val="right"/>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0</w:t>
            </w:r>
          </w:p>
        </w:tc>
        <w:tc>
          <w:tcPr>
            <w:tcW w:w="1420" w:type="dxa"/>
            <w:tcBorders>
              <w:top w:val="nil"/>
              <w:left w:val="nil"/>
              <w:bottom w:val="nil"/>
              <w:right w:val="single" w:sz="4" w:space="0" w:color="auto"/>
            </w:tcBorders>
            <w:shd w:val="clear" w:color="000000" w:fill="FFFFFF"/>
            <w:noWrap/>
            <w:vAlign w:val="bottom"/>
            <w:hideMark/>
          </w:tcPr>
          <w:p w14:paraId="3139AB8A" w14:textId="77777777" w:rsidR="0025419A" w:rsidRPr="0025419A" w:rsidRDefault="0025419A" w:rsidP="0025419A">
            <w:pPr>
              <w:widowControl/>
              <w:jc w:val="right"/>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345</w:t>
            </w:r>
          </w:p>
        </w:tc>
        <w:tc>
          <w:tcPr>
            <w:tcW w:w="1420" w:type="dxa"/>
            <w:tcBorders>
              <w:top w:val="nil"/>
              <w:left w:val="nil"/>
              <w:bottom w:val="nil"/>
              <w:right w:val="single" w:sz="4" w:space="0" w:color="auto"/>
            </w:tcBorders>
            <w:shd w:val="clear" w:color="000000" w:fill="FFFFFF"/>
            <w:noWrap/>
            <w:vAlign w:val="bottom"/>
            <w:hideMark/>
          </w:tcPr>
          <w:p w14:paraId="0C769D3C" w14:textId="77777777" w:rsidR="0025419A" w:rsidRPr="0025419A" w:rsidRDefault="0025419A" w:rsidP="0025419A">
            <w:pPr>
              <w:widowControl/>
              <w:jc w:val="right"/>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72</w:t>
            </w:r>
          </w:p>
        </w:tc>
      </w:tr>
      <w:tr w:rsidR="0025419A" w:rsidRPr="0025419A" w14:paraId="3CBCE6E7" w14:textId="77777777" w:rsidTr="0025419A">
        <w:trPr>
          <w:trHeight w:val="300"/>
          <w:jc w:val="center"/>
        </w:trPr>
        <w:tc>
          <w:tcPr>
            <w:tcW w:w="3040" w:type="dxa"/>
            <w:tcBorders>
              <w:top w:val="nil"/>
              <w:left w:val="single" w:sz="4" w:space="0" w:color="auto"/>
              <w:bottom w:val="nil"/>
              <w:right w:val="single" w:sz="4" w:space="0" w:color="auto"/>
            </w:tcBorders>
            <w:shd w:val="clear" w:color="000000" w:fill="FFFFFF"/>
            <w:noWrap/>
            <w:vAlign w:val="bottom"/>
            <w:hideMark/>
          </w:tcPr>
          <w:p w14:paraId="2948B598" w14:textId="77777777" w:rsidR="0025419A" w:rsidRPr="0025419A" w:rsidRDefault="0025419A" w:rsidP="0025419A">
            <w:pPr>
              <w:widowControl/>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UPR - PUKKA</w:t>
            </w:r>
          </w:p>
        </w:tc>
        <w:tc>
          <w:tcPr>
            <w:tcW w:w="1800" w:type="dxa"/>
            <w:tcBorders>
              <w:top w:val="nil"/>
              <w:left w:val="nil"/>
              <w:bottom w:val="nil"/>
              <w:right w:val="single" w:sz="4" w:space="0" w:color="auto"/>
            </w:tcBorders>
            <w:shd w:val="clear" w:color="000000" w:fill="FFFFFF"/>
            <w:noWrap/>
            <w:vAlign w:val="bottom"/>
            <w:hideMark/>
          </w:tcPr>
          <w:p w14:paraId="656B4C1A" w14:textId="77777777" w:rsidR="0025419A" w:rsidRPr="0025419A" w:rsidRDefault="0025419A" w:rsidP="0025419A">
            <w:pPr>
              <w:widowControl/>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Motor total</w:t>
            </w:r>
          </w:p>
        </w:tc>
        <w:tc>
          <w:tcPr>
            <w:tcW w:w="1480" w:type="dxa"/>
            <w:tcBorders>
              <w:top w:val="nil"/>
              <w:left w:val="nil"/>
              <w:bottom w:val="nil"/>
              <w:right w:val="single" w:sz="4" w:space="0" w:color="auto"/>
            </w:tcBorders>
            <w:shd w:val="clear" w:color="000000" w:fill="FFFFFF"/>
            <w:noWrap/>
            <w:vAlign w:val="bottom"/>
            <w:hideMark/>
          </w:tcPr>
          <w:p w14:paraId="60537103" w14:textId="77777777" w:rsidR="0025419A" w:rsidRPr="0025419A" w:rsidRDefault="0025419A" w:rsidP="0025419A">
            <w:pPr>
              <w:widowControl/>
              <w:jc w:val="right"/>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1,420</w:t>
            </w:r>
          </w:p>
        </w:tc>
        <w:tc>
          <w:tcPr>
            <w:tcW w:w="1420" w:type="dxa"/>
            <w:tcBorders>
              <w:top w:val="nil"/>
              <w:left w:val="nil"/>
              <w:bottom w:val="nil"/>
              <w:right w:val="single" w:sz="4" w:space="0" w:color="auto"/>
            </w:tcBorders>
            <w:shd w:val="clear" w:color="000000" w:fill="FFFFFF"/>
            <w:noWrap/>
            <w:vAlign w:val="bottom"/>
            <w:hideMark/>
          </w:tcPr>
          <w:p w14:paraId="7C236BAF" w14:textId="77777777" w:rsidR="0025419A" w:rsidRPr="0025419A" w:rsidRDefault="0025419A" w:rsidP="0025419A">
            <w:pPr>
              <w:widowControl/>
              <w:jc w:val="right"/>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-1</w:t>
            </w:r>
          </w:p>
        </w:tc>
        <w:tc>
          <w:tcPr>
            <w:tcW w:w="1420" w:type="dxa"/>
            <w:tcBorders>
              <w:top w:val="nil"/>
              <w:left w:val="nil"/>
              <w:bottom w:val="nil"/>
              <w:right w:val="single" w:sz="4" w:space="0" w:color="auto"/>
            </w:tcBorders>
            <w:shd w:val="clear" w:color="000000" w:fill="FFFFFF"/>
            <w:noWrap/>
            <w:vAlign w:val="bottom"/>
            <w:hideMark/>
          </w:tcPr>
          <w:p w14:paraId="75E7127B" w14:textId="77777777" w:rsidR="0025419A" w:rsidRPr="0025419A" w:rsidRDefault="0025419A" w:rsidP="0025419A">
            <w:pPr>
              <w:widowControl/>
              <w:jc w:val="right"/>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-5</w:t>
            </w:r>
          </w:p>
        </w:tc>
      </w:tr>
      <w:tr w:rsidR="0025419A" w:rsidRPr="0025419A" w14:paraId="3B60E440" w14:textId="77777777" w:rsidTr="0025419A">
        <w:trPr>
          <w:trHeight w:val="300"/>
          <w:jc w:val="center"/>
        </w:trPr>
        <w:tc>
          <w:tcPr>
            <w:tcW w:w="3040" w:type="dxa"/>
            <w:tcBorders>
              <w:top w:val="nil"/>
              <w:left w:val="single" w:sz="4" w:space="0" w:color="auto"/>
              <w:bottom w:val="nil"/>
              <w:right w:val="single" w:sz="4" w:space="0" w:color="auto"/>
            </w:tcBorders>
            <w:shd w:val="clear" w:color="000000" w:fill="FFFFFF"/>
            <w:noWrap/>
            <w:vAlign w:val="bottom"/>
            <w:hideMark/>
          </w:tcPr>
          <w:p w14:paraId="35F30D40" w14:textId="77777777" w:rsidR="0025419A" w:rsidRPr="0025419A" w:rsidRDefault="0025419A" w:rsidP="0025419A">
            <w:pPr>
              <w:widowControl/>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UPR - PUKKA CV</w:t>
            </w:r>
          </w:p>
        </w:tc>
        <w:tc>
          <w:tcPr>
            <w:tcW w:w="1800" w:type="dxa"/>
            <w:tcBorders>
              <w:top w:val="nil"/>
              <w:left w:val="nil"/>
              <w:bottom w:val="nil"/>
              <w:right w:val="single" w:sz="4" w:space="0" w:color="auto"/>
            </w:tcBorders>
            <w:shd w:val="clear" w:color="000000" w:fill="FFFFFF"/>
            <w:noWrap/>
            <w:vAlign w:val="bottom"/>
            <w:hideMark/>
          </w:tcPr>
          <w:p w14:paraId="48502837" w14:textId="77777777" w:rsidR="0025419A" w:rsidRPr="0025419A" w:rsidRDefault="0025419A" w:rsidP="0025419A">
            <w:pPr>
              <w:widowControl/>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Motor total</w:t>
            </w:r>
          </w:p>
        </w:tc>
        <w:tc>
          <w:tcPr>
            <w:tcW w:w="1480" w:type="dxa"/>
            <w:tcBorders>
              <w:top w:val="nil"/>
              <w:left w:val="nil"/>
              <w:bottom w:val="nil"/>
              <w:right w:val="single" w:sz="4" w:space="0" w:color="auto"/>
            </w:tcBorders>
            <w:shd w:val="clear" w:color="000000" w:fill="FFFFFF"/>
            <w:noWrap/>
            <w:vAlign w:val="bottom"/>
            <w:hideMark/>
          </w:tcPr>
          <w:p w14:paraId="4623A943" w14:textId="77777777" w:rsidR="0025419A" w:rsidRPr="0025419A" w:rsidRDefault="0025419A" w:rsidP="0025419A">
            <w:pPr>
              <w:widowControl/>
              <w:jc w:val="right"/>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533</w:t>
            </w:r>
          </w:p>
        </w:tc>
        <w:tc>
          <w:tcPr>
            <w:tcW w:w="1420" w:type="dxa"/>
            <w:tcBorders>
              <w:top w:val="nil"/>
              <w:left w:val="nil"/>
              <w:bottom w:val="nil"/>
              <w:right w:val="single" w:sz="4" w:space="0" w:color="auto"/>
            </w:tcBorders>
            <w:shd w:val="clear" w:color="000000" w:fill="FFFFFF"/>
            <w:noWrap/>
            <w:vAlign w:val="bottom"/>
            <w:hideMark/>
          </w:tcPr>
          <w:p w14:paraId="61213CAA" w14:textId="77777777" w:rsidR="0025419A" w:rsidRPr="0025419A" w:rsidRDefault="0025419A" w:rsidP="0025419A">
            <w:pPr>
              <w:widowControl/>
              <w:jc w:val="right"/>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186</w:t>
            </w:r>
          </w:p>
        </w:tc>
        <w:tc>
          <w:tcPr>
            <w:tcW w:w="1420" w:type="dxa"/>
            <w:tcBorders>
              <w:top w:val="nil"/>
              <w:left w:val="nil"/>
              <w:bottom w:val="nil"/>
              <w:right w:val="single" w:sz="4" w:space="0" w:color="auto"/>
            </w:tcBorders>
            <w:shd w:val="clear" w:color="000000" w:fill="FFFFFF"/>
            <w:noWrap/>
            <w:vAlign w:val="bottom"/>
            <w:hideMark/>
          </w:tcPr>
          <w:p w14:paraId="532130FB" w14:textId="77777777" w:rsidR="0025419A" w:rsidRPr="0025419A" w:rsidRDefault="0025419A" w:rsidP="0025419A">
            <w:pPr>
              <w:widowControl/>
              <w:jc w:val="right"/>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0</w:t>
            </w:r>
          </w:p>
        </w:tc>
      </w:tr>
      <w:tr w:rsidR="0025419A" w:rsidRPr="0025419A" w14:paraId="382271DC" w14:textId="77777777" w:rsidTr="0025419A">
        <w:trPr>
          <w:trHeight w:val="300"/>
          <w:jc w:val="center"/>
        </w:trPr>
        <w:tc>
          <w:tcPr>
            <w:tcW w:w="3040" w:type="dxa"/>
            <w:tcBorders>
              <w:top w:val="nil"/>
              <w:left w:val="single" w:sz="4" w:space="0" w:color="auto"/>
              <w:bottom w:val="nil"/>
              <w:right w:val="single" w:sz="4" w:space="0" w:color="auto"/>
            </w:tcBorders>
            <w:shd w:val="clear" w:color="000000" w:fill="FFFFFF"/>
            <w:noWrap/>
            <w:vAlign w:val="bottom"/>
            <w:hideMark/>
          </w:tcPr>
          <w:p w14:paraId="0F2147A4" w14:textId="77777777" w:rsidR="0025419A" w:rsidRPr="0025419A" w:rsidRDefault="0025419A" w:rsidP="0025419A">
            <w:pPr>
              <w:widowControl/>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UPR - Hedgehog</w:t>
            </w:r>
          </w:p>
        </w:tc>
        <w:tc>
          <w:tcPr>
            <w:tcW w:w="1800" w:type="dxa"/>
            <w:tcBorders>
              <w:top w:val="nil"/>
              <w:left w:val="nil"/>
              <w:bottom w:val="nil"/>
              <w:right w:val="single" w:sz="4" w:space="0" w:color="auto"/>
            </w:tcBorders>
            <w:shd w:val="clear" w:color="000000" w:fill="FFFFFF"/>
            <w:noWrap/>
            <w:vAlign w:val="bottom"/>
            <w:hideMark/>
          </w:tcPr>
          <w:p w14:paraId="0AC610A2" w14:textId="77777777" w:rsidR="0025419A" w:rsidRPr="0025419A" w:rsidRDefault="0025419A" w:rsidP="0025419A">
            <w:pPr>
              <w:widowControl/>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Motor total</w:t>
            </w:r>
          </w:p>
        </w:tc>
        <w:tc>
          <w:tcPr>
            <w:tcW w:w="1480" w:type="dxa"/>
            <w:tcBorders>
              <w:top w:val="nil"/>
              <w:left w:val="nil"/>
              <w:bottom w:val="nil"/>
              <w:right w:val="single" w:sz="4" w:space="0" w:color="auto"/>
            </w:tcBorders>
            <w:shd w:val="clear" w:color="000000" w:fill="FFFFFF"/>
            <w:noWrap/>
            <w:vAlign w:val="bottom"/>
            <w:hideMark/>
          </w:tcPr>
          <w:p w14:paraId="6B78D736" w14:textId="77777777" w:rsidR="0025419A" w:rsidRPr="0025419A" w:rsidRDefault="0025419A" w:rsidP="0025419A">
            <w:pPr>
              <w:widowControl/>
              <w:jc w:val="right"/>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10,089</w:t>
            </w:r>
          </w:p>
        </w:tc>
        <w:tc>
          <w:tcPr>
            <w:tcW w:w="1420" w:type="dxa"/>
            <w:tcBorders>
              <w:top w:val="nil"/>
              <w:left w:val="nil"/>
              <w:bottom w:val="nil"/>
              <w:right w:val="single" w:sz="4" w:space="0" w:color="auto"/>
            </w:tcBorders>
            <w:shd w:val="clear" w:color="000000" w:fill="FFFFFF"/>
            <w:noWrap/>
            <w:vAlign w:val="bottom"/>
            <w:hideMark/>
          </w:tcPr>
          <w:p w14:paraId="15E533F2" w14:textId="77777777" w:rsidR="0025419A" w:rsidRPr="0025419A" w:rsidRDefault="0025419A" w:rsidP="0025419A">
            <w:pPr>
              <w:widowControl/>
              <w:jc w:val="right"/>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4</w:t>
            </w:r>
          </w:p>
        </w:tc>
        <w:tc>
          <w:tcPr>
            <w:tcW w:w="1420" w:type="dxa"/>
            <w:tcBorders>
              <w:top w:val="nil"/>
              <w:left w:val="nil"/>
              <w:bottom w:val="nil"/>
              <w:right w:val="single" w:sz="4" w:space="0" w:color="auto"/>
            </w:tcBorders>
            <w:shd w:val="clear" w:color="000000" w:fill="FFFFFF"/>
            <w:noWrap/>
            <w:vAlign w:val="bottom"/>
            <w:hideMark/>
          </w:tcPr>
          <w:p w14:paraId="1506922C" w14:textId="77777777" w:rsidR="0025419A" w:rsidRPr="0025419A" w:rsidRDefault="0025419A" w:rsidP="0025419A">
            <w:pPr>
              <w:widowControl/>
              <w:jc w:val="right"/>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0</w:t>
            </w:r>
          </w:p>
        </w:tc>
      </w:tr>
      <w:tr w:rsidR="0025419A" w:rsidRPr="0025419A" w14:paraId="32A3BB4F" w14:textId="77777777" w:rsidTr="0025419A">
        <w:trPr>
          <w:trHeight w:val="300"/>
          <w:jc w:val="center"/>
        </w:trPr>
        <w:tc>
          <w:tcPr>
            <w:tcW w:w="3040" w:type="dxa"/>
            <w:tcBorders>
              <w:top w:val="nil"/>
              <w:left w:val="single" w:sz="4" w:space="0" w:color="auto"/>
              <w:bottom w:val="nil"/>
              <w:right w:val="single" w:sz="4" w:space="0" w:color="auto"/>
            </w:tcBorders>
            <w:shd w:val="clear" w:color="000000" w:fill="FFFFFF"/>
            <w:noWrap/>
            <w:vAlign w:val="bottom"/>
            <w:hideMark/>
          </w:tcPr>
          <w:p w14:paraId="1C76D087" w14:textId="77777777" w:rsidR="0025419A" w:rsidRPr="0025419A" w:rsidRDefault="0025419A" w:rsidP="0025419A">
            <w:pPr>
              <w:widowControl/>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UPR - Rescue</w:t>
            </w:r>
          </w:p>
        </w:tc>
        <w:tc>
          <w:tcPr>
            <w:tcW w:w="1800" w:type="dxa"/>
            <w:tcBorders>
              <w:top w:val="nil"/>
              <w:left w:val="nil"/>
              <w:bottom w:val="nil"/>
              <w:right w:val="single" w:sz="4" w:space="0" w:color="auto"/>
            </w:tcBorders>
            <w:shd w:val="clear" w:color="000000" w:fill="FFFFFF"/>
            <w:noWrap/>
            <w:vAlign w:val="bottom"/>
            <w:hideMark/>
          </w:tcPr>
          <w:p w14:paraId="152A8916" w14:textId="77777777" w:rsidR="0025419A" w:rsidRPr="0025419A" w:rsidRDefault="0025419A" w:rsidP="0025419A">
            <w:pPr>
              <w:widowControl/>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Assistance</w:t>
            </w:r>
          </w:p>
        </w:tc>
        <w:tc>
          <w:tcPr>
            <w:tcW w:w="1480" w:type="dxa"/>
            <w:tcBorders>
              <w:top w:val="nil"/>
              <w:left w:val="nil"/>
              <w:bottom w:val="nil"/>
              <w:right w:val="single" w:sz="4" w:space="0" w:color="auto"/>
            </w:tcBorders>
            <w:shd w:val="clear" w:color="000000" w:fill="FFFFFF"/>
            <w:noWrap/>
            <w:vAlign w:val="bottom"/>
            <w:hideMark/>
          </w:tcPr>
          <w:p w14:paraId="1BD9D3C1" w14:textId="77777777" w:rsidR="0025419A" w:rsidRPr="0025419A" w:rsidRDefault="0025419A" w:rsidP="0025419A">
            <w:pPr>
              <w:widowControl/>
              <w:jc w:val="right"/>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82</w:t>
            </w:r>
          </w:p>
        </w:tc>
        <w:tc>
          <w:tcPr>
            <w:tcW w:w="1420" w:type="dxa"/>
            <w:tcBorders>
              <w:top w:val="nil"/>
              <w:left w:val="nil"/>
              <w:bottom w:val="nil"/>
              <w:right w:val="single" w:sz="4" w:space="0" w:color="auto"/>
            </w:tcBorders>
            <w:shd w:val="clear" w:color="000000" w:fill="FFFFFF"/>
            <w:noWrap/>
            <w:vAlign w:val="bottom"/>
            <w:hideMark/>
          </w:tcPr>
          <w:p w14:paraId="0E9D66E3" w14:textId="77777777" w:rsidR="0025419A" w:rsidRPr="0025419A" w:rsidRDefault="0025419A" w:rsidP="0025419A">
            <w:pPr>
              <w:widowControl/>
              <w:jc w:val="right"/>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0</w:t>
            </w:r>
          </w:p>
        </w:tc>
        <w:tc>
          <w:tcPr>
            <w:tcW w:w="1420" w:type="dxa"/>
            <w:tcBorders>
              <w:top w:val="nil"/>
              <w:left w:val="nil"/>
              <w:bottom w:val="nil"/>
              <w:right w:val="single" w:sz="4" w:space="0" w:color="auto"/>
            </w:tcBorders>
            <w:shd w:val="clear" w:color="000000" w:fill="FFFFFF"/>
            <w:noWrap/>
            <w:vAlign w:val="bottom"/>
            <w:hideMark/>
          </w:tcPr>
          <w:p w14:paraId="4780C8CA" w14:textId="77777777" w:rsidR="0025419A" w:rsidRPr="0025419A" w:rsidRDefault="0025419A" w:rsidP="0025419A">
            <w:pPr>
              <w:widowControl/>
              <w:jc w:val="right"/>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0</w:t>
            </w:r>
          </w:p>
        </w:tc>
      </w:tr>
      <w:tr w:rsidR="0025419A" w:rsidRPr="0025419A" w14:paraId="2A697441" w14:textId="77777777" w:rsidTr="0025419A">
        <w:trPr>
          <w:trHeight w:val="300"/>
          <w:jc w:val="center"/>
        </w:trPr>
        <w:tc>
          <w:tcPr>
            <w:tcW w:w="3040" w:type="dxa"/>
            <w:tcBorders>
              <w:top w:val="nil"/>
              <w:left w:val="single" w:sz="4" w:space="0" w:color="auto"/>
              <w:bottom w:val="nil"/>
              <w:right w:val="single" w:sz="4" w:space="0" w:color="auto"/>
            </w:tcBorders>
            <w:shd w:val="clear" w:color="000000" w:fill="FFFFFF"/>
            <w:noWrap/>
            <w:vAlign w:val="bottom"/>
            <w:hideMark/>
          </w:tcPr>
          <w:p w14:paraId="4E559BF1" w14:textId="77777777" w:rsidR="0025419A" w:rsidRPr="0025419A" w:rsidRDefault="0025419A" w:rsidP="0025419A">
            <w:pPr>
              <w:widowControl/>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UPR - Excess</w:t>
            </w:r>
          </w:p>
        </w:tc>
        <w:tc>
          <w:tcPr>
            <w:tcW w:w="1800" w:type="dxa"/>
            <w:tcBorders>
              <w:top w:val="nil"/>
              <w:left w:val="nil"/>
              <w:bottom w:val="nil"/>
              <w:right w:val="single" w:sz="4" w:space="0" w:color="auto"/>
            </w:tcBorders>
            <w:shd w:val="clear" w:color="000000" w:fill="FFFFFF"/>
            <w:noWrap/>
            <w:vAlign w:val="bottom"/>
            <w:hideMark/>
          </w:tcPr>
          <w:p w14:paraId="454C4903" w14:textId="77777777" w:rsidR="0025419A" w:rsidRPr="0025419A" w:rsidRDefault="0025419A" w:rsidP="0025419A">
            <w:pPr>
              <w:widowControl/>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Miscellaneous</w:t>
            </w:r>
          </w:p>
        </w:tc>
        <w:tc>
          <w:tcPr>
            <w:tcW w:w="1480" w:type="dxa"/>
            <w:tcBorders>
              <w:top w:val="nil"/>
              <w:left w:val="nil"/>
              <w:bottom w:val="nil"/>
              <w:right w:val="single" w:sz="4" w:space="0" w:color="auto"/>
            </w:tcBorders>
            <w:shd w:val="clear" w:color="000000" w:fill="FFFFFF"/>
            <w:noWrap/>
            <w:vAlign w:val="bottom"/>
            <w:hideMark/>
          </w:tcPr>
          <w:p w14:paraId="1A99D77A" w14:textId="77777777" w:rsidR="0025419A" w:rsidRPr="0025419A" w:rsidRDefault="0025419A" w:rsidP="0025419A">
            <w:pPr>
              <w:widowControl/>
              <w:jc w:val="right"/>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9</w:t>
            </w:r>
          </w:p>
        </w:tc>
        <w:tc>
          <w:tcPr>
            <w:tcW w:w="1420" w:type="dxa"/>
            <w:tcBorders>
              <w:top w:val="nil"/>
              <w:left w:val="nil"/>
              <w:bottom w:val="nil"/>
              <w:right w:val="single" w:sz="4" w:space="0" w:color="auto"/>
            </w:tcBorders>
            <w:shd w:val="clear" w:color="000000" w:fill="FFFFFF"/>
            <w:noWrap/>
            <w:vAlign w:val="bottom"/>
            <w:hideMark/>
          </w:tcPr>
          <w:p w14:paraId="1AEC1F91" w14:textId="77777777" w:rsidR="0025419A" w:rsidRPr="0025419A" w:rsidRDefault="0025419A" w:rsidP="0025419A">
            <w:pPr>
              <w:widowControl/>
              <w:jc w:val="right"/>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0</w:t>
            </w:r>
          </w:p>
        </w:tc>
        <w:tc>
          <w:tcPr>
            <w:tcW w:w="1420" w:type="dxa"/>
            <w:tcBorders>
              <w:top w:val="nil"/>
              <w:left w:val="nil"/>
              <w:bottom w:val="nil"/>
              <w:right w:val="single" w:sz="4" w:space="0" w:color="auto"/>
            </w:tcBorders>
            <w:shd w:val="clear" w:color="000000" w:fill="FFFFFF"/>
            <w:noWrap/>
            <w:vAlign w:val="bottom"/>
            <w:hideMark/>
          </w:tcPr>
          <w:p w14:paraId="6F83B2A6" w14:textId="77777777" w:rsidR="0025419A" w:rsidRPr="0025419A" w:rsidRDefault="0025419A" w:rsidP="0025419A">
            <w:pPr>
              <w:widowControl/>
              <w:jc w:val="right"/>
              <w:rPr>
                <w:rFonts w:asciiTheme="minorHAnsi" w:eastAsia="Times New Roman" w:hAnsiTheme="minorHAnsi" w:cstheme="minorHAnsi"/>
                <w:color w:val="000000"/>
                <w:sz w:val="20"/>
                <w:szCs w:val="20"/>
                <w:lang w:val="en-GI" w:eastAsia="en-GI"/>
              </w:rPr>
            </w:pPr>
            <w:r w:rsidRPr="0025419A">
              <w:rPr>
                <w:rFonts w:asciiTheme="minorHAnsi" w:eastAsia="Times New Roman" w:hAnsiTheme="minorHAnsi" w:cstheme="minorHAnsi"/>
                <w:color w:val="000000"/>
                <w:sz w:val="20"/>
                <w:szCs w:val="20"/>
                <w:lang w:val="en-GI" w:eastAsia="en-GI"/>
              </w:rPr>
              <w:t>0</w:t>
            </w:r>
          </w:p>
        </w:tc>
      </w:tr>
      <w:tr w:rsidR="0025419A" w:rsidRPr="0025419A" w14:paraId="523530C5" w14:textId="77777777" w:rsidTr="0025419A">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A9DB576" w14:textId="77777777" w:rsidR="0025419A" w:rsidRPr="0025419A" w:rsidRDefault="0025419A" w:rsidP="0025419A">
            <w:pPr>
              <w:widowControl/>
              <w:jc w:val="right"/>
              <w:rPr>
                <w:rFonts w:asciiTheme="minorHAnsi" w:eastAsia="Times New Roman" w:hAnsiTheme="minorHAnsi" w:cstheme="minorHAnsi"/>
                <w:b/>
                <w:bCs/>
                <w:color w:val="000000"/>
                <w:sz w:val="20"/>
                <w:szCs w:val="20"/>
                <w:lang w:val="en-GI" w:eastAsia="en-GI"/>
              </w:rPr>
            </w:pPr>
            <w:r w:rsidRPr="0025419A">
              <w:rPr>
                <w:rFonts w:asciiTheme="minorHAnsi" w:eastAsia="Times New Roman" w:hAnsiTheme="minorHAnsi" w:cstheme="minorHAnsi"/>
                <w:b/>
                <w:bCs/>
                <w:color w:val="000000"/>
                <w:sz w:val="20"/>
                <w:szCs w:val="20"/>
                <w:lang w:val="en-GI" w:eastAsia="en-GI"/>
              </w:rPr>
              <w:t xml:space="preserve">Total   </w:t>
            </w:r>
          </w:p>
        </w:tc>
        <w:tc>
          <w:tcPr>
            <w:tcW w:w="1800" w:type="dxa"/>
            <w:tcBorders>
              <w:top w:val="single" w:sz="4" w:space="0" w:color="auto"/>
              <w:left w:val="nil"/>
              <w:bottom w:val="single" w:sz="4" w:space="0" w:color="auto"/>
              <w:right w:val="single" w:sz="4" w:space="0" w:color="auto"/>
            </w:tcBorders>
            <w:shd w:val="clear" w:color="000000" w:fill="FFFFFF"/>
            <w:noWrap/>
            <w:vAlign w:val="bottom"/>
            <w:hideMark/>
          </w:tcPr>
          <w:p w14:paraId="7F472D28" w14:textId="77777777" w:rsidR="0025419A" w:rsidRPr="0025419A" w:rsidRDefault="0025419A" w:rsidP="0025419A">
            <w:pPr>
              <w:widowControl/>
              <w:jc w:val="right"/>
              <w:rPr>
                <w:rFonts w:asciiTheme="minorHAnsi" w:eastAsia="Times New Roman" w:hAnsiTheme="minorHAnsi" w:cstheme="minorHAnsi"/>
                <w:b/>
                <w:bCs/>
                <w:color w:val="000000"/>
                <w:sz w:val="20"/>
                <w:szCs w:val="20"/>
                <w:lang w:val="en-GI" w:eastAsia="en-GI"/>
              </w:rPr>
            </w:pPr>
            <w:r w:rsidRPr="0025419A">
              <w:rPr>
                <w:rFonts w:asciiTheme="minorHAnsi" w:eastAsia="Times New Roman" w:hAnsiTheme="minorHAnsi" w:cstheme="minorHAnsi"/>
                <w:b/>
                <w:bCs/>
                <w:color w:val="000000"/>
                <w:sz w:val="20"/>
                <w:szCs w:val="20"/>
                <w:lang w:val="en-GI" w:eastAsia="en-GI"/>
              </w:rPr>
              <w:t>35,159</w:t>
            </w:r>
          </w:p>
        </w:tc>
        <w:tc>
          <w:tcPr>
            <w:tcW w:w="1480" w:type="dxa"/>
            <w:tcBorders>
              <w:top w:val="single" w:sz="4" w:space="0" w:color="auto"/>
              <w:left w:val="nil"/>
              <w:bottom w:val="single" w:sz="4" w:space="0" w:color="auto"/>
              <w:right w:val="single" w:sz="4" w:space="0" w:color="auto"/>
            </w:tcBorders>
            <w:shd w:val="clear" w:color="000000" w:fill="FFFFFF"/>
            <w:noWrap/>
            <w:vAlign w:val="bottom"/>
            <w:hideMark/>
          </w:tcPr>
          <w:p w14:paraId="689C47B2" w14:textId="77777777" w:rsidR="0025419A" w:rsidRPr="0025419A" w:rsidRDefault="0025419A" w:rsidP="0025419A">
            <w:pPr>
              <w:widowControl/>
              <w:jc w:val="right"/>
              <w:rPr>
                <w:rFonts w:asciiTheme="minorHAnsi" w:eastAsia="Times New Roman" w:hAnsiTheme="minorHAnsi" w:cstheme="minorHAnsi"/>
                <w:b/>
                <w:bCs/>
                <w:color w:val="000000"/>
                <w:sz w:val="20"/>
                <w:szCs w:val="20"/>
                <w:lang w:val="en-GI" w:eastAsia="en-GI"/>
              </w:rPr>
            </w:pPr>
            <w:r w:rsidRPr="0025419A">
              <w:rPr>
                <w:rFonts w:asciiTheme="minorHAnsi" w:eastAsia="Times New Roman" w:hAnsiTheme="minorHAnsi" w:cstheme="minorHAnsi"/>
                <w:b/>
                <w:bCs/>
                <w:color w:val="000000"/>
                <w:sz w:val="20"/>
                <w:szCs w:val="20"/>
                <w:lang w:val="en-GI" w:eastAsia="en-GI"/>
              </w:rPr>
              <w:t>34,901</w:t>
            </w:r>
          </w:p>
        </w:tc>
        <w:tc>
          <w:tcPr>
            <w:tcW w:w="1420" w:type="dxa"/>
            <w:tcBorders>
              <w:top w:val="single" w:sz="4" w:space="0" w:color="auto"/>
              <w:left w:val="nil"/>
              <w:bottom w:val="single" w:sz="4" w:space="0" w:color="auto"/>
              <w:right w:val="single" w:sz="4" w:space="0" w:color="auto"/>
            </w:tcBorders>
            <w:shd w:val="clear" w:color="000000" w:fill="FFFFFF"/>
            <w:noWrap/>
            <w:vAlign w:val="bottom"/>
            <w:hideMark/>
          </w:tcPr>
          <w:p w14:paraId="4E7774B8" w14:textId="77777777" w:rsidR="0025419A" w:rsidRPr="0025419A" w:rsidRDefault="0025419A" w:rsidP="0025419A">
            <w:pPr>
              <w:widowControl/>
              <w:jc w:val="right"/>
              <w:rPr>
                <w:rFonts w:asciiTheme="minorHAnsi" w:eastAsia="Times New Roman" w:hAnsiTheme="minorHAnsi" w:cstheme="minorHAnsi"/>
                <w:b/>
                <w:bCs/>
                <w:color w:val="000000"/>
                <w:sz w:val="20"/>
                <w:szCs w:val="20"/>
                <w:lang w:val="en-GI" w:eastAsia="en-GI"/>
              </w:rPr>
            </w:pPr>
            <w:r w:rsidRPr="0025419A">
              <w:rPr>
                <w:rFonts w:asciiTheme="minorHAnsi" w:eastAsia="Times New Roman" w:hAnsiTheme="minorHAnsi" w:cstheme="minorHAnsi"/>
                <w:b/>
                <w:bCs/>
                <w:color w:val="000000"/>
                <w:sz w:val="20"/>
                <w:szCs w:val="20"/>
                <w:lang w:val="en-GI" w:eastAsia="en-GI"/>
              </w:rPr>
              <w:t>247</w:t>
            </w:r>
          </w:p>
        </w:tc>
        <w:tc>
          <w:tcPr>
            <w:tcW w:w="1420" w:type="dxa"/>
            <w:tcBorders>
              <w:top w:val="single" w:sz="4" w:space="0" w:color="auto"/>
              <w:left w:val="nil"/>
              <w:bottom w:val="single" w:sz="4" w:space="0" w:color="auto"/>
              <w:right w:val="single" w:sz="4" w:space="0" w:color="auto"/>
            </w:tcBorders>
            <w:shd w:val="clear" w:color="000000" w:fill="FFFFFF"/>
            <w:noWrap/>
            <w:vAlign w:val="bottom"/>
            <w:hideMark/>
          </w:tcPr>
          <w:p w14:paraId="57C596C0" w14:textId="77777777" w:rsidR="0025419A" w:rsidRPr="0025419A" w:rsidRDefault="0025419A" w:rsidP="0025419A">
            <w:pPr>
              <w:widowControl/>
              <w:jc w:val="right"/>
              <w:rPr>
                <w:rFonts w:asciiTheme="minorHAnsi" w:eastAsia="Times New Roman" w:hAnsiTheme="minorHAnsi" w:cstheme="minorHAnsi"/>
                <w:b/>
                <w:bCs/>
                <w:color w:val="000000"/>
                <w:sz w:val="20"/>
                <w:szCs w:val="20"/>
                <w:lang w:val="en-GI" w:eastAsia="en-GI"/>
              </w:rPr>
            </w:pPr>
            <w:r w:rsidRPr="0025419A">
              <w:rPr>
                <w:rFonts w:asciiTheme="minorHAnsi" w:eastAsia="Times New Roman" w:hAnsiTheme="minorHAnsi" w:cstheme="minorHAnsi"/>
                <w:b/>
                <w:bCs/>
                <w:color w:val="000000"/>
                <w:sz w:val="20"/>
                <w:szCs w:val="20"/>
                <w:lang w:val="en-GI" w:eastAsia="en-GI"/>
              </w:rPr>
              <w:t>11</w:t>
            </w:r>
          </w:p>
        </w:tc>
      </w:tr>
    </w:tbl>
    <w:p w14:paraId="5F7B505A" w14:textId="5A23F519" w:rsidR="00E05A8A" w:rsidRDefault="001B380E" w:rsidP="00C55256">
      <w:pPr>
        <w:pStyle w:val="ListParagraph"/>
        <w:numPr>
          <w:ilvl w:val="2"/>
          <w:numId w:val="5"/>
        </w:numPr>
        <w:tabs>
          <w:tab w:val="left" w:pos="851"/>
          <w:tab w:val="left" w:pos="1276"/>
        </w:tabs>
        <w:spacing w:before="120" w:after="200"/>
        <w:ind w:left="851" w:right="1525" w:hanging="567"/>
        <w:contextualSpacing w:val="0"/>
        <w:jc w:val="both"/>
        <w:rPr>
          <w:rFonts w:asciiTheme="minorHAnsi" w:hAnsiTheme="minorHAnsi" w:cstheme="minorHAnsi"/>
        </w:rPr>
      </w:pPr>
      <w:r>
        <w:rPr>
          <w:rFonts w:asciiTheme="minorHAnsi" w:hAnsiTheme="minorHAnsi" w:cstheme="minorHAnsi"/>
        </w:rPr>
        <w:t>‘</w:t>
      </w:r>
      <w:r w:rsidR="00AA02C5" w:rsidRPr="00B169F4">
        <w:rPr>
          <w:rFonts w:asciiTheme="minorHAnsi" w:hAnsiTheme="minorHAnsi" w:cstheme="minorHAnsi"/>
          <w:i/>
          <w:iCs/>
        </w:rPr>
        <w:t>GR</w:t>
      </w:r>
      <w:r>
        <w:rPr>
          <w:rFonts w:asciiTheme="minorHAnsi" w:hAnsiTheme="minorHAnsi" w:cstheme="minorHAnsi"/>
        </w:rPr>
        <w:t>’ and ‘</w:t>
      </w:r>
      <w:r w:rsidRPr="00B169F4">
        <w:rPr>
          <w:rFonts w:asciiTheme="minorHAnsi" w:hAnsiTheme="minorHAnsi" w:cstheme="minorHAnsi"/>
          <w:i/>
          <w:iCs/>
        </w:rPr>
        <w:t>NR</w:t>
      </w:r>
      <w:r>
        <w:rPr>
          <w:rFonts w:asciiTheme="minorHAnsi" w:hAnsiTheme="minorHAnsi" w:cstheme="minorHAnsi"/>
        </w:rPr>
        <w:t>’ stand for gross and net rated business</w:t>
      </w:r>
      <w:r w:rsidR="00A31DAA">
        <w:rPr>
          <w:rFonts w:asciiTheme="minorHAnsi" w:hAnsiTheme="minorHAnsi" w:cstheme="minorHAnsi"/>
        </w:rPr>
        <w:t xml:space="preserve"> depending on whether cont</w:t>
      </w:r>
      <w:r w:rsidR="00D92EAE">
        <w:rPr>
          <w:rFonts w:asciiTheme="minorHAnsi" w:hAnsiTheme="minorHAnsi" w:cstheme="minorHAnsi"/>
        </w:rPr>
        <w:t>ains the acquisition costs or not.</w:t>
      </w:r>
    </w:p>
    <w:p w14:paraId="6E540DA4" w14:textId="4C32AA41" w:rsidR="00D92EAE" w:rsidRDefault="000A3DA1" w:rsidP="00C55256">
      <w:pPr>
        <w:pStyle w:val="ListParagraph"/>
        <w:numPr>
          <w:ilvl w:val="2"/>
          <w:numId w:val="5"/>
        </w:numPr>
        <w:tabs>
          <w:tab w:val="left" w:pos="851"/>
          <w:tab w:val="left" w:pos="1276"/>
        </w:tabs>
        <w:spacing w:before="120" w:after="200"/>
        <w:ind w:left="851" w:right="1525" w:hanging="567"/>
        <w:contextualSpacing w:val="0"/>
        <w:jc w:val="both"/>
        <w:rPr>
          <w:rFonts w:asciiTheme="minorHAnsi" w:hAnsiTheme="minorHAnsi" w:cstheme="minorHAnsi"/>
        </w:rPr>
      </w:pPr>
      <w:r>
        <w:rPr>
          <w:rFonts w:asciiTheme="minorHAnsi" w:hAnsiTheme="minorHAnsi" w:cstheme="minorHAnsi"/>
        </w:rPr>
        <w:t>As of 31</w:t>
      </w:r>
      <w:r w:rsidRPr="000A3DA1">
        <w:rPr>
          <w:rFonts w:asciiTheme="minorHAnsi" w:hAnsiTheme="minorHAnsi" w:cstheme="minorHAnsi"/>
          <w:vertAlign w:val="superscript"/>
        </w:rPr>
        <w:t>st</w:t>
      </w:r>
      <w:r>
        <w:rPr>
          <w:rFonts w:asciiTheme="minorHAnsi" w:hAnsiTheme="minorHAnsi" w:cstheme="minorHAnsi"/>
        </w:rPr>
        <w:t xml:space="preserve"> December</w:t>
      </w:r>
      <w:r w:rsidR="007E3B95">
        <w:rPr>
          <w:rFonts w:asciiTheme="minorHAnsi" w:hAnsiTheme="minorHAnsi" w:cstheme="minorHAnsi"/>
        </w:rPr>
        <w:t xml:space="preserve"> there is a</w:t>
      </w:r>
      <w:r w:rsidR="00074EA6">
        <w:rPr>
          <w:rFonts w:asciiTheme="minorHAnsi" w:hAnsiTheme="minorHAnsi" w:cstheme="minorHAnsi"/>
        </w:rPr>
        <w:t>n additional</w:t>
      </w:r>
      <w:r w:rsidR="007E3B95">
        <w:rPr>
          <w:rFonts w:asciiTheme="minorHAnsi" w:hAnsiTheme="minorHAnsi" w:cstheme="minorHAnsi"/>
        </w:rPr>
        <w:t xml:space="preserve"> </w:t>
      </w:r>
      <w:r w:rsidR="00713649">
        <w:rPr>
          <w:rFonts w:asciiTheme="minorHAnsi" w:hAnsiTheme="minorHAnsi" w:cstheme="minorHAnsi"/>
        </w:rPr>
        <w:t>u</w:t>
      </w:r>
      <w:r w:rsidR="00BB40BE">
        <w:rPr>
          <w:rFonts w:asciiTheme="minorHAnsi" w:hAnsiTheme="minorHAnsi" w:cstheme="minorHAnsi"/>
        </w:rPr>
        <w:t>nexpired risk reserve (AURR</w:t>
      </w:r>
      <w:r w:rsidR="00BF53A3">
        <w:rPr>
          <w:rFonts w:asciiTheme="minorHAnsi" w:hAnsiTheme="minorHAnsi" w:cstheme="minorHAnsi"/>
        </w:rPr>
        <w:t xml:space="preserve">) for years 2022 and prior equal to </w:t>
      </w:r>
      <w:r w:rsidR="00284174">
        <w:rPr>
          <w:rFonts w:asciiTheme="minorHAnsi" w:hAnsiTheme="minorHAnsi" w:cstheme="minorHAnsi"/>
        </w:rPr>
        <w:t>£75k</w:t>
      </w:r>
      <w:r w:rsidR="002D39DA">
        <w:rPr>
          <w:rFonts w:asciiTheme="minorHAnsi" w:hAnsiTheme="minorHAnsi" w:cstheme="minorHAnsi"/>
        </w:rPr>
        <w:t xml:space="preserve"> as amount required</w:t>
      </w:r>
      <w:r w:rsidR="00607CF3">
        <w:rPr>
          <w:rFonts w:asciiTheme="minorHAnsi" w:hAnsiTheme="minorHAnsi" w:cstheme="minorHAnsi"/>
        </w:rPr>
        <w:t xml:space="preserve"> in excess of the UPR.</w:t>
      </w:r>
    </w:p>
    <w:p w14:paraId="3D12D8EC" w14:textId="20EFD2C7" w:rsidR="0035240C" w:rsidRDefault="00B2027A" w:rsidP="00C55256">
      <w:pPr>
        <w:pStyle w:val="ListParagraph"/>
        <w:numPr>
          <w:ilvl w:val="2"/>
          <w:numId w:val="5"/>
        </w:numPr>
        <w:tabs>
          <w:tab w:val="left" w:pos="851"/>
          <w:tab w:val="left" w:pos="1276"/>
        </w:tabs>
        <w:spacing w:before="120" w:after="200"/>
        <w:ind w:left="851" w:right="1525" w:hanging="567"/>
        <w:contextualSpacing w:val="0"/>
        <w:jc w:val="both"/>
        <w:rPr>
          <w:rFonts w:asciiTheme="minorHAnsi" w:hAnsiTheme="minorHAnsi" w:cstheme="minorHAnsi"/>
        </w:rPr>
      </w:pPr>
      <w:r>
        <w:rPr>
          <w:rFonts w:asciiTheme="minorHAnsi" w:hAnsiTheme="minorHAnsi" w:cstheme="minorHAnsi"/>
        </w:rPr>
        <w:t xml:space="preserve">The following table shows the </w:t>
      </w:r>
      <w:r w:rsidR="00EF2A77">
        <w:rPr>
          <w:rFonts w:asciiTheme="minorHAnsi" w:hAnsiTheme="minorHAnsi" w:cstheme="minorHAnsi"/>
        </w:rPr>
        <w:t xml:space="preserve">Unearned </w:t>
      </w:r>
      <w:r>
        <w:rPr>
          <w:rFonts w:asciiTheme="minorHAnsi" w:hAnsiTheme="minorHAnsi" w:cstheme="minorHAnsi"/>
        </w:rPr>
        <w:t>ULRs</w:t>
      </w:r>
      <w:r w:rsidR="00EF2A77">
        <w:rPr>
          <w:rFonts w:asciiTheme="minorHAnsi" w:hAnsiTheme="minorHAnsi" w:cstheme="minorHAnsi"/>
        </w:rPr>
        <w:t xml:space="preserve"> applied on the UPR to derive the unearned claims cashflows:</w:t>
      </w:r>
    </w:p>
    <w:tbl>
      <w:tblPr>
        <w:tblW w:w="9160" w:type="dxa"/>
        <w:jc w:val="center"/>
        <w:tblLook w:val="04A0" w:firstRow="1" w:lastRow="0" w:firstColumn="1" w:lastColumn="0" w:noHBand="0" w:noVBand="1"/>
      </w:tblPr>
      <w:tblGrid>
        <w:gridCol w:w="3040"/>
        <w:gridCol w:w="1800"/>
        <w:gridCol w:w="1480"/>
        <w:gridCol w:w="1420"/>
        <w:gridCol w:w="1420"/>
      </w:tblGrid>
      <w:tr w:rsidR="00C55256" w:rsidRPr="00C55256" w14:paraId="43D26B82" w14:textId="77777777" w:rsidTr="00C55256">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F0C10AE" w14:textId="77777777" w:rsidR="00C55256" w:rsidRPr="00C55256" w:rsidRDefault="00C55256" w:rsidP="00C55256">
            <w:pPr>
              <w:widowControl/>
              <w:jc w:val="center"/>
              <w:rPr>
                <w:rFonts w:eastAsia="Times New Roman"/>
                <w:b/>
                <w:bCs/>
                <w:color w:val="000000"/>
                <w:lang w:val="en-GI" w:eastAsia="en-GI"/>
              </w:rPr>
            </w:pPr>
            <w:r w:rsidRPr="00C55256">
              <w:rPr>
                <w:rFonts w:eastAsia="Times New Roman"/>
                <w:b/>
                <w:bCs/>
                <w:color w:val="000000"/>
                <w:lang w:val="en-GI" w:eastAsia="en-GI"/>
              </w:rPr>
              <w:t xml:space="preserve">Unearned </w:t>
            </w:r>
            <w:proofErr w:type="spellStart"/>
            <w:r w:rsidRPr="00C55256">
              <w:rPr>
                <w:rFonts w:eastAsia="Times New Roman"/>
                <w:b/>
                <w:bCs/>
                <w:color w:val="000000"/>
                <w:lang w:val="en-GI" w:eastAsia="en-GI"/>
              </w:rPr>
              <w:t>ULRs</w:t>
            </w:r>
            <w:proofErr w:type="spellEnd"/>
            <w:r w:rsidRPr="00C55256">
              <w:rPr>
                <w:rFonts w:eastAsia="Times New Roman"/>
                <w:b/>
                <w:bCs/>
                <w:color w:val="000000"/>
                <w:lang w:val="en-GI" w:eastAsia="en-GI"/>
              </w:rPr>
              <w:t xml:space="preserve"> (%)</w:t>
            </w:r>
          </w:p>
        </w:tc>
        <w:tc>
          <w:tcPr>
            <w:tcW w:w="1800" w:type="dxa"/>
            <w:tcBorders>
              <w:top w:val="single" w:sz="4" w:space="0" w:color="auto"/>
              <w:left w:val="nil"/>
              <w:bottom w:val="single" w:sz="4" w:space="0" w:color="auto"/>
              <w:right w:val="single" w:sz="4" w:space="0" w:color="auto"/>
            </w:tcBorders>
            <w:shd w:val="clear" w:color="000000" w:fill="FFFFFF"/>
            <w:noWrap/>
            <w:vAlign w:val="bottom"/>
            <w:hideMark/>
          </w:tcPr>
          <w:p w14:paraId="3CE8E6A3" w14:textId="77777777" w:rsidR="00C55256" w:rsidRPr="00C55256" w:rsidRDefault="00C55256" w:rsidP="00C55256">
            <w:pPr>
              <w:widowControl/>
              <w:jc w:val="center"/>
              <w:rPr>
                <w:rFonts w:eastAsia="Times New Roman"/>
                <w:b/>
                <w:bCs/>
                <w:color w:val="000000"/>
                <w:lang w:val="en-GI" w:eastAsia="en-GI"/>
              </w:rPr>
            </w:pPr>
            <w:r w:rsidRPr="00C55256">
              <w:rPr>
                <w:rFonts w:eastAsia="Times New Roman"/>
                <w:b/>
                <w:bCs/>
                <w:color w:val="000000"/>
                <w:lang w:val="en-GI" w:eastAsia="en-GI"/>
              </w:rPr>
              <w:t>SII Class</w:t>
            </w:r>
          </w:p>
        </w:tc>
        <w:tc>
          <w:tcPr>
            <w:tcW w:w="1480" w:type="dxa"/>
            <w:tcBorders>
              <w:top w:val="single" w:sz="4" w:space="0" w:color="auto"/>
              <w:left w:val="nil"/>
              <w:bottom w:val="single" w:sz="4" w:space="0" w:color="auto"/>
              <w:right w:val="single" w:sz="4" w:space="0" w:color="auto"/>
            </w:tcBorders>
            <w:shd w:val="clear" w:color="000000" w:fill="FFFFFF"/>
            <w:noWrap/>
            <w:vAlign w:val="bottom"/>
            <w:hideMark/>
          </w:tcPr>
          <w:p w14:paraId="4DE4C5C5" w14:textId="77777777" w:rsidR="00C55256" w:rsidRPr="00C55256" w:rsidRDefault="00C55256" w:rsidP="00C55256">
            <w:pPr>
              <w:widowControl/>
              <w:jc w:val="center"/>
              <w:rPr>
                <w:rFonts w:eastAsia="Times New Roman"/>
                <w:b/>
                <w:bCs/>
                <w:color w:val="000000"/>
                <w:lang w:val="en-GI" w:eastAsia="en-GI"/>
              </w:rPr>
            </w:pPr>
            <w:r w:rsidRPr="00C55256">
              <w:rPr>
                <w:rFonts w:eastAsia="Times New Roman"/>
                <w:b/>
                <w:bCs/>
                <w:color w:val="000000"/>
                <w:lang w:val="en-GI" w:eastAsia="en-GI"/>
              </w:rPr>
              <w:t>2023</w:t>
            </w:r>
          </w:p>
        </w:tc>
        <w:tc>
          <w:tcPr>
            <w:tcW w:w="1420" w:type="dxa"/>
            <w:tcBorders>
              <w:top w:val="single" w:sz="4" w:space="0" w:color="auto"/>
              <w:left w:val="nil"/>
              <w:bottom w:val="single" w:sz="4" w:space="0" w:color="auto"/>
              <w:right w:val="single" w:sz="4" w:space="0" w:color="auto"/>
            </w:tcBorders>
            <w:shd w:val="clear" w:color="000000" w:fill="FFFFFF"/>
            <w:noWrap/>
            <w:vAlign w:val="bottom"/>
            <w:hideMark/>
          </w:tcPr>
          <w:p w14:paraId="5C83E624" w14:textId="77777777" w:rsidR="00C55256" w:rsidRPr="00C55256" w:rsidRDefault="00C55256" w:rsidP="00C55256">
            <w:pPr>
              <w:widowControl/>
              <w:jc w:val="center"/>
              <w:rPr>
                <w:rFonts w:eastAsia="Times New Roman"/>
                <w:b/>
                <w:bCs/>
                <w:color w:val="000000"/>
                <w:lang w:val="en-GI" w:eastAsia="en-GI"/>
              </w:rPr>
            </w:pPr>
            <w:r w:rsidRPr="00C55256">
              <w:rPr>
                <w:rFonts w:eastAsia="Times New Roman"/>
                <w:b/>
                <w:bCs/>
                <w:color w:val="000000"/>
                <w:lang w:val="en-GI" w:eastAsia="en-GI"/>
              </w:rPr>
              <w:t>2022</w:t>
            </w:r>
          </w:p>
        </w:tc>
        <w:tc>
          <w:tcPr>
            <w:tcW w:w="1420" w:type="dxa"/>
            <w:tcBorders>
              <w:top w:val="single" w:sz="4" w:space="0" w:color="auto"/>
              <w:left w:val="nil"/>
              <w:bottom w:val="single" w:sz="4" w:space="0" w:color="auto"/>
              <w:right w:val="single" w:sz="4" w:space="0" w:color="auto"/>
            </w:tcBorders>
            <w:shd w:val="clear" w:color="000000" w:fill="FFFFFF"/>
            <w:noWrap/>
            <w:vAlign w:val="bottom"/>
            <w:hideMark/>
          </w:tcPr>
          <w:p w14:paraId="4B20C92C" w14:textId="77777777" w:rsidR="00C55256" w:rsidRPr="00C55256" w:rsidRDefault="00C55256" w:rsidP="00C55256">
            <w:pPr>
              <w:widowControl/>
              <w:jc w:val="center"/>
              <w:rPr>
                <w:rFonts w:eastAsia="Times New Roman"/>
                <w:b/>
                <w:bCs/>
                <w:color w:val="000000"/>
                <w:lang w:val="en-GI" w:eastAsia="en-GI"/>
              </w:rPr>
            </w:pPr>
            <w:r w:rsidRPr="00C55256">
              <w:rPr>
                <w:rFonts w:eastAsia="Times New Roman"/>
                <w:b/>
                <w:bCs/>
                <w:color w:val="000000"/>
                <w:lang w:val="en-GI" w:eastAsia="en-GI"/>
              </w:rPr>
              <w:t>2021</w:t>
            </w:r>
          </w:p>
        </w:tc>
      </w:tr>
      <w:tr w:rsidR="00C55256" w:rsidRPr="00C55256" w14:paraId="18EC1BAD" w14:textId="77777777" w:rsidTr="00C55256">
        <w:trPr>
          <w:trHeight w:val="300"/>
          <w:jc w:val="center"/>
        </w:trPr>
        <w:tc>
          <w:tcPr>
            <w:tcW w:w="3040" w:type="dxa"/>
            <w:tcBorders>
              <w:top w:val="nil"/>
              <w:left w:val="single" w:sz="4" w:space="0" w:color="auto"/>
              <w:bottom w:val="nil"/>
              <w:right w:val="single" w:sz="4" w:space="0" w:color="auto"/>
            </w:tcBorders>
            <w:shd w:val="clear" w:color="000000" w:fill="FFFFFF"/>
            <w:noWrap/>
            <w:vAlign w:val="bottom"/>
            <w:hideMark/>
          </w:tcPr>
          <w:p w14:paraId="7A7341D9" w14:textId="3A0D41C3" w:rsidR="00C55256" w:rsidRPr="00C55256" w:rsidRDefault="00C55256" w:rsidP="00C55256">
            <w:pPr>
              <w:widowControl/>
              <w:rPr>
                <w:rFonts w:eastAsia="Times New Roman"/>
                <w:color w:val="000000"/>
                <w:lang w:val="en-GI" w:eastAsia="en-GI"/>
              </w:rPr>
            </w:pPr>
            <w:r w:rsidRPr="00C55256">
              <w:rPr>
                <w:rFonts w:eastAsia="Times New Roman"/>
                <w:color w:val="000000"/>
                <w:lang w:val="en-GI" w:eastAsia="en-GI"/>
              </w:rPr>
              <w:t>U</w:t>
            </w:r>
            <w:r w:rsidR="00272569">
              <w:rPr>
                <w:rFonts w:eastAsia="Times New Roman"/>
                <w:color w:val="000000"/>
                <w:lang w:val="en-GI" w:eastAsia="en-GI"/>
              </w:rPr>
              <w:t>LR</w:t>
            </w:r>
            <w:r w:rsidRPr="00C55256">
              <w:rPr>
                <w:rFonts w:eastAsia="Times New Roman"/>
                <w:color w:val="000000"/>
                <w:lang w:val="en-GI" w:eastAsia="en-GI"/>
              </w:rPr>
              <w:t xml:space="preserve"> - Journals - GR</w:t>
            </w:r>
          </w:p>
        </w:tc>
        <w:tc>
          <w:tcPr>
            <w:tcW w:w="1800" w:type="dxa"/>
            <w:tcBorders>
              <w:top w:val="nil"/>
              <w:left w:val="nil"/>
              <w:bottom w:val="nil"/>
              <w:right w:val="single" w:sz="4" w:space="0" w:color="auto"/>
            </w:tcBorders>
            <w:shd w:val="clear" w:color="000000" w:fill="FFFFFF"/>
            <w:noWrap/>
            <w:vAlign w:val="bottom"/>
            <w:hideMark/>
          </w:tcPr>
          <w:p w14:paraId="32B22A0E" w14:textId="77777777" w:rsidR="00C55256" w:rsidRPr="00C55256" w:rsidRDefault="00C55256" w:rsidP="00C55256">
            <w:pPr>
              <w:widowControl/>
              <w:rPr>
                <w:rFonts w:eastAsia="Times New Roman"/>
                <w:color w:val="000000"/>
                <w:lang w:val="en-GI" w:eastAsia="en-GI"/>
              </w:rPr>
            </w:pPr>
            <w:r w:rsidRPr="00C55256">
              <w:rPr>
                <w:rFonts w:eastAsia="Times New Roman"/>
                <w:color w:val="000000"/>
                <w:lang w:val="en-GI" w:eastAsia="en-GI"/>
              </w:rPr>
              <w:t>Motor total</w:t>
            </w:r>
          </w:p>
        </w:tc>
        <w:tc>
          <w:tcPr>
            <w:tcW w:w="1480" w:type="dxa"/>
            <w:tcBorders>
              <w:top w:val="nil"/>
              <w:left w:val="nil"/>
              <w:bottom w:val="nil"/>
              <w:right w:val="single" w:sz="4" w:space="0" w:color="auto"/>
            </w:tcBorders>
            <w:shd w:val="clear" w:color="000000" w:fill="FFFFFF"/>
            <w:noWrap/>
            <w:vAlign w:val="bottom"/>
            <w:hideMark/>
          </w:tcPr>
          <w:p w14:paraId="78041740" w14:textId="77777777" w:rsidR="00C55256" w:rsidRPr="00C55256" w:rsidRDefault="00C55256" w:rsidP="00C55256">
            <w:pPr>
              <w:widowControl/>
              <w:jc w:val="right"/>
              <w:rPr>
                <w:rFonts w:eastAsia="Times New Roman"/>
                <w:color w:val="000000"/>
                <w:lang w:val="en-GI" w:eastAsia="en-GI"/>
              </w:rPr>
            </w:pPr>
            <w:r w:rsidRPr="00C55256">
              <w:rPr>
                <w:rFonts w:eastAsia="Times New Roman"/>
                <w:color w:val="000000"/>
                <w:lang w:val="en-GI" w:eastAsia="en-GI"/>
              </w:rPr>
              <w:t>63.1%</w:t>
            </w:r>
          </w:p>
        </w:tc>
        <w:tc>
          <w:tcPr>
            <w:tcW w:w="1420" w:type="dxa"/>
            <w:tcBorders>
              <w:top w:val="nil"/>
              <w:left w:val="nil"/>
              <w:bottom w:val="nil"/>
              <w:right w:val="single" w:sz="4" w:space="0" w:color="auto"/>
            </w:tcBorders>
            <w:shd w:val="clear" w:color="000000" w:fill="FFFFFF"/>
            <w:noWrap/>
            <w:vAlign w:val="bottom"/>
            <w:hideMark/>
          </w:tcPr>
          <w:p w14:paraId="4FFCECFB" w14:textId="77777777" w:rsidR="00C55256" w:rsidRPr="00C55256" w:rsidRDefault="00C55256" w:rsidP="00C55256">
            <w:pPr>
              <w:widowControl/>
              <w:jc w:val="right"/>
              <w:rPr>
                <w:rFonts w:eastAsia="Times New Roman"/>
                <w:color w:val="000000"/>
                <w:lang w:val="en-GI" w:eastAsia="en-GI"/>
              </w:rPr>
            </w:pPr>
            <w:r w:rsidRPr="00C55256">
              <w:rPr>
                <w:rFonts w:eastAsia="Times New Roman"/>
                <w:color w:val="000000"/>
                <w:lang w:val="en-GI" w:eastAsia="en-GI"/>
              </w:rPr>
              <w:t>130.4%</w:t>
            </w:r>
          </w:p>
        </w:tc>
        <w:tc>
          <w:tcPr>
            <w:tcW w:w="1420" w:type="dxa"/>
            <w:tcBorders>
              <w:top w:val="nil"/>
              <w:left w:val="nil"/>
              <w:bottom w:val="nil"/>
              <w:right w:val="single" w:sz="4" w:space="0" w:color="auto"/>
            </w:tcBorders>
            <w:shd w:val="clear" w:color="000000" w:fill="FFFFFF"/>
            <w:noWrap/>
            <w:vAlign w:val="bottom"/>
            <w:hideMark/>
          </w:tcPr>
          <w:p w14:paraId="351C4767" w14:textId="77777777" w:rsidR="00C55256" w:rsidRPr="00C55256" w:rsidRDefault="00C55256" w:rsidP="00C55256">
            <w:pPr>
              <w:widowControl/>
              <w:jc w:val="right"/>
              <w:rPr>
                <w:rFonts w:eastAsia="Times New Roman"/>
                <w:color w:val="000000"/>
                <w:lang w:val="en-GI" w:eastAsia="en-GI"/>
              </w:rPr>
            </w:pPr>
            <w:r w:rsidRPr="00C55256">
              <w:rPr>
                <w:rFonts w:eastAsia="Times New Roman"/>
                <w:color w:val="000000"/>
                <w:lang w:val="en-GI" w:eastAsia="en-GI"/>
              </w:rPr>
              <w:t>90.9%</w:t>
            </w:r>
          </w:p>
        </w:tc>
      </w:tr>
      <w:tr w:rsidR="00C55256" w:rsidRPr="00C55256" w14:paraId="22A6F1FC" w14:textId="77777777" w:rsidTr="00C55256">
        <w:trPr>
          <w:trHeight w:val="300"/>
          <w:jc w:val="center"/>
        </w:trPr>
        <w:tc>
          <w:tcPr>
            <w:tcW w:w="3040" w:type="dxa"/>
            <w:tcBorders>
              <w:top w:val="nil"/>
              <w:left w:val="single" w:sz="4" w:space="0" w:color="auto"/>
              <w:bottom w:val="nil"/>
              <w:right w:val="single" w:sz="4" w:space="0" w:color="auto"/>
            </w:tcBorders>
            <w:shd w:val="clear" w:color="000000" w:fill="FFFFFF"/>
            <w:noWrap/>
            <w:vAlign w:val="bottom"/>
            <w:hideMark/>
          </w:tcPr>
          <w:p w14:paraId="34EE8CD9" w14:textId="1155DC5B" w:rsidR="00C55256" w:rsidRPr="00C55256" w:rsidRDefault="00C55256" w:rsidP="00C55256">
            <w:pPr>
              <w:widowControl/>
              <w:rPr>
                <w:rFonts w:eastAsia="Times New Roman"/>
                <w:color w:val="000000"/>
                <w:lang w:val="en-GI" w:eastAsia="en-GI"/>
              </w:rPr>
            </w:pPr>
            <w:r w:rsidRPr="00C55256">
              <w:rPr>
                <w:rFonts w:eastAsia="Times New Roman"/>
                <w:color w:val="000000"/>
                <w:lang w:val="en-GI" w:eastAsia="en-GI"/>
              </w:rPr>
              <w:t>U</w:t>
            </w:r>
            <w:r w:rsidR="00272569">
              <w:rPr>
                <w:rFonts w:eastAsia="Times New Roman"/>
                <w:color w:val="000000"/>
                <w:lang w:val="en-GI" w:eastAsia="en-GI"/>
              </w:rPr>
              <w:t>L</w:t>
            </w:r>
            <w:r w:rsidRPr="00C55256">
              <w:rPr>
                <w:rFonts w:eastAsia="Times New Roman"/>
                <w:color w:val="000000"/>
                <w:lang w:val="en-GI" w:eastAsia="en-GI"/>
              </w:rPr>
              <w:t>R - Journals - GR - AURR</w:t>
            </w:r>
          </w:p>
        </w:tc>
        <w:tc>
          <w:tcPr>
            <w:tcW w:w="1800" w:type="dxa"/>
            <w:tcBorders>
              <w:top w:val="nil"/>
              <w:left w:val="nil"/>
              <w:bottom w:val="nil"/>
              <w:right w:val="single" w:sz="4" w:space="0" w:color="auto"/>
            </w:tcBorders>
            <w:shd w:val="clear" w:color="000000" w:fill="FFFFFF"/>
            <w:noWrap/>
            <w:vAlign w:val="bottom"/>
            <w:hideMark/>
          </w:tcPr>
          <w:p w14:paraId="3E9E21DF" w14:textId="77777777" w:rsidR="00C55256" w:rsidRPr="00C55256" w:rsidRDefault="00C55256" w:rsidP="00C55256">
            <w:pPr>
              <w:widowControl/>
              <w:rPr>
                <w:rFonts w:eastAsia="Times New Roman"/>
                <w:color w:val="000000"/>
                <w:lang w:val="en-GI" w:eastAsia="en-GI"/>
              </w:rPr>
            </w:pPr>
            <w:r w:rsidRPr="00C55256">
              <w:rPr>
                <w:rFonts w:eastAsia="Times New Roman"/>
                <w:color w:val="000000"/>
                <w:lang w:val="en-GI" w:eastAsia="en-GI"/>
              </w:rPr>
              <w:t>Motor total</w:t>
            </w:r>
          </w:p>
        </w:tc>
        <w:tc>
          <w:tcPr>
            <w:tcW w:w="1480" w:type="dxa"/>
            <w:tcBorders>
              <w:top w:val="nil"/>
              <w:left w:val="nil"/>
              <w:bottom w:val="nil"/>
              <w:right w:val="single" w:sz="4" w:space="0" w:color="auto"/>
            </w:tcBorders>
            <w:shd w:val="clear" w:color="000000" w:fill="FFFFFF"/>
            <w:noWrap/>
            <w:vAlign w:val="bottom"/>
            <w:hideMark/>
          </w:tcPr>
          <w:p w14:paraId="538634F6" w14:textId="77777777" w:rsidR="00C55256" w:rsidRPr="00C55256" w:rsidRDefault="00C55256" w:rsidP="00C55256">
            <w:pPr>
              <w:widowControl/>
              <w:jc w:val="right"/>
              <w:rPr>
                <w:rFonts w:eastAsia="Times New Roman"/>
                <w:color w:val="000000"/>
                <w:lang w:val="en-GI" w:eastAsia="en-GI"/>
              </w:rPr>
            </w:pPr>
            <w:r w:rsidRPr="00C55256">
              <w:rPr>
                <w:rFonts w:eastAsia="Times New Roman"/>
                <w:color w:val="000000"/>
                <w:lang w:val="en-GI" w:eastAsia="en-GI"/>
              </w:rPr>
              <w:t>0.0%</w:t>
            </w:r>
          </w:p>
        </w:tc>
        <w:tc>
          <w:tcPr>
            <w:tcW w:w="1420" w:type="dxa"/>
            <w:tcBorders>
              <w:top w:val="nil"/>
              <w:left w:val="nil"/>
              <w:bottom w:val="nil"/>
              <w:right w:val="single" w:sz="4" w:space="0" w:color="auto"/>
            </w:tcBorders>
            <w:shd w:val="clear" w:color="000000" w:fill="FFFFFF"/>
            <w:noWrap/>
            <w:vAlign w:val="bottom"/>
            <w:hideMark/>
          </w:tcPr>
          <w:p w14:paraId="5EAAB01C" w14:textId="77777777" w:rsidR="00C55256" w:rsidRPr="00C55256" w:rsidRDefault="00C55256" w:rsidP="00C55256">
            <w:pPr>
              <w:widowControl/>
              <w:jc w:val="right"/>
              <w:rPr>
                <w:rFonts w:eastAsia="Times New Roman"/>
                <w:color w:val="000000"/>
                <w:lang w:val="en-GI" w:eastAsia="en-GI"/>
              </w:rPr>
            </w:pPr>
            <w:r w:rsidRPr="00C55256">
              <w:rPr>
                <w:rFonts w:eastAsia="Times New Roman"/>
                <w:color w:val="000000"/>
                <w:lang w:val="en-GI" w:eastAsia="en-GI"/>
              </w:rPr>
              <w:t>116.8%</w:t>
            </w:r>
          </w:p>
        </w:tc>
        <w:tc>
          <w:tcPr>
            <w:tcW w:w="1420" w:type="dxa"/>
            <w:tcBorders>
              <w:top w:val="nil"/>
              <w:left w:val="nil"/>
              <w:bottom w:val="nil"/>
              <w:right w:val="single" w:sz="4" w:space="0" w:color="auto"/>
            </w:tcBorders>
            <w:shd w:val="clear" w:color="000000" w:fill="FFFFFF"/>
            <w:noWrap/>
            <w:vAlign w:val="bottom"/>
            <w:hideMark/>
          </w:tcPr>
          <w:p w14:paraId="55330DD8" w14:textId="77777777" w:rsidR="00C55256" w:rsidRPr="00C55256" w:rsidRDefault="00C55256" w:rsidP="00C55256">
            <w:pPr>
              <w:widowControl/>
              <w:jc w:val="right"/>
              <w:rPr>
                <w:rFonts w:eastAsia="Times New Roman"/>
                <w:color w:val="000000"/>
                <w:lang w:val="en-GI" w:eastAsia="en-GI"/>
              </w:rPr>
            </w:pPr>
            <w:r w:rsidRPr="00C55256">
              <w:rPr>
                <w:rFonts w:eastAsia="Times New Roman"/>
                <w:color w:val="000000"/>
                <w:lang w:val="en-GI" w:eastAsia="en-GI"/>
              </w:rPr>
              <w:t>90.9%</w:t>
            </w:r>
          </w:p>
        </w:tc>
      </w:tr>
      <w:tr w:rsidR="00C55256" w:rsidRPr="00C55256" w14:paraId="5E8F2AC1" w14:textId="77777777" w:rsidTr="00C55256">
        <w:trPr>
          <w:trHeight w:val="300"/>
          <w:jc w:val="center"/>
        </w:trPr>
        <w:tc>
          <w:tcPr>
            <w:tcW w:w="3040" w:type="dxa"/>
            <w:tcBorders>
              <w:top w:val="nil"/>
              <w:left w:val="single" w:sz="4" w:space="0" w:color="auto"/>
              <w:bottom w:val="nil"/>
              <w:right w:val="single" w:sz="4" w:space="0" w:color="auto"/>
            </w:tcBorders>
            <w:shd w:val="clear" w:color="000000" w:fill="FFFFFF"/>
            <w:noWrap/>
            <w:vAlign w:val="bottom"/>
            <w:hideMark/>
          </w:tcPr>
          <w:p w14:paraId="799E1434" w14:textId="01EA40D3" w:rsidR="00C55256" w:rsidRPr="00C55256" w:rsidRDefault="00C55256" w:rsidP="00C55256">
            <w:pPr>
              <w:widowControl/>
              <w:rPr>
                <w:rFonts w:eastAsia="Times New Roman"/>
                <w:color w:val="000000"/>
                <w:lang w:val="en-GI" w:eastAsia="en-GI"/>
              </w:rPr>
            </w:pPr>
            <w:r w:rsidRPr="00C55256">
              <w:rPr>
                <w:rFonts w:eastAsia="Times New Roman"/>
                <w:color w:val="000000"/>
                <w:lang w:val="en-GI" w:eastAsia="en-GI"/>
              </w:rPr>
              <w:t>U</w:t>
            </w:r>
            <w:r w:rsidR="00272569">
              <w:rPr>
                <w:rFonts w:eastAsia="Times New Roman"/>
                <w:color w:val="000000"/>
                <w:lang w:val="en-GI" w:eastAsia="en-GI"/>
              </w:rPr>
              <w:t>L</w:t>
            </w:r>
            <w:r w:rsidRPr="00C55256">
              <w:rPr>
                <w:rFonts w:eastAsia="Times New Roman"/>
                <w:color w:val="000000"/>
                <w:lang w:val="en-GI" w:eastAsia="en-GI"/>
              </w:rPr>
              <w:t>R - Journals - NR</w:t>
            </w:r>
          </w:p>
        </w:tc>
        <w:tc>
          <w:tcPr>
            <w:tcW w:w="1800" w:type="dxa"/>
            <w:tcBorders>
              <w:top w:val="nil"/>
              <w:left w:val="nil"/>
              <w:bottom w:val="nil"/>
              <w:right w:val="single" w:sz="4" w:space="0" w:color="auto"/>
            </w:tcBorders>
            <w:shd w:val="clear" w:color="000000" w:fill="FFFFFF"/>
            <w:noWrap/>
            <w:vAlign w:val="bottom"/>
            <w:hideMark/>
          </w:tcPr>
          <w:p w14:paraId="407A0FEB" w14:textId="77777777" w:rsidR="00C55256" w:rsidRPr="00C55256" w:rsidRDefault="00C55256" w:rsidP="00C55256">
            <w:pPr>
              <w:widowControl/>
              <w:rPr>
                <w:rFonts w:eastAsia="Times New Roman"/>
                <w:color w:val="000000"/>
                <w:lang w:val="en-GI" w:eastAsia="en-GI"/>
              </w:rPr>
            </w:pPr>
            <w:r w:rsidRPr="00C55256">
              <w:rPr>
                <w:rFonts w:eastAsia="Times New Roman"/>
                <w:color w:val="000000"/>
                <w:lang w:val="en-GI" w:eastAsia="en-GI"/>
              </w:rPr>
              <w:t>Motor total</w:t>
            </w:r>
          </w:p>
        </w:tc>
        <w:tc>
          <w:tcPr>
            <w:tcW w:w="1480" w:type="dxa"/>
            <w:tcBorders>
              <w:top w:val="nil"/>
              <w:left w:val="nil"/>
              <w:bottom w:val="nil"/>
              <w:right w:val="single" w:sz="4" w:space="0" w:color="auto"/>
            </w:tcBorders>
            <w:shd w:val="clear" w:color="000000" w:fill="FFFFFF"/>
            <w:noWrap/>
            <w:vAlign w:val="bottom"/>
            <w:hideMark/>
          </w:tcPr>
          <w:p w14:paraId="25C17C1F" w14:textId="77777777" w:rsidR="00C55256" w:rsidRPr="00C55256" w:rsidRDefault="00C55256" w:rsidP="00C55256">
            <w:pPr>
              <w:widowControl/>
              <w:jc w:val="right"/>
              <w:rPr>
                <w:rFonts w:eastAsia="Times New Roman"/>
                <w:color w:val="000000"/>
                <w:lang w:val="en-GI" w:eastAsia="en-GI"/>
              </w:rPr>
            </w:pPr>
            <w:r w:rsidRPr="00C55256">
              <w:rPr>
                <w:rFonts w:eastAsia="Times New Roman"/>
                <w:color w:val="000000"/>
                <w:lang w:val="en-GI" w:eastAsia="en-GI"/>
              </w:rPr>
              <w:t>74.0%</w:t>
            </w:r>
          </w:p>
        </w:tc>
        <w:tc>
          <w:tcPr>
            <w:tcW w:w="1420" w:type="dxa"/>
            <w:tcBorders>
              <w:top w:val="nil"/>
              <w:left w:val="nil"/>
              <w:bottom w:val="nil"/>
              <w:right w:val="single" w:sz="4" w:space="0" w:color="auto"/>
            </w:tcBorders>
            <w:shd w:val="clear" w:color="000000" w:fill="FFFFFF"/>
            <w:noWrap/>
            <w:vAlign w:val="bottom"/>
            <w:hideMark/>
          </w:tcPr>
          <w:p w14:paraId="0AC36B43" w14:textId="77777777" w:rsidR="00C55256" w:rsidRPr="00C55256" w:rsidRDefault="00C55256" w:rsidP="00C55256">
            <w:pPr>
              <w:widowControl/>
              <w:jc w:val="right"/>
              <w:rPr>
                <w:rFonts w:eastAsia="Times New Roman"/>
                <w:color w:val="000000"/>
                <w:lang w:val="en-GI" w:eastAsia="en-GI"/>
              </w:rPr>
            </w:pPr>
            <w:r w:rsidRPr="00C55256">
              <w:rPr>
                <w:rFonts w:eastAsia="Times New Roman"/>
                <w:color w:val="000000"/>
                <w:lang w:val="en-GI" w:eastAsia="en-GI"/>
              </w:rPr>
              <w:t>117.0%</w:t>
            </w:r>
          </w:p>
        </w:tc>
        <w:tc>
          <w:tcPr>
            <w:tcW w:w="1420" w:type="dxa"/>
            <w:tcBorders>
              <w:top w:val="nil"/>
              <w:left w:val="nil"/>
              <w:bottom w:val="nil"/>
              <w:right w:val="single" w:sz="4" w:space="0" w:color="auto"/>
            </w:tcBorders>
            <w:shd w:val="clear" w:color="000000" w:fill="FFFFFF"/>
            <w:noWrap/>
            <w:vAlign w:val="bottom"/>
            <w:hideMark/>
          </w:tcPr>
          <w:p w14:paraId="05F68D16" w14:textId="77777777" w:rsidR="00C55256" w:rsidRPr="00C55256" w:rsidRDefault="00C55256" w:rsidP="00C55256">
            <w:pPr>
              <w:widowControl/>
              <w:jc w:val="right"/>
              <w:rPr>
                <w:rFonts w:eastAsia="Times New Roman"/>
                <w:color w:val="000000"/>
                <w:lang w:val="en-GI" w:eastAsia="en-GI"/>
              </w:rPr>
            </w:pPr>
            <w:r w:rsidRPr="00C55256">
              <w:rPr>
                <w:rFonts w:eastAsia="Times New Roman"/>
                <w:color w:val="000000"/>
                <w:lang w:val="en-GI" w:eastAsia="en-GI"/>
              </w:rPr>
              <w:t>90.8%</w:t>
            </w:r>
          </w:p>
        </w:tc>
      </w:tr>
      <w:tr w:rsidR="00C55256" w:rsidRPr="00C55256" w14:paraId="2E7A1997" w14:textId="77777777" w:rsidTr="00C55256">
        <w:trPr>
          <w:trHeight w:val="300"/>
          <w:jc w:val="center"/>
        </w:trPr>
        <w:tc>
          <w:tcPr>
            <w:tcW w:w="3040" w:type="dxa"/>
            <w:tcBorders>
              <w:top w:val="nil"/>
              <w:left w:val="single" w:sz="4" w:space="0" w:color="auto"/>
              <w:bottom w:val="nil"/>
              <w:right w:val="single" w:sz="4" w:space="0" w:color="auto"/>
            </w:tcBorders>
            <w:shd w:val="clear" w:color="000000" w:fill="FFFFFF"/>
            <w:noWrap/>
            <w:vAlign w:val="bottom"/>
            <w:hideMark/>
          </w:tcPr>
          <w:p w14:paraId="35681CEF" w14:textId="3DC0AD7A" w:rsidR="00C55256" w:rsidRPr="00C55256" w:rsidRDefault="00C55256" w:rsidP="00C55256">
            <w:pPr>
              <w:widowControl/>
              <w:rPr>
                <w:rFonts w:eastAsia="Times New Roman"/>
                <w:color w:val="000000"/>
                <w:lang w:val="en-GI" w:eastAsia="en-GI"/>
              </w:rPr>
            </w:pPr>
            <w:r w:rsidRPr="00C55256">
              <w:rPr>
                <w:rFonts w:eastAsia="Times New Roman"/>
                <w:color w:val="000000"/>
                <w:lang w:val="en-GI" w:eastAsia="en-GI"/>
              </w:rPr>
              <w:t>U</w:t>
            </w:r>
            <w:r w:rsidR="00272569">
              <w:rPr>
                <w:rFonts w:eastAsia="Times New Roman"/>
                <w:color w:val="000000"/>
                <w:lang w:val="en-GI" w:eastAsia="en-GI"/>
              </w:rPr>
              <w:t>L</w:t>
            </w:r>
            <w:r w:rsidRPr="00C55256">
              <w:rPr>
                <w:rFonts w:eastAsia="Times New Roman"/>
                <w:color w:val="000000"/>
                <w:lang w:val="en-GI" w:eastAsia="en-GI"/>
              </w:rPr>
              <w:t>R - Journals - NR - AURR</w:t>
            </w:r>
          </w:p>
        </w:tc>
        <w:tc>
          <w:tcPr>
            <w:tcW w:w="1800" w:type="dxa"/>
            <w:tcBorders>
              <w:top w:val="nil"/>
              <w:left w:val="nil"/>
              <w:bottom w:val="nil"/>
              <w:right w:val="single" w:sz="4" w:space="0" w:color="auto"/>
            </w:tcBorders>
            <w:shd w:val="clear" w:color="000000" w:fill="FFFFFF"/>
            <w:noWrap/>
            <w:vAlign w:val="bottom"/>
            <w:hideMark/>
          </w:tcPr>
          <w:p w14:paraId="762AC919" w14:textId="77777777" w:rsidR="00C55256" w:rsidRPr="00C55256" w:rsidRDefault="00C55256" w:rsidP="00C55256">
            <w:pPr>
              <w:widowControl/>
              <w:rPr>
                <w:rFonts w:eastAsia="Times New Roman"/>
                <w:color w:val="000000"/>
                <w:lang w:val="en-GI" w:eastAsia="en-GI"/>
              </w:rPr>
            </w:pPr>
            <w:r w:rsidRPr="00C55256">
              <w:rPr>
                <w:rFonts w:eastAsia="Times New Roman"/>
                <w:color w:val="000000"/>
                <w:lang w:val="en-GI" w:eastAsia="en-GI"/>
              </w:rPr>
              <w:t>Motor total</w:t>
            </w:r>
          </w:p>
        </w:tc>
        <w:tc>
          <w:tcPr>
            <w:tcW w:w="1480" w:type="dxa"/>
            <w:tcBorders>
              <w:top w:val="nil"/>
              <w:left w:val="nil"/>
              <w:bottom w:val="nil"/>
              <w:right w:val="single" w:sz="4" w:space="0" w:color="auto"/>
            </w:tcBorders>
            <w:shd w:val="clear" w:color="000000" w:fill="FFFFFF"/>
            <w:noWrap/>
            <w:vAlign w:val="bottom"/>
            <w:hideMark/>
          </w:tcPr>
          <w:p w14:paraId="6271C0D6" w14:textId="77777777" w:rsidR="00C55256" w:rsidRPr="00C55256" w:rsidRDefault="00C55256" w:rsidP="00C55256">
            <w:pPr>
              <w:widowControl/>
              <w:jc w:val="right"/>
              <w:rPr>
                <w:rFonts w:eastAsia="Times New Roman"/>
                <w:color w:val="000000"/>
                <w:lang w:val="en-GI" w:eastAsia="en-GI"/>
              </w:rPr>
            </w:pPr>
            <w:r w:rsidRPr="00C55256">
              <w:rPr>
                <w:rFonts w:eastAsia="Times New Roman"/>
                <w:color w:val="000000"/>
                <w:lang w:val="en-GI" w:eastAsia="en-GI"/>
              </w:rPr>
              <w:t>0.0%</w:t>
            </w:r>
          </w:p>
        </w:tc>
        <w:tc>
          <w:tcPr>
            <w:tcW w:w="1420" w:type="dxa"/>
            <w:tcBorders>
              <w:top w:val="nil"/>
              <w:left w:val="nil"/>
              <w:bottom w:val="nil"/>
              <w:right w:val="single" w:sz="4" w:space="0" w:color="auto"/>
            </w:tcBorders>
            <w:shd w:val="clear" w:color="000000" w:fill="FFFFFF"/>
            <w:noWrap/>
            <w:vAlign w:val="bottom"/>
            <w:hideMark/>
          </w:tcPr>
          <w:p w14:paraId="40FFBC37" w14:textId="77777777" w:rsidR="00C55256" w:rsidRPr="00C55256" w:rsidRDefault="00C55256" w:rsidP="00C55256">
            <w:pPr>
              <w:widowControl/>
              <w:jc w:val="right"/>
              <w:rPr>
                <w:rFonts w:eastAsia="Times New Roman"/>
                <w:color w:val="000000"/>
                <w:lang w:val="en-GI" w:eastAsia="en-GI"/>
              </w:rPr>
            </w:pPr>
            <w:r w:rsidRPr="00C55256">
              <w:rPr>
                <w:rFonts w:eastAsia="Times New Roman"/>
                <w:color w:val="000000"/>
                <w:lang w:val="en-GI" w:eastAsia="en-GI"/>
              </w:rPr>
              <w:t>107.1%</w:t>
            </w:r>
          </w:p>
        </w:tc>
        <w:tc>
          <w:tcPr>
            <w:tcW w:w="1420" w:type="dxa"/>
            <w:tcBorders>
              <w:top w:val="nil"/>
              <w:left w:val="nil"/>
              <w:bottom w:val="nil"/>
              <w:right w:val="single" w:sz="4" w:space="0" w:color="auto"/>
            </w:tcBorders>
            <w:shd w:val="clear" w:color="000000" w:fill="FFFFFF"/>
            <w:noWrap/>
            <w:vAlign w:val="bottom"/>
            <w:hideMark/>
          </w:tcPr>
          <w:p w14:paraId="2DE46818" w14:textId="77777777" w:rsidR="00C55256" w:rsidRPr="00C55256" w:rsidRDefault="00C55256" w:rsidP="00C55256">
            <w:pPr>
              <w:widowControl/>
              <w:jc w:val="right"/>
              <w:rPr>
                <w:rFonts w:eastAsia="Times New Roman"/>
                <w:color w:val="000000"/>
                <w:lang w:val="en-GI" w:eastAsia="en-GI"/>
              </w:rPr>
            </w:pPr>
            <w:r w:rsidRPr="00C55256">
              <w:rPr>
                <w:rFonts w:eastAsia="Times New Roman"/>
                <w:color w:val="000000"/>
                <w:lang w:val="en-GI" w:eastAsia="en-GI"/>
              </w:rPr>
              <w:t>90.8%</w:t>
            </w:r>
          </w:p>
        </w:tc>
      </w:tr>
      <w:tr w:rsidR="00C55256" w:rsidRPr="00C55256" w14:paraId="59F7AC3F" w14:textId="77777777" w:rsidTr="00C55256">
        <w:trPr>
          <w:trHeight w:val="300"/>
          <w:jc w:val="center"/>
        </w:trPr>
        <w:tc>
          <w:tcPr>
            <w:tcW w:w="3040" w:type="dxa"/>
            <w:tcBorders>
              <w:top w:val="nil"/>
              <w:left w:val="single" w:sz="4" w:space="0" w:color="auto"/>
              <w:bottom w:val="nil"/>
              <w:right w:val="single" w:sz="4" w:space="0" w:color="auto"/>
            </w:tcBorders>
            <w:shd w:val="clear" w:color="000000" w:fill="FFFFFF"/>
            <w:noWrap/>
            <w:vAlign w:val="bottom"/>
            <w:hideMark/>
          </w:tcPr>
          <w:p w14:paraId="1D348A87" w14:textId="638344A9" w:rsidR="00C55256" w:rsidRPr="00C55256" w:rsidRDefault="00C55256" w:rsidP="00C55256">
            <w:pPr>
              <w:widowControl/>
              <w:rPr>
                <w:rFonts w:eastAsia="Times New Roman"/>
                <w:color w:val="000000"/>
                <w:lang w:val="en-GI" w:eastAsia="en-GI"/>
              </w:rPr>
            </w:pPr>
            <w:r w:rsidRPr="00C55256">
              <w:rPr>
                <w:rFonts w:eastAsia="Times New Roman"/>
                <w:color w:val="000000"/>
                <w:lang w:val="en-GI" w:eastAsia="en-GI"/>
              </w:rPr>
              <w:t>U</w:t>
            </w:r>
            <w:r w:rsidR="00272569">
              <w:rPr>
                <w:rFonts w:eastAsia="Times New Roman"/>
                <w:color w:val="000000"/>
                <w:lang w:val="en-GI" w:eastAsia="en-GI"/>
              </w:rPr>
              <w:t>L</w:t>
            </w:r>
            <w:r w:rsidRPr="00C55256">
              <w:rPr>
                <w:rFonts w:eastAsia="Times New Roman"/>
                <w:color w:val="000000"/>
                <w:lang w:val="en-GI" w:eastAsia="en-GI"/>
              </w:rPr>
              <w:t>R - PUKKA</w:t>
            </w:r>
          </w:p>
        </w:tc>
        <w:tc>
          <w:tcPr>
            <w:tcW w:w="1800" w:type="dxa"/>
            <w:tcBorders>
              <w:top w:val="nil"/>
              <w:left w:val="nil"/>
              <w:bottom w:val="nil"/>
              <w:right w:val="single" w:sz="4" w:space="0" w:color="auto"/>
            </w:tcBorders>
            <w:shd w:val="clear" w:color="000000" w:fill="FFFFFF"/>
            <w:noWrap/>
            <w:vAlign w:val="bottom"/>
            <w:hideMark/>
          </w:tcPr>
          <w:p w14:paraId="03B31A43" w14:textId="77777777" w:rsidR="00C55256" w:rsidRPr="00C55256" w:rsidRDefault="00C55256" w:rsidP="00C55256">
            <w:pPr>
              <w:widowControl/>
              <w:rPr>
                <w:rFonts w:eastAsia="Times New Roman"/>
                <w:color w:val="000000"/>
                <w:lang w:val="en-GI" w:eastAsia="en-GI"/>
              </w:rPr>
            </w:pPr>
            <w:r w:rsidRPr="00C55256">
              <w:rPr>
                <w:rFonts w:eastAsia="Times New Roman"/>
                <w:color w:val="000000"/>
                <w:lang w:val="en-GI" w:eastAsia="en-GI"/>
              </w:rPr>
              <w:t>Motor total</w:t>
            </w:r>
          </w:p>
        </w:tc>
        <w:tc>
          <w:tcPr>
            <w:tcW w:w="1480" w:type="dxa"/>
            <w:tcBorders>
              <w:top w:val="nil"/>
              <w:left w:val="nil"/>
              <w:bottom w:val="nil"/>
              <w:right w:val="single" w:sz="4" w:space="0" w:color="auto"/>
            </w:tcBorders>
            <w:shd w:val="clear" w:color="000000" w:fill="FFFFFF"/>
            <w:noWrap/>
            <w:vAlign w:val="bottom"/>
            <w:hideMark/>
          </w:tcPr>
          <w:p w14:paraId="09033F2E" w14:textId="77777777" w:rsidR="00C55256" w:rsidRPr="00C55256" w:rsidRDefault="00C55256" w:rsidP="00C55256">
            <w:pPr>
              <w:widowControl/>
              <w:jc w:val="right"/>
              <w:rPr>
                <w:rFonts w:eastAsia="Times New Roman"/>
                <w:color w:val="000000"/>
                <w:lang w:val="en-GI" w:eastAsia="en-GI"/>
              </w:rPr>
            </w:pPr>
            <w:r w:rsidRPr="00C55256">
              <w:rPr>
                <w:rFonts w:eastAsia="Times New Roman"/>
                <w:color w:val="000000"/>
                <w:lang w:val="en-GI" w:eastAsia="en-GI"/>
              </w:rPr>
              <w:t>58.1%</w:t>
            </w:r>
          </w:p>
        </w:tc>
        <w:tc>
          <w:tcPr>
            <w:tcW w:w="1420" w:type="dxa"/>
            <w:tcBorders>
              <w:top w:val="nil"/>
              <w:left w:val="nil"/>
              <w:bottom w:val="nil"/>
              <w:right w:val="single" w:sz="4" w:space="0" w:color="auto"/>
            </w:tcBorders>
            <w:shd w:val="clear" w:color="000000" w:fill="FFFFFF"/>
            <w:noWrap/>
            <w:vAlign w:val="bottom"/>
            <w:hideMark/>
          </w:tcPr>
          <w:p w14:paraId="5C9B7C16" w14:textId="77777777" w:rsidR="00C55256" w:rsidRPr="00C55256" w:rsidRDefault="00C55256" w:rsidP="00C55256">
            <w:pPr>
              <w:widowControl/>
              <w:jc w:val="right"/>
              <w:rPr>
                <w:rFonts w:eastAsia="Times New Roman"/>
                <w:color w:val="000000"/>
                <w:lang w:val="en-GI" w:eastAsia="en-GI"/>
              </w:rPr>
            </w:pPr>
            <w:r w:rsidRPr="00C55256">
              <w:rPr>
                <w:rFonts w:eastAsia="Times New Roman"/>
                <w:color w:val="000000"/>
                <w:lang w:val="en-GI" w:eastAsia="en-GI"/>
              </w:rPr>
              <w:t>71.0%</w:t>
            </w:r>
          </w:p>
        </w:tc>
        <w:tc>
          <w:tcPr>
            <w:tcW w:w="1420" w:type="dxa"/>
            <w:tcBorders>
              <w:top w:val="nil"/>
              <w:left w:val="nil"/>
              <w:bottom w:val="nil"/>
              <w:right w:val="single" w:sz="4" w:space="0" w:color="auto"/>
            </w:tcBorders>
            <w:shd w:val="clear" w:color="000000" w:fill="FFFFFF"/>
            <w:noWrap/>
            <w:vAlign w:val="bottom"/>
            <w:hideMark/>
          </w:tcPr>
          <w:p w14:paraId="53F4308E" w14:textId="77777777" w:rsidR="00C55256" w:rsidRPr="00C55256" w:rsidRDefault="00C55256" w:rsidP="00C55256">
            <w:pPr>
              <w:widowControl/>
              <w:jc w:val="right"/>
              <w:rPr>
                <w:rFonts w:eastAsia="Times New Roman"/>
                <w:color w:val="000000"/>
                <w:lang w:val="en-GI" w:eastAsia="en-GI"/>
              </w:rPr>
            </w:pPr>
            <w:r w:rsidRPr="00C55256">
              <w:rPr>
                <w:rFonts w:eastAsia="Times New Roman"/>
                <w:color w:val="000000"/>
                <w:lang w:val="en-GI" w:eastAsia="en-GI"/>
              </w:rPr>
              <w:t>0.0%</w:t>
            </w:r>
          </w:p>
        </w:tc>
      </w:tr>
      <w:tr w:rsidR="00C55256" w:rsidRPr="00C55256" w14:paraId="23CE8330" w14:textId="77777777" w:rsidTr="00C55256">
        <w:trPr>
          <w:trHeight w:val="300"/>
          <w:jc w:val="center"/>
        </w:trPr>
        <w:tc>
          <w:tcPr>
            <w:tcW w:w="3040" w:type="dxa"/>
            <w:tcBorders>
              <w:top w:val="nil"/>
              <w:left w:val="single" w:sz="4" w:space="0" w:color="auto"/>
              <w:bottom w:val="nil"/>
              <w:right w:val="single" w:sz="4" w:space="0" w:color="auto"/>
            </w:tcBorders>
            <w:shd w:val="clear" w:color="000000" w:fill="FFFFFF"/>
            <w:noWrap/>
            <w:vAlign w:val="bottom"/>
            <w:hideMark/>
          </w:tcPr>
          <w:p w14:paraId="0D97E5F9" w14:textId="6B425CD1" w:rsidR="00C55256" w:rsidRPr="00C55256" w:rsidRDefault="00C55256" w:rsidP="00C55256">
            <w:pPr>
              <w:widowControl/>
              <w:rPr>
                <w:rFonts w:eastAsia="Times New Roman"/>
                <w:color w:val="000000"/>
                <w:lang w:val="en-GI" w:eastAsia="en-GI"/>
              </w:rPr>
            </w:pPr>
            <w:r w:rsidRPr="00C55256">
              <w:rPr>
                <w:rFonts w:eastAsia="Times New Roman"/>
                <w:color w:val="000000"/>
                <w:lang w:val="en-GI" w:eastAsia="en-GI"/>
              </w:rPr>
              <w:t>U</w:t>
            </w:r>
            <w:r w:rsidR="00272569">
              <w:rPr>
                <w:rFonts w:eastAsia="Times New Roman"/>
                <w:color w:val="000000"/>
                <w:lang w:val="en-GI" w:eastAsia="en-GI"/>
              </w:rPr>
              <w:t>L</w:t>
            </w:r>
            <w:r w:rsidRPr="00C55256">
              <w:rPr>
                <w:rFonts w:eastAsia="Times New Roman"/>
                <w:color w:val="000000"/>
                <w:lang w:val="en-GI" w:eastAsia="en-GI"/>
              </w:rPr>
              <w:t>R - PUKKA CV</w:t>
            </w:r>
          </w:p>
        </w:tc>
        <w:tc>
          <w:tcPr>
            <w:tcW w:w="1800" w:type="dxa"/>
            <w:tcBorders>
              <w:top w:val="nil"/>
              <w:left w:val="nil"/>
              <w:bottom w:val="nil"/>
              <w:right w:val="single" w:sz="4" w:space="0" w:color="auto"/>
            </w:tcBorders>
            <w:shd w:val="clear" w:color="000000" w:fill="FFFFFF"/>
            <w:noWrap/>
            <w:vAlign w:val="bottom"/>
            <w:hideMark/>
          </w:tcPr>
          <w:p w14:paraId="175E4951" w14:textId="77777777" w:rsidR="00C55256" w:rsidRPr="00C55256" w:rsidRDefault="00C55256" w:rsidP="00C55256">
            <w:pPr>
              <w:widowControl/>
              <w:rPr>
                <w:rFonts w:eastAsia="Times New Roman"/>
                <w:color w:val="000000"/>
                <w:lang w:val="en-GI" w:eastAsia="en-GI"/>
              </w:rPr>
            </w:pPr>
            <w:r w:rsidRPr="00C55256">
              <w:rPr>
                <w:rFonts w:eastAsia="Times New Roman"/>
                <w:color w:val="000000"/>
                <w:lang w:val="en-GI" w:eastAsia="en-GI"/>
              </w:rPr>
              <w:t>Motor total</w:t>
            </w:r>
          </w:p>
        </w:tc>
        <w:tc>
          <w:tcPr>
            <w:tcW w:w="1480" w:type="dxa"/>
            <w:tcBorders>
              <w:top w:val="nil"/>
              <w:left w:val="nil"/>
              <w:bottom w:val="nil"/>
              <w:right w:val="single" w:sz="4" w:space="0" w:color="auto"/>
            </w:tcBorders>
            <w:shd w:val="clear" w:color="000000" w:fill="FFFFFF"/>
            <w:noWrap/>
            <w:vAlign w:val="bottom"/>
            <w:hideMark/>
          </w:tcPr>
          <w:p w14:paraId="172F6352" w14:textId="77777777" w:rsidR="00C55256" w:rsidRPr="00C55256" w:rsidRDefault="00C55256" w:rsidP="00C55256">
            <w:pPr>
              <w:widowControl/>
              <w:jc w:val="right"/>
              <w:rPr>
                <w:rFonts w:eastAsia="Times New Roman"/>
                <w:color w:val="000000"/>
                <w:lang w:val="en-GI" w:eastAsia="en-GI"/>
              </w:rPr>
            </w:pPr>
            <w:r w:rsidRPr="00C55256">
              <w:rPr>
                <w:rFonts w:eastAsia="Times New Roman"/>
                <w:color w:val="000000"/>
                <w:lang w:val="en-GI" w:eastAsia="en-GI"/>
              </w:rPr>
              <w:t>63.4%</w:t>
            </w:r>
          </w:p>
        </w:tc>
        <w:tc>
          <w:tcPr>
            <w:tcW w:w="1420" w:type="dxa"/>
            <w:tcBorders>
              <w:top w:val="nil"/>
              <w:left w:val="nil"/>
              <w:bottom w:val="nil"/>
              <w:right w:val="single" w:sz="4" w:space="0" w:color="auto"/>
            </w:tcBorders>
            <w:shd w:val="clear" w:color="000000" w:fill="FFFFFF"/>
            <w:noWrap/>
            <w:vAlign w:val="bottom"/>
            <w:hideMark/>
          </w:tcPr>
          <w:p w14:paraId="100211CA" w14:textId="77777777" w:rsidR="00C55256" w:rsidRPr="00C55256" w:rsidRDefault="00C55256" w:rsidP="00C55256">
            <w:pPr>
              <w:widowControl/>
              <w:jc w:val="right"/>
              <w:rPr>
                <w:rFonts w:eastAsia="Times New Roman"/>
                <w:color w:val="000000"/>
                <w:lang w:val="en-GI" w:eastAsia="en-GI"/>
              </w:rPr>
            </w:pPr>
            <w:r w:rsidRPr="00C55256">
              <w:rPr>
                <w:rFonts w:eastAsia="Times New Roman"/>
                <w:color w:val="000000"/>
                <w:lang w:val="en-GI" w:eastAsia="en-GI"/>
              </w:rPr>
              <w:t>101.1%</w:t>
            </w:r>
          </w:p>
        </w:tc>
        <w:tc>
          <w:tcPr>
            <w:tcW w:w="1420" w:type="dxa"/>
            <w:tcBorders>
              <w:top w:val="nil"/>
              <w:left w:val="nil"/>
              <w:bottom w:val="nil"/>
              <w:right w:val="single" w:sz="4" w:space="0" w:color="auto"/>
            </w:tcBorders>
            <w:shd w:val="clear" w:color="000000" w:fill="FFFFFF"/>
            <w:noWrap/>
            <w:vAlign w:val="bottom"/>
            <w:hideMark/>
          </w:tcPr>
          <w:p w14:paraId="3A71336C" w14:textId="77777777" w:rsidR="00C55256" w:rsidRPr="00C55256" w:rsidRDefault="00C55256" w:rsidP="00C55256">
            <w:pPr>
              <w:widowControl/>
              <w:jc w:val="right"/>
              <w:rPr>
                <w:rFonts w:eastAsia="Times New Roman"/>
                <w:color w:val="000000"/>
                <w:lang w:val="en-GI" w:eastAsia="en-GI"/>
              </w:rPr>
            </w:pPr>
            <w:r w:rsidRPr="00C55256">
              <w:rPr>
                <w:rFonts w:eastAsia="Times New Roman"/>
                <w:color w:val="000000"/>
                <w:lang w:val="en-GI" w:eastAsia="en-GI"/>
              </w:rPr>
              <w:t>0.0%</w:t>
            </w:r>
          </w:p>
        </w:tc>
      </w:tr>
      <w:tr w:rsidR="00C55256" w:rsidRPr="00C55256" w14:paraId="4BFC6F89" w14:textId="77777777" w:rsidTr="00C55256">
        <w:trPr>
          <w:trHeight w:val="300"/>
          <w:jc w:val="center"/>
        </w:trPr>
        <w:tc>
          <w:tcPr>
            <w:tcW w:w="3040" w:type="dxa"/>
            <w:tcBorders>
              <w:top w:val="nil"/>
              <w:left w:val="single" w:sz="4" w:space="0" w:color="auto"/>
              <w:bottom w:val="nil"/>
              <w:right w:val="single" w:sz="4" w:space="0" w:color="auto"/>
            </w:tcBorders>
            <w:shd w:val="clear" w:color="000000" w:fill="FFFFFF"/>
            <w:noWrap/>
            <w:vAlign w:val="bottom"/>
            <w:hideMark/>
          </w:tcPr>
          <w:p w14:paraId="448B90D1" w14:textId="674F6A74" w:rsidR="00C55256" w:rsidRPr="00C55256" w:rsidRDefault="00C55256" w:rsidP="00C55256">
            <w:pPr>
              <w:widowControl/>
              <w:rPr>
                <w:rFonts w:eastAsia="Times New Roman"/>
                <w:color w:val="000000"/>
                <w:lang w:val="en-GI" w:eastAsia="en-GI"/>
              </w:rPr>
            </w:pPr>
            <w:r w:rsidRPr="00C55256">
              <w:rPr>
                <w:rFonts w:eastAsia="Times New Roman"/>
                <w:color w:val="000000"/>
                <w:lang w:val="en-GI" w:eastAsia="en-GI"/>
              </w:rPr>
              <w:t>U</w:t>
            </w:r>
            <w:r w:rsidR="00272569">
              <w:rPr>
                <w:rFonts w:eastAsia="Times New Roman"/>
                <w:color w:val="000000"/>
                <w:lang w:val="en-GI" w:eastAsia="en-GI"/>
              </w:rPr>
              <w:t>L</w:t>
            </w:r>
            <w:r w:rsidRPr="00C55256">
              <w:rPr>
                <w:rFonts w:eastAsia="Times New Roman"/>
                <w:color w:val="000000"/>
                <w:lang w:val="en-GI" w:eastAsia="en-GI"/>
              </w:rPr>
              <w:t>R - Hedgehog</w:t>
            </w:r>
          </w:p>
        </w:tc>
        <w:tc>
          <w:tcPr>
            <w:tcW w:w="1800" w:type="dxa"/>
            <w:tcBorders>
              <w:top w:val="nil"/>
              <w:left w:val="nil"/>
              <w:bottom w:val="nil"/>
              <w:right w:val="single" w:sz="4" w:space="0" w:color="auto"/>
            </w:tcBorders>
            <w:shd w:val="clear" w:color="000000" w:fill="FFFFFF"/>
            <w:noWrap/>
            <w:vAlign w:val="bottom"/>
            <w:hideMark/>
          </w:tcPr>
          <w:p w14:paraId="393F8D99" w14:textId="77777777" w:rsidR="00C55256" w:rsidRPr="00C55256" w:rsidRDefault="00C55256" w:rsidP="00C55256">
            <w:pPr>
              <w:widowControl/>
              <w:rPr>
                <w:rFonts w:eastAsia="Times New Roman"/>
                <w:color w:val="000000"/>
                <w:lang w:val="en-GI" w:eastAsia="en-GI"/>
              </w:rPr>
            </w:pPr>
            <w:r w:rsidRPr="00C55256">
              <w:rPr>
                <w:rFonts w:eastAsia="Times New Roman"/>
                <w:color w:val="000000"/>
                <w:lang w:val="en-GI" w:eastAsia="en-GI"/>
              </w:rPr>
              <w:t>Motor total</w:t>
            </w:r>
          </w:p>
        </w:tc>
        <w:tc>
          <w:tcPr>
            <w:tcW w:w="1480" w:type="dxa"/>
            <w:tcBorders>
              <w:top w:val="nil"/>
              <w:left w:val="nil"/>
              <w:bottom w:val="nil"/>
              <w:right w:val="single" w:sz="4" w:space="0" w:color="auto"/>
            </w:tcBorders>
            <w:shd w:val="clear" w:color="000000" w:fill="FFFFFF"/>
            <w:noWrap/>
            <w:vAlign w:val="bottom"/>
            <w:hideMark/>
          </w:tcPr>
          <w:p w14:paraId="56280118" w14:textId="77777777" w:rsidR="00C55256" w:rsidRPr="00C55256" w:rsidRDefault="00C55256" w:rsidP="00C55256">
            <w:pPr>
              <w:widowControl/>
              <w:jc w:val="right"/>
              <w:rPr>
                <w:rFonts w:eastAsia="Times New Roman"/>
                <w:color w:val="000000"/>
                <w:lang w:val="en-GI" w:eastAsia="en-GI"/>
              </w:rPr>
            </w:pPr>
            <w:r w:rsidRPr="00C55256">
              <w:rPr>
                <w:rFonts w:eastAsia="Times New Roman"/>
                <w:color w:val="000000"/>
                <w:lang w:val="en-GI" w:eastAsia="en-GI"/>
              </w:rPr>
              <w:t>74.4%</w:t>
            </w:r>
          </w:p>
        </w:tc>
        <w:tc>
          <w:tcPr>
            <w:tcW w:w="1420" w:type="dxa"/>
            <w:tcBorders>
              <w:top w:val="nil"/>
              <w:left w:val="nil"/>
              <w:bottom w:val="nil"/>
              <w:right w:val="single" w:sz="4" w:space="0" w:color="auto"/>
            </w:tcBorders>
            <w:shd w:val="clear" w:color="000000" w:fill="FFFFFF"/>
            <w:noWrap/>
            <w:vAlign w:val="bottom"/>
            <w:hideMark/>
          </w:tcPr>
          <w:p w14:paraId="57BEDFBE" w14:textId="77777777" w:rsidR="00C55256" w:rsidRPr="00C55256" w:rsidRDefault="00C55256" w:rsidP="00C55256">
            <w:pPr>
              <w:widowControl/>
              <w:jc w:val="right"/>
              <w:rPr>
                <w:rFonts w:eastAsia="Times New Roman"/>
                <w:color w:val="000000"/>
                <w:lang w:val="en-GI" w:eastAsia="en-GI"/>
              </w:rPr>
            </w:pPr>
            <w:r w:rsidRPr="00C55256">
              <w:rPr>
                <w:rFonts w:eastAsia="Times New Roman"/>
                <w:color w:val="000000"/>
                <w:lang w:val="en-GI" w:eastAsia="en-GI"/>
              </w:rPr>
              <w:t>123.4%</w:t>
            </w:r>
          </w:p>
        </w:tc>
        <w:tc>
          <w:tcPr>
            <w:tcW w:w="1420" w:type="dxa"/>
            <w:tcBorders>
              <w:top w:val="nil"/>
              <w:left w:val="nil"/>
              <w:bottom w:val="nil"/>
              <w:right w:val="single" w:sz="4" w:space="0" w:color="auto"/>
            </w:tcBorders>
            <w:shd w:val="clear" w:color="000000" w:fill="FFFFFF"/>
            <w:noWrap/>
            <w:vAlign w:val="bottom"/>
            <w:hideMark/>
          </w:tcPr>
          <w:p w14:paraId="509A56B0" w14:textId="77777777" w:rsidR="00C55256" w:rsidRPr="00C55256" w:rsidRDefault="00C55256" w:rsidP="00C55256">
            <w:pPr>
              <w:widowControl/>
              <w:jc w:val="right"/>
              <w:rPr>
                <w:rFonts w:eastAsia="Times New Roman"/>
                <w:color w:val="000000"/>
                <w:lang w:val="en-GI" w:eastAsia="en-GI"/>
              </w:rPr>
            </w:pPr>
            <w:r w:rsidRPr="00C55256">
              <w:rPr>
                <w:rFonts w:eastAsia="Times New Roman"/>
                <w:color w:val="000000"/>
                <w:lang w:val="en-GI" w:eastAsia="en-GI"/>
              </w:rPr>
              <w:t>0.0%</w:t>
            </w:r>
          </w:p>
        </w:tc>
      </w:tr>
      <w:tr w:rsidR="00C55256" w:rsidRPr="00C55256" w14:paraId="2444D9B1" w14:textId="77777777" w:rsidTr="00C55256">
        <w:trPr>
          <w:trHeight w:val="300"/>
          <w:jc w:val="center"/>
        </w:trPr>
        <w:tc>
          <w:tcPr>
            <w:tcW w:w="3040" w:type="dxa"/>
            <w:tcBorders>
              <w:top w:val="nil"/>
              <w:left w:val="single" w:sz="4" w:space="0" w:color="auto"/>
              <w:right w:val="single" w:sz="4" w:space="0" w:color="auto"/>
            </w:tcBorders>
            <w:shd w:val="clear" w:color="000000" w:fill="FFFFFF"/>
            <w:noWrap/>
            <w:vAlign w:val="bottom"/>
            <w:hideMark/>
          </w:tcPr>
          <w:p w14:paraId="2E4FAD31" w14:textId="4BAADCE2" w:rsidR="00C55256" w:rsidRPr="00C55256" w:rsidRDefault="00C55256" w:rsidP="00C55256">
            <w:pPr>
              <w:widowControl/>
              <w:rPr>
                <w:rFonts w:eastAsia="Times New Roman"/>
                <w:color w:val="000000"/>
                <w:lang w:val="en-GI" w:eastAsia="en-GI"/>
              </w:rPr>
            </w:pPr>
            <w:r w:rsidRPr="00C55256">
              <w:rPr>
                <w:rFonts w:eastAsia="Times New Roman"/>
                <w:color w:val="000000"/>
                <w:lang w:val="en-GI" w:eastAsia="en-GI"/>
              </w:rPr>
              <w:t>U</w:t>
            </w:r>
            <w:r w:rsidR="00272569">
              <w:rPr>
                <w:rFonts w:eastAsia="Times New Roman"/>
                <w:color w:val="000000"/>
                <w:lang w:val="en-GI" w:eastAsia="en-GI"/>
              </w:rPr>
              <w:t>L</w:t>
            </w:r>
            <w:r w:rsidRPr="00C55256">
              <w:rPr>
                <w:rFonts w:eastAsia="Times New Roman"/>
                <w:color w:val="000000"/>
                <w:lang w:val="en-GI" w:eastAsia="en-GI"/>
              </w:rPr>
              <w:t>R - Rescue</w:t>
            </w:r>
          </w:p>
        </w:tc>
        <w:tc>
          <w:tcPr>
            <w:tcW w:w="1800" w:type="dxa"/>
            <w:tcBorders>
              <w:top w:val="nil"/>
              <w:left w:val="nil"/>
              <w:right w:val="single" w:sz="4" w:space="0" w:color="auto"/>
            </w:tcBorders>
            <w:shd w:val="clear" w:color="000000" w:fill="FFFFFF"/>
            <w:noWrap/>
            <w:vAlign w:val="bottom"/>
            <w:hideMark/>
          </w:tcPr>
          <w:p w14:paraId="41B40326" w14:textId="77777777" w:rsidR="00C55256" w:rsidRPr="00C55256" w:rsidRDefault="00C55256" w:rsidP="00C55256">
            <w:pPr>
              <w:widowControl/>
              <w:rPr>
                <w:rFonts w:eastAsia="Times New Roman"/>
                <w:color w:val="000000"/>
                <w:lang w:val="en-GI" w:eastAsia="en-GI"/>
              </w:rPr>
            </w:pPr>
            <w:r w:rsidRPr="00C55256">
              <w:rPr>
                <w:rFonts w:eastAsia="Times New Roman"/>
                <w:color w:val="000000"/>
                <w:lang w:val="en-GI" w:eastAsia="en-GI"/>
              </w:rPr>
              <w:t>Assistance</w:t>
            </w:r>
          </w:p>
        </w:tc>
        <w:tc>
          <w:tcPr>
            <w:tcW w:w="1480" w:type="dxa"/>
            <w:tcBorders>
              <w:top w:val="nil"/>
              <w:left w:val="nil"/>
              <w:right w:val="single" w:sz="4" w:space="0" w:color="auto"/>
            </w:tcBorders>
            <w:shd w:val="clear" w:color="000000" w:fill="FFFFFF"/>
            <w:noWrap/>
            <w:vAlign w:val="bottom"/>
            <w:hideMark/>
          </w:tcPr>
          <w:p w14:paraId="31E9942F" w14:textId="77777777" w:rsidR="00C55256" w:rsidRPr="00C55256" w:rsidRDefault="00C55256" w:rsidP="00C55256">
            <w:pPr>
              <w:widowControl/>
              <w:jc w:val="right"/>
              <w:rPr>
                <w:rFonts w:eastAsia="Times New Roman"/>
                <w:color w:val="000000"/>
                <w:lang w:val="en-GI" w:eastAsia="en-GI"/>
              </w:rPr>
            </w:pPr>
            <w:r w:rsidRPr="00C55256">
              <w:rPr>
                <w:rFonts w:eastAsia="Times New Roman"/>
                <w:color w:val="000000"/>
                <w:lang w:val="en-GI" w:eastAsia="en-GI"/>
              </w:rPr>
              <w:t>40.0%</w:t>
            </w:r>
          </w:p>
        </w:tc>
        <w:tc>
          <w:tcPr>
            <w:tcW w:w="1420" w:type="dxa"/>
            <w:tcBorders>
              <w:top w:val="nil"/>
              <w:left w:val="nil"/>
              <w:right w:val="single" w:sz="4" w:space="0" w:color="auto"/>
            </w:tcBorders>
            <w:shd w:val="clear" w:color="000000" w:fill="FFFFFF"/>
            <w:noWrap/>
            <w:vAlign w:val="bottom"/>
            <w:hideMark/>
          </w:tcPr>
          <w:p w14:paraId="68E69E92" w14:textId="77777777" w:rsidR="00C55256" w:rsidRPr="00C55256" w:rsidRDefault="00C55256" w:rsidP="00C55256">
            <w:pPr>
              <w:widowControl/>
              <w:jc w:val="right"/>
              <w:rPr>
                <w:rFonts w:eastAsia="Times New Roman"/>
                <w:color w:val="000000"/>
                <w:lang w:val="en-GI" w:eastAsia="en-GI"/>
              </w:rPr>
            </w:pPr>
            <w:r w:rsidRPr="00C55256">
              <w:rPr>
                <w:rFonts w:eastAsia="Times New Roman"/>
                <w:color w:val="000000"/>
                <w:lang w:val="en-GI" w:eastAsia="en-GI"/>
              </w:rPr>
              <w:t>0.0%</w:t>
            </w:r>
          </w:p>
        </w:tc>
        <w:tc>
          <w:tcPr>
            <w:tcW w:w="1420" w:type="dxa"/>
            <w:tcBorders>
              <w:top w:val="nil"/>
              <w:left w:val="nil"/>
              <w:right w:val="single" w:sz="4" w:space="0" w:color="auto"/>
            </w:tcBorders>
            <w:shd w:val="clear" w:color="000000" w:fill="FFFFFF"/>
            <w:noWrap/>
            <w:vAlign w:val="bottom"/>
            <w:hideMark/>
          </w:tcPr>
          <w:p w14:paraId="725E3C86" w14:textId="77777777" w:rsidR="00C55256" w:rsidRPr="00C55256" w:rsidRDefault="00C55256" w:rsidP="00C55256">
            <w:pPr>
              <w:widowControl/>
              <w:jc w:val="right"/>
              <w:rPr>
                <w:rFonts w:eastAsia="Times New Roman"/>
                <w:color w:val="000000"/>
                <w:lang w:val="en-GI" w:eastAsia="en-GI"/>
              </w:rPr>
            </w:pPr>
            <w:r w:rsidRPr="00C55256">
              <w:rPr>
                <w:rFonts w:eastAsia="Times New Roman"/>
                <w:color w:val="000000"/>
                <w:lang w:val="en-GI" w:eastAsia="en-GI"/>
              </w:rPr>
              <w:t>0.0%</w:t>
            </w:r>
          </w:p>
        </w:tc>
      </w:tr>
      <w:tr w:rsidR="00C55256" w:rsidRPr="00C55256" w14:paraId="5EE2C3C9" w14:textId="77777777" w:rsidTr="00C55256">
        <w:trPr>
          <w:trHeight w:val="300"/>
          <w:jc w:val="center"/>
        </w:trPr>
        <w:tc>
          <w:tcPr>
            <w:tcW w:w="3040" w:type="dxa"/>
            <w:tcBorders>
              <w:top w:val="nil"/>
              <w:left w:val="single" w:sz="4" w:space="0" w:color="auto"/>
              <w:bottom w:val="single" w:sz="4" w:space="0" w:color="auto"/>
              <w:right w:val="single" w:sz="4" w:space="0" w:color="auto"/>
            </w:tcBorders>
            <w:shd w:val="clear" w:color="000000" w:fill="FFFFFF"/>
            <w:noWrap/>
            <w:vAlign w:val="bottom"/>
            <w:hideMark/>
          </w:tcPr>
          <w:p w14:paraId="00601C45" w14:textId="1BF1A5B5" w:rsidR="00C55256" w:rsidRPr="00C55256" w:rsidRDefault="00C55256" w:rsidP="00C55256">
            <w:pPr>
              <w:widowControl/>
              <w:rPr>
                <w:rFonts w:eastAsia="Times New Roman"/>
                <w:color w:val="000000"/>
                <w:lang w:val="en-GI" w:eastAsia="en-GI"/>
              </w:rPr>
            </w:pPr>
            <w:r w:rsidRPr="00C55256">
              <w:rPr>
                <w:rFonts w:eastAsia="Times New Roman"/>
                <w:color w:val="000000"/>
                <w:lang w:val="en-GI" w:eastAsia="en-GI"/>
              </w:rPr>
              <w:t>U</w:t>
            </w:r>
            <w:r w:rsidR="00272569">
              <w:rPr>
                <w:rFonts w:eastAsia="Times New Roman"/>
                <w:color w:val="000000"/>
                <w:lang w:val="en-GI" w:eastAsia="en-GI"/>
              </w:rPr>
              <w:t>L</w:t>
            </w:r>
            <w:r w:rsidRPr="00C55256">
              <w:rPr>
                <w:rFonts w:eastAsia="Times New Roman"/>
                <w:color w:val="000000"/>
                <w:lang w:val="en-GI" w:eastAsia="en-GI"/>
              </w:rPr>
              <w:t>R - Excess</w:t>
            </w:r>
          </w:p>
        </w:tc>
        <w:tc>
          <w:tcPr>
            <w:tcW w:w="1800" w:type="dxa"/>
            <w:tcBorders>
              <w:top w:val="nil"/>
              <w:left w:val="nil"/>
              <w:bottom w:val="single" w:sz="4" w:space="0" w:color="auto"/>
              <w:right w:val="single" w:sz="4" w:space="0" w:color="auto"/>
            </w:tcBorders>
            <w:shd w:val="clear" w:color="000000" w:fill="FFFFFF"/>
            <w:noWrap/>
            <w:vAlign w:val="bottom"/>
            <w:hideMark/>
          </w:tcPr>
          <w:p w14:paraId="022922B1" w14:textId="77777777" w:rsidR="00C55256" w:rsidRPr="00C55256" w:rsidRDefault="00C55256" w:rsidP="00C55256">
            <w:pPr>
              <w:widowControl/>
              <w:rPr>
                <w:rFonts w:eastAsia="Times New Roman"/>
                <w:color w:val="000000"/>
                <w:lang w:val="en-GI" w:eastAsia="en-GI"/>
              </w:rPr>
            </w:pPr>
            <w:r w:rsidRPr="00C55256">
              <w:rPr>
                <w:rFonts w:eastAsia="Times New Roman"/>
                <w:color w:val="000000"/>
                <w:lang w:val="en-GI" w:eastAsia="en-GI"/>
              </w:rPr>
              <w:t>Miscellaneous</w:t>
            </w:r>
          </w:p>
        </w:tc>
        <w:tc>
          <w:tcPr>
            <w:tcW w:w="1480" w:type="dxa"/>
            <w:tcBorders>
              <w:top w:val="nil"/>
              <w:left w:val="nil"/>
              <w:bottom w:val="single" w:sz="4" w:space="0" w:color="auto"/>
              <w:right w:val="single" w:sz="4" w:space="0" w:color="auto"/>
            </w:tcBorders>
            <w:shd w:val="clear" w:color="000000" w:fill="FFFFFF"/>
            <w:noWrap/>
            <w:vAlign w:val="bottom"/>
            <w:hideMark/>
          </w:tcPr>
          <w:p w14:paraId="7F248670" w14:textId="77777777" w:rsidR="00C55256" w:rsidRPr="00C55256" w:rsidRDefault="00C55256" w:rsidP="00C55256">
            <w:pPr>
              <w:widowControl/>
              <w:jc w:val="right"/>
              <w:rPr>
                <w:rFonts w:eastAsia="Times New Roman"/>
                <w:color w:val="000000"/>
                <w:lang w:val="en-GI" w:eastAsia="en-GI"/>
              </w:rPr>
            </w:pPr>
            <w:r w:rsidRPr="00C55256">
              <w:rPr>
                <w:rFonts w:eastAsia="Times New Roman"/>
                <w:color w:val="000000"/>
                <w:lang w:val="en-GI" w:eastAsia="en-GI"/>
              </w:rPr>
              <w:t>40.0%</w:t>
            </w:r>
          </w:p>
        </w:tc>
        <w:tc>
          <w:tcPr>
            <w:tcW w:w="1420" w:type="dxa"/>
            <w:tcBorders>
              <w:top w:val="nil"/>
              <w:left w:val="nil"/>
              <w:bottom w:val="single" w:sz="4" w:space="0" w:color="auto"/>
              <w:right w:val="single" w:sz="4" w:space="0" w:color="auto"/>
            </w:tcBorders>
            <w:shd w:val="clear" w:color="000000" w:fill="FFFFFF"/>
            <w:noWrap/>
            <w:vAlign w:val="bottom"/>
            <w:hideMark/>
          </w:tcPr>
          <w:p w14:paraId="3746705C" w14:textId="77777777" w:rsidR="00C55256" w:rsidRPr="00C55256" w:rsidRDefault="00C55256" w:rsidP="00C55256">
            <w:pPr>
              <w:widowControl/>
              <w:jc w:val="right"/>
              <w:rPr>
                <w:rFonts w:eastAsia="Times New Roman"/>
                <w:color w:val="000000"/>
                <w:lang w:val="en-GI" w:eastAsia="en-GI"/>
              </w:rPr>
            </w:pPr>
            <w:r w:rsidRPr="00C55256">
              <w:rPr>
                <w:rFonts w:eastAsia="Times New Roman"/>
                <w:color w:val="000000"/>
                <w:lang w:val="en-GI" w:eastAsia="en-GI"/>
              </w:rPr>
              <w:t>0.0%</w:t>
            </w:r>
          </w:p>
        </w:tc>
        <w:tc>
          <w:tcPr>
            <w:tcW w:w="1420" w:type="dxa"/>
            <w:tcBorders>
              <w:top w:val="nil"/>
              <w:left w:val="nil"/>
              <w:bottom w:val="single" w:sz="4" w:space="0" w:color="auto"/>
              <w:right w:val="single" w:sz="4" w:space="0" w:color="auto"/>
            </w:tcBorders>
            <w:shd w:val="clear" w:color="000000" w:fill="FFFFFF"/>
            <w:noWrap/>
            <w:vAlign w:val="bottom"/>
            <w:hideMark/>
          </w:tcPr>
          <w:p w14:paraId="245152D0" w14:textId="77777777" w:rsidR="00C55256" w:rsidRPr="00C55256" w:rsidRDefault="00C55256" w:rsidP="00C55256">
            <w:pPr>
              <w:widowControl/>
              <w:jc w:val="right"/>
              <w:rPr>
                <w:rFonts w:eastAsia="Times New Roman"/>
                <w:color w:val="000000"/>
                <w:lang w:val="en-GI" w:eastAsia="en-GI"/>
              </w:rPr>
            </w:pPr>
            <w:r w:rsidRPr="00C55256">
              <w:rPr>
                <w:rFonts w:eastAsia="Times New Roman"/>
                <w:color w:val="000000"/>
                <w:lang w:val="en-GI" w:eastAsia="en-GI"/>
              </w:rPr>
              <w:t>0.0%</w:t>
            </w:r>
          </w:p>
        </w:tc>
      </w:tr>
    </w:tbl>
    <w:p w14:paraId="471F28D3" w14:textId="752CA940" w:rsidR="00EF2A77" w:rsidRPr="004D172E" w:rsidRDefault="000257D6" w:rsidP="00A80277">
      <w:pPr>
        <w:pStyle w:val="ListParagraph"/>
        <w:numPr>
          <w:ilvl w:val="2"/>
          <w:numId w:val="5"/>
        </w:numPr>
        <w:tabs>
          <w:tab w:val="left" w:pos="851"/>
          <w:tab w:val="left" w:pos="1276"/>
        </w:tabs>
        <w:spacing w:before="120" w:after="200"/>
        <w:ind w:left="851" w:right="1525" w:hanging="567"/>
        <w:contextualSpacing w:val="0"/>
        <w:jc w:val="both"/>
        <w:rPr>
          <w:rFonts w:asciiTheme="minorHAnsi" w:hAnsiTheme="minorHAnsi" w:cstheme="minorHAnsi"/>
          <w:sz w:val="20"/>
          <w:szCs w:val="20"/>
          <w:rPrChange w:id="51" w:author="Isidoro Manrique" w:date="2024-09-19T15:35:00Z" w16du:dateUtc="2024-09-19T13:35:00Z">
            <w:rPr>
              <w:rFonts w:asciiTheme="minorHAnsi" w:hAnsiTheme="minorHAnsi" w:cstheme="minorHAnsi"/>
            </w:rPr>
          </w:rPrChange>
        </w:rPr>
      </w:pPr>
      <w:r w:rsidRPr="004D172E">
        <w:rPr>
          <w:rFonts w:asciiTheme="minorHAnsi" w:hAnsiTheme="minorHAnsi" w:cstheme="minorHAnsi"/>
          <w:sz w:val="20"/>
          <w:szCs w:val="20"/>
          <w:rPrChange w:id="52" w:author="Isidoro Manrique" w:date="2024-09-19T15:35:00Z" w16du:dateUtc="2024-09-19T13:35:00Z">
            <w:rPr>
              <w:rFonts w:asciiTheme="minorHAnsi" w:hAnsiTheme="minorHAnsi" w:cstheme="minorHAnsi"/>
            </w:rPr>
          </w:rPrChange>
        </w:rPr>
        <w:t xml:space="preserve">The following table shows the </w:t>
      </w:r>
      <w:ins w:id="53" w:author="Isidoro Manrique" w:date="2024-09-19T15:34:00Z" w16du:dateUtc="2024-09-19T13:34:00Z">
        <w:r w:rsidR="006076E1" w:rsidRPr="004D172E">
          <w:rPr>
            <w:rFonts w:asciiTheme="minorHAnsi" w:hAnsiTheme="minorHAnsi" w:cstheme="minorHAnsi"/>
            <w:sz w:val="20"/>
            <w:szCs w:val="20"/>
            <w:rPrChange w:id="54" w:author="Isidoro Manrique" w:date="2024-09-19T15:35:00Z" w16du:dateUtc="2024-09-19T13:35:00Z">
              <w:rPr>
                <w:rFonts w:asciiTheme="minorHAnsi" w:hAnsiTheme="minorHAnsi" w:cstheme="minorHAnsi"/>
              </w:rPr>
            </w:rPrChange>
          </w:rPr>
          <w:t>future</w:t>
        </w:r>
      </w:ins>
      <w:r w:rsidR="002B1FDC">
        <w:rPr>
          <w:rFonts w:asciiTheme="minorHAnsi" w:hAnsiTheme="minorHAnsi" w:cstheme="minorHAnsi"/>
          <w:sz w:val="20"/>
          <w:szCs w:val="20"/>
        </w:rPr>
        <w:t xml:space="preserve"> </w:t>
      </w:r>
      <w:commentRangeStart w:id="55"/>
      <w:commentRangeStart w:id="56"/>
      <w:del w:id="57" w:author="Isidoro Manrique" w:date="2024-09-19T15:34:00Z" w16du:dateUtc="2024-09-19T13:34:00Z">
        <w:r w:rsidR="005861D4" w:rsidRPr="004D172E" w:rsidDel="006076E1">
          <w:rPr>
            <w:rFonts w:asciiTheme="minorHAnsi" w:hAnsiTheme="minorHAnsi" w:cstheme="minorHAnsi"/>
            <w:sz w:val="20"/>
            <w:szCs w:val="20"/>
            <w:rPrChange w:id="58" w:author="Isidoro Manrique" w:date="2024-09-19T15:35:00Z" w16du:dateUtc="2024-09-19T13:35:00Z">
              <w:rPr>
                <w:rFonts w:asciiTheme="minorHAnsi" w:hAnsiTheme="minorHAnsi" w:cstheme="minorHAnsi"/>
              </w:rPr>
            </w:rPrChange>
          </w:rPr>
          <w:delText xml:space="preserve">premium provision for </w:delText>
        </w:r>
      </w:del>
      <w:r w:rsidR="005861D4" w:rsidRPr="004D172E">
        <w:rPr>
          <w:rFonts w:asciiTheme="minorHAnsi" w:hAnsiTheme="minorHAnsi" w:cstheme="minorHAnsi"/>
          <w:sz w:val="20"/>
          <w:szCs w:val="20"/>
          <w:rPrChange w:id="59" w:author="Isidoro Manrique" w:date="2024-09-19T15:35:00Z" w16du:dateUtc="2024-09-19T13:35:00Z">
            <w:rPr>
              <w:rFonts w:asciiTheme="minorHAnsi" w:hAnsiTheme="minorHAnsi" w:cstheme="minorHAnsi"/>
            </w:rPr>
          </w:rPrChange>
        </w:rPr>
        <w:t>claims</w:t>
      </w:r>
      <w:ins w:id="60" w:author="Isidoro Manrique" w:date="2024-09-19T15:34:00Z" w16du:dateUtc="2024-09-19T13:34:00Z">
        <w:r w:rsidR="004D172E" w:rsidRPr="004D172E">
          <w:rPr>
            <w:rFonts w:asciiTheme="minorHAnsi" w:hAnsiTheme="minorHAnsi" w:cstheme="minorHAnsi"/>
            <w:sz w:val="20"/>
            <w:szCs w:val="20"/>
            <w:rPrChange w:id="61" w:author="Isidoro Manrique" w:date="2024-09-19T15:35:00Z" w16du:dateUtc="2024-09-19T13:35:00Z">
              <w:rPr>
                <w:rFonts w:asciiTheme="minorHAnsi" w:hAnsiTheme="minorHAnsi" w:cstheme="minorHAnsi"/>
              </w:rPr>
            </w:rPrChange>
          </w:rPr>
          <w:t xml:space="preserve"> from unearned business</w:t>
        </w:r>
      </w:ins>
      <w:r w:rsidR="005861D4" w:rsidRPr="004D172E">
        <w:rPr>
          <w:rFonts w:asciiTheme="minorHAnsi" w:hAnsiTheme="minorHAnsi" w:cstheme="minorHAnsi"/>
          <w:sz w:val="20"/>
          <w:szCs w:val="20"/>
          <w:rPrChange w:id="62" w:author="Isidoro Manrique" w:date="2024-09-19T15:35:00Z" w16du:dateUtc="2024-09-19T13:35:00Z">
            <w:rPr>
              <w:rFonts w:asciiTheme="minorHAnsi" w:hAnsiTheme="minorHAnsi" w:cstheme="minorHAnsi"/>
            </w:rPr>
          </w:rPrChange>
        </w:rPr>
        <w:t xml:space="preserve"> </w:t>
      </w:r>
      <w:commentRangeEnd w:id="55"/>
      <w:r w:rsidR="008500F0" w:rsidRPr="004D172E">
        <w:rPr>
          <w:rStyle w:val="CommentReference"/>
          <w:sz w:val="20"/>
          <w:szCs w:val="20"/>
          <w:rPrChange w:id="63" w:author="Isidoro Manrique" w:date="2024-09-19T15:35:00Z" w16du:dateUtc="2024-09-19T13:35:00Z">
            <w:rPr>
              <w:rStyle w:val="CommentReference"/>
            </w:rPr>
          </w:rPrChange>
        </w:rPr>
        <w:commentReference w:id="55"/>
      </w:r>
      <w:commentRangeEnd w:id="56"/>
      <w:r w:rsidR="004D172E" w:rsidRPr="004D172E">
        <w:rPr>
          <w:rStyle w:val="CommentReference"/>
          <w:sz w:val="20"/>
          <w:szCs w:val="20"/>
          <w:rPrChange w:id="64" w:author="Isidoro Manrique" w:date="2024-09-19T15:35:00Z" w16du:dateUtc="2024-09-19T13:35:00Z">
            <w:rPr>
              <w:rStyle w:val="CommentReference"/>
            </w:rPr>
          </w:rPrChange>
        </w:rPr>
        <w:commentReference w:id="56"/>
      </w:r>
      <w:r w:rsidR="005861D4" w:rsidRPr="004D172E">
        <w:rPr>
          <w:rFonts w:asciiTheme="minorHAnsi" w:hAnsiTheme="minorHAnsi" w:cstheme="minorHAnsi"/>
          <w:sz w:val="20"/>
          <w:szCs w:val="20"/>
          <w:rPrChange w:id="65" w:author="Isidoro Manrique" w:date="2024-09-19T15:35:00Z" w16du:dateUtc="2024-09-19T13:35:00Z">
            <w:rPr>
              <w:rFonts w:asciiTheme="minorHAnsi" w:hAnsiTheme="minorHAnsi" w:cstheme="minorHAnsi"/>
            </w:rPr>
          </w:rPrChange>
        </w:rPr>
        <w:t>as at Dec-23</w:t>
      </w:r>
      <w:r w:rsidR="00A80277" w:rsidRPr="004D172E">
        <w:rPr>
          <w:rFonts w:asciiTheme="minorHAnsi" w:hAnsiTheme="minorHAnsi" w:cstheme="minorHAnsi"/>
          <w:sz w:val="20"/>
          <w:szCs w:val="20"/>
          <w:rPrChange w:id="66" w:author="Isidoro Manrique" w:date="2024-09-19T15:35:00Z" w16du:dateUtc="2024-09-19T13:35:00Z">
            <w:rPr>
              <w:rFonts w:asciiTheme="minorHAnsi" w:hAnsiTheme="minorHAnsi" w:cstheme="minorHAnsi"/>
            </w:rPr>
          </w:rPrChange>
        </w:rPr>
        <w:t>:</w:t>
      </w:r>
    </w:p>
    <w:tbl>
      <w:tblPr>
        <w:tblW w:w="9160" w:type="dxa"/>
        <w:jc w:val="center"/>
        <w:tblLook w:val="04A0" w:firstRow="1" w:lastRow="0" w:firstColumn="1" w:lastColumn="0" w:noHBand="0" w:noVBand="1"/>
      </w:tblPr>
      <w:tblGrid>
        <w:gridCol w:w="3040"/>
        <w:gridCol w:w="1800"/>
        <w:gridCol w:w="1480"/>
        <w:gridCol w:w="1420"/>
        <w:gridCol w:w="1420"/>
      </w:tblGrid>
      <w:tr w:rsidR="00A80277" w:rsidRPr="00A80277" w14:paraId="6DE6D9E6" w14:textId="77777777" w:rsidTr="00A80277">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F8E68B3" w14:textId="77777777" w:rsidR="00A80277" w:rsidRPr="00A80277" w:rsidRDefault="00A80277" w:rsidP="00A80277">
            <w:pPr>
              <w:widowControl/>
              <w:jc w:val="center"/>
              <w:rPr>
                <w:rFonts w:eastAsia="Times New Roman"/>
                <w:b/>
                <w:bCs/>
                <w:color w:val="000000"/>
                <w:lang w:val="en-GI" w:eastAsia="en-GI"/>
              </w:rPr>
            </w:pPr>
            <w:r w:rsidRPr="00A80277">
              <w:rPr>
                <w:rFonts w:eastAsia="Times New Roman"/>
                <w:b/>
                <w:bCs/>
                <w:color w:val="000000"/>
                <w:lang w:val="en-GI" w:eastAsia="en-GI"/>
              </w:rPr>
              <w:t>UEP Claims (£'000s)</w:t>
            </w:r>
          </w:p>
        </w:tc>
        <w:tc>
          <w:tcPr>
            <w:tcW w:w="1800" w:type="dxa"/>
            <w:tcBorders>
              <w:top w:val="single" w:sz="4" w:space="0" w:color="auto"/>
              <w:left w:val="nil"/>
              <w:bottom w:val="single" w:sz="4" w:space="0" w:color="auto"/>
              <w:right w:val="single" w:sz="4" w:space="0" w:color="auto"/>
            </w:tcBorders>
            <w:shd w:val="clear" w:color="000000" w:fill="FFFFFF"/>
            <w:noWrap/>
            <w:vAlign w:val="bottom"/>
            <w:hideMark/>
          </w:tcPr>
          <w:p w14:paraId="4553813B" w14:textId="77777777" w:rsidR="00A80277" w:rsidRPr="00A80277" w:rsidRDefault="00A80277" w:rsidP="00A80277">
            <w:pPr>
              <w:widowControl/>
              <w:jc w:val="center"/>
              <w:rPr>
                <w:rFonts w:eastAsia="Times New Roman"/>
                <w:b/>
                <w:bCs/>
                <w:color w:val="000000"/>
                <w:lang w:val="en-GI" w:eastAsia="en-GI"/>
              </w:rPr>
            </w:pPr>
            <w:r w:rsidRPr="00A80277">
              <w:rPr>
                <w:rFonts w:eastAsia="Times New Roman"/>
                <w:b/>
                <w:bCs/>
                <w:color w:val="000000"/>
                <w:lang w:val="en-GI" w:eastAsia="en-GI"/>
              </w:rPr>
              <w:t>SII Class</w:t>
            </w:r>
          </w:p>
        </w:tc>
        <w:tc>
          <w:tcPr>
            <w:tcW w:w="1480" w:type="dxa"/>
            <w:tcBorders>
              <w:top w:val="single" w:sz="4" w:space="0" w:color="auto"/>
              <w:left w:val="nil"/>
              <w:bottom w:val="single" w:sz="4" w:space="0" w:color="auto"/>
              <w:right w:val="single" w:sz="4" w:space="0" w:color="auto"/>
            </w:tcBorders>
            <w:shd w:val="clear" w:color="000000" w:fill="FFFFFF"/>
            <w:noWrap/>
            <w:vAlign w:val="bottom"/>
            <w:hideMark/>
          </w:tcPr>
          <w:p w14:paraId="2F9184FC" w14:textId="77777777" w:rsidR="00A80277" w:rsidRPr="00A80277" w:rsidRDefault="00A80277" w:rsidP="00A80277">
            <w:pPr>
              <w:widowControl/>
              <w:jc w:val="center"/>
              <w:rPr>
                <w:rFonts w:eastAsia="Times New Roman"/>
                <w:b/>
                <w:bCs/>
                <w:color w:val="000000"/>
                <w:lang w:val="en-GI" w:eastAsia="en-GI"/>
              </w:rPr>
            </w:pPr>
            <w:r w:rsidRPr="00A80277">
              <w:rPr>
                <w:rFonts w:eastAsia="Times New Roman"/>
                <w:b/>
                <w:bCs/>
                <w:color w:val="000000"/>
                <w:lang w:val="en-GI" w:eastAsia="en-GI"/>
              </w:rPr>
              <w:t>2023</w:t>
            </w:r>
          </w:p>
        </w:tc>
        <w:tc>
          <w:tcPr>
            <w:tcW w:w="1420" w:type="dxa"/>
            <w:tcBorders>
              <w:top w:val="single" w:sz="4" w:space="0" w:color="auto"/>
              <w:left w:val="nil"/>
              <w:bottom w:val="single" w:sz="4" w:space="0" w:color="auto"/>
              <w:right w:val="single" w:sz="4" w:space="0" w:color="auto"/>
            </w:tcBorders>
            <w:shd w:val="clear" w:color="000000" w:fill="FFFFFF"/>
            <w:noWrap/>
            <w:vAlign w:val="bottom"/>
            <w:hideMark/>
          </w:tcPr>
          <w:p w14:paraId="7CA77522" w14:textId="77777777" w:rsidR="00A80277" w:rsidRPr="00A80277" w:rsidRDefault="00A80277" w:rsidP="00A80277">
            <w:pPr>
              <w:widowControl/>
              <w:jc w:val="center"/>
              <w:rPr>
                <w:rFonts w:eastAsia="Times New Roman"/>
                <w:b/>
                <w:bCs/>
                <w:color w:val="000000"/>
                <w:lang w:val="en-GI" w:eastAsia="en-GI"/>
              </w:rPr>
            </w:pPr>
            <w:r w:rsidRPr="00A80277">
              <w:rPr>
                <w:rFonts w:eastAsia="Times New Roman"/>
                <w:b/>
                <w:bCs/>
                <w:color w:val="000000"/>
                <w:lang w:val="en-GI" w:eastAsia="en-GI"/>
              </w:rPr>
              <w:t>2022</w:t>
            </w:r>
          </w:p>
        </w:tc>
        <w:tc>
          <w:tcPr>
            <w:tcW w:w="1420" w:type="dxa"/>
            <w:tcBorders>
              <w:top w:val="single" w:sz="4" w:space="0" w:color="auto"/>
              <w:left w:val="nil"/>
              <w:bottom w:val="single" w:sz="4" w:space="0" w:color="auto"/>
              <w:right w:val="single" w:sz="4" w:space="0" w:color="auto"/>
            </w:tcBorders>
            <w:shd w:val="clear" w:color="000000" w:fill="FFFFFF"/>
            <w:noWrap/>
            <w:vAlign w:val="bottom"/>
            <w:hideMark/>
          </w:tcPr>
          <w:p w14:paraId="3F45A565" w14:textId="77777777" w:rsidR="00A80277" w:rsidRPr="00A80277" w:rsidRDefault="00A80277" w:rsidP="00A80277">
            <w:pPr>
              <w:widowControl/>
              <w:jc w:val="center"/>
              <w:rPr>
                <w:rFonts w:eastAsia="Times New Roman"/>
                <w:b/>
                <w:bCs/>
                <w:color w:val="000000"/>
                <w:lang w:val="en-GI" w:eastAsia="en-GI"/>
              </w:rPr>
            </w:pPr>
            <w:r w:rsidRPr="00A80277">
              <w:rPr>
                <w:rFonts w:eastAsia="Times New Roman"/>
                <w:b/>
                <w:bCs/>
                <w:color w:val="000000"/>
                <w:lang w:val="en-GI" w:eastAsia="en-GI"/>
              </w:rPr>
              <w:t>2021</w:t>
            </w:r>
          </w:p>
        </w:tc>
      </w:tr>
      <w:tr w:rsidR="00A80277" w:rsidRPr="00A80277" w14:paraId="58CA120F" w14:textId="77777777" w:rsidTr="00A80277">
        <w:trPr>
          <w:trHeight w:val="300"/>
          <w:jc w:val="center"/>
        </w:trPr>
        <w:tc>
          <w:tcPr>
            <w:tcW w:w="3040" w:type="dxa"/>
            <w:tcBorders>
              <w:top w:val="nil"/>
              <w:left w:val="single" w:sz="4" w:space="0" w:color="auto"/>
              <w:bottom w:val="nil"/>
              <w:right w:val="single" w:sz="4" w:space="0" w:color="auto"/>
            </w:tcBorders>
            <w:shd w:val="clear" w:color="000000" w:fill="FFFFFF"/>
            <w:noWrap/>
            <w:vAlign w:val="bottom"/>
            <w:hideMark/>
          </w:tcPr>
          <w:p w14:paraId="4C422DF6" w14:textId="77777777" w:rsidR="00A80277" w:rsidRPr="00A80277" w:rsidRDefault="00A80277" w:rsidP="00A80277">
            <w:pPr>
              <w:widowControl/>
              <w:rPr>
                <w:rFonts w:eastAsia="Times New Roman"/>
                <w:color w:val="000000"/>
                <w:lang w:val="en-GI" w:eastAsia="en-GI"/>
              </w:rPr>
            </w:pPr>
            <w:r w:rsidRPr="00A80277">
              <w:rPr>
                <w:rFonts w:eastAsia="Times New Roman"/>
                <w:color w:val="000000"/>
                <w:lang w:val="en-GI" w:eastAsia="en-GI"/>
              </w:rPr>
              <w:t>PP - Journals - GR</w:t>
            </w:r>
          </w:p>
        </w:tc>
        <w:tc>
          <w:tcPr>
            <w:tcW w:w="1800" w:type="dxa"/>
            <w:tcBorders>
              <w:top w:val="nil"/>
              <w:left w:val="nil"/>
              <w:bottom w:val="nil"/>
              <w:right w:val="single" w:sz="4" w:space="0" w:color="auto"/>
            </w:tcBorders>
            <w:shd w:val="clear" w:color="000000" w:fill="FFFFFF"/>
            <w:noWrap/>
            <w:vAlign w:val="bottom"/>
            <w:hideMark/>
          </w:tcPr>
          <w:p w14:paraId="21EA154E" w14:textId="77777777" w:rsidR="00A80277" w:rsidRPr="00A80277" w:rsidRDefault="00A80277" w:rsidP="00A80277">
            <w:pPr>
              <w:widowControl/>
              <w:rPr>
                <w:rFonts w:eastAsia="Times New Roman"/>
                <w:color w:val="000000"/>
                <w:lang w:val="en-GI" w:eastAsia="en-GI"/>
              </w:rPr>
            </w:pPr>
            <w:r w:rsidRPr="00A80277">
              <w:rPr>
                <w:rFonts w:eastAsia="Times New Roman"/>
                <w:color w:val="000000"/>
                <w:lang w:val="en-GI" w:eastAsia="en-GI"/>
              </w:rPr>
              <w:t>Motor total</w:t>
            </w:r>
          </w:p>
        </w:tc>
        <w:tc>
          <w:tcPr>
            <w:tcW w:w="1480" w:type="dxa"/>
            <w:tcBorders>
              <w:top w:val="nil"/>
              <w:left w:val="nil"/>
              <w:bottom w:val="nil"/>
              <w:right w:val="single" w:sz="4" w:space="0" w:color="auto"/>
            </w:tcBorders>
            <w:shd w:val="clear" w:color="000000" w:fill="FFFFFF"/>
            <w:noWrap/>
            <w:vAlign w:val="bottom"/>
            <w:hideMark/>
          </w:tcPr>
          <w:p w14:paraId="2C400A22" w14:textId="77777777" w:rsidR="00A80277" w:rsidRPr="00A80277" w:rsidRDefault="00A80277" w:rsidP="00A80277">
            <w:pPr>
              <w:widowControl/>
              <w:jc w:val="right"/>
              <w:rPr>
                <w:rFonts w:eastAsia="Times New Roman"/>
                <w:color w:val="000000"/>
                <w:lang w:val="en-GI" w:eastAsia="en-GI"/>
              </w:rPr>
            </w:pPr>
            <w:r w:rsidRPr="00A80277">
              <w:rPr>
                <w:rFonts w:eastAsia="Times New Roman"/>
                <w:color w:val="000000"/>
                <w:lang w:val="en-GI" w:eastAsia="en-GI"/>
              </w:rPr>
              <w:t>7,994</w:t>
            </w:r>
          </w:p>
        </w:tc>
        <w:tc>
          <w:tcPr>
            <w:tcW w:w="1420" w:type="dxa"/>
            <w:tcBorders>
              <w:top w:val="nil"/>
              <w:left w:val="nil"/>
              <w:bottom w:val="nil"/>
              <w:right w:val="single" w:sz="4" w:space="0" w:color="auto"/>
            </w:tcBorders>
            <w:shd w:val="clear" w:color="000000" w:fill="FFFFFF"/>
            <w:noWrap/>
            <w:vAlign w:val="bottom"/>
            <w:hideMark/>
          </w:tcPr>
          <w:p w14:paraId="2FD1880E" w14:textId="77777777" w:rsidR="00A80277" w:rsidRPr="00A80277" w:rsidRDefault="00A80277" w:rsidP="00A80277">
            <w:pPr>
              <w:widowControl/>
              <w:jc w:val="right"/>
              <w:rPr>
                <w:rFonts w:eastAsia="Times New Roman"/>
                <w:color w:val="000000"/>
                <w:lang w:val="en-GI" w:eastAsia="en-GI"/>
              </w:rPr>
            </w:pPr>
            <w:r w:rsidRPr="00A80277">
              <w:rPr>
                <w:rFonts w:eastAsia="Times New Roman"/>
                <w:color w:val="000000"/>
                <w:lang w:val="en-GI" w:eastAsia="en-GI"/>
              </w:rPr>
              <w:t>-1,658</w:t>
            </w:r>
          </w:p>
        </w:tc>
        <w:tc>
          <w:tcPr>
            <w:tcW w:w="1420" w:type="dxa"/>
            <w:tcBorders>
              <w:top w:val="nil"/>
              <w:left w:val="nil"/>
              <w:bottom w:val="nil"/>
              <w:right w:val="single" w:sz="4" w:space="0" w:color="auto"/>
            </w:tcBorders>
            <w:shd w:val="clear" w:color="000000" w:fill="FFFFFF"/>
            <w:noWrap/>
            <w:vAlign w:val="bottom"/>
            <w:hideMark/>
          </w:tcPr>
          <w:p w14:paraId="145D426D" w14:textId="77777777" w:rsidR="00A80277" w:rsidRPr="00A80277" w:rsidRDefault="00A80277" w:rsidP="00A80277">
            <w:pPr>
              <w:widowControl/>
              <w:jc w:val="right"/>
              <w:rPr>
                <w:rFonts w:eastAsia="Times New Roman"/>
                <w:color w:val="000000"/>
                <w:lang w:val="en-GI" w:eastAsia="en-GI"/>
              </w:rPr>
            </w:pPr>
            <w:r w:rsidRPr="00A80277">
              <w:rPr>
                <w:rFonts w:eastAsia="Times New Roman"/>
                <w:color w:val="000000"/>
                <w:lang w:val="en-GI" w:eastAsia="en-GI"/>
              </w:rPr>
              <w:t>0</w:t>
            </w:r>
          </w:p>
        </w:tc>
      </w:tr>
      <w:tr w:rsidR="00A80277" w:rsidRPr="00A80277" w14:paraId="62945C4A" w14:textId="77777777" w:rsidTr="00A80277">
        <w:trPr>
          <w:trHeight w:val="300"/>
          <w:jc w:val="center"/>
        </w:trPr>
        <w:tc>
          <w:tcPr>
            <w:tcW w:w="3040" w:type="dxa"/>
            <w:tcBorders>
              <w:top w:val="nil"/>
              <w:left w:val="single" w:sz="4" w:space="0" w:color="auto"/>
              <w:bottom w:val="nil"/>
              <w:right w:val="single" w:sz="4" w:space="0" w:color="auto"/>
            </w:tcBorders>
            <w:shd w:val="clear" w:color="000000" w:fill="FFFFFF"/>
            <w:noWrap/>
            <w:vAlign w:val="bottom"/>
            <w:hideMark/>
          </w:tcPr>
          <w:p w14:paraId="5B23A7B5" w14:textId="77777777" w:rsidR="00A80277" w:rsidRPr="00A80277" w:rsidRDefault="00A80277" w:rsidP="00A80277">
            <w:pPr>
              <w:widowControl/>
              <w:rPr>
                <w:rFonts w:eastAsia="Times New Roman"/>
                <w:color w:val="000000"/>
                <w:lang w:val="en-GI" w:eastAsia="en-GI"/>
              </w:rPr>
            </w:pPr>
            <w:r w:rsidRPr="00A80277">
              <w:rPr>
                <w:rFonts w:eastAsia="Times New Roman"/>
                <w:color w:val="000000"/>
                <w:lang w:val="en-GI" w:eastAsia="en-GI"/>
              </w:rPr>
              <w:t>PP - Journals - GR - AURR</w:t>
            </w:r>
          </w:p>
        </w:tc>
        <w:tc>
          <w:tcPr>
            <w:tcW w:w="1800" w:type="dxa"/>
            <w:tcBorders>
              <w:top w:val="nil"/>
              <w:left w:val="nil"/>
              <w:bottom w:val="nil"/>
              <w:right w:val="single" w:sz="4" w:space="0" w:color="auto"/>
            </w:tcBorders>
            <w:shd w:val="clear" w:color="000000" w:fill="FFFFFF"/>
            <w:noWrap/>
            <w:vAlign w:val="bottom"/>
            <w:hideMark/>
          </w:tcPr>
          <w:p w14:paraId="01E5B7EE" w14:textId="77777777" w:rsidR="00A80277" w:rsidRPr="00A80277" w:rsidRDefault="00A80277" w:rsidP="00A80277">
            <w:pPr>
              <w:widowControl/>
              <w:rPr>
                <w:rFonts w:eastAsia="Times New Roman"/>
                <w:color w:val="000000"/>
                <w:lang w:val="en-GI" w:eastAsia="en-GI"/>
              </w:rPr>
            </w:pPr>
            <w:r w:rsidRPr="00A80277">
              <w:rPr>
                <w:rFonts w:eastAsia="Times New Roman"/>
                <w:color w:val="000000"/>
                <w:lang w:val="en-GI" w:eastAsia="en-GI"/>
              </w:rPr>
              <w:t>Motor total</w:t>
            </w:r>
          </w:p>
        </w:tc>
        <w:tc>
          <w:tcPr>
            <w:tcW w:w="1480" w:type="dxa"/>
            <w:tcBorders>
              <w:top w:val="nil"/>
              <w:left w:val="nil"/>
              <w:bottom w:val="nil"/>
              <w:right w:val="single" w:sz="4" w:space="0" w:color="auto"/>
            </w:tcBorders>
            <w:shd w:val="clear" w:color="000000" w:fill="FFFFFF"/>
            <w:noWrap/>
            <w:vAlign w:val="bottom"/>
            <w:hideMark/>
          </w:tcPr>
          <w:p w14:paraId="64CDCB86" w14:textId="77777777" w:rsidR="00A80277" w:rsidRPr="00A80277" w:rsidRDefault="00A80277" w:rsidP="00A80277">
            <w:pPr>
              <w:widowControl/>
              <w:jc w:val="right"/>
              <w:rPr>
                <w:rFonts w:eastAsia="Times New Roman"/>
                <w:color w:val="000000"/>
                <w:lang w:val="en-GI" w:eastAsia="en-GI"/>
              </w:rPr>
            </w:pPr>
            <w:r w:rsidRPr="00A80277">
              <w:rPr>
                <w:rFonts w:eastAsia="Times New Roman"/>
                <w:color w:val="000000"/>
                <w:lang w:val="en-GI" w:eastAsia="en-GI"/>
              </w:rPr>
              <w:t>0</w:t>
            </w:r>
          </w:p>
        </w:tc>
        <w:tc>
          <w:tcPr>
            <w:tcW w:w="1420" w:type="dxa"/>
            <w:tcBorders>
              <w:top w:val="nil"/>
              <w:left w:val="nil"/>
              <w:bottom w:val="nil"/>
              <w:right w:val="single" w:sz="4" w:space="0" w:color="auto"/>
            </w:tcBorders>
            <w:shd w:val="clear" w:color="000000" w:fill="FFFFFF"/>
            <w:noWrap/>
            <w:vAlign w:val="bottom"/>
            <w:hideMark/>
          </w:tcPr>
          <w:p w14:paraId="4605B803" w14:textId="77777777" w:rsidR="00A80277" w:rsidRPr="00A80277" w:rsidRDefault="00A80277" w:rsidP="00A80277">
            <w:pPr>
              <w:widowControl/>
              <w:jc w:val="right"/>
              <w:rPr>
                <w:rFonts w:eastAsia="Times New Roman"/>
                <w:color w:val="000000"/>
                <w:lang w:val="en-GI" w:eastAsia="en-GI"/>
              </w:rPr>
            </w:pPr>
            <w:r w:rsidRPr="00A80277">
              <w:rPr>
                <w:rFonts w:eastAsia="Times New Roman"/>
                <w:color w:val="000000"/>
                <w:lang w:val="en-GI" w:eastAsia="en-GI"/>
              </w:rPr>
              <w:t>-335</w:t>
            </w:r>
          </w:p>
        </w:tc>
        <w:tc>
          <w:tcPr>
            <w:tcW w:w="1420" w:type="dxa"/>
            <w:tcBorders>
              <w:top w:val="nil"/>
              <w:left w:val="nil"/>
              <w:bottom w:val="nil"/>
              <w:right w:val="single" w:sz="4" w:space="0" w:color="auto"/>
            </w:tcBorders>
            <w:shd w:val="clear" w:color="000000" w:fill="FFFFFF"/>
            <w:noWrap/>
            <w:vAlign w:val="bottom"/>
            <w:hideMark/>
          </w:tcPr>
          <w:p w14:paraId="64711DE2" w14:textId="77777777" w:rsidR="00A80277" w:rsidRPr="00A80277" w:rsidRDefault="00A80277" w:rsidP="00A80277">
            <w:pPr>
              <w:widowControl/>
              <w:jc w:val="right"/>
              <w:rPr>
                <w:rFonts w:eastAsia="Times New Roman"/>
                <w:color w:val="000000"/>
                <w:lang w:val="en-GI" w:eastAsia="en-GI"/>
              </w:rPr>
            </w:pPr>
            <w:r w:rsidRPr="00A80277">
              <w:rPr>
                <w:rFonts w:eastAsia="Times New Roman"/>
                <w:color w:val="000000"/>
                <w:lang w:val="en-GI" w:eastAsia="en-GI"/>
              </w:rPr>
              <w:t>-50</w:t>
            </w:r>
          </w:p>
        </w:tc>
      </w:tr>
      <w:tr w:rsidR="00A80277" w:rsidRPr="00A80277" w14:paraId="0D74C891" w14:textId="77777777" w:rsidTr="00A80277">
        <w:trPr>
          <w:trHeight w:val="300"/>
          <w:jc w:val="center"/>
        </w:trPr>
        <w:tc>
          <w:tcPr>
            <w:tcW w:w="3040" w:type="dxa"/>
            <w:tcBorders>
              <w:top w:val="nil"/>
              <w:left w:val="single" w:sz="4" w:space="0" w:color="auto"/>
              <w:bottom w:val="nil"/>
              <w:right w:val="single" w:sz="4" w:space="0" w:color="auto"/>
            </w:tcBorders>
            <w:shd w:val="clear" w:color="000000" w:fill="FFFFFF"/>
            <w:noWrap/>
            <w:vAlign w:val="bottom"/>
            <w:hideMark/>
          </w:tcPr>
          <w:p w14:paraId="70A56004" w14:textId="77777777" w:rsidR="00A80277" w:rsidRPr="00A80277" w:rsidRDefault="00A80277" w:rsidP="00A80277">
            <w:pPr>
              <w:widowControl/>
              <w:rPr>
                <w:rFonts w:eastAsia="Times New Roman"/>
                <w:color w:val="000000"/>
                <w:lang w:val="en-GI" w:eastAsia="en-GI"/>
              </w:rPr>
            </w:pPr>
            <w:r w:rsidRPr="00A80277">
              <w:rPr>
                <w:rFonts w:eastAsia="Times New Roman"/>
                <w:color w:val="000000"/>
                <w:lang w:val="en-GI" w:eastAsia="en-GI"/>
              </w:rPr>
              <w:t>PP - Journals - NR</w:t>
            </w:r>
          </w:p>
        </w:tc>
        <w:tc>
          <w:tcPr>
            <w:tcW w:w="1800" w:type="dxa"/>
            <w:tcBorders>
              <w:top w:val="nil"/>
              <w:left w:val="nil"/>
              <w:bottom w:val="nil"/>
              <w:right w:val="single" w:sz="4" w:space="0" w:color="auto"/>
            </w:tcBorders>
            <w:shd w:val="clear" w:color="000000" w:fill="FFFFFF"/>
            <w:noWrap/>
            <w:vAlign w:val="bottom"/>
            <w:hideMark/>
          </w:tcPr>
          <w:p w14:paraId="13617131" w14:textId="77777777" w:rsidR="00A80277" w:rsidRPr="00A80277" w:rsidRDefault="00A80277" w:rsidP="00A80277">
            <w:pPr>
              <w:widowControl/>
              <w:rPr>
                <w:rFonts w:eastAsia="Times New Roman"/>
                <w:color w:val="000000"/>
                <w:lang w:val="en-GI" w:eastAsia="en-GI"/>
              </w:rPr>
            </w:pPr>
            <w:r w:rsidRPr="00A80277">
              <w:rPr>
                <w:rFonts w:eastAsia="Times New Roman"/>
                <w:color w:val="000000"/>
                <w:lang w:val="en-GI" w:eastAsia="en-GI"/>
              </w:rPr>
              <w:t>Motor total</w:t>
            </w:r>
          </w:p>
        </w:tc>
        <w:tc>
          <w:tcPr>
            <w:tcW w:w="1480" w:type="dxa"/>
            <w:tcBorders>
              <w:top w:val="nil"/>
              <w:left w:val="nil"/>
              <w:bottom w:val="nil"/>
              <w:right w:val="single" w:sz="4" w:space="0" w:color="auto"/>
            </w:tcBorders>
            <w:shd w:val="clear" w:color="000000" w:fill="FFFFFF"/>
            <w:noWrap/>
            <w:vAlign w:val="bottom"/>
            <w:hideMark/>
          </w:tcPr>
          <w:p w14:paraId="1C402278" w14:textId="77777777" w:rsidR="00A80277" w:rsidRPr="00A80277" w:rsidRDefault="00A80277" w:rsidP="00A80277">
            <w:pPr>
              <w:widowControl/>
              <w:jc w:val="right"/>
              <w:rPr>
                <w:rFonts w:eastAsia="Times New Roman"/>
                <w:color w:val="000000"/>
                <w:lang w:val="en-GI" w:eastAsia="en-GI"/>
              </w:rPr>
            </w:pPr>
            <w:r w:rsidRPr="00A80277">
              <w:rPr>
                <w:rFonts w:eastAsia="Times New Roman"/>
                <w:color w:val="000000"/>
                <w:lang w:val="en-GI" w:eastAsia="en-GI"/>
              </w:rPr>
              <w:t>7,482</w:t>
            </w:r>
          </w:p>
        </w:tc>
        <w:tc>
          <w:tcPr>
            <w:tcW w:w="1420" w:type="dxa"/>
            <w:tcBorders>
              <w:top w:val="nil"/>
              <w:left w:val="nil"/>
              <w:bottom w:val="nil"/>
              <w:right w:val="single" w:sz="4" w:space="0" w:color="auto"/>
            </w:tcBorders>
            <w:shd w:val="clear" w:color="000000" w:fill="FFFFFF"/>
            <w:noWrap/>
            <w:vAlign w:val="bottom"/>
            <w:hideMark/>
          </w:tcPr>
          <w:p w14:paraId="63771BE0" w14:textId="77777777" w:rsidR="00A80277" w:rsidRPr="00A80277" w:rsidRDefault="00A80277" w:rsidP="00A80277">
            <w:pPr>
              <w:widowControl/>
              <w:jc w:val="right"/>
              <w:rPr>
                <w:rFonts w:eastAsia="Times New Roman"/>
                <w:color w:val="000000"/>
                <w:lang w:val="en-GI" w:eastAsia="en-GI"/>
              </w:rPr>
            </w:pPr>
            <w:r w:rsidRPr="00A80277">
              <w:rPr>
                <w:rFonts w:eastAsia="Times New Roman"/>
                <w:color w:val="000000"/>
                <w:lang w:val="en-GI" w:eastAsia="en-GI"/>
              </w:rPr>
              <w:t>1,487</w:t>
            </w:r>
          </w:p>
        </w:tc>
        <w:tc>
          <w:tcPr>
            <w:tcW w:w="1420" w:type="dxa"/>
            <w:tcBorders>
              <w:top w:val="nil"/>
              <w:left w:val="nil"/>
              <w:bottom w:val="nil"/>
              <w:right w:val="single" w:sz="4" w:space="0" w:color="auto"/>
            </w:tcBorders>
            <w:shd w:val="clear" w:color="000000" w:fill="FFFFFF"/>
            <w:noWrap/>
            <w:vAlign w:val="bottom"/>
            <w:hideMark/>
          </w:tcPr>
          <w:p w14:paraId="6B7548BF" w14:textId="77777777" w:rsidR="00A80277" w:rsidRPr="00A80277" w:rsidRDefault="00A80277" w:rsidP="00A80277">
            <w:pPr>
              <w:widowControl/>
              <w:jc w:val="right"/>
              <w:rPr>
                <w:rFonts w:eastAsia="Times New Roman"/>
                <w:color w:val="000000"/>
                <w:lang w:val="en-GI" w:eastAsia="en-GI"/>
              </w:rPr>
            </w:pPr>
            <w:r w:rsidRPr="00A80277">
              <w:rPr>
                <w:rFonts w:eastAsia="Times New Roman"/>
                <w:color w:val="000000"/>
                <w:lang w:val="en-GI" w:eastAsia="en-GI"/>
              </w:rPr>
              <w:t>0</w:t>
            </w:r>
          </w:p>
        </w:tc>
      </w:tr>
      <w:tr w:rsidR="00A80277" w:rsidRPr="00A80277" w14:paraId="23E5F800" w14:textId="77777777" w:rsidTr="00A80277">
        <w:trPr>
          <w:trHeight w:val="300"/>
          <w:jc w:val="center"/>
        </w:trPr>
        <w:tc>
          <w:tcPr>
            <w:tcW w:w="3040" w:type="dxa"/>
            <w:tcBorders>
              <w:top w:val="nil"/>
              <w:left w:val="single" w:sz="4" w:space="0" w:color="auto"/>
              <w:bottom w:val="nil"/>
              <w:right w:val="single" w:sz="4" w:space="0" w:color="auto"/>
            </w:tcBorders>
            <w:shd w:val="clear" w:color="000000" w:fill="FFFFFF"/>
            <w:noWrap/>
            <w:vAlign w:val="bottom"/>
            <w:hideMark/>
          </w:tcPr>
          <w:p w14:paraId="543F1BD8" w14:textId="77777777" w:rsidR="00A80277" w:rsidRPr="00A80277" w:rsidRDefault="00A80277" w:rsidP="00A80277">
            <w:pPr>
              <w:widowControl/>
              <w:rPr>
                <w:rFonts w:eastAsia="Times New Roman"/>
                <w:color w:val="000000"/>
                <w:lang w:val="en-GI" w:eastAsia="en-GI"/>
              </w:rPr>
            </w:pPr>
            <w:r w:rsidRPr="00A80277">
              <w:rPr>
                <w:rFonts w:eastAsia="Times New Roman"/>
                <w:color w:val="000000"/>
                <w:lang w:val="en-GI" w:eastAsia="en-GI"/>
              </w:rPr>
              <w:t>PP - Journals - NR - AURR</w:t>
            </w:r>
          </w:p>
        </w:tc>
        <w:tc>
          <w:tcPr>
            <w:tcW w:w="1800" w:type="dxa"/>
            <w:tcBorders>
              <w:top w:val="nil"/>
              <w:left w:val="nil"/>
              <w:bottom w:val="nil"/>
              <w:right w:val="single" w:sz="4" w:space="0" w:color="auto"/>
            </w:tcBorders>
            <w:shd w:val="clear" w:color="000000" w:fill="FFFFFF"/>
            <w:noWrap/>
            <w:vAlign w:val="bottom"/>
            <w:hideMark/>
          </w:tcPr>
          <w:p w14:paraId="141C1E04" w14:textId="77777777" w:rsidR="00A80277" w:rsidRPr="00A80277" w:rsidRDefault="00A80277" w:rsidP="00A80277">
            <w:pPr>
              <w:widowControl/>
              <w:rPr>
                <w:rFonts w:eastAsia="Times New Roman"/>
                <w:color w:val="000000"/>
                <w:lang w:val="en-GI" w:eastAsia="en-GI"/>
              </w:rPr>
            </w:pPr>
            <w:r w:rsidRPr="00A80277">
              <w:rPr>
                <w:rFonts w:eastAsia="Times New Roman"/>
                <w:color w:val="000000"/>
                <w:lang w:val="en-GI" w:eastAsia="en-GI"/>
              </w:rPr>
              <w:t>Motor total</w:t>
            </w:r>
          </w:p>
        </w:tc>
        <w:tc>
          <w:tcPr>
            <w:tcW w:w="1480" w:type="dxa"/>
            <w:tcBorders>
              <w:top w:val="nil"/>
              <w:left w:val="nil"/>
              <w:bottom w:val="nil"/>
              <w:right w:val="single" w:sz="4" w:space="0" w:color="auto"/>
            </w:tcBorders>
            <w:shd w:val="clear" w:color="000000" w:fill="FFFFFF"/>
            <w:noWrap/>
            <w:vAlign w:val="bottom"/>
            <w:hideMark/>
          </w:tcPr>
          <w:p w14:paraId="15B82C30" w14:textId="77777777" w:rsidR="00A80277" w:rsidRPr="00A80277" w:rsidRDefault="00A80277" w:rsidP="00A80277">
            <w:pPr>
              <w:widowControl/>
              <w:jc w:val="right"/>
              <w:rPr>
                <w:rFonts w:eastAsia="Times New Roman"/>
                <w:color w:val="000000"/>
                <w:lang w:val="en-GI" w:eastAsia="en-GI"/>
              </w:rPr>
            </w:pPr>
            <w:r w:rsidRPr="00A80277">
              <w:rPr>
                <w:rFonts w:eastAsia="Times New Roman"/>
                <w:color w:val="000000"/>
                <w:lang w:val="en-GI" w:eastAsia="en-GI"/>
              </w:rPr>
              <w:t>0</w:t>
            </w:r>
          </w:p>
        </w:tc>
        <w:tc>
          <w:tcPr>
            <w:tcW w:w="1420" w:type="dxa"/>
            <w:tcBorders>
              <w:top w:val="nil"/>
              <w:left w:val="nil"/>
              <w:bottom w:val="nil"/>
              <w:right w:val="single" w:sz="4" w:space="0" w:color="auto"/>
            </w:tcBorders>
            <w:shd w:val="clear" w:color="000000" w:fill="FFFFFF"/>
            <w:noWrap/>
            <w:vAlign w:val="bottom"/>
            <w:hideMark/>
          </w:tcPr>
          <w:p w14:paraId="5583F1C5" w14:textId="77777777" w:rsidR="00A80277" w:rsidRPr="00A80277" w:rsidRDefault="00A80277" w:rsidP="00A80277">
            <w:pPr>
              <w:widowControl/>
              <w:jc w:val="right"/>
              <w:rPr>
                <w:rFonts w:eastAsia="Times New Roman"/>
                <w:color w:val="000000"/>
                <w:lang w:val="en-GI" w:eastAsia="en-GI"/>
              </w:rPr>
            </w:pPr>
            <w:r w:rsidRPr="00A80277">
              <w:rPr>
                <w:rFonts w:eastAsia="Times New Roman"/>
                <w:color w:val="000000"/>
                <w:lang w:val="en-GI" w:eastAsia="en-GI"/>
              </w:rPr>
              <w:t>370</w:t>
            </w:r>
          </w:p>
        </w:tc>
        <w:tc>
          <w:tcPr>
            <w:tcW w:w="1420" w:type="dxa"/>
            <w:tcBorders>
              <w:top w:val="nil"/>
              <w:left w:val="nil"/>
              <w:bottom w:val="nil"/>
              <w:right w:val="single" w:sz="4" w:space="0" w:color="auto"/>
            </w:tcBorders>
            <w:shd w:val="clear" w:color="000000" w:fill="FFFFFF"/>
            <w:noWrap/>
            <w:vAlign w:val="bottom"/>
            <w:hideMark/>
          </w:tcPr>
          <w:p w14:paraId="41DF0595" w14:textId="77777777" w:rsidR="00A80277" w:rsidRPr="00A80277" w:rsidRDefault="00A80277" w:rsidP="00A80277">
            <w:pPr>
              <w:widowControl/>
              <w:jc w:val="right"/>
              <w:rPr>
                <w:rFonts w:eastAsia="Times New Roman"/>
                <w:color w:val="000000"/>
                <w:lang w:val="en-GI" w:eastAsia="en-GI"/>
              </w:rPr>
            </w:pPr>
            <w:r w:rsidRPr="00A80277">
              <w:rPr>
                <w:rFonts w:eastAsia="Times New Roman"/>
                <w:color w:val="000000"/>
                <w:lang w:val="en-GI" w:eastAsia="en-GI"/>
              </w:rPr>
              <w:t>66</w:t>
            </w:r>
          </w:p>
        </w:tc>
      </w:tr>
      <w:tr w:rsidR="00A80277" w:rsidRPr="00A80277" w14:paraId="6CC0A019" w14:textId="77777777" w:rsidTr="00A80277">
        <w:trPr>
          <w:trHeight w:val="300"/>
          <w:jc w:val="center"/>
        </w:trPr>
        <w:tc>
          <w:tcPr>
            <w:tcW w:w="3040" w:type="dxa"/>
            <w:tcBorders>
              <w:top w:val="nil"/>
              <w:left w:val="single" w:sz="4" w:space="0" w:color="auto"/>
              <w:bottom w:val="nil"/>
              <w:right w:val="single" w:sz="4" w:space="0" w:color="auto"/>
            </w:tcBorders>
            <w:shd w:val="clear" w:color="000000" w:fill="FFFFFF"/>
            <w:noWrap/>
            <w:vAlign w:val="bottom"/>
            <w:hideMark/>
          </w:tcPr>
          <w:p w14:paraId="4867EDCB" w14:textId="77777777" w:rsidR="00A80277" w:rsidRPr="00A80277" w:rsidRDefault="00A80277" w:rsidP="00A80277">
            <w:pPr>
              <w:widowControl/>
              <w:rPr>
                <w:rFonts w:eastAsia="Times New Roman"/>
                <w:color w:val="000000"/>
                <w:lang w:val="en-GI" w:eastAsia="en-GI"/>
              </w:rPr>
            </w:pPr>
            <w:r w:rsidRPr="00A80277">
              <w:rPr>
                <w:rFonts w:eastAsia="Times New Roman"/>
                <w:color w:val="000000"/>
                <w:lang w:val="en-GI" w:eastAsia="en-GI"/>
              </w:rPr>
              <w:t>PP - PUKKA</w:t>
            </w:r>
          </w:p>
        </w:tc>
        <w:tc>
          <w:tcPr>
            <w:tcW w:w="1800" w:type="dxa"/>
            <w:tcBorders>
              <w:top w:val="nil"/>
              <w:left w:val="nil"/>
              <w:bottom w:val="nil"/>
              <w:right w:val="single" w:sz="4" w:space="0" w:color="auto"/>
            </w:tcBorders>
            <w:shd w:val="clear" w:color="000000" w:fill="FFFFFF"/>
            <w:noWrap/>
            <w:vAlign w:val="bottom"/>
            <w:hideMark/>
          </w:tcPr>
          <w:p w14:paraId="561A5DC3" w14:textId="77777777" w:rsidR="00A80277" w:rsidRPr="00A80277" w:rsidRDefault="00A80277" w:rsidP="00A80277">
            <w:pPr>
              <w:widowControl/>
              <w:rPr>
                <w:rFonts w:eastAsia="Times New Roman"/>
                <w:color w:val="000000"/>
                <w:lang w:val="en-GI" w:eastAsia="en-GI"/>
              </w:rPr>
            </w:pPr>
            <w:r w:rsidRPr="00A80277">
              <w:rPr>
                <w:rFonts w:eastAsia="Times New Roman"/>
                <w:color w:val="000000"/>
                <w:lang w:val="en-GI" w:eastAsia="en-GI"/>
              </w:rPr>
              <w:t>Motor total</w:t>
            </w:r>
          </w:p>
        </w:tc>
        <w:tc>
          <w:tcPr>
            <w:tcW w:w="1480" w:type="dxa"/>
            <w:tcBorders>
              <w:top w:val="nil"/>
              <w:left w:val="nil"/>
              <w:bottom w:val="nil"/>
              <w:right w:val="single" w:sz="4" w:space="0" w:color="auto"/>
            </w:tcBorders>
            <w:shd w:val="clear" w:color="000000" w:fill="FFFFFF"/>
            <w:noWrap/>
            <w:vAlign w:val="bottom"/>
            <w:hideMark/>
          </w:tcPr>
          <w:p w14:paraId="4C8BD396" w14:textId="77777777" w:rsidR="00A80277" w:rsidRPr="00A80277" w:rsidRDefault="00A80277" w:rsidP="00A80277">
            <w:pPr>
              <w:widowControl/>
              <w:jc w:val="right"/>
              <w:rPr>
                <w:rFonts w:eastAsia="Times New Roman"/>
                <w:color w:val="000000"/>
                <w:lang w:val="en-GI" w:eastAsia="en-GI"/>
              </w:rPr>
            </w:pPr>
            <w:r w:rsidRPr="00A80277">
              <w:rPr>
                <w:rFonts w:eastAsia="Times New Roman"/>
                <w:color w:val="000000"/>
                <w:lang w:val="en-GI" w:eastAsia="en-GI"/>
              </w:rPr>
              <w:t>825</w:t>
            </w:r>
          </w:p>
        </w:tc>
        <w:tc>
          <w:tcPr>
            <w:tcW w:w="1420" w:type="dxa"/>
            <w:tcBorders>
              <w:top w:val="nil"/>
              <w:left w:val="nil"/>
              <w:bottom w:val="nil"/>
              <w:right w:val="single" w:sz="4" w:space="0" w:color="auto"/>
            </w:tcBorders>
            <w:shd w:val="clear" w:color="000000" w:fill="FFFFFF"/>
            <w:noWrap/>
            <w:vAlign w:val="bottom"/>
            <w:hideMark/>
          </w:tcPr>
          <w:p w14:paraId="2B4101DA" w14:textId="77777777" w:rsidR="00A80277" w:rsidRPr="00A80277" w:rsidRDefault="00A80277" w:rsidP="00A80277">
            <w:pPr>
              <w:widowControl/>
              <w:jc w:val="right"/>
              <w:rPr>
                <w:rFonts w:eastAsia="Times New Roman"/>
                <w:color w:val="000000"/>
                <w:lang w:val="en-GI" w:eastAsia="en-GI"/>
              </w:rPr>
            </w:pPr>
            <w:r w:rsidRPr="00A80277">
              <w:rPr>
                <w:rFonts w:eastAsia="Times New Roman"/>
                <w:color w:val="000000"/>
                <w:lang w:val="en-GI" w:eastAsia="en-GI"/>
              </w:rPr>
              <w:t>-1</w:t>
            </w:r>
          </w:p>
        </w:tc>
        <w:tc>
          <w:tcPr>
            <w:tcW w:w="1420" w:type="dxa"/>
            <w:tcBorders>
              <w:top w:val="nil"/>
              <w:left w:val="nil"/>
              <w:bottom w:val="nil"/>
              <w:right w:val="single" w:sz="4" w:space="0" w:color="auto"/>
            </w:tcBorders>
            <w:shd w:val="clear" w:color="000000" w:fill="FFFFFF"/>
            <w:noWrap/>
            <w:vAlign w:val="bottom"/>
            <w:hideMark/>
          </w:tcPr>
          <w:p w14:paraId="77F0D24C" w14:textId="77777777" w:rsidR="00A80277" w:rsidRPr="00A80277" w:rsidRDefault="00A80277" w:rsidP="00A80277">
            <w:pPr>
              <w:widowControl/>
              <w:jc w:val="right"/>
              <w:rPr>
                <w:rFonts w:eastAsia="Times New Roman"/>
                <w:color w:val="000000"/>
                <w:lang w:val="en-GI" w:eastAsia="en-GI"/>
              </w:rPr>
            </w:pPr>
            <w:r w:rsidRPr="00A80277">
              <w:rPr>
                <w:rFonts w:eastAsia="Times New Roman"/>
                <w:color w:val="000000"/>
                <w:lang w:val="en-GI" w:eastAsia="en-GI"/>
              </w:rPr>
              <w:t>0</w:t>
            </w:r>
          </w:p>
        </w:tc>
      </w:tr>
      <w:tr w:rsidR="00A80277" w:rsidRPr="00A80277" w14:paraId="6FB87CA9" w14:textId="77777777" w:rsidTr="00A80277">
        <w:trPr>
          <w:trHeight w:val="300"/>
          <w:jc w:val="center"/>
        </w:trPr>
        <w:tc>
          <w:tcPr>
            <w:tcW w:w="3040" w:type="dxa"/>
            <w:tcBorders>
              <w:top w:val="nil"/>
              <w:left w:val="single" w:sz="4" w:space="0" w:color="auto"/>
              <w:bottom w:val="nil"/>
              <w:right w:val="single" w:sz="4" w:space="0" w:color="auto"/>
            </w:tcBorders>
            <w:shd w:val="clear" w:color="000000" w:fill="FFFFFF"/>
            <w:noWrap/>
            <w:vAlign w:val="bottom"/>
            <w:hideMark/>
          </w:tcPr>
          <w:p w14:paraId="34CACDE7" w14:textId="77777777" w:rsidR="00A80277" w:rsidRPr="00A80277" w:rsidRDefault="00A80277" w:rsidP="00A80277">
            <w:pPr>
              <w:widowControl/>
              <w:rPr>
                <w:rFonts w:eastAsia="Times New Roman"/>
                <w:color w:val="000000"/>
                <w:lang w:val="en-GI" w:eastAsia="en-GI"/>
              </w:rPr>
            </w:pPr>
            <w:r w:rsidRPr="00A80277">
              <w:rPr>
                <w:rFonts w:eastAsia="Times New Roman"/>
                <w:color w:val="000000"/>
                <w:lang w:val="en-GI" w:eastAsia="en-GI"/>
              </w:rPr>
              <w:t>PP - PUKKA CV</w:t>
            </w:r>
          </w:p>
        </w:tc>
        <w:tc>
          <w:tcPr>
            <w:tcW w:w="1800" w:type="dxa"/>
            <w:tcBorders>
              <w:top w:val="nil"/>
              <w:left w:val="nil"/>
              <w:bottom w:val="nil"/>
              <w:right w:val="single" w:sz="4" w:space="0" w:color="auto"/>
            </w:tcBorders>
            <w:shd w:val="clear" w:color="000000" w:fill="FFFFFF"/>
            <w:noWrap/>
            <w:vAlign w:val="bottom"/>
            <w:hideMark/>
          </w:tcPr>
          <w:p w14:paraId="6349E345" w14:textId="77777777" w:rsidR="00A80277" w:rsidRPr="00A80277" w:rsidRDefault="00A80277" w:rsidP="00A80277">
            <w:pPr>
              <w:widowControl/>
              <w:rPr>
                <w:rFonts w:eastAsia="Times New Roman"/>
                <w:color w:val="000000"/>
                <w:lang w:val="en-GI" w:eastAsia="en-GI"/>
              </w:rPr>
            </w:pPr>
            <w:r w:rsidRPr="00A80277">
              <w:rPr>
                <w:rFonts w:eastAsia="Times New Roman"/>
                <w:color w:val="000000"/>
                <w:lang w:val="en-GI" w:eastAsia="en-GI"/>
              </w:rPr>
              <w:t>Motor total</w:t>
            </w:r>
          </w:p>
        </w:tc>
        <w:tc>
          <w:tcPr>
            <w:tcW w:w="1480" w:type="dxa"/>
            <w:tcBorders>
              <w:top w:val="nil"/>
              <w:left w:val="nil"/>
              <w:bottom w:val="nil"/>
              <w:right w:val="single" w:sz="4" w:space="0" w:color="auto"/>
            </w:tcBorders>
            <w:shd w:val="clear" w:color="000000" w:fill="FFFFFF"/>
            <w:noWrap/>
            <w:vAlign w:val="bottom"/>
            <w:hideMark/>
          </w:tcPr>
          <w:p w14:paraId="24A0AB6E" w14:textId="77777777" w:rsidR="00A80277" w:rsidRPr="00A80277" w:rsidRDefault="00A80277" w:rsidP="00A80277">
            <w:pPr>
              <w:widowControl/>
              <w:jc w:val="right"/>
              <w:rPr>
                <w:rFonts w:eastAsia="Times New Roman"/>
                <w:color w:val="000000"/>
                <w:lang w:val="en-GI" w:eastAsia="en-GI"/>
              </w:rPr>
            </w:pPr>
            <w:r w:rsidRPr="00A80277">
              <w:rPr>
                <w:rFonts w:eastAsia="Times New Roman"/>
                <w:color w:val="000000"/>
                <w:lang w:val="en-GI" w:eastAsia="en-GI"/>
              </w:rPr>
              <w:t>338</w:t>
            </w:r>
          </w:p>
        </w:tc>
        <w:tc>
          <w:tcPr>
            <w:tcW w:w="1420" w:type="dxa"/>
            <w:tcBorders>
              <w:top w:val="nil"/>
              <w:left w:val="nil"/>
              <w:bottom w:val="nil"/>
              <w:right w:val="single" w:sz="4" w:space="0" w:color="auto"/>
            </w:tcBorders>
            <w:shd w:val="clear" w:color="000000" w:fill="FFFFFF"/>
            <w:noWrap/>
            <w:vAlign w:val="bottom"/>
            <w:hideMark/>
          </w:tcPr>
          <w:p w14:paraId="42DD5AE0" w14:textId="77777777" w:rsidR="00A80277" w:rsidRPr="00A80277" w:rsidRDefault="00A80277" w:rsidP="00A80277">
            <w:pPr>
              <w:widowControl/>
              <w:jc w:val="right"/>
              <w:rPr>
                <w:rFonts w:eastAsia="Times New Roman"/>
                <w:color w:val="000000"/>
                <w:lang w:val="en-GI" w:eastAsia="en-GI"/>
              </w:rPr>
            </w:pPr>
            <w:r w:rsidRPr="00A80277">
              <w:rPr>
                <w:rFonts w:eastAsia="Times New Roman"/>
                <w:color w:val="000000"/>
                <w:lang w:val="en-GI" w:eastAsia="en-GI"/>
              </w:rPr>
              <w:t>188</w:t>
            </w:r>
          </w:p>
        </w:tc>
        <w:tc>
          <w:tcPr>
            <w:tcW w:w="1420" w:type="dxa"/>
            <w:tcBorders>
              <w:top w:val="nil"/>
              <w:left w:val="nil"/>
              <w:bottom w:val="nil"/>
              <w:right w:val="single" w:sz="4" w:space="0" w:color="auto"/>
            </w:tcBorders>
            <w:shd w:val="clear" w:color="000000" w:fill="FFFFFF"/>
            <w:noWrap/>
            <w:vAlign w:val="bottom"/>
            <w:hideMark/>
          </w:tcPr>
          <w:p w14:paraId="40F41AE4" w14:textId="77777777" w:rsidR="00A80277" w:rsidRPr="00A80277" w:rsidRDefault="00A80277" w:rsidP="00A80277">
            <w:pPr>
              <w:widowControl/>
              <w:jc w:val="right"/>
              <w:rPr>
                <w:rFonts w:eastAsia="Times New Roman"/>
                <w:color w:val="000000"/>
                <w:lang w:val="en-GI" w:eastAsia="en-GI"/>
              </w:rPr>
            </w:pPr>
            <w:r w:rsidRPr="00A80277">
              <w:rPr>
                <w:rFonts w:eastAsia="Times New Roman"/>
                <w:color w:val="000000"/>
                <w:lang w:val="en-GI" w:eastAsia="en-GI"/>
              </w:rPr>
              <w:t>0</w:t>
            </w:r>
          </w:p>
        </w:tc>
      </w:tr>
      <w:tr w:rsidR="00A80277" w:rsidRPr="00A80277" w14:paraId="63D929E8" w14:textId="77777777" w:rsidTr="00A80277">
        <w:trPr>
          <w:trHeight w:val="300"/>
          <w:jc w:val="center"/>
        </w:trPr>
        <w:tc>
          <w:tcPr>
            <w:tcW w:w="3040" w:type="dxa"/>
            <w:tcBorders>
              <w:top w:val="nil"/>
              <w:left w:val="single" w:sz="4" w:space="0" w:color="auto"/>
              <w:bottom w:val="nil"/>
              <w:right w:val="single" w:sz="4" w:space="0" w:color="auto"/>
            </w:tcBorders>
            <w:shd w:val="clear" w:color="000000" w:fill="FFFFFF"/>
            <w:noWrap/>
            <w:vAlign w:val="bottom"/>
            <w:hideMark/>
          </w:tcPr>
          <w:p w14:paraId="13934573" w14:textId="1737416A" w:rsidR="00A80277" w:rsidRPr="00A80277" w:rsidRDefault="00A80277" w:rsidP="00A80277">
            <w:pPr>
              <w:widowControl/>
              <w:rPr>
                <w:rFonts w:eastAsia="Times New Roman"/>
                <w:color w:val="000000"/>
                <w:lang w:val="en-GI" w:eastAsia="en-GI"/>
              </w:rPr>
            </w:pPr>
            <w:r w:rsidRPr="00A80277">
              <w:rPr>
                <w:rFonts w:eastAsia="Times New Roman"/>
                <w:color w:val="000000"/>
                <w:lang w:val="en-GI" w:eastAsia="en-GI"/>
              </w:rPr>
              <w:t xml:space="preserve">PP </w:t>
            </w:r>
            <w:r w:rsidR="008500F0">
              <w:rPr>
                <w:rFonts w:eastAsia="Times New Roman"/>
                <w:color w:val="000000"/>
                <w:lang w:val="en-GI" w:eastAsia="en-GI"/>
              </w:rPr>
              <w:t>–</w:t>
            </w:r>
            <w:r w:rsidRPr="00A80277">
              <w:rPr>
                <w:rFonts w:eastAsia="Times New Roman"/>
                <w:color w:val="000000"/>
                <w:lang w:val="en-GI" w:eastAsia="en-GI"/>
              </w:rPr>
              <w:t xml:space="preserve"> Hedgehog</w:t>
            </w:r>
          </w:p>
        </w:tc>
        <w:tc>
          <w:tcPr>
            <w:tcW w:w="1800" w:type="dxa"/>
            <w:tcBorders>
              <w:top w:val="nil"/>
              <w:left w:val="nil"/>
              <w:bottom w:val="nil"/>
              <w:right w:val="single" w:sz="4" w:space="0" w:color="auto"/>
            </w:tcBorders>
            <w:shd w:val="clear" w:color="000000" w:fill="FFFFFF"/>
            <w:noWrap/>
            <w:vAlign w:val="bottom"/>
            <w:hideMark/>
          </w:tcPr>
          <w:p w14:paraId="13DC0F8B" w14:textId="77777777" w:rsidR="00A80277" w:rsidRPr="00A80277" w:rsidRDefault="00A80277" w:rsidP="00A80277">
            <w:pPr>
              <w:widowControl/>
              <w:rPr>
                <w:rFonts w:eastAsia="Times New Roman"/>
                <w:color w:val="000000"/>
                <w:lang w:val="en-GI" w:eastAsia="en-GI"/>
              </w:rPr>
            </w:pPr>
            <w:r w:rsidRPr="00A80277">
              <w:rPr>
                <w:rFonts w:eastAsia="Times New Roman"/>
                <w:color w:val="000000"/>
                <w:lang w:val="en-GI" w:eastAsia="en-GI"/>
              </w:rPr>
              <w:t>Motor total</w:t>
            </w:r>
          </w:p>
        </w:tc>
        <w:tc>
          <w:tcPr>
            <w:tcW w:w="1480" w:type="dxa"/>
            <w:tcBorders>
              <w:top w:val="nil"/>
              <w:left w:val="nil"/>
              <w:bottom w:val="nil"/>
              <w:right w:val="single" w:sz="4" w:space="0" w:color="auto"/>
            </w:tcBorders>
            <w:shd w:val="clear" w:color="000000" w:fill="FFFFFF"/>
            <w:noWrap/>
            <w:vAlign w:val="bottom"/>
            <w:hideMark/>
          </w:tcPr>
          <w:p w14:paraId="7C4CF4E6" w14:textId="77777777" w:rsidR="00A80277" w:rsidRPr="00A80277" w:rsidRDefault="00A80277" w:rsidP="00A80277">
            <w:pPr>
              <w:widowControl/>
              <w:jc w:val="right"/>
              <w:rPr>
                <w:rFonts w:eastAsia="Times New Roman"/>
                <w:color w:val="000000"/>
                <w:lang w:val="en-GI" w:eastAsia="en-GI"/>
              </w:rPr>
            </w:pPr>
            <w:r w:rsidRPr="00A80277">
              <w:rPr>
                <w:rFonts w:eastAsia="Times New Roman"/>
                <w:color w:val="000000"/>
                <w:lang w:val="en-GI" w:eastAsia="en-GI"/>
              </w:rPr>
              <w:t>7,507</w:t>
            </w:r>
          </w:p>
        </w:tc>
        <w:tc>
          <w:tcPr>
            <w:tcW w:w="1420" w:type="dxa"/>
            <w:tcBorders>
              <w:top w:val="nil"/>
              <w:left w:val="nil"/>
              <w:bottom w:val="nil"/>
              <w:right w:val="single" w:sz="4" w:space="0" w:color="auto"/>
            </w:tcBorders>
            <w:shd w:val="clear" w:color="000000" w:fill="FFFFFF"/>
            <w:noWrap/>
            <w:vAlign w:val="bottom"/>
            <w:hideMark/>
          </w:tcPr>
          <w:p w14:paraId="2F5C1E9B" w14:textId="77777777" w:rsidR="00A80277" w:rsidRPr="00A80277" w:rsidRDefault="00A80277" w:rsidP="00A80277">
            <w:pPr>
              <w:widowControl/>
              <w:jc w:val="right"/>
              <w:rPr>
                <w:rFonts w:eastAsia="Times New Roman"/>
                <w:color w:val="000000"/>
                <w:lang w:val="en-GI" w:eastAsia="en-GI"/>
              </w:rPr>
            </w:pPr>
            <w:r w:rsidRPr="00A80277">
              <w:rPr>
                <w:rFonts w:eastAsia="Times New Roman"/>
                <w:color w:val="000000"/>
                <w:lang w:val="en-GI" w:eastAsia="en-GI"/>
              </w:rPr>
              <w:t>5</w:t>
            </w:r>
          </w:p>
        </w:tc>
        <w:tc>
          <w:tcPr>
            <w:tcW w:w="1420" w:type="dxa"/>
            <w:tcBorders>
              <w:top w:val="nil"/>
              <w:left w:val="nil"/>
              <w:bottom w:val="nil"/>
              <w:right w:val="single" w:sz="4" w:space="0" w:color="auto"/>
            </w:tcBorders>
            <w:shd w:val="clear" w:color="000000" w:fill="FFFFFF"/>
            <w:noWrap/>
            <w:vAlign w:val="bottom"/>
            <w:hideMark/>
          </w:tcPr>
          <w:p w14:paraId="7C0EEE4E" w14:textId="77777777" w:rsidR="00A80277" w:rsidRPr="00A80277" w:rsidRDefault="00A80277" w:rsidP="00A80277">
            <w:pPr>
              <w:widowControl/>
              <w:jc w:val="right"/>
              <w:rPr>
                <w:rFonts w:eastAsia="Times New Roman"/>
                <w:color w:val="000000"/>
                <w:lang w:val="en-GI" w:eastAsia="en-GI"/>
              </w:rPr>
            </w:pPr>
            <w:r w:rsidRPr="00A80277">
              <w:rPr>
                <w:rFonts w:eastAsia="Times New Roman"/>
                <w:color w:val="000000"/>
                <w:lang w:val="en-GI" w:eastAsia="en-GI"/>
              </w:rPr>
              <w:t>0</w:t>
            </w:r>
          </w:p>
        </w:tc>
      </w:tr>
      <w:tr w:rsidR="00A80277" w:rsidRPr="00A80277" w14:paraId="7BAFB2AB" w14:textId="77777777" w:rsidTr="00A80277">
        <w:trPr>
          <w:trHeight w:val="300"/>
          <w:jc w:val="center"/>
        </w:trPr>
        <w:tc>
          <w:tcPr>
            <w:tcW w:w="3040" w:type="dxa"/>
            <w:tcBorders>
              <w:top w:val="nil"/>
              <w:left w:val="single" w:sz="4" w:space="0" w:color="auto"/>
              <w:bottom w:val="nil"/>
              <w:right w:val="single" w:sz="4" w:space="0" w:color="auto"/>
            </w:tcBorders>
            <w:shd w:val="clear" w:color="000000" w:fill="FFFFFF"/>
            <w:noWrap/>
            <w:vAlign w:val="bottom"/>
            <w:hideMark/>
          </w:tcPr>
          <w:p w14:paraId="1D29A7FD" w14:textId="4A45956B" w:rsidR="00A80277" w:rsidRPr="00A80277" w:rsidRDefault="00A80277" w:rsidP="00A80277">
            <w:pPr>
              <w:widowControl/>
              <w:rPr>
                <w:rFonts w:eastAsia="Times New Roman"/>
                <w:color w:val="000000"/>
                <w:lang w:val="en-GI" w:eastAsia="en-GI"/>
              </w:rPr>
            </w:pPr>
            <w:r w:rsidRPr="00A80277">
              <w:rPr>
                <w:rFonts w:eastAsia="Times New Roman"/>
                <w:color w:val="000000"/>
                <w:lang w:val="en-GI" w:eastAsia="en-GI"/>
              </w:rPr>
              <w:t xml:space="preserve">PP </w:t>
            </w:r>
            <w:r w:rsidR="008500F0">
              <w:rPr>
                <w:rFonts w:eastAsia="Times New Roman"/>
                <w:color w:val="000000"/>
                <w:lang w:val="en-GI" w:eastAsia="en-GI"/>
              </w:rPr>
              <w:t>–</w:t>
            </w:r>
            <w:r w:rsidRPr="00A80277">
              <w:rPr>
                <w:rFonts w:eastAsia="Times New Roman"/>
                <w:color w:val="000000"/>
                <w:lang w:val="en-GI" w:eastAsia="en-GI"/>
              </w:rPr>
              <w:t xml:space="preserve"> Rescue</w:t>
            </w:r>
          </w:p>
        </w:tc>
        <w:tc>
          <w:tcPr>
            <w:tcW w:w="1800" w:type="dxa"/>
            <w:tcBorders>
              <w:top w:val="nil"/>
              <w:left w:val="nil"/>
              <w:bottom w:val="nil"/>
              <w:right w:val="single" w:sz="4" w:space="0" w:color="auto"/>
            </w:tcBorders>
            <w:shd w:val="clear" w:color="000000" w:fill="FFFFFF"/>
            <w:noWrap/>
            <w:vAlign w:val="bottom"/>
            <w:hideMark/>
          </w:tcPr>
          <w:p w14:paraId="621E4E4E" w14:textId="77777777" w:rsidR="00A80277" w:rsidRPr="00A80277" w:rsidRDefault="00A80277" w:rsidP="00A80277">
            <w:pPr>
              <w:widowControl/>
              <w:rPr>
                <w:rFonts w:eastAsia="Times New Roman"/>
                <w:color w:val="000000"/>
                <w:lang w:val="en-GI" w:eastAsia="en-GI"/>
              </w:rPr>
            </w:pPr>
            <w:r w:rsidRPr="00A80277">
              <w:rPr>
                <w:rFonts w:eastAsia="Times New Roman"/>
                <w:color w:val="000000"/>
                <w:lang w:val="en-GI" w:eastAsia="en-GI"/>
              </w:rPr>
              <w:t>Assistance</w:t>
            </w:r>
          </w:p>
        </w:tc>
        <w:tc>
          <w:tcPr>
            <w:tcW w:w="1480" w:type="dxa"/>
            <w:tcBorders>
              <w:top w:val="nil"/>
              <w:left w:val="nil"/>
              <w:bottom w:val="nil"/>
              <w:right w:val="single" w:sz="4" w:space="0" w:color="auto"/>
            </w:tcBorders>
            <w:shd w:val="clear" w:color="000000" w:fill="FFFFFF"/>
            <w:noWrap/>
            <w:vAlign w:val="bottom"/>
            <w:hideMark/>
          </w:tcPr>
          <w:p w14:paraId="3FAEE56C" w14:textId="77777777" w:rsidR="00A80277" w:rsidRPr="00A80277" w:rsidRDefault="00A80277" w:rsidP="00A80277">
            <w:pPr>
              <w:widowControl/>
              <w:jc w:val="right"/>
              <w:rPr>
                <w:rFonts w:eastAsia="Times New Roman"/>
                <w:color w:val="000000"/>
                <w:lang w:val="en-GI" w:eastAsia="en-GI"/>
              </w:rPr>
            </w:pPr>
            <w:r w:rsidRPr="00A80277">
              <w:rPr>
                <w:rFonts w:eastAsia="Times New Roman"/>
                <w:color w:val="000000"/>
                <w:lang w:val="en-GI" w:eastAsia="en-GI"/>
              </w:rPr>
              <w:t>33</w:t>
            </w:r>
          </w:p>
        </w:tc>
        <w:tc>
          <w:tcPr>
            <w:tcW w:w="1420" w:type="dxa"/>
            <w:tcBorders>
              <w:top w:val="nil"/>
              <w:left w:val="nil"/>
              <w:bottom w:val="nil"/>
              <w:right w:val="single" w:sz="4" w:space="0" w:color="auto"/>
            </w:tcBorders>
            <w:shd w:val="clear" w:color="000000" w:fill="FFFFFF"/>
            <w:noWrap/>
            <w:vAlign w:val="bottom"/>
            <w:hideMark/>
          </w:tcPr>
          <w:p w14:paraId="33A426F8" w14:textId="77777777" w:rsidR="00A80277" w:rsidRPr="00A80277" w:rsidRDefault="00A80277" w:rsidP="00A80277">
            <w:pPr>
              <w:widowControl/>
              <w:jc w:val="right"/>
              <w:rPr>
                <w:rFonts w:eastAsia="Times New Roman"/>
                <w:color w:val="000000"/>
                <w:lang w:val="en-GI" w:eastAsia="en-GI"/>
              </w:rPr>
            </w:pPr>
            <w:r w:rsidRPr="00A80277">
              <w:rPr>
                <w:rFonts w:eastAsia="Times New Roman"/>
                <w:color w:val="000000"/>
                <w:lang w:val="en-GI" w:eastAsia="en-GI"/>
              </w:rPr>
              <w:t>0</w:t>
            </w:r>
          </w:p>
        </w:tc>
        <w:tc>
          <w:tcPr>
            <w:tcW w:w="1420" w:type="dxa"/>
            <w:tcBorders>
              <w:top w:val="nil"/>
              <w:left w:val="nil"/>
              <w:bottom w:val="nil"/>
              <w:right w:val="single" w:sz="4" w:space="0" w:color="auto"/>
            </w:tcBorders>
            <w:shd w:val="clear" w:color="000000" w:fill="FFFFFF"/>
            <w:noWrap/>
            <w:vAlign w:val="bottom"/>
            <w:hideMark/>
          </w:tcPr>
          <w:p w14:paraId="3B77BD8E" w14:textId="77777777" w:rsidR="00A80277" w:rsidRPr="00A80277" w:rsidRDefault="00A80277" w:rsidP="00A80277">
            <w:pPr>
              <w:widowControl/>
              <w:jc w:val="right"/>
              <w:rPr>
                <w:rFonts w:eastAsia="Times New Roman"/>
                <w:color w:val="000000"/>
                <w:lang w:val="en-GI" w:eastAsia="en-GI"/>
              </w:rPr>
            </w:pPr>
            <w:r w:rsidRPr="00A80277">
              <w:rPr>
                <w:rFonts w:eastAsia="Times New Roman"/>
                <w:color w:val="000000"/>
                <w:lang w:val="en-GI" w:eastAsia="en-GI"/>
              </w:rPr>
              <w:t>0</w:t>
            </w:r>
          </w:p>
        </w:tc>
      </w:tr>
      <w:tr w:rsidR="00A80277" w:rsidRPr="00A80277" w14:paraId="3909232B" w14:textId="77777777" w:rsidTr="00A80277">
        <w:trPr>
          <w:trHeight w:val="300"/>
          <w:jc w:val="center"/>
        </w:trPr>
        <w:tc>
          <w:tcPr>
            <w:tcW w:w="3040" w:type="dxa"/>
            <w:tcBorders>
              <w:top w:val="nil"/>
              <w:left w:val="single" w:sz="4" w:space="0" w:color="auto"/>
              <w:bottom w:val="single" w:sz="4" w:space="0" w:color="auto"/>
              <w:right w:val="single" w:sz="4" w:space="0" w:color="auto"/>
            </w:tcBorders>
            <w:shd w:val="clear" w:color="000000" w:fill="FFFFFF"/>
            <w:noWrap/>
            <w:vAlign w:val="bottom"/>
            <w:hideMark/>
          </w:tcPr>
          <w:p w14:paraId="1E665245" w14:textId="34B241C8" w:rsidR="00A80277" w:rsidRPr="00A80277" w:rsidRDefault="00A80277" w:rsidP="00A80277">
            <w:pPr>
              <w:widowControl/>
              <w:rPr>
                <w:rFonts w:eastAsia="Times New Roman"/>
                <w:color w:val="000000"/>
                <w:lang w:val="en-GI" w:eastAsia="en-GI"/>
              </w:rPr>
            </w:pPr>
            <w:r w:rsidRPr="00A80277">
              <w:rPr>
                <w:rFonts w:eastAsia="Times New Roman"/>
                <w:color w:val="000000"/>
                <w:lang w:val="en-GI" w:eastAsia="en-GI"/>
              </w:rPr>
              <w:t xml:space="preserve">PP </w:t>
            </w:r>
            <w:r w:rsidR="008500F0">
              <w:rPr>
                <w:rFonts w:eastAsia="Times New Roman"/>
                <w:color w:val="000000"/>
                <w:lang w:val="en-GI" w:eastAsia="en-GI"/>
              </w:rPr>
              <w:t>–</w:t>
            </w:r>
            <w:r w:rsidRPr="00A80277">
              <w:rPr>
                <w:rFonts w:eastAsia="Times New Roman"/>
                <w:color w:val="000000"/>
                <w:lang w:val="en-GI" w:eastAsia="en-GI"/>
              </w:rPr>
              <w:t xml:space="preserve"> Excess</w:t>
            </w:r>
          </w:p>
        </w:tc>
        <w:tc>
          <w:tcPr>
            <w:tcW w:w="1800" w:type="dxa"/>
            <w:tcBorders>
              <w:top w:val="nil"/>
              <w:left w:val="nil"/>
              <w:bottom w:val="single" w:sz="4" w:space="0" w:color="auto"/>
              <w:right w:val="single" w:sz="4" w:space="0" w:color="auto"/>
            </w:tcBorders>
            <w:shd w:val="clear" w:color="000000" w:fill="FFFFFF"/>
            <w:noWrap/>
            <w:vAlign w:val="bottom"/>
            <w:hideMark/>
          </w:tcPr>
          <w:p w14:paraId="566ED631" w14:textId="77777777" w:rsidR="00A80277" w:rsidRPr="00A80277" w:rsidRDefault="00A80277" w:rsidP="00A80277">
            <w:pPr>
              <w:widowControl/>
              <w:rPr>
                <w:rFonts w:eastAsia="Times New Roman"/>
                <w:color w:val="000000"/>
                <w:lang w:val="en-GI" w:eastAsia="en-GI"/>
              </w:rPr>
            </w:pPr>
            <w:r w:rsidRPr="00A80277">
              <w:rPr>
                <w:rFonts w:eastAsia="Times New Roman"/>
                <w:color w:val="000000"/>
                <w:lang w:val="en-GI" w:eastAsia="en-GI"/>
              </w:rPr>
              <w:t>Miscellaneous</w:t>
            </w:r>
          </w:p>
        </w:tc>
        <w:tc>
          <w:tcPr>
            <w:tcW w:w="1480" w:type="dxa"/>
            <w:tcBorders>
              <w:top w:val="nil"/>
              <w:left w:val="nil"/>
              <w:bottom w:val="single" w:sz="4" w:space="0" w:color="auto"/>
              <w:right w:val="single" w:sz="4" w:space="0" w:color="auto"/>
            </w:tcBorders>
            <w:shd w:val="clear" w:color="000000" w:fill="FFFFFF"/>
            <w:noWrap/>
            <w:vAlign w:val="bottom"/>
            <w:hideMark/>
          </w:tcPr>
          <w:p w14:paraId="751BE752" w14:textId="77777777" w:rsidR="00A80277" w:rsidRPr="00A80277" w:rsidRDefault="00A80277" w:rsidP="00A80277">
            <w:pPr>
              <w:widowControl/>
              <w:jc w:val="right"/>
              <w:rPr>
                <w:rFonts w:eastAsia="Times New Roman"/>
                <w:color w:val="000000"/>
                <w:lang w:val="en-GI" w:eastAsia="en-GI"/>
              </w:rPr>
            </w:pPr>
            <w:r w:rsidRPr="00A80277">
              <w:rPr>
                <w:rFonts w:eastAsia="Times New Roman"/>
                <w:color w:val="000000"/>
                <w:lang w:val="en-GI" w:eastAsia="en-GI"/>
              </w:rPr>
              <w:t>3</w:t>
            </w:r>
          </w:p>
        </w:tc>
        <w:tc>
          <w:tcPr>
            <w:tcW w:w="1420" w:type="dxa"/>
            <w:tcBorders>
              <w:top w:val="nil"/>
              <w:left w:val="nil"/>
              <w:bottom w:val="single" w:sz="4" w:space="0" w:color="auto"/>
              <w:right w:val="single" w:sz="4" w:space="0" w:color="auto"/>
            </w:tcBorders>
            <w:shd w:val="clear" w:color="000000" w:fill="FFFFFF"/>
            <w:noWrap/>
            <w:vAlign w:val="bottom"/>
            <w:hideMark/>
          </w:tcPr>
          <w:p w14:paraId="4A86269B" w14:textId="77777777" w:rsidR="00A80277" w:rsidRPr="00A80277" w:rsidRDefault="00A80277" w:rsidP="00A80277">
            <w:pPr>
              <w:widowControl/>
              <w:jc w:val="right"/>
              <w:rPr>
                <w:rFonts w:eastAsia="Times New Roman"/>
                <w:color w:val="000000"/>
                <w:lang w:val="en-GI" w:eastAsia="en-GI"/>
              </w:rPr>
            </w:pPr>
            <w:r w:rsidRPr="00A80277">
              <w:rPr>
                <w:rFonts w:eastAsia="Times New Roman"/>
                <w:color w:val="000000"/>
                <w:lang w:val="en-GI" w:eastAsia="en-GI"/>
              </w:rPr>
              <w:t>0</w:t>
            </w:r>
          </w:p>
        </w:tc>
        <w:tc>
          <w:tcPr>
            <w:tcW w:w="1420" w:type="dxa"/>
            <w:tcBorders>
              <w:top w:val="nil"/>
              <w:left w:val="nil"/>
              <w:bottom w:val="single" w:sz="4" w:space="0" w:color="auto"/>
              <w:right w:val="single" w:sz="4" w:space="0" w:color="auto"/>
            </w:tcBorders>
            <w:shd w:val="clear" w:color="000000" w:fill="FFFFFF"/>
            <w:noWrap/>
            <w:vAlign w:val="bottom"/>
            <w:hideMark/>
          </w:tcPr>
          <w:p w14:paraId="1783DEDB" w14:textId="77777777" w:rsidR="00A80277" w:rsidRPr="00A80277" w:rsidRDefault="00A80277" w:rsidP="00A80277">
            <w:pPr>
              <w:widowControl/>
              <w:jc w:val="right"/>
              <w:rPr>
                <w:rFonts w:eastAsia="Times New Roman"/>
                <w:color w:val="000000"/>
                <w:lang w:val="en-GI" w:eastAsia="en-GI"/>
              </w:rPr>
            </w:pPr>
            <w:r w:rsidRPr="00A80277">
              <w:rPr>
                <w:rFonts w:eastAsia="Times New Roman"/>
                <w:color w:val="000000"/>
                <w:lang w:val="en-GI" w:eastAsia="en-GI"/>
              </w:rPr>
              <w:t>0</w:t>
            </w:r>
          </w:p>
        </w:tc>
      </w:tr>
      <w:tr w:rsidR="00A80277" w:rsidRPr="00A80277" w14:paraId="2B2025CC" w14:textId="77777777" w:rsidTr="00A80277">
        <w:trPr>
          <w:trHeight w:val="300"/>
          <w:jc w:val="center"/>
        </w:trPr>
        <w:tc>
          <w:tcPr>
            <w:tcW w:w="3040" w:type="dxa"/>
            <w:tcBorders>
              <w:top w:val="nil"/>
              <w:left w:val="single" w:sz="4" w:space="0" w:color="auto"/>
              <w:bottom w:val="single" w:sz="4" w:space="0" w:color="auto"/>
              <w:right w:val="single" w:sz="4" w:space="0" w:color="auto"/>
            </w:tcBorders>
            <w:shd w:val="clear" w:color="000000" w:fill="FFFFFF"/>
            <w:noWrap/>
            <w:vAlign w:val="bottom"/>
            <w:hideMark/>
          </w:tcPr>
          <w:p w14:paraId="2E96F786" w14:textId="77777777" w:rsidR="00A80277" w:rsidRPr="00A80277" w:rsidRDefault="00A80277" w:rsidP="00A80277">
            <w:pPr>
              <w:widowControl/>
              <w:jc w:val="right"/>
              <w:rPr>
                <w:rFonts w:eastAsia="Times New Roman"/>
                <w:b/>
                <w:bCs/>
                <w:color w:val="000000"/>
                <w:lang w:val="en-GI" w:eastAsia="en-GI"/>
              </w:rPr>
            </w:pPr>
            <w:r w:rsidRPr="00A80277">
              <w:rPr>
                <w:rFonts w:eastAsia="Times New Roman"/>
                <w:b/>
                <w:bCs/>
                <w:color w:val="000000"/>
                <w:lang w:val="en-GI" w:eastAsia="en-GI"/>
              </w:rPr>
              <w:t xml:space="preserve">Total   </w:t>
            </w:r>
          </w:p>
        </w:tc>
        <w:tc>
          <w:tcPr>
            <w:tcW w:w="1800" w:type="dxa"/>
            <w:tcBorders>
              <w:top w:val="nil"/>
              <w:left w:val="nil"/>
              <w:bottom w:val="single" w:sz="4" w:space="0" w:color="auto"/>
              <w:right w:val="single" w:sz="4" w:space="0" w:color="auto"/>
            </w:tcBorders>
            <w:shd w:val="clear" w:color="000000" w:fill="FFFFFF"/>
            <w:noWrap/>
            <w:vAlign w:val="bottom"/>
            <w:hideMark/>
          </w:tcPr>
          <w:p w14:paraId="70A28D6B" w14:textId="77777777" w:rsidR="00A80277" w:rsidRPr="00A80277" w:rsidRDefault="00A80277" w:rsidP="00A80277">
            <w:pPr>
              <w:widowControl/>
              <w:jc w:val="right"/>
              <w:rPr>
                <w:rFonts w:eastAsia="Times New Roman"/>
                <w:b/>
                <w:bCs/>
                <w:color w:val="000000"/>
                <w:lang w:val="en-GI" w:eastAsia="en-GI"/>
              </w:rPr>
            </w:pPr>
            <w:r w:rsidRPr="00A80277">
              <w:rPr>
                <w:rFonts w:eastAsia="Times New Roman"/>
                <w:b/>
                <w:bCs/>
                <w:color w:val="000000"/>
                <w:lang w:val="en-GI" w:eastAsia="en-GI"/>
              </w:rPr>
              <w:t>24,255</w:t>
            </w:r>
          </w:p>
        </w:tc>
        <w:tc>
          <w:tcPr>
            <w:tcW w:w="1480" w:type="dxa"/>
            <w:tcBorders>
              <w:top w:val="nil"/>
              <w:left w:val="nil"/>
              <w:bottom w:val="single" w:sz="4" w:space="0" w:color="auto"/>
              <w:right w:val="single" w:sz="4" w:space="0" w:color="auto"/>
            </w:tcBorders>
            <w:shd w:val="clear" w:color="000000" w:fill="FFFFFF"/>
            <w:noWrap/>
            <w:vAlign w:val="bottom"/>
            <w:hideMark/>
          </w:tcPr>
          <w:p w14:paraId="2718357D" w14:textId="77777777" w:rsidR="00A80277" w:rsidRPr="00A80277" w:rsidRDefault="00A80277" w:rsidP="00A80277">
            <w:pPr>
              <w:widowControl/>
              <w:jc w:val="right"/>
              <w:rPr>
                <w:rFonts w:eastAsia="Times New Roman"/>
                <w:b/>
                <w:bCs/>
                <w:color w:val="000000"/>
                <w:lang w:val="en-GI" w:eastAsia="en-GI"/>
              </w:rPr>
            </w:pPr>
            <w:r w:rsidRPr="00A80277">
              <w:rPr>
                <w:rFonts w:eastAsia="Times New Roman"/>
                <w:b/>
                <w:bCs/>
                <w:color w:val="000000"/>
                <w:lang w:val="en-GI" w:eastAsia="en-GI"/>
              </w:rPr>
              <w:t>24,182</w:t>
            </w:r>
          </w:p>
        </w:tc>
        <w:tc>
          <w:tcPr>
            <w:tcW w:w="1420" w:type="dxa"/>
            <w:tcBorders>
              <w:top w:val="nil"/>
              <w:left w:val="nil"/>
              <w:bottom w:val="single" w:sz="4" w:space="0" w:color="auto"/>
              <w:right w:val="single" w:sz="4" w:space="0" w:color="auto"/>
            </w:tcBorders>
            <w:shd w:val="clear" w:color="000000" w:fill="FFFFFF"/>
            <w:noWrap/>
            <w:vAlign w:val="bottom"/>
            <w:hideMark/>
          </w:tcPr>
          <w:p w14:paraId="66C8BA60" w14:textId="77777777" w:rsidR="00A80277" w:rsidRPr="00A80277" w:rsidRDefault="00A80277" w:rsidP="00A80277">
            <w:pPr>
              <w:widowControl/>
              <w:jc w:val="right"/>
              <w:rPr>
                <w:rFonts w:eastAsia="Times New Roman"/>
                <w:b/>
                <w:bCs/>
                <w:color w:val="000000"/>
                <w:lang w:val="en-GI" w:eastAsia="en-GI"/>
              </w:rPr>
            </w:pPr>
            <w:r w:rsidRPr="00A80277">
              <w:rPr>
                <w:rFonts w:eastAsia="Times New Roman"/>
                <w:b/>
                <w:bCs/>
                <w:color w:val="000000"/>
                <w:lang w:val="en-GI" w:eastAsia="en-GI"/>
              </w:rPr>
              <w:t>57</w:t>
            </w:r>
          </w:p>
        </w:tc>
        <w:tc>
          <w:tcPr>
            <w:tcW w:w="1420" w:type="dxa"/>
            <w:tcBorders>
              <w:top w:val="nil"/>
              <w:left w:val="nil"/>
              <w:bottom w:val="single" w:sz="4" w:space="0" w:color="auto"/>
              <w:right w:val="single" w:sz="4" w:space="0" w:color="auto"/>
            </w:tcBorders>
            <w:shd w:val="clear" w:color="000000" w:fill="FFFFFF"/>
            <w:noWrap/>
            <w:vAlign w:val="bottom"/>
            <w:hideMark/>
          </w:tcPr>
          <w:p w14:paraId="3DA2D708" w14:textId="77777777" w:rsidR="00A80277" w:rsidRPr="00A80277" w:rsidRDefault="00A80277" w:rsidP="00A80277">
            <w:pPr>
              <w:widowControl/>
              <w:jc w:val="right"/>
              <w:rPr>
                <w:rFonts w:eastAsia="Times New Roman"/>
                <w:b/>
                <w:bCs/>
                <w:color w:val="000000"/>
                <w:lang w:val="en-GI" w:eastAsia="en-GI"/>
              </w:rPr>
            </w:pPr>
            <w:r w:rsidRPr="00A80277">
              <w:rPr>
                <w:rFonts w:eastAsia="Times New Roman"/>
                <w:b/>
                <w:bCs/>
                <w:color w:val="000000"/>
                <w:lang w:val="en-GI" w:eastAsia="en-GI"/>
              </w:rPr>
              <w:t>15</w:t>
            </w:r>
          </w:p>
        </w:tc>
      </w:tr>
    </w:tbl>
    <w:p w14:paraId="2D833363" w14:textId="77777777" w:rsidR="00A80277" w:rsidRDefault="00A80277">
      <w:pPr>
        <w:tabs>
          <w:tab w:val="left" w:pos="851"/>
          <w:tab w:val="left" w:pos="1276"/>
        </w:tabs>
        <w:spacing w:before="120" w:after="200"/>
        <w:ind w:right="1525"/>
        <w:jc w:val="both"/>
        <w:rPr>
          <w:rFonts w:asciiTheme="minorHAnsi" w:hAnsiTheme="minorHAnsi" w:cstheme="minorHAnsi"/>
        </w:rPr>
        <w:pPrChange w:id="67" w:author="Isidoro Manrique" w:date="2024-09-19T15:35:00Z" w16du:dateUtc="2024-09-19T13:35:00Z">
          <w:pPr>
            <w:tabs>
              <w:tab w:val="left" w:pos="851"/>
              <w:tab w:val="left" w:pos="1276"/>
            </w:tabs>
            <w:spacing w:before="120" w:after="200"/>
            <w:ind w:left="284" w:right="1525"/>
            <w:jc w:val="both"/>
          </w:pPr>
        </w:pPrChange>
      </w:pPr>
    </w:p>
    <w:p w14:paraId="3171B11B" w14:textId="6D2B7D95" w:rsidR="00A80277" w:rsidRDefault="0078003E" w:rsidP="00204F6D">
      <w:pPr>
        <w:pStyle w:val="ListParagraph"/>
        <w:numPr>
          <w:ilvl w:val="2"/>
          <w:numId w:val="5"/>
        </w:numPr>
        <w:tabs>
          <w:tab w:val="left" w:pos="851"/>
          <w:tab w:val="left" w:pos="1276"/>
        </w:tabs>
        <w:spacing w:before="120" w:after="200"/>
        <w:ind w:left="851" w:right="1525" w:hanging="567"/>
        <w:contextualSpacing w:val="0"/>
        <w:jc w:val="both"/>
        <w:rPr>
          <w:rFonts w:asciiTheme="minorHAnsi" w:hAnsiTheme="minorHAnsi" w:cstheme="minorHAnsi"/>
        </w:rPr>
      </w:pPr>
      <w:r>
        <w:rPr>
          <w:rFonts w:asciiTheme="minorHAnsi" w:hAnsiTheme="minorHAnsi" w:cstheme="minorHAnsi"/>
        </w:rPr>
        <w:t>T</w:t>
      </w:r>
      <w:r w:rsidR="00C909BC">
        <w:rPr>
          <w:rFonts w:asciiTheme="minorHAnsi" w:hAnsiTheme="minorHAnsi" w:cstheme="minorHAnsi"/>
        </w:rPr>
        <w:t>he ‘</w:t>
      </w:r>
      <w:r w:rsidR="00C909BC" w:rsidRPr="00204F6D">
        <w:rPr>
          <w:rFonts w:asciiTheme="minorHAnsi" w:hAnsiTheme="minorHAnsi" w:cstheme="minorHAnsi"/>
        </w:rPr>
        <w:t xml:space="preserve">Motor total’ </w:t>
      </w:r>
      <w:r w:rsidR="00C909BC">
        <w:rPr>
          <w:rFonts w:asciiTheme="minorHAnsi" w:hAnsiTheme="minorHAnsi" w:cstheme="minorHAnsi"/>
        </w:rPr>
        <w:t xml:space="preserve"> </w:t>
      </w:r>
      <w:r>
        <w:rPr>
          <w:rFonts w:asciiTheme="minorHAnsi" w:hAnsiTheme="minorHAnsi" w:cstheme="minorHAnsi"/>
        </w:rPr>
        <w:t xml:space="preserve">above </w:t>
      </w:r>
      <w:r w:rsidR="00C909BC">
        <w:rPr>
          <w:rFonts w:asciiTheme="minorHAnsi" w:hAnsiTheme="minorHAnsi" w:cstheme="minorHAnsi"/>
        </w:rPr>
        <w:t>is split</w:t>
      </w:r>
      <w:r w:rsidR="003E21E7">
        <w:rPr>
          <w:rFonts w:asciiTheme="minorHAnsi" w:hAnsiTheme="minorHAnsi" w:cstheme="minorHAnsi"/>
        </w:rPr>
        <w:t xml:space="preserve"> between classes ‘</w:t>
      </w:r>
      <w:r w:rsidR="003E21E7" w:rsidRPr="00204F6D">
        <w:rPr>
          <w:rFonts w:asciiTheme="minorHAnsi" w:hAnsiTheme="minorHAnsi" w:cstheme="minorHAnsi"/>
          <w:i/>
          <w:iCs/>
        </w:rPr>
        <w:t>Motor vehicle liability</w:t>
      </w:r>
      <w:r w:rsidR="003E21E7" w:rsidRPr="00204F6D">
        <w:rPr>
          <w:rFonts w:asciiTheme="minorHAnsi" w:hAnsiTheme="minorHAnsi" w:cstheme="minorHAnsi"/>
        </w:rPr>
        <w:t>’</w:t>
      </w:r>
      <w:r w:rsidR="003E21E7">
        <w:rPr>
          <w:rFonts w:asciiTheme="minorHAnsi" w:hAnsiTheme="minorHAnsi" w:cstheme="minorHAnsi"/>
        </w:rPr>
        <w:t xml:space="preserve"> and ‘</w:t>
      </w:r>
      <w:r w:rsidR="003E21E7" w:rsidRPr="006D383C">
        <w:rPr>
          <w:rFonts w:asciiTheme="minorHAnsi" w:hAnsiTheme="minorHAnsi" w:cstheme="minorHAnsi"/>
          <w:i/>
          <w:iCs/>
        </w:rPr>
        <w:t>Other motor</w:t>
      </w:r>
      <w:r w:rsidR="003E21E7" w:rsidRPr="00204F6D">
        <w:rPr>
          <w:rFonts w:asciiTheme="minorHAnsi" w:hAnsiTheme="minorHAnsi" w:cstheme="minorHAnsi"/>
        </w:rPr>
        <w:t>’</w:t>
      </w:r>
      <w:r w:rsidR="00204F6D">
        <w:rPr>
          <w:rFonts w:asciiTheme="minorHAnsi" w:hAnsiTheme="minorHAnsi" w:cstheme="minorHAnsi"/>
        </w:rPr>
        <w:t xml:space="preserve"> </w:t>
      </w:r>
      <w:r w:rsidR="007E2FAE">
        <w:rPr>
          <w:rFonts w:asciiTheme="minorHAnsi" w:hAnsiTheme="minorHAnsi" w:cstheme="minorHAnsi"/>
        </w:rPr>
        <w:t>based on the incurred data</w:t>
      </w:r>
      <w:r w:rsidR="00501679">
        <w:rPr>
          <w:rFonts w:asciiTheme="minorHAnsi" w:hAnsiTheme="minorHAnsi" w:cstheme="minorHAnsi"/>
        </w:rPr>
        <w:t xml:space="preserve"> received as of December-23 for the different heads of damage as broken down in paragraph 4.1.1</w:t>
      </w:r>
      <w:r>
        <w:rPr>
          <w:rFonts w:asciiTheme="minorHAnsi" w:hAnsiTheme="minorHAnsi" w:cstheme="minorHAnsi"/>
        </w:rPr>
        <w:t>. This data</w:t>
      </w:r>
      <w:r w:rsidR="00D8238C">
        <w:rPr>
          <w:rFonts w:asciiTheme="minorHAnsi" w:hAnsiTheme="minorHAnsi" w:cstheme="minorHAnsi"/>
        </w:rPr>
        <w:t xml:space="preserve"> </w:t>
      </w:r>
      <w:r w:rsidR="00377816">
        <w:rPr>
          <w:rFonts w:asciiTheme="minorHAnsi" w:hAnsiTheme="minorHAnsi" w:cstheme="minorHAnsi"/>
        </w:rPr>
        <w:t xml:space="preserve">provided a distribution of 87% incurred </w:t>
      </w:r>
      <w:r w:rsidR="00B169F4">
        <w:rPr>
          <w:rFonts w:asciiTheme="minorHAnsi" w:hAnsiTheme="minorHAnsi" w:cstheme="minorHAnsi"/>
        </w:rPr>
        <w:t xml:space="preserve">claims </w:t>
      </w:r>
      <w:r w:rsidR="00377816">
        <w:rPr>
          <w:rFonts w:asciiTheme="minorHAnsi" w:hAnsiTheme="minorHAnsi" w:cstheme="minorHAnsi"/>
        </w:rPr>
        <w:t xml:space="preserve">for </w:t>
      </w:r>
      <w:r w:rsidR="006D383C">
        <w:rPr>
          <w:rFonts w:asciiTheme="minorHAnsi" w:hAnsiTheme="minorHAnsi" w:cstheme="minorHAnsi"/>
        </w:rPr>
        <w:t>motor l</w:t>
      </w:r>
      <w:r w:rsidR="00204F6D">
        <w:rPr>
          <w:rFonts w:asciiTheme="minorHAnsi" w:hAnsiTheme="minorHAnsi" w:cstheme="minorHAnsi"/>
        </w:rPr>
        <w:t>iability and 13% for other motor.</w:t>
      </w:r>
    </w:p>
    <w:p w14:paraId="74B9E22F" w14:textId="55FA6635" w:rsidR="006D383C" w:rsidRDefault="006D383C" w:rsidP="00204F6D">
      <w:pPr>
        <w:pStyle w:val="ListParagraph"/>
        <w:numPr>
          <w:ilvl w:val="2"/>
          <w:numId w:val="5"/>
        </w:numPr>
        <w:tabs>
          <w:tab w:val="left" w:pos="851"/>
          <w:tab w:val="left" w:pos="1276"/>
        </w:tabs>
        <w:spacing w:before="120" w:after="200"/>
        <w:ind w:left="851" w:right="1525" w:hanging="567"/>
        <w:contextualSpacing w:val="0"/>
        <w:jc w:val="both"/>
        <w:rPr>
          <w:rFonts w:asciiTheme="minorHAnsi" w:hAnsiTheme="minorHAnsi" w:cstheme="minorHAnsi"/>
        </w:rPr>
      </w:pPr>
      <w:r>
        <w:rPr>
          <w:rFonts w:asciiTheme="minorHAnsi" w:hAnsiTheme="minorHAnsi" w:cstheme="minorHAnsi"/>
        </w:rPr>
        <w:t xml:space="preserve">Applying the above </w:t>
      </w:r>
      <w:r w:rsidR="00B169F4">
        <w:rPr>
          <w:rFonts w:asciiTheme="minorHAnsi" w:hAnsiTheme="minorHAnsi" w:cstheme="minorHAnsi"/>
        </w:rPr>
        <w:t>percentages, the premium provision by Solvency II class of business would be distributed as follows:</w:t>
      </w:r>
    </w:p>
    <w:tbl>
      <w:tblPr>
        <w:tblW w:w="8217" w:type="dxa"/>
        <w:jc w:val="center"/>
        <w:tblLook w:val="04A0" w:firstRow="1" w:lastRow="0" w:firstColumn="1" w:lastColumn="0" w:noHBand="0" w:noVBand="1"/>
      </w:tblPr>
      <w:tblGrid>
        <w:gridCol w:w="3040"/>
        <w:gridCol w:w="2200"/>
        <w:gridCol w:w="992"/>
        <w:gridCol w:w="993"/>
        <w:gridCol w:w="992"/>
      </w:tblGrid>
      <w:tr w:rsidR="00BF7DA9" w:rsidRPr="00BF7DA9" w14:paraId="50DC236C" w14:textId="77777777" w:rsidTr="00BF7DA9">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3DC2C63" w14:textId="77777777" w:rsidR="00BF7DA9" w:rsidRPr="00BF7DA9" w:rsidRDefault="00BF7DA9" w:rsidP="00BF7DA9">
            <w:pPr>
              <w:widowControl/>
              <w:jc w:val="center"/>
              <w:rPr>
                <w:rFonts w:eastAsia="Times New Roman"/>
                <w:b/>
                <w:bCs/>
                <w:color w:val="000000"/>
                <w:lang w:val="en-GI" w:eastAsia="en-GI"/>
              </w:rPr>
            </w:pPr>
            <w:r w:rsidRPr="00BF7DA9">
              <w:rPr>
                <w:rFonts w:eastAsia="Times New Roman"/>
                <w:b/>
                <w:bCs/>
                <w:color w:val="000000"/>
                <w:lang w:val="en-GI" w:eastAsia="en-GI"/>
              </w:rPr>
              <w:t>SII Class</w:t>
            </w:r>
          </w:p>
        </w:tc>
        <w:tc>
          <w:tcPr>
            <w:tcW w:w="2200" w:type="dxa"/>
            <w:tcBorders>
              <w:top w:val="single" w:sz="4" w:space="0" w:color="auto"/>
              <w:left w:val="nil"/>
              <w:bottom w:val="single" w:sz="4" w:space="0" w:color="auto"/>
              <w:right w:val="single" w:sz="4" w:space="0" w:color="auto"/>
            </w:tcBorders>
            <w:shd w:val="clear" w:color="000000" w:fill="FFFFFF"/>
            <w:noWrap/>
            <w:vAlign w:val="center"/>
            <w:hideMark/>
          </w:tcPr>
          <w:p w14:paraId="009F93E8" w14:textId="77777777" w:rsidR="00BF7DA9" w:rsidRPr="00BF7DA9" w:rsidRDefault="00BF7DA9" w:rsidP="00BF7DA9">
            <w:pPr>
              <w:widowControl/>
              <w:jc w:val="center"/>
              <w:rPr>
                <w:rFonts w:eastAsia="Times New Roman"/>
                <w:b/>
                <w:bCs/>
                <w:color w:val="000000"/>
                <w:lang w:val="en-GI" w:eastAsia="en-GI"/>
              </w:rPr>
            </w:pPr>
            <w:r w:rsidRPr="00BF7DA9">
              <w:rPr>
                <w:rFonts w:eastAsia="Times New Roman"/>
                <w:b/>
                <w:bCs/>
                <w:color w:val="000000"/>
                <w:lang w:val="en-GI" w:eastAsia="en-GI"/>
              </w:rPr>
              <w:t>UEP Claims (£'000s)</w:t>
            </w:r>
          </w:p>
        </w:tc>
        <w:tc>
          <w:tcPr>
            <w:tcW w:w="992" w:type="dxa"/>
            <w:tcBorders>
              <w:top w:val="single" w:sz="4" w:space="0" w:color="auto"/>
              <w:left w:val="nil"/>
              <w:bottom w:val="single" w:sz="4" w:space="0" w:color="auto"/>
              <w:right w:val="single" w:sz="4" w:space="0" w:color="auto"/>
            </w:tcBorders>
            <w:shd w:val="clear" w:color="000000" w:fill="FFFFFF"/>
            <w:noWrap/>
            <w:vAlign w:val="center"/>
            <w:hideMark/>
          </w:tcPr>
          <w:p w14:paraId="04F9D8C4" w14:textId="77777777" w:rsidR="00BF7DA9" w:rsidRPr="00BF7DA9" w:rsidRDefault="00BF7DA9" w:rsidP="00BF7DA9">
            <w:pPr>
              <w:widowControl/>
              <w:jc w:val="center"/>
              <w:rPr>
                <w:rFonts w:eastAsia="Times New Roman"/>
                <w:b/>
                <w:bCs/>
                <w:color w:val="000000"/>
                <w:lang w:val="en-GI" w:eastAsia="en-GI"/>
              </w:rPr>
            </w:pPr>
            <w:r w:rsidRPr="00BF7DA9">
              <w:rPr>
                <w:rFonts w:eastAsia="Times New Roman"/>
                <w:b/>
                <w:bCs/>
                <w:color w:val="000000"/>
                <w:lang w:val="en-GI" w:eastAsia="en-GI"/>
              </w:rPr>
              <w:t>2023</w:t>
            </w:r>
          </w:p>
        </w:tc>
        <w:tc>
          <w:tcPr>
            <w:tcW w:w="993" w:type="dxa"/>
            <w:tcBorders>
              <w:top w:val="single" w:sz="4" w:space="0" w:color="auto"/>
              <w:left w:val="nil"/>
              <w:bottom w:val="single" w:sz="4" w:space="0" w:color="auto"/>
              <w:right w:val="single" w:sz="4" w:space="0" w:color="auto"/>
            </w:tcBorders>
            <w:shd w:val="clear" w:color="000000" w:fill="FFFFFF"/>
            <w:noWrap/>
            <w:vAlign w:val="center"/>
            <w:hideMark/>
          </w:tcPr>
          <w:p w14:paraId="7FFD947E" w14:textId="77777777" w:rsidR="00BF7DA9" w:rsidRPr="00BF7DA9" w:rsidRDefault="00BF7DA9" w:rsidP="00BF7DA9">
            <w:pPr>
              <w:widowControl/>
              <w:jc w:val="center"/>
              <w:rPr>
                <w:rFonts w:eastAsia="Times New Roman"/>
                <w:b/>
                <w:bCs/>
                <w:color w:val="000000"/>
                <w:lang w:val="en-GI" w:eastAsia="en-GI"/>
              </w:rPr>
            </w:pPr>
            <w:r w:rsidRPr="00BF7DA9">
              <w:rPr>
                <w:rFonts w:eastAsia="Times New Roman"/>
                <w:b/>
                <w:bCs/>
                <w:color w:val="000000"/>
                <w:lang w:val="en-GI" w:eastAsia="en-GI"/>
              </w:rPr>
              <w:t>2022</w:t>
            </w:r>
          </w:p>
        </w:tc>
        <w:tc>
          <w:tcPr>
            <w:tcW w:w="992" w:type="dxa"/>
            <w:tcBorders>
              <w:top w:val="single" w:sz="4" w:space="0" w:color="auto"/>
              <w:left w:val="nil"/>
              <w:bottom w:val="single" w:sz="4" w:space="0" w:color="auto"/>
              <w:right w:val="single" w:sz="4" w:space="0" w:color="auto"/>
            </w:tcBorders>
            <w:shd w:val="clear" w:color="000000" w:fill="FFFFFF"/>
            <w:noWrap/>
            <w:vAlign w:val="center"/>
            <w:hideMark/>
          </w:tcPr>
          <w:p w14:paraId="3E36A170" w14:textId="77777777" w:rsidR="00BF7DA9" w:rsidRPr="00BF7DA9" w:rsidRDefault="00BF7DA9" w:rsidP="00BF7DA9">
            <w:pPr>
              <w:widowControl/>
              <w:jc w:val="center"/>
              <w:rPr>
                <w:rFonts w:eastAsia="Times New Roman"/>
                <w:b/>
                <w:bCs/>
                <w:color w:val="000000"/>
                <w:lang w:val="en-GI" w:eastAsia="en-GI"/>
              </w:rPr>
            </w:pPr>
            <w:r w:rsidRPr="00BF7DA9">
              <w:rPr>
                <w:rFonts w:eastAsia="Times New Roman"/>
                <w:b/>
                <w:bCs/>
                <w:color w:val="000000"/>
                <w:lang w:val="en-GI" w:eastAsia="en-GI"/>
              </w:rPr>
              <w:t>2021</w:t>
            </w:r>
          </w:p>
        </w:tc>
      </w:tr>
      <w:tr w:rsidR="00BF7DA9" w:rsidRPr="00BF7DA9" w14:paraId="6049D476" w14:textId="77777777" w:rsidTr="00BF7DA9">
        <w:trPr>
          <w:trHeight w:val="600"/>
          <w:jc w:val="center"/>
        </w:trPr>
        <w:tc>
          <w:tcPr>
            <w:tcW w:w="3040" w:type="dxa"/>
            <w:tcBorders>
              <w:top w:val="nil"/>
              <w:left w:val="single" w:sz="4" w:space="0" w:color="auto"/>
              <w:bottom w:val="nil"/>
              <w:right w:val="single" w:sz="4" w:space="0" w:color="auto"/>
            </w:tcBorders>
            <w:shd w:val="clear" w:color="000000" w:fill="FFFFFF"/>
            <w:vAlign w:val="center"/>
            <w:hideMark/>
          </w:tcPr>
          <w:p w14:paraId="2847C8FE" w14:textId="77777777" w:rsidR="00BF7DA9" w:rsidRPr="00BF7DA9" w:rsidRDefault="00BF7DA9" w:rsidP="00BF7DA9">
            <w:pPr>
              <w:widowControl/>
              <w:rPr>
                <w:rFonts w:eastAsia="Times New Roman"/>
                <w:color w:val="000000"/>
                <w:lang w:val="en-GI" w:eastAsia="en-GI"/>
              </w:rPr>
            </w:pPr>
            <w:r w:rsidRPr="00BF7DA9">
              <w:rPr>
                <w:rFonts w:eastAsia="Times New Roman"/>
                <w:color w:val="000000"/>
                <w:lang w:val="en-GB" w:eastAsia="en-GI"/>
              </w:rPr>
              <w:t>1 – Motor vehicle liability insurance</w:t>
            </w:r>
          </w:p>
        </w:tc>
        <w:tc>
          <w:tcPr>
            <w:tcW w:w="2200" w:type="dxa"/>
            <w:tcBorders>
              <w:top w:val="nil"/>
              <w:left w:val="nil"/>
              <w:bottom w:val="nil"/>
              <w:right w:val="single" w:sz="4" w:space="0" w:color="auto"/>
            </w:tcBorders>
            <w:shd w:val="clear" w:color="000000" w:fill="FFFFFF"/>
            <w:noWrap/>
            <w:vAlign w:val="center"/>
            <w:hideMark/>
          </w:tcPr>
          <w:p w14:paraId="64F67B2F" w14:textId="77777777" w:rsidR="00BF7DA9" w:rsidRPr="00BF7DA9" w:rsidRDefault="00BF7DA9" w:rsidP="00BF7DA9">
            <w:pPr>
              <w:widowControl/>
              <w:jc w:val="right"/>
              <w:rPr>
                <w:rFonts w:eastAsia="Times New Roman"/>
                <w:color w:val="000000"/>
                <w:lang w:val="en-GI" w:eastAsia="en-GI"/>
              </w:rPr>
            </w:pPr>
            <w:r w:rsidRPr="00BF7DA9">
              <w:rPr>
                <w:rFonts w:eastAsia="Times New Roman"/>
                <w:color w:val="000000"/>
                <w:lang w:val="en-GI" w:eastAsia="en-GI"/>
              </w:rPr>
              <w:t>21,127</w:t>
            </w:r>
          </w:p>
        </w:tc>
        <w:tc>
          <w:tcPr>
            <w:tcW w:w="992" w:type="dxa"/>
            <w:tcBorders>
              <w:top w:val="nil"/>
              <w:left w:val="nil"/>
              <w:bottom w:val="nil"/>
              <w:right w:val="single" w:sz="4" w:space="0" w:color="auto"/>
            </w:tcBorders>
            <w:shd w:val="clear" w:color="000000" w:fill="FFFFFF"/>
            <w:noWrap/>
            <w:vAlign w:val="center"/>
            <w:hideMark/>
          </w:tcPr>
          <w:p w14:paraId="5EE09BC7" w14:textId="77777777" w:rsidR="00BF7DA9" w:rsidRPr="00BF7DA9" w:rsidRDefault="00BF7DA9" w:rsidP="00BF7DA9">
            <w:pPr>
              <w:widowControl/>
              <w:jc w:val="right"/>
              <w:rPr>
                <w:rFonts w:eastAsia="Times New Roman"/>
                <w:color w:val="000000"/>
                <w:lang w:val="en-GI" w:eastAsia="en-GI"/>
              </w:rPr>
            </w:pPr>
            <w:r w:rsidRPr="00BF7DA9">
              <w:rPr>
                <w:rFonts w:eastAsia="Times New Roman"/>
                <w:color w:val="000000"/>
                <w:lang w:val="en-GI" w:eastAsia="en-GI"/>
              </w:rPr>
              <w:t>21,064</w:t>
            </w:r>
          </w:p>
        </w:tc>
        <w:tc>
          <w:tcPr>
            <w:tcW w:w="993" w:type="dxa"/>
            <w:tcBorders>
              <w:top w:val="nil"/>
              <w:left w:val="nil"/>
              <w:bottom w:val="nil"/>
              <w:right w:val="single" w:sz="4" w:space="0" w:color="auto"/>
            </w:tcBorders>
            <w:shd w:val="clear" w:color="000000" w:fill="FFFFFF"/>
            <w:noWrap/>
            <w:vAlign w:val="center"/>
            <w:hideMark/>
          </w:tcPr>
          <w:p w14:paraId="69C51C19" w14:textId="77777777" w:rsidR="00BF7DA9" w:rsidRPr="00BF7DA9" w:rsidRDefault="00BF7DA9" w:rsidP="00BF7DA9">
            <w:pPr>
              <w:widowControl/>
              <w:jc w:val="right"/>
              <w:rPr>
                <w:rFonts w:eastAsia="Times New Roman"/>
                <w:color w:val="000000"/>
                <w:lang w:val="en-GI" w:eastAsia="en-GI"/>
              </w:rPr>
            </w:pPr>
            <w:r w:rsidRPr="00BF7DA9">
              <w:rPr>
                <w:rFonts w:eastAsia="Times New Roman"/>
                <w:color w:val="000000"/>
                <w:lang w:val="en-GI" w:eastAsia="en-GI"/>
              </w:rPr>
              <w:t>50</w:t>
            </w:r>
          </w:p>
        </w:tc>
        <w:tc>
          <w:tcPr>
            <w:tcW w:w="992" w:type="dxa"/>
            <w:tcBorders>
              <w:top w:val="nil"/>
              <w:left w:val="nil"/>
              <w:bottom w:val="nil"/>
              <w:right w:val="single" w:sz="4" w:space="0" w:color="auto"/>
            </w:tcBorders>
            <w:shd w:val="clear" w:color="000000" w:fill="FFFFFF"/>
            <w:noWrap/>
            <w:vAlign w:val="center"/>
            <w:hideMark/>
          </w:tcPr>
          <w:p w14:paraId="49D3E01F" w14:textId="77777777" w:rsidR="00BF7DA9" w:rsidRPr="00BF7DA9" w:rsidRDefault="00BF7DA9" w:rsidP="00BF7DA9">
            <w:pPr>
              <w:widowControl/>
              <w:jc w:val="right"/>
              <w:rPr>
                <w:rFonts w:eastAsia="Times New Roman"/>
                <w:color w:val="000000"/>
                <w:lang w:val="en-GI" w:eastAsia="en-GI"/>
              </w:rPr>
            </w:pPr>
            <w:r w:rsidRPr="00BF7DA9">
              <w:rPr>
                <w:rFonts w:eastAsia="Times New Roman"/>
                <w:color w:val="000000"/>
                <w:lang w:val="en-GI" w:eastAsia="en-GI"/>
              </w:rPr>
              <w:t>13</w:t>
            </w:r>
          </w:p>
        </w:tc>
      </w:tr>
      <w:tr w:rsidR="00BF7DA9" w:rsidRPr="00BF7DA9" w14:paraId="734E5BD9" w14:textId="77777777" w:rsidTr="00BF7DA9">
        <w:trPr>
          <w:trHeight w:val="300"/>
          <w:jc w:val="center"/>
        </w:trPr>
        <w:tc>
          <w:tcPr>
            <w:tcW w:w="3040" w:type="dxa"/>
            <w:tcBorders>
              <w:top w:val="nil"/>
              <w:left w:val="single" w:sz="4" w:space="0" w:color="auto"/>
              <w:bottom w:val="nil"/>
              <w:right w:val="single" w:sz="4" w:space="0" w:color="auto"/>
            </w:tcBorders>
            <w:shd w:val="clear" w:color="000000" w:fill="FFFFFF"/>
            <w:noWrap/>
            <w:vAlign w:val="center"/>
            <w:hideMark/>
          </w:tcPr>
          <w:p w14:paraId="0B688C7C" w14:textId="77777777" w:rsidR="00BF7DA9" w:rsidRPr="00BF7DA9" w:rsidRDefault="00BF7DA9" w:rsidP="00BF7DA9">
            <w:pPr>
              <w:widowControl/>
              <w:rPr>
                <w:rFonts w:eastAsia="Times New Roman"/>
                <w:color w:val="000000"/>
                <w:lang w:val="en-GI" w:eastAsia="en-GI"/>
              </w:rPr>
            </w:pPr>
            <w:r w:rsidRPr="00BF7DA9">
              <w:rPr>
                <w:rFonts w:eastAsia="Times New Roman"/>
                <w:color w:val="000000"/>
                <w:lang w:val="en-GB" w:eastAsia="en-GI"/>
              </w:rPr>
              <w:t>2 – Other motor insurance</w:t>
            </w:r>
          </w:p>
        </w:tc>
        <w:tc>
          <w:tcPr>
            <w:tcW w:w="2200" w:type="dxa"/>
            <w:tcBorders>
              <w:top w:val="nil"/>
              <w:left w:val="nil"/>
              <w:bottom w:val="nil"/>
              <w:right w:val="single" w:sz="4" w:space="0" w:color="auto"/>
            </w:tcBorders>
            <w:shd w:val="clear" w:color="000000" w:fill="FFFFFF"/>
            <w:noWrap/>
            <w:vAlign w:val="center"/>
            <w:hideMark/>
          </w:tcPr>
          <w:p w14:paraId="44E22DD0" w14:textId="77777777" w:rsidR="00BF7DA9" w:rsidRPr="00BF7DA9" w:rsidRDefault="00BF7DA9" w:rsidP="00BF7DA9">
            <w:pPr>
              <w:widowControl/>
              <w:jc w:val="right"/>
              <w:rPr>
                <w:rFonts w:eastAsia="Times New Roman"/>
                <w:color w:val="000000"/>
                <w:lang w:val="en-GI" w:eastAsia="en-GI"/>
              </w:rPr>
            </w:pPr>
            <w:r w:rsidRPr="00BF7DA9">
              <w:rPr>
                <w:rFonts w:eastAsia="Times New Roman"/>
                <w:color w:val="000000"/>
                <w:lang w:val="en-GI" w:eastAsia="en-GI"/>
              </w:rPr>
              <w:t>3,091</w:t>
            </w:r>
          </w:p>
        </w:tc>
        <w:tc>
          <w:tcPr>
            <w:tcW w:w="992" w:type="dxa"/>
            <w:tcBorders>
              <w:top w:val="nil"/>
              <w:left w:val="nil"/>
              <w:bottom w:val="nil"/>
              <w:right w:val="single" w:sz="4" w:space="0" w:color="auto"/>
            </w:tcBorders>
            <w:shd w:val="clear" w:color="000000" w:fill="FFFFFF"/>
            <w:noWrap/>
            <w:vAlign w:val="center"/>
            <w:hideMark/>
          </w:tcPr>
          <w:p w14:paraId="34046A51" w14:textId="77777777" w:rsidR="00BF7DA9" w:rsidRPr="00BF7DA9" w:rsidRDefault="00BF7DA9" w:rsidP="00BF7DA9">
            <w:pPr>
              <w:widowControl/>
              <w:jc w:val="right"/>
              <w:rPr>
                <w:rFonts w:eastAsia="Times New Roman"/>
                <w:color w:val="000000"/>
                <w:lang w:val="en-GI" w:eastAsia="en-GI"/>
              </w:rPr>
            </w:pPr>
            <w:r w:rsidRPr="00BF7DA9">
              <w:rPr>
                <w:rFonts w:eastAsia="Times New Roman"/>
                <w:color w:val="000000"/>
                <w:lang w:val="en-GI" w:eastAsia="en-GI"/>
              </w:rPr>
              <w:t>3,082</w:t>
            </w:r>
          </w:p>
        </w:tc>
        <w:tc>
          <w:tcPr>
            <w:tcW w:w="993" w:type="dxa"/>
            <w:tcBorders>
              <w:top w:val="nil"/>
              <w:left w:val="nil"/>
              <w:bottom w:val="nil"/>
              <w:right w:val="single" w:sz="4" w:space="0" w:color="auto"/>
            </w:tcBorders>
            <w:shd w:val="clear" w:color="000000" w:fill="FFFFFF"/>
            <w:noWrap/>
            <w:vAlign w:val="center"/>
            <w:hideMark/>
          </w:tcPr>
          <w:p w14:paraId="286F7287" w14:textId="77777777" w:rsidR="00BF7DA9" w:rsidRPr="00BF7DA9" w:rsidRDefault="00BF7DA9" w:rsidP="00BF7DA9">
            <w:pPr>
              <w:widowControl/>
              <w:jc w:val="right"/>
              <w:rPr>
                <w:rFonts w:eastAsia="Times New Roman"/>
                <w:color w:val="000000"/>
                <w:lang w:val="en-GI" w:eastAsia="en-GI"/>
              </w:rPr>
            </w:pPr>
            <w:r w:rsidRPr="00BF7DA9">
              <w:rPr>
                <w:rFonts w:eastAsia="Times New Roman"/>
                <w:color w:val="000000"/>
                <w:lang w:val="en-GI" w:eastAsia="en-GI"/>
              </w:rPr>
              <w:t>7</w:t>
            </w:r>
          </w:p>
        </w:tc>
        <w:tc>
          <w:tcPr>
            <w:tcW w:w="992" w:type="dxa"/>
            <w:tcBorders>
              <w:top w:val="nil"/>
              <w:left w:val="nil"/>
              <w:bottom w:val="nil"/>
              <w:right w:val="single" w:sz="4" w:space="0" w:color="auto"/>
            </w:tcBorders>
            <w:shd w:val="clear" w:color="000000" w:fill="FFFFFF"/>
            <w:noWrap/>
            <w:vAlign w:val="center"/>
            <w:hideMark/>
          </w:tcPr>
          <w:p w14:paraId="56897B5C" w14:textId="77777777" w:rsidR="00BF7DA9" w:rsidRPr="00BF7DA9" w:rsidRDefault="00BF7DA9" w:rsidP="00BF7DA9">
            <w:pPr>
              <w:widowControl/>
              <w:jc w:val="right"/>
              <w:rPr>
                <w:rFonts w:eastAsia="Times New Roman"/>
                <w:color w:val="000000"/>
                <w:lang w:val="en-GI" w:eastAsia="en-GI"/>
              </w:rPr>
            </w:pPr>
            <w:r w:rsidRPr="00BF7DA9">
              <w:rPr>
                <w:rFonts w:eastAsia="Times New Roman"/>
                <w:color w:val="000000"/>
                <w:lang w:val="en-GI" w:eastAsia="en-GI"/>
              </w:rPr>
              <w:t>2</w:t>
            </w:r>
          </w:p>
        </w:tc>
      </w:tr>
      <w:tr w:rsidR="00BF7DA9" w:rsidRPr="00BF7DA9" w14:paraId="4D32BB98" w14:textId="77777777" w:rsidTr="00BF7DA9">
        <w:trPr>
          <w:trHeight w:val="300"/>
          <w:jc w:val="center"/>
        </w:trPr>
        <w:tc>
          <w:tcPr>
            <w:tcW w:w="3040" w:type="dxa"/>
            <w:tcBorders>
              <w:top w:val="nil"/>
              <w:left w:val="single" w:sz="4" w:space="0" w:color="auto"/>
              <w:bottom w:val="nil"/>
              <w:right w:val="single" w:sz="4" w:space="0" w:color="auto"/>
            </w:tcBorders>
            <w:shd w:val="clear" w:color="000000" w:fill="FFFFFF"/>
            <w:noWrap/>
            <w:vAlign w:val="center"/>
            <w:hideMark/>
          </w:tcPr>
          <w:p w14:paraId="20269576" w14:textId="77777777" w:rsidR="00BF7DA9" w:rsidRPr="00BF7DA9" w:rsidRDefault="00BF7DA9" w:rsidP="00BF7DA9">
            <w:pPr>
              <w:widowControl/>
              <w:rPr>
                <w:rFonts w:eastAsia="Times New Roman"/>
                <w:color w:val="000000"/>
                <w:lang w:val="en-GI" w:eastAsia="en-GI"/>
              </w:rPr>
            </w:pPr>
            <w:r w:rsidRPr="00BF7DA9">
              <w:rPr>
                <w:rFonts w:eastAsia="Times New Roman"/>
                <w:color w:val="000000"/>
                <w:lang w:val="en-GB" w:eastAsia="en-GI"/>
              </w:rPr>
              <w:t>8 – Assistance</w:t>
            </w:r>
          </w:p>
        </w:tc>
        <w:tc>
          <w:tcPr>
            <w:tcW w:w="2200" w:type="dxa"/>
            <w:tcBorders>
              <w:top w:val="nil"/>
              <w:left w:val="nil"/>
              <w:bottom w:val="nil"/>
              <w:right w:val="single" w:sz="4" w:space="0" w:color="auto"/>
            </w:tcBorders>
            <w:shd w:val="clear" w:color="000000" w:fill="FFFFFF"/>
            <w:noWrap/>
            <w:vAlign w:val="center"/>
            <w:hideMark/>
          </w:tcPr>
          <w:p w14:paraId="03408CA3" w14:textId="77777777" w:rsidR="00BF7DA9" w:rsidRPr="00BF7DA9" w:rsidRDefault="00BF7DA9" w:rsidP="00BF7DA9">
            <w:pPr>
              <w:widowControl/>
              <w:jc w:val="right"/>
              <w:rPr>
                <w:rFonts w:eastAsia="Times New Roman"/>
                <w:color w:val="000000"/>
                <w:lang w:val="en-GI" w:eastAsia="en-GI"/>
              </w:rPr>
            </w:pPr>
            <w:r w:rsidRPr="00BF7DA9">
              <w:rPr>
                <w:rFonts w:eastAsia="Times New Roman"/>
                <w:color w:val="000000"/>
                <w:lang w:val="en-GI" w:eastAsia="en-GI"/>
              </w:rPr>
              <w:t>33</w:t>
            </w:r>
          </w:p>
        </w:tc>
        <w:tc>
          <w:tcPr>
            <w:tcW w:w="992" w:type="dxa"/>
            <w:tcBorders>
              <w:top w:val="nil"/>
              <w:left w:val="nil"/>
              <w:bottom w:val="nil"/>
              <w:right w:val="single" w:sz="4" w:space="0" w:color="auto"/>
            </w:tcBorders>
            <w:shd w:val="clear" w:color="000000" w:fill="FFFFFF"/>
            <w:noWrap/>
            <w:vAlign w:val="center"/>
            <w:hideMark/>
          </w:tcPr>
          <w:p w14:paraId="5E60089A" w14:textId="77777777" w:rsidR="00BF7DA9" w:rsidRPr="00BF7DA9" w:rsidRDefault="00BF7DA9" w:rsidP="00BF7DA9">
            <w:pPr>
              <w:widowControl/>
              <w:jc w:val="right"/>
              <w:rPr>
                <w:rFonts w:eastAsia="Times New Roman"/>
                <w:color w:val="000000"/>
                <w:lang w:val="en-GI" w:eastAsia="en-GI"/>
              </w:rPr>
            </w:pPr>
            <w:r w:rsidRPr="00BF7DA9">
              <w:rPr>
                <w:rFonts w:eastAsia="Times New Roman"/>
                <w:color w:val="000000"/>
                <w:lang w:val="en-GI" w:eastAsia="en-GI"/>
              </w:rPr>
              <w:t>33</w:t>
            </w:r>
          </w:p>
        </w:tc>
        <w:tc>
          <w:tcPr>
            <w:tcW w:w="993" w:type="dxa"/>
            <w:tcBorders>
              <w:top w:val="nil"/>
              <w:left w:val="nil"/>
              <w:bottom w:val="nil"/>
              <w:right w:val="single" w:sz="4" w:space="0" w:color="auto"/>
            </w:tcBorders>
            <w:shd w:val="clear" w:color="000000" w:fill="FFFFFF"/>
            <w:noWrap/>
            <w:vAlign w:val="center"/>
            <w:hideMark/>
          </w:tcPr>
          <w:p w14:paraId="2536EF6A" w14:textId="77777777" w:rsidR="00BF7DA9" w:rsidRPr="00BF7DA9" w:rsidRDefault="00BF7DA9" w:rsidP="00BF7DA9">
            <w:pPr>
              <w:widowControl/>
              <w:jc w:val="right"/>
              <w:rPr>
                <w:rFonts w:eastAsia="Times New Roman"/>
                <w:color w:val="000000"/>
                <w:lang w:val="en-GI" w:eastAsia="en-GI"/>
              </w:rPr>
            </w:pPr>
            <w:r w:rsidRPr="00BF7DA9">
              <w:rPr>
                <w:rFonts w:eastAsia="Times New Roman"/>
                <w:color w:val="000000"/>
                <w:lang w:val="en-GI" w:eastAsia="en-GI"/>
              </w:rPr>
              <w:t>0</w:t>
            </w:r>
          </w:p>
        </w:tc>
        <w:tc>
          <w:tcPr>
            <w:tcW w:w="992" w:type="dxa"/>
            <w:tcBorders>
              <w:top w:val="nil"/>
              <w:left w:val="nil"/>
              <w:bottom w:val="nil"/>
              <w:right w:val="single" w:sz="4" w:space="0" w:color="auto"/>
            </w:tcBorders>
            <w:shd w:val="clear" w:color="000000" w:fill="FFFFFF"/>
            <w:noWrap/>
            <w:vAlign w:val="center"/>
            <w:hideMark/>
          </w:tcPr>
          <w:p w14:paraId="478B7C77" w14:textId="77777777" w:rsidR="00BF7DA9" w:rsidRPr="00BF7DA9" w:rsidRDefault="00BF7DA9" w:rsidP="00BF7DA9">
            <w:pPr>
              <w:widowControl/>
              <w:jc w:val="right"/>
              <w:rPr>
                <w:rFonts w:eastAsia="Times New Roman"/>
                <w:color w:val="000000"/>
                <w:lang w:val="en-GI" w:eastAsia="en-GI"/>
              </w:rPr>
            </w:pPr>
            <w:r w:rsidRPr="00BF7DA9">
              <w:rPr>
                <w:rFonts w:eastAsia="Times New Roman"/>
                <w:color w:val="000000"/>
                <w:lang w:val="en-GI" w:eastAsia="en-GI"/>
              </w:rPr>
              <w:t>0</w:t>
            </w:r>
          </w:p>
        </w:tc>
      </w:tr>
      <w:tr w:rsidR="00BF7DA9" w:rsidRPr="00BF7DA9" w14:paraId="53B12E15" w14:textId="77777777" w:rsidTr="00BF7DA9">
        <w:trPr>
          <w:trHeight w:val="300"/>
          <w:jc w:val="center"/>
        </w:trPr>
        <w:tc>
          <w:tcPr>
            <w:tcW w:w="3040" w:type="dxa"/>
            <w:tcBorders>
              <w:top w:val="nil"/>
              <w:left w:val="single" w:sz="4" w:space="0" w:color="auto"/>
              <w:bottom w:val="single" w:sz="4" w:space="0" w:color="auto"/>
              <w:right w:val="single" w:sz="4" w:space="0" w:color="auto"/>
            </w:tcBorders>
            <w:shd w:val="clear" w:color="000000" w:fill="FFFFFF"/>
            <w:noWrap/>
            <w:vAlign w:val="center"/>
            <w:hideMark/>
          </w:tcPr>
          <w:p w14:paraId="2E53924F" w14:textId="77777777" w:rsidR="00BF7DA9" w:rsidRPr="00BF7DA9" w:rsidRDefault="00BF7DA9" w:rsidP="00BF7DA9">
            <w:pPr>
              <w:widowControl/>
              <w:rPr>
                <w:rFonts w:eastAsia="Times New Roman"/>
                <w:color w:val="000000"/>
                <w:lang w:val="en-GI" w:eastAsia="en-GI"/>
              </w:rPr>
            </w:pPr>
            <w:r w:rsidRPr="00BF7DA9">
              <w:rPr>
                <w:rFonts w:eastAsia="Times New Roman"/>
                <w:color w:val="000000"/>
                <w:lang w:val="en-GB" w:eastAsia="en-GI"/>
              </w:rPr>
              <w:t>9 – Miscellaneous financial loss</w:t>
            </w:r>
          </w:p>
        </w:tc>
        <w:tc>
          <w:tcPr>
            <w:tcW w:w="2200" w:type="dxa"/>
            <w:tcBorders>
              <w:top w:val="nil"/>
              <w:left w:val="nil"/>
              <w:bottom w:val="single" w:sz="4" w:space="0" w:color="auto"/>
              <w:right w:val="single" w:sz="4" w:space="0" w:color="auto"/>
            </w:tcBorders>
            <w:shd w:val="clear" w:color="000000" w:fill="FFFFFF"/>
            <w:noWrap/>
            <w:vAlign w:val="center"/>
            <w:hideMark/>
          </w:tcPr>
          <w:p w14:paraId="57209D3D" w14:textId="77777777" w:rsidR="00BF7DA9" w:rsidRPr="00BF7DA9" w:rsidRDefault="00BF7DA9" w:rsidP="00BF7DA9">
            <w:pPr>
              <w:widowControl/>
              <w:jc w:val="right"/>
              <w:rPr>
                <w:rFonts w:eastAsia="Times New Roman"/>
                <w:color w:val="000000"/>
                <w:lang w:val="en-GI" w:eastAsia="en-GI"/>
              </w:rPr>
            </w:pPr>
            <w:r w:rsidRPr="00BF7DA9">
              <w:rPr>
                <w:rFonts w:eastAsia="Times New Roman"/>
                <w:color w:val="000000"/>
                <w:lang w:val="en-GI" w:eastAsia="en-GI"/>
              </w:rPr>
              <w:t>3</w:t>
            </w:r>
          </w:p>
        </w:tc>
        <w:tc>
          <w:tcPr>
            <w:tcW w:w="992" w:type="dxa"/>
            <w:tcBorders>
              <w:top w:val="nil"/>
              <w:left w:val="nil"/>
              <w:bottom w:val="single" w:sz="4" w:space="0" w:color="auto"/>
              <w:right w:val="single" w:sz="4" w:space="0" w:color="auto"/>
            </w:tcBorders>
            <w:shd w:val="clear" w:color="000000" w:fill="FFFFFF"/>
            <w:noWrap/>
            <w:vAlign w:val="center"/>
            <w:hideMark/>
          </w:tcPr>
          <w:p w14:paraId="193D2460" w14:textId="77777777" w:rsidR="00BF7DA9" w:rsidRPr="00BF7DA9" w:rsidRDefault="00BF7DA9" w:rsidP="00BF7DA9">
            <w:pPr>
              <w:widowControl/>
              <w:jc w:val="right"/>
              <w:rPr>
                <w:rFonts w:eastAsia="Times New Roman"/>
                <w:color w:val="000000"/>
                <w:lang w:val="en-GI" w:eastAsia="en-GI"/>
              </w:rPr>
            </w:pPr>
            <w:r w:rsidRPr="00BF7DA9">
              <w:rPr>
                <w:rFonts w:eastAsia="Times New Roman"/>
                <w:color w:val="000000"/>
                <w:lang w:val="en-GI" w:eastAsia="en-GI"/>
              </w:rPr>
              <w:t>3</w:t>
            </w:r>
          </w:p>
        </w:tc>
        <w:tc>
          <w:tcPr>
            <w:tcW w:w="993" w:type="dxa"/>
            <w:tcBorders>
              <w:top w:val="nil"/>
              <w:left w:val="nil"/>
              <w:bottom w:val="single" w:sz="4" w:space="0" w:color="auto"/>
              <w:right w:val="single" w:sz="4" w:space="0" w:color="auto"/>
            </w:tcBorders>
            <w:shd w:val="clear" w:color="000000" w:fill="FFFFFF"/>
            <w:noWrap/>
            <w:vAlign w:val="center"/>
            <w:hideMark/>
          </w:tcPr>
          <w:p w14:paraId="59A929FA" w14:textId="77777777" w:rsidR="00BF7DA9" w:rsidRPr="00BF7DA9" w:rsidRDefault="00BF7DA9" w:rsidP="00BF7DA9">
            <w:pPr>
              <w:widowControl/>
              <w:jc w:val="right"/>
              <w:rPr>
                <w:rFonts w:eastAsia="Times New Roman"/>
                <w:color w:val="000000"/>
                <w:lang w:val="en-GI" w:eastAsia="en-GI"/>
              </w:rPr>
            </w:pPr>
            <w:r w:rsidRPr="00BF7DA9">
              <w:rPr>
                <w:rFonts w:eastAsia="Times New Roman"/>
                <w:color w:val="000000"/>
                <w:lang w:val="en-GI" w:eastAsia="en-GI"/>
              </w:rPr>
              <w:t>0</w:t>
            </w:r>
          </w:p>
        </w:tc>
        <w:tc>
          <w:tcPr>
            <w:tcW w:w="992" w:type="dxa"/>
            <w:tcBorders>
              <w:top w:val="nil"/>
              <w:left w:val="nil"/>
              <w:bottom w:val="single" w:sz="4" w:space="0" w:color="auto"/>
              <w:right w:val="single" w:sz="4" w:space="0" w:color="auto"/>
            </w:tcBorders>
            <w:shd w:val="clear" w:color="000000" w:fill="FFFFFF"/>
            <w:noWrap/>
            <w:vAlign w:val="center"/>
            <w:hideMark/>
          </w:tcPr>
          <w:p w14:paraId="49BC3103" w14:textId="77777777" w:rsidR="00BF7DA9" w:rsidRPr="00BF7DA9" w:rsidRDefault="00BF7DA9" w:rsidP="00BF7DA9">
            <w:pPr>
              <w:widowControl/>
              <w:jc w:val="right"/>
              <w:rPr>
                <w:rFonts w:eastAsia="Times New Roman"/>
                <w:color w:val="000000"/>
                <w:lang w:val="en-GI" w:eastAsia="en-GI"/>
              </w:rPr>
            </w:pPr>
            <w:r w:rsidRPr="00BF7DA9">
              <w:rPr>
                <w:rFonts w:eastAsia="Times New Roman"/>
                <w:color w:val="000000"/>
                <w:lang w:val="en-GI" w:eastAsia="en-GI"/>
              </w:rPr>
              <w:t>0</w:t>
            </w:r>
          </w:p>
        </w:tc>
      </w:tr>
      <w:tr w:rsidR="00BF7DA9" w:rsidRPr="00BF7DA9" w14:paraId="32A3DA0A" w14:textId="77777777" w:rsidTr="00BF7DA9">
        <w:trPr>
          <w:trHeight w:val="300"/>
          <w:jc w:val="center"/>
        </w:trPr>
        <w:tc>
          <w:tcPr>
            <w:tcW w:w="3040" w:type="dxa"/>
            <w:tcBorders>
              <w:top w:val="nil"/>
              <w:left w:val="single" w:sz="4" w:space="0" w:color="auto"/>
              <w:bottom w:val="single" w:sz="4" w:space="0" w:color="auto"/>
              <w:right w:val="single" w:sz="4" w:space="0" w:color="auto"/>
            </w:tcBorders>
            <w:shd w:val="clear" w:color="000000" w:fill="FFFFFF"/>
            <w:noWrap/>
            <w:vAlign w:val="center"/>
            <w:hideMark/>
          </w:tcPr>
          <w:p w14:paraId="4F41CE58" w14:textId="77777777" w:rsidR="00BF7DA9" w:rsidRPr="00BF7DA9" w:rsidRDefault="00BF7DA9" w:rsidP="00BF7DA9">
            <w:pPr>
              <w:widowControl/>
              <w:jc w:val="right"/>
              <w:rPr>
                <w:rFonts w:eastAsia="Times New Roman"/>
                <w:b/>
                <w:bCs/>
                <w:color w:val="000000"/>
                <w:lang w:val="en-GI" w:eastAsia="en-GI"/>
              </w:rPr>
            </w:pPr>
            <w:r w:rsidRPr="00BF7DA9">
              <w:rPr>
                <w:rFonts w:eastAsia="Times New Roman"/>
                <w:b/>
                <w:bCs/>
                <w:color w:val="000000"/>
                <w:lang w:val="en-GI" w:eastAsia="en-GI"/>
              </w:rPr>
              <w:t xml:space="preserve">Total  </w:t>
            </w:r>
          </w:p>
        </w:tc>
        <w:tc>
          <w:tcPr>
            <w:tcW w:w="2200" w:type="dxa"/>
            <w:tcBorders>
              <w:top w:val="nil"/>
              <w:left w:val="nil"/>
              <w:bottom w:val="single" w:sz="4" w:space="0" w:color="auto"/>
              <w:right w:val="single" w:sz="4" w:space="0" w:color="auto"/>
            </w:tcBorders>
            <w:shd w:val="clear" w:color="000000" w:fill="FFFFFF"/>
            <w:noWrap/>
            <w:vAlign w:val="center"/>
            <w:hideMark/>
          </w:tcPr>
          <w:p w14:paraId="2A95E355" w14:textId="77777777" w:rsidR="00BF7DA9" w:rsidRPr="00BF7DA9" w:rsidRDefault="00BF7DA9" w:rsidP="00BF7DA9">
            <w:pPr>
              <w:widowControl/>
              <w:jc w:val="right"/>
              <w:rPr>
                <w:rFonts w:eastAsia="Times New Roman"/>
                <w:b/>
                <w:bCs/>
                <w:color w:val="000000"/>
                <w:lang w:val="en-GI" w:eastAsia="en-GI"/>
              </w:rPr>
            </w:pPr>
            <w:r w:rsidRPr="00BF7DA9">
              <w:rPr>
                <w:rFonts w:eastAsia="Times New Roman"/>
                <w:b/>
                <w:bCs/>
                <w:color w:val="000000"/>
                <w:lang w:val="en-GI" w:eastAsia="en-GI"/>
              </w:rPr>
              <w:t>24,255</w:t>
            </w:r>
          </w:p>
        </w:tc>
        <w:tc>
          <w:tcPr>
            <w:tcW w:w="992" w:type="dxa"/>
            <w:tcBorders>
              <w:top w:val="nil"/>
              <w:left w:val="nil"/>
              <w:bottom w:val="single" w:sz="4" w:space="0" w:color="auto"/>
              <w:right w:val="single" w:sz="4" w:space="0" w:color="auto"/>
            </w:tcBorders>
            <w:shd w:val="clear" w:color="000000" w:fill="FFFFFF"/>
            <w:noWrap/>
            <w:vAlign w:val="center"/>
            <w:hideMark/>
          </w:tcPr>
          <w:p w14:paraId="533EF3CB" w14:textId="77777777" w:rsidR="00BF7DA9" w:rsidRPr="00BF7DA9" w:rsidRDefault="00BF7DA9" w:rsidP="00BF7DA9">
            <w:pPr>
              <w:widowControl/>
              <w:jc w:val="right"/>
              <w:rPr>
                <w:rFonts w:eastAsia="Times New Roman"/>
                <w:b/>
                <w:bCs/>
                <w:color w:val="000000"/>
                <w:lang w:val="en-GI" w:eastAsia="en-GI"/>
              </w:rPr>
            </w:pPr>
            <w:r w:rsidRPr="00BF7DA9">
              <w:rPr>
                <w:rFonts w:eastAsia="Times New Roman"/>
                <w:b/>
                <w:bCs/>
                <w:color w:val="000000"/>
                <w:lang w:val="en-GI" w:eastAsia="en-GI"/>
              </w:rPr>
              <w:t>24,182</w:t>
            </w:r>
          </w:p>
        </w:tc>
        <w:tc>
          <w:tcPr>
            <w:tcW w:w="993" w:type="dxa"/>
            <w:tcBorders>
              <w:top w:val="nil"/>
              <w:left w:val="nil"/>
              <w:bottom w:val="single" w:sz="4" w:space="0" w:color="auto"/>
              <w:right w:val="single" w:sz="4" w:space="0" w:color="auto"/>
            </w:tcBorders>
            <w:shd w:val="clear" w:color="000000" w:fill="FFFFFF"/>
            <w:noWrap/>
            <w:vAlign w:val="center"/>
            <w:hideMark/>
          </w:tcPr>
          <w:p w14:paraId="311B8A43" w14:textId="77777777" w:rsidR="00BF7DA9" w:rsidRPr="00BF7DA9" w:rsidRDefault="00BF7DA9" w:rsidP="00BF7DA9">
            <w:pPr>
              <w:widowControl/>
              <w:jc w:val="right"/>
              <w:rPr>
                <w:rFonts w:eastAsia="Times New Roman"/>
                <w:b/>
                <w:bCs/>
                <w:color w:val="000000"/>
                <w:lang w:val="en-GI" w:eastAsia="en-GI"/>
              </w:rPr>
            </w:pPr>
            <w:r w:rsidRPr="00BF7DA9">
              <w:rPr>
                <w:rFonts w:eastAsia="Times New Roman"/>
                <w:b/>
                <w:bCs/>
                <w:color w:val="000000"/>
                <w:lang w:val="en-GI" w:eastAsia="en-GI"/>
              </w:rPr>
              <w:t>57</w:t>
            </w:r>
          </w:p>
        </w:tc>
        <w:tc>
          <w:tcPr>
            <w:tcW w:w="992" w:type="dxa"/>
            <w:tcBorders>
              <w:top w:val="nil"/>
              <w:left w:val="nil"/>
              <w:bottom w:val="single" w:sz="4" w:space="0" w:color="auto"/>
              <w:right w:val="single" w:sz="4" w:space="0" w:color="auto"/>
            </w:tcBorders>
            <w:shd w:val="clear" w:color="000000" w:fill="FFFFFF"/>
            <w:noWrap/>
            <w:vAlign w:val="center"/>
            <w:hideMark/>
          </w:tcPr>
          <w:p w14:paraId="08940C2D" w14:textId="77777777" w:rsidR="00BF7DA9" w:rsidRPr="00BF7DA9" w:rsidRDefault="00BF7DA9" w:rsidP="00BF7DA9">
            <w:pPr>
              <w:widowControl/>
              <w:jc w:val="right"/>
              <w:rPr>
                <w:rFonts w:eastAsia="Times New Roman"/>
                <w:b/>
                <w:bCs/>
                <w:color w:val="000000"/>
                <w:lang w:val="en-GI" w:eastAsia="en-GI"/>
              </w:rPr>
            </w:pPr>
            <w:r w:rsidRPr="00BF7DA9">
              <w:rPr>
                <w:rFonts w:eastAsia="Times New Roman"/>
                <w:b/>
                <w:bCs/>
                <w:color w:val="000000"/>
                <w:lang w:val="en-GI" w:eastAsia="en-GI"/>
              </w:rPr>
              <w:t>15</w:t>
            </w:r>
          </w:p>
        </w:tc>
      </w:tr>
    </w:tbl>
    <w:p w14:paraId="75331C71" w14:textId="77777777" w:rsidR="0035240C" w:rsidRPr="004F1A2B" w:rsidRDefault="0035240C" w:rsidP="004F1A2B">
      <w:pPr>
        <w:tabs>
          <w:tab w:val="left" w:pos="851"/>
        </w:tabs>
        <w:spacing w:before="120" w:after="200"/>
        <w:ind w:right="1525"/>
        <w:jc w:val="both"/>
        <w:rPr>
          <w:rFonts w:ascii="Work Sans" w:hAnsi="Work Sans"/>
        </w:rPr>
      </w:pPr>
    </w:p>
    <w:p w14:paraId="02296055" w14:textId="1D8B8121" w:rsidR="00B213EF" w:rsidRPr="00B75F0B" w:rsidRDefault="001F2A3C" w:rsidP="00B75F0B">
      <w:pPr>
        <w:pStyle w:val="ListParagraph"/>
        <w:numPr>
          <w:ilvl w:val="1"/>
          <w:numId w:val="7"/>
        </w:numPr>
        <w:tabs>
          <w:tab w:val="left" w:pos="709"/>
        </w:tabs>
        <w:spacing w:before="100" w:after="240"/>
        <w:ind w:left="709" w:right="818" w:hanging="426"/>
        <w:contextualSpacing w:val="0"/>
        <w:jc w:val="both"/>
        <w:outlineLvl w:val="1"/>
        <w:rPr>
          <w:rFonts w:asciiTheme="minorHAnsi" w:hAnsiTheme="minorHAnsi" w:cstheme="minorHAnsi"/>
          <w:b/>
          <w:bCs/>
          <w:color w:val="2F5496"/>
          <w:spacing w:val="2"/>
          <w:kern w:val="36"/>
        </w:rPr>
      </w:pPr>
      <w:bookmarkStart w:id="68" w:name="_Toc178351415"/>
      <w:r w:rsidRPr="00B75F0B">
        <w:rPr>
          <w:rFonts w:asciiTheme="minorHAnsi" w:hAnsiTheme="minorHAnsi" w:cstheme="minorHAnsi"/>
          <w:b/>
          <w:bCs/>
          <w:color w:val="2F5496"/>
          <w:spacing w:val="2"/>
          <w:kern w:val="36"/>
        </w:rPr>
        <w:t>ENID a</w:t>
      </w:r>
      <w:r w:rsidR="00733088" w:rsidRPr="00B75F0B">
        <w:rPr>
          <w:rFonts w:asciiTheme="minorHAnsi" w:hAnsiTheme="minorHAnsi" w:cstheme="minorHAnsi"/>
          <w:b/>
          <w:bCs/>
          <w:color w:val="2F5496"/>
          <w:spacing w:val="2"/>
          <w:kern w:val="36"/>
        </w:rPr>
        <w:t>djustment</w:t>
      </w:r>
      <w:bookmarkEnd w:id="68"/>
    </w:p>
    <w:p w14:paraId="211ECBDE" w14:textId="77777777" w:rsidR="00C32DB0" w:rsidRPr="00C32DB0" w:rsidRDefault="00C32DB0" w:rsidP="00C32DB0">
      <w:pPr>
        <w:pStyle w:val="ListParagraph"/>
        <w:numPr>
          <w:ilvl w:val="1"/>
          <w:numId w:val="5"/>
        </w:numPr>
        <w:tabs>
          <w:tab w:val="left" w:pos="851"/>
        </w:tabs>
        <w:spacing w:before="120" w:after="200"/>
        <w:ind w:right="1525"/>
        <w:contextualSpacing w:val="0"/>
        <w:jc w:val="both"/>
        <w:rPr>
          <w:rFonts w:ascii="Work Sans" w:hAnsi="Work Sans"/>
          <w:vanish/>
        </w:rPr>
      </w:pPr>
    </w:p>
    <w:p w14:paraId="56D66927" w14:textId="062F2958" w:rsidR="002B2B43" w:rsidRPr="00B75F0B" w:rsidRDefault="002B2B43" w:rsidP="00B75F0B">
      <w:pPr>
        <w:pStyle w:val="ListParagraph"/>
        <w:numPr>
          <w:ilvl w:val="2"/>
          <w:numId w:val="5"/>
        </w:numPr>
        <w:tabs>
          <w:tab w:val="left" w:pos="851"/>
          <w:tab w:val="left" w:pos="1276"/>
        </w:tabs>
        <w:spacing w:before="120" w:after="200"/>
        <w:ind w:left="851" w:right="1525" w:hanging="567"/>
        <w:contextualSpacing w:val="0"/>
        <w:jc w:val="both"/>
        <w:rPr>
          <w:rFonts w:asciiTheme="minorHAnsi" w:hAnsiTheme="minorHAnsi" w:cstheme="minorHAnsi"/>
        </w:rPr>
      </w:pPr>
      <w:r w:rsidRPr="00B75F0B">
        <w:rPr>
          <w:rFonts w:asciiTheme="minorHAnsi" w:hAnsiTheme="minorHAnsi" w:cstheme="minorHAnsi"/>
        </w:rPr>
        <w:t xml:space="preserve">Under the Solvency II Directive insurers are required to allow for all possible events when setting their technical provisions, including those that may not have been historically </w:t>
      </w:r>
      <w:r w:rsidR="00AB76B3" w:rsidRPr="00B75F0B">
        <w:rPr>
          <w:rFonts w:asciiTheme="minorHAnsi" w:hAnsiTheme="minorHAnsi" w:cstheme="minorHAnsi"/>
        </w:rPr>
        <w:t>realized</w:t>
      </w:r>
      <w:r w:rsidRPr="00B75F0B">
        <w:rPr>
          <w:rFonts w:asciiTheme="minorHAnsi" w:hAnsiTheme="minorHAnsi" w:cstheme="minorHAnsi"/>
        </w:rPr>
        <w:t xml:space="preserve"> before. Such events not presented in a set of observable historical loss data are often called </w:t>
      </w:r>
      <w:r w:rsidR="00EF3726">
        <w:rPr>
          <w:rFonts w:asciiTheme="minorHAnsi" w:hAnsiTheme="minorHAnsi" w:cstheme="minorHAnsi"/>
        </w:rPr>
        <w:t>b</w:t>
      </w:r>
      <w:r w:rsidRPr="00B75F0B">
        <w:rPr>
          <w:rFonts w:asciiTheme="minorHAnsi" w:hAnsiTheme="minorHAnsi" w:cstheme="minorHAnsi"/>
        </w:rPr>
        <w:t>inary events to define loss generating events with low frequency and high severity impact. An alternative name, Events Not In Data (ENID), may also be used to denote a much broader set of unobservable loss events.</w:t>
      </w:r>
    </w:p>
    <w:p w14:paraId="21DF12AF" w14:textId="7FF2B76B" w:rsidR="00AC65B5" w:rsidRDefault="00726741" w:rsidP="00AC65B5">
      <w:pPr>
        <w:pStyle w:val="ListParagraph"/>
        <w:numPr>
          <w:ilvl w:val="2"/>
          <w:numId w:val="5"/>
        </w:numPr>
        <w:tabs>
          <w:tab w:val="left" w:pos="851"/>
          <w:tab w:val="left" w:pos="1276"/>
        </w:tabs>
        <w:spacing w:before="120" w:after="200"/>
        <w:ind w:left="851" w:right="1525" w:hanging="567"/>
        <w:contextualSpacing w:val="0"/>
        <w:jc w:val="both"/>
        <w:rPr>
          <w:rFonts w:asciiTheme="minorHAnsi" w:hAnsiTheme="minorHAnsi" w:cstheme="minorHAnsi"/>
        </w:rPr>
      </w:pPr>
      <w:r>
        <w:rPr>
          <w:rFonts w:asciiTheme="minorHAnsi" w:hAnsiTheme="minorHAnsi" w:cstheme="minorHAnsi"/>
        </w:rPr>
        <w:t xml:space="preserve">The ENID adjustment is provided </w:t>
      </w:r>
      <w:r w:rsidR="00083B24">
        <w:rPr>
          <w:rFonts w:asciiTheme="minorHAnsi" w:hAnsiTheme="minorHAnsi" w:cstheme="minorHAnsi"/>
        </w:rPr>
        <w:t xml:space="preserve">annually </w:t>
      </w:r>
      <w:r>
        <w:rPr>
          <w:rFonts w:asciiTheme="minorHAnsi" w:hAnsiTheme="minorHAnsi" w:cstheme="minorHAnsi"/>
        </w:rPr>
        <w:t xml:space="preserve">by the </w:t>
      </w:r>
      <w:r w:rsidR="0083598B">
        <w:rPr>
          <w:rFonts w:asciiTheme="minorHAnsi" w:hAnsiTheme="minorHAnsi" w:cstheme="minorHAnsi"/>
        </w:rPr>
        <w:t>reserving team in the company and as at 31</w:t>
      </w:r>
      <w:r w:rsidR="0083598B" w:rsidRPr="0083598B">
        <w:rPr>
          <w:rFonts w:asciiTheme="minorHAnsi" w:hAnsiTheme="minorHAnsi" w:cstheme="minorHAnsi"/>
          <w:vertAlign w:val="superscript"/>
        </w:rPr>
        <w:t>st</w:t>
      </w:r>
      <w:r w:rsidR="0083598B">
        <w:rPr>
          <w:rFonts w:asciiTheme="minorHAnsi" w:hAnsiTheme="minorHAnsi" w:cstheme="minorHAnsi"/>
        </w:rPr>
        <w:t xml:space="preserve"> December – 23 this is </w:t>
      </w:r>
      <w:r w:rsidR="004A6072">
        <w:rPr>
          <w:rFonts w:asciiTheme="minorHAnsi" w:hAnsiTheme="minorHAnsi" w:cstheme="minorHAnsi"/>
        </w:rPr>
        <w:t>equal to £</w:t>
      </w:r>
      <w:r w:rsidR="003B3E89">
        <w:rPr>
          <w:rFonts w:asciiTheme="minorHAnsi" w:hAnsiTheme="minorHAnsi" w:cstheme="minorHAnsi"/>
        </w:rPr>
        <w:t>321k</w:t>
      </w:r>
      <w:r w:rsidR="009856C0">
        <w:rPr>
          <w:rFonts w:asciiTheme="minorHAnsi" w:hAnsiTheme="minorHAnsi" w:cstheme="minorHAnsi"/>
        </w:rPr>
        <w:t>.</w:t>
      </w:r>
      <w:r w:rsidR="00373D7C">
        <w:rPr>
          <w:rFonts w:asciiTheme="minorHAnsi" w:hAnsiTheme="minorHAnsi" w:cstheme="minorHAnsi"/>
        </w:rPr>
        <w:t xml:space="preserve"> As a proportion of the SII net best estimate this amount </w:t>
      </w:r>
      <w:r w:rsidR="00143563">
        <w:rPr>
          <w:rFonts w:asciiTheme="minorHAnsi" w:hAnsiTheme="minorHAnsi" w:cstheme="minorHAnsi"/>
        </w:rPr>
        <w:t xml:space="preserve">is </w:t>
      </w:r>
      <w:r w:rsidR="00F66AEA">
        <w:rPr>
          <w:rFonts w:asciiTheme="minorHAnsi" w:hAnsiTheme="minorHAnsi" w:cstheme="minorHAnsi"/>
        </w:rPr>
        <w:t xml:space="preserve">at </w:t>
      </w:r>
      <w:r w:rsidR="00D50236">
        <w:rPr>
          <w:rFonts w:asciiTheme="minorHAnsi" w:hAnsiTheme="minorHAnsi" w:cstheme="minorHAnsi"/>
        </w:rPr>
        <w:t>0.89%</w:t>
      </w:r>
      <w:r w:rsidR="007817D4">
        <w:rPr>
          <w:rFonts w:asciiTheme="minorHAnsi" w:hAnsiTheme="minorHAnsi" w:cstheme="minorHAnsi"/>
        </w:rPr>
        <w:t>.</w:t>
      </w:r>
    </w:p>
    <w:p w14:paraId="15ECA3D1" w14:textId="05BF5EB1" w:rsidR="003C3E02" w:rsidRDefault="003C3E02" w:rsidP="00AC65B5">
      <w:pPr>
        <w:pStyle w:val="ListParagraph"/>
        <w:numPr>
          <w:ilvl w:val="2"/>
          <w:numId w:val="5"/>
        </w:numPr>
        <w:tabs>
          <w:tab w:val="left" w:pos="851"/>
          <w:tab w:val="left" w:pos="1276"/>
        </w:tabs>
        <w:spacing w:before="120" w:after="200"/>
        <w:ind w:left="851" w:right="1525" w:hanging="567"/>
        <w:contextualSpacing w:val="0"/>
        <w:jc w:val="both"/>
        <w:rPr>
          <w:rFonts w:asciiTheme="minorHAnsi" w:hAnsiTheme="minorHAnsi" w:cstheme="minorHAnsi"/>
        </w:rPr>
      </w:pPr>
      <w:r>
        <w:rPr>
          <w:rFonts w:asciiTheme="minorHAnsi" w:hAnsiTheme="minorHAnsi" w:cstheme="minorHAnsi"/>
        </w:rPr>
        <w:t>Overall, the amount of £321k is allocated to claims and premium provision by SII Class depending on their weightings</w:t>
      </w:r>
      <w:r w:rsidR="00083B24">
        <w:rPr>
          <w:rFonts w:asciiTheme="minorHAnsi" w:hAnsiTheme="minorHAnsi" w:cstheme="minorHAnsi"/>
        </w:rPr>
        <w:t>.</w:t>
      </w:r>
    </w:p>
    <w:p w14:paraId="1562B699" w14:textId="1602E159" w:rsidR="009510C7" w:rsidRDefault="009510C7" w:rsidP="009510C7">
      <w:pPr>
        <w:pStyle w:val="ListParagraph"/>
        <w:numPr>
          <w:ilvl w:val="1"/>
          <w:numId w:val="7"/>
        </w:numPr>
        <w:tabs>
          <w:tab w:val="left" w:pos="709"/>
        </w:tabs>
        <w:spacing w:before="100" w:after="240"/>
        <w:ind w:left="709" w:right="818" w:hanging="426"/>
        <w:contextualSpacing w:val="0"/>
        <w:jc w:val="both"/>
        <w:outlineLvl w:val="1"/>
        <w:rPr>
          <w:rFonts w:asciiTheme="minorHAnsi" w:hAnsiTheme="minorHAnsi" w:cstheme="minorHAnsi"/>
          <w:b/>
          <w:bCs/>
          <w:color w:val="2F5496"/>
          <w:spacing w:val="2"/>
          <w:kern w:val="36"/>
        </w:rPr>
      </w:pPr>
      <w:bookmarkStart w:id="69" w:name="_Toc178351416"/>
      <w:r w:rsidRPr="009510C7">
        <w:rPr>
          <w:rFonts w:asciiTheme="minorHAnsi" w:hAnsiTheme="minorHAnsi" w:cstheme="minorHAnsi"/>
          <w:b/>
          <w:bCs/>
          <w:color w:val="2F5496"/>
          <w:spacing w:val="2"/>
          <w:kern w:val="36"/>
        </w:rPr>
        <w:t>Cancellations adjustment</w:t>
      </w:r>
      <w:bookmarkEnd w:id="69"/>
      <w:r w:rsidRPr="009510C7">
        <w:rPr>
          <w:rFonts w:asciiTheme="minorHAnsi" w:hAnsiTheme="minorHAnsi" w:cstheme="minorHAnsi"/>
          <w:b/>
          <w:bCs/>
          <w:color w:val="2F5496"/>
          <w:spacing w:val="2"/>
          <w:kern w:val="36"/>
        </w:rPr>
        <w:t xml:space="preserve"> </w:t>
      </w:r>
    </w:p>
    <w:p w14:paraId="71D61BDF" w14:textId="77777777" w:rsidR="00B0753C" w:rsidRPr="00B0753C" w:rsidRDefault="00B0753C" w:rsidP="00B0753C">
      <w:pPr>
        <w:pStyle w:val="ListParagraph"/>
        <w:numPr>
          <w:ilvl w:val="1"/>
          <w:numId w:val="5"/>
        </w:numPr>
        <w:tabs>
          <w:tab w:val="left" w:pos="851"/>
          <w:tab w:val="left" w:pos="1276"/>
        </w:tabs>
        <w:spacing w:before="120" w:after="200"/>
        <w:ind w:right="1525"/>
        <w:contextualSpacing w:val="0"/>
        <w:jc w:val="both"/>
        <w:rPr>
          <w:rFonts w:asciiTheme="minorHAnsi" w:hAnsiTheme="minorHAnsi" w:cstheme="minorHAnsi"/>
          <w:vanish/>
        </w:rPr>
      </w:pPr>
    </w:p>
    <w:p w14:paraId="32BD7E83" w14:textId="7FA180C6" w:rsidR="009510C7" w:rsidRDefault="00C66363" w:rsidP="00B0753C">
      <w:pPr>
        <w:pStyle w:val="ListParagraph"/>
        <w:numPr>
          <w:ilvl w:val="2"/>
          <w:numId w:val="5"/>
        </w:numPr>
        <w:tabs>
          <w:tab w:val="left" w:pos="851"/>
          <w:tab w:val="left" w:pos="1276"/>
        </w:tabs>
        <w:spacing w:before="120" w:after="200"/>
        <w:ind w:right="1525"/>
        <w:contextualSpacing w:val="0"/>
        <w:jc w:val="both"/>
        <w:rPr>
          <w:rFonts w:asciiTheme="minorHAnsi" w:hAnsiTheme="minorHAnsi" w:cstheme="minorHAnsi"/>
        </w:rPr>
      </w:pPr>
      <w:r w:rsidRPr="00A82CF6">
        <w:rPr>
          <w:rFonts w:asciiTheme="minorHAnsi" w:hAnsiTheme="minorHAnsi" w:cstheme="minorHAnsi"/>
        </w:rPr>
        <w:t>The percentage of cancellations</w:t>
      </w:r>
      <w:r w:rsidR="00C013AF" w:rsidRPr="00A82CF6">
        <w:rPr>
          <w:rFonts w:asciiTheme="minorHAnsi" w:hAnsiTheme="minorHAnsi" w:cstheme="minorHAnsi"/>
        </w:rPr>
        <w:t xml:space="preserve"> is provided by MICL reserving team</w:t>
      </w:r>
      <w:r w:rsidR="00A82CF6" w:rsidRPr="00A82CF6">
        <w:rPr>
          <w:rFonts w:asciiTheme="minorHAnsi" w:hAnsiTheme="minorHAnsi" w:cstheme="minorHAnsi"/>
        </w:rPr>
        <w:t>. The adjustment is applied on the UPR as follows:</w:t>
      </w:r>
    </w:p>
    <w:tbl>
      <w:tblPr>
        <w:tblW w:w="4320" w:type="dxa"/>
        <w:jc w:val="center"/>
        <w:tblLook w:val="04A0" w:firstRow="1" w:lastRow="0" w:firstColumn="1" w:lastColumn="0" w:noHBand="0" w:noVBand="1"/>
      </w:tblPr>
      <w:tblGrid>
        <w:gridCol w:w="3040"/>
        <w:gridCol w:w="1280"/>
      </w:tblGrid>
      <w:tr w:rsidR="006F5F4C" w:rsidRPr="006F5F4C" w14:paraId="004946BB" w14:textId="77777777" w:rsidTr="006F5F4C">
        <w:trPr>
          <w:trHeight w:val="300"/>
          <w:jc w:val="center"/>
        </w:trPr>
        <w:tc>
          <w:tcPr>
            <w:tcW w:w="3040" w:type="dxa"/>
            <w:tcBorders>
              <w:top w:val="nil"/>
              <w:left w:val="nil"/>
              <w:bottom w:val="nil"/>
              <w:right w:val="nil"/>
            </w:tcBorders>
            <w:shd w:val="clear" w:color="000000" w:fill="FFFFFF"/>
            <w:noWrap/>
            <w:vAlign w:val="bottom"/>
            <w:hideMark/>
          </w:tcPr>
          <w:p w14:paraId="6B422316" w14:textId="77777777" w:rsidR="006F5F4C" w:rsidRPr="006F5F4C" w:rsidRDefault="006F5F4C" w:rsidP="006F5F4C">
            <w:pPr>
              <w:widowControl/>
              <w:rPr>
                <w:rFonts w:eastAsia="Times New Roman"/>
                <w:color w:val="000000"/>
                <w:lang w:val="en-GI" w:eastAsia="en-GI"/>
              </w:rPr>
            </w:pPr>
            <w:r w:rsidRPr="006F5F4C">
              <w:rPr>
                <w:rFonts w:eastAsia="Times New Roman"/>
                <w:color w:val="000000"/>
                <w:lang w:val="en-GI" w:eastAsia="en-GI"/>
              </w:rPr>
              <w:t> </w:t>
            </w:r>
          </w:p>
        </w:tc>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348F0C3" w14:textId="77777777" w:rsidR="006F5F4C" w:rsidRPr="006F5F4C" w:rsidRDefault="006F5F4C" w:rsidP="006F5F4C">
            <w:pPr>
              <w:widowControl/>
              <w:jc w:val="right"/>
              <w:rPr>
                <w:rFonts w:eastAsia="Times New Roman"/>
                <w:b/>
                <w:bCs/>
                <w:color w:val="000000"/>
                <w:lang w:val="en-GI" w:eastAsia="en-GI"/>
              </w:rPr>
            </w:pPr>
            <w:r w:rsidRPr="006F5F4C">
              <w:rPr>
                <w:rFonts w:eastAsia="Times New Roman"/>
                <w:b/>
                <w:bCs/>
                <w:color w:val="000000"/>
                <w:lang w:val="en-GI" w:eastAsia="en-GI"/>
              </w:rPr>
              <w:t>£'000s</w:t>
            </w:r>
          </w:p>
        </w:tc>
      </w:tr>
      <w:tr w:rsidR="006F5F4C" w:rsidRPr="006F5F4C" w14:paraId="63367250" w14:textId="77777777" w:rsidTr="006F5F4C">
        <w:trPr>
          <w:trHeight w:val="300"/>
          <w:jc w:val="center"/>
        </w:trPr>
        <w:tc>
          <w:tcPr>
            <w:tcW w:w="3040" w:type="dxa"/>
            <w:tcBorders>
              <w:top w:val="single" w:sz="4" w:space="0" w:color="auto"/>
              <w:left w:val="single" w:sz="4" w:space="0" w:color="auto"/>
              <w:bottom w:val="nil"/>
              <w:right w:val="single" w:sz="4" w:space="0" w:color="auto"/>
            </w:tcBorders>
            <w:shd w:val="clear" w:color="000000" w:fill="FFFFFF"/>
            <w:noWrap/>
            <w:vAlign w:val="bottom"/>
            <w:hideMark/>
          </w:tcPr>
          <w:p w14:paraId="162B17E7" w14:textId="77777777" w:rsidR="006F5F4C" w:rsidRPr="006F5F4C" w:rsidRDefault="006F5F4C" w:rsidP="006F5F4C">
            <w:pPr>
              <w:widowControl/>
              <w:rPr>
                <w:rFonts w:eastAsia="Times New Roman"/>
                <w:color w:val="000000"/>
                <w:lang w:val="en-GI" w:eastAsia="en-GI"/>
              </w:rPr>
            </w:pPr>
            <w:r w:rsidRPr="006F5F4C">
              <w:rPr>
                <w:rFonts w:eastAsia="Times New Roman"/>
                <w:color w:val="000000"/>
                <w:lang w:val="en-GI" w:eastAsia="en-GI"/>
              </w:rPr>
              <w:t>UPR (1)</w:t>
            </w:r>
          </w:p>
        </w:tc>
        <w:tc>
          <w:tcPr>
            <w:tcW w:w="1280" w:type="dxa"/>
            <w:tcBorders>
              <w:top w:val="nil"/>
              <w:left w:val="nil"/>
              <w:bottom w:val="nil"/>
              <w:right w:val="single" w:sz="4" w:space="0" w:color="auto"/>
            </w:tcBorders>
            <w:shd w:val="clear" w:color="000000" w:fill="FFFFFF"/>
            <w:noWrap/>
            <w:vAlign w:val="bottom"/>
            <w:hideMark/>
          </w:tcPr>
          <w:p w14:paraId="0E40B397" w14:textId="77777777" w:rsidR="006F5F4C" w:rsidRPr="006F5F4C" w:rsidRDefault="006F5F4C" w:rsidP="006F5F4C">
            <w:pPr>
              <w:widowControl/>
              <w:jc w:val="right"/>
              <w:rPr>
                <w:rFonts w:eastAsia="Times New Roman"/>
                <w:color w:val="000000"/>
                <w:lang w:val="en-GI" w:eastAsia="en-GI"/>
              </w:rPr>
            </w:pPr>
            <w:r w:rsidRPr="006F5F4C">
              <w:rPr>
                <w:rFonts w:eastAsia="Times New Roman"/>
                <w:color w:val="000000"/>
                <w:lang w:val="en-GI" w:eastAsia="en-GI"/>
              </w:rPr>
              <w:t>35,084</w:t>
            </w:r>
          </w:p>
        </w:tc>
      </w:tr>
      <w:tr w:rsidR="006F5F4C" w:rsidRPr="006F5F4C" w14:paraId="54583E6D" w14:textId="77777777" w:rsidTr="006F5F4C">
        <w:trPr>
          <w:trHeight w:val="300"/>
          <w:jc w:val="center"/>
        </w:trPr>
        <w:tc>
          <w:tcPr>
            <w:tcW w:w="3040" w:type="dxa"/>
            <w:tcBorders>
              <w:top w:val="nil"/>
              <w:left w:val="single" w:sz="4" w:space="0" w:color="auto"/>
              <w:bottom w:val="nil"/>
              <w:right w:val="single" w:sz="4" w:space="0" w:color="auto"/>
            </w:tcBorders>
            <w:shd w:val="clear" w:color="000000" w:fill="FFFFFF"/>
            <w:noWrap/>
            <w:vAlign w:val="bottom"/>
            <w:hideMark/>
          </w:tcPr>
          <w:p w14:paraId="3ACC5DE1" w14:textId="77777777" w:rsidR="006F5F4C" w:rsidRPr="006F5F4C" w:rsidRDefault="006F5F4C" w:rsidP="006F5F4C">
            <w:pPr>
              <w:widowControl/>
              <w:rPr>
                <w:rFonts w:eastAsia="Times New Roman"/>
                <w:color w:val="000000"/>
                <w:lang w:val="en-GI" w:eastAsia="en-GI"/>
              </w:rPr>
            </w:pPr>
            <w:r w:rsidRPr="006F5F4C">
              <w:rPr>
                <w:rFonts w:eastAsia="Times New Roman"/>
                <w:color w:val="000000"/>
                <w:lang w:val="en-GI" w:eastAsia="en-GI"/>
              </w:rPr>
              <w:t>NWP (2)</w:t>
            </w:r>
          </w:p>
        </w:tc>
        <w:tc>
          <w:tcPr>
            <w:tcW w:w="1280" w:type="dxa"/>
            <w:tcBorders>
              <w:top w:val="nil"/>
              <w:left w:val="nil"/>
              <w:bottom w:val="nil"/>
              <w:right w:val="single" w:sz="4" w:space="0" w:color="auto"/>
            </w:tcBorders>
            <w:shd w:val="clear" w:color="000000" w:fill="FFFFFF"/>
            <w:noWrap/>
            <w:vAlign w:val="bottom"/>
            <w:hideMark/>
          </w:tcPr>
          <w:p w14:paraId="4D3A6597" w14:textId="77777777" w:rsidR="006F5F4C" w:rsidRPr="006F5F4C" w:rsidRDefault="006F5F4C" w:rsidP="006F5F4C">
            <w:pPr>
              <w:widowControl/>
              <w:jc w:val="right"/>
              <w:rPr>
                <w:rFonts w:eastAsia="Times New Roman"/>
                <w:color w:val="000000"/>
                <w:lang w:val="en-GI" w:eastAsia="en-GI"/>
              </w:rPr>
            </w:pPr>
            <w:r w:rsidRPr="006F5F4C">
              <w:rPr>
                <w:rFonts w:eastAsia="Times New Roman"/>
                <w:color w:val="000000"/>
                <w:lang w:val="en-GI" w:eastAsia="en-GI"/>
              </w:rPr>
              <w:t>97,572</w:t>
            </w:r>
          </w:p>
        </w:tc>
      </w:tr>
      <w:tr w:rsidR="006F5F4C" w:rsidRPr="006F5F4C" w14:paraId="724578C4" w14:textId="77777777" w:rsidTr="006F5F4C">
        <w:trPr>
          <w:trHeight w:val="300"/>
          <w:jc w:val="center"/>
        </w:trPr>
        <w:tc>
          <w:tcPr>
            <w:tcW w:w="3040" w:type="dxa"/>
            <w:tcBorders>
              <w:top w:val="nil"/>
              <w:left w:val="single" w:sz="4" w:space="0" w:color="auto"/>
              <w:bottom w:val="nil"/>
              <w:right w:val="single" w:sz="4" w:space="0" w:color="auto"/>
            </w:tcBorders>
            <w:shd w:val="clear" w:color="000000" w:fill="FFFFFF"/>
            <w:noWrap/>
            <w:vAlign w:val="bottom"/>
            <w:hideMark/>
          </w:tcPr>
          <w:p w14:paraId="585FBD01" w14:textId="77777777" w:rsidR="006F5F4C" w:rsidRPr="006F5F4C" w:rsidRDefault="006F5F4C" w:rsidP="006F5F4C">
            <w:pPr>
              <w:widowControl/>
              <w:rPr>
                <w:rFonts w:eastAsia="Times New Roman"/>
                <w:color w:val="000000"/>
                <w:lang w:val="en-GI" w:eastAsia="en-GI"/>
              </w:rPr>
            </w:pPr>
            <w:r w:rsidRPr="006F5F4C">
              <w:rPr>
                <w:rFonts w:eastAsia="Times New Roman"/>
                <w:color w:val="000000"/>
                <w:lang w:val="en-GI" w:eastAsia="en-GI"/>
              </w:rPr>
              <w:t>Dev NWP (3)</w:t>
            </w:r>
          </w:p>
        </w:tc>
        <w:tc>
          <w:tcPr>
            <w:tcW w:w="1280" w:type="dxa"/>
            <w:tcBorders>
              <w:top w:val="nil"/>
              <w:left w:val="nil"/>
              <w:bottom w:val="nil"/>
              <w:right w:val="single" w:sz="4" w:space="0" w:color="auto"/>
            </w:tcBorders>
            <w:shd w:val="clear" w:color="000000" w:fill="FFFFFF"/>
            <w:noWrap/>
            <w:vAlign w:val="bottom"/>
            <w:hideMark/>
          </w:tcPr>
          <w:p w14:paraId="6BE2AE4C" w14:textId="77777777" w:rsidR="006F5F4C" w:rsidRPr="006F5F4C" w:rsidRDefault="006F5F4C" w:rsidP="006F5F4C">
            <w:pPr>
              <w:widowControl/>
              <w:jc w:val="right"/>
              <w:rPr>
                <w:rFonts w:eastAsia="Times New Roman"/>
                <w:color w:val="000000"/>
                <w:lang w:val="en-GI" w:eastAsia="en-GI"/>
              </w:rPr>
            </w:pPr>
            <w:r w:rsidRPr="006F5F4C">
              <w:rPr>
                <w:rFonts w:eastAsia="Times New Roman"/>
                <w:color w:val="000000"/>
                <w:lang w:val="en-GI" w:eastAsia="en-GI"/>
              </w:rPr>
              <w:t>95,957</w:t>
            </w:r>
          </w:p>
        </w:tc>
      </w:tr>
      <w:tr w:rsidR="006F5F4C" w:rsidRPr="006F5F4C" w14:paraId="263D46F9" w14:textId="77777777" w:rsidTr="006F5F4C">
        <w:trPr>
          <w:trHeight w:val="600"/>
          <w:jc w:val="center"/>
        </w:trPr>
        <w:tc>
          <w:tcPr>
            <w:tcW w:w="3040" w:type="dxa"/>
            <w:tcBorders>
              <w:top w:val="nil"/>
              <w:left w:val="single" w:sz="4" w:space="0" w:color="auto"/>
              <w:bottom w:val="single" w:sz="4" w:space="0" w:color="auto"/>
              <w:right w:val="single" w:sz="4" w:space="0" w:color="auto"/>
            </w:tcBorders>
            <w:shd w:val="clear" w:color="000000" w:fill="FFFFFF"/>
            <w:vAlign w:val="center"/>
            <w:hideMark/>
          </w:tcPr>
          <w:p w14:paraId="6E36EB6A" w14:textId="77777777" w:rsidR="006F5F4C" w:rsidRPr="006F5F4C" w:rsidRDefault="006F5F4C" w:rsidP="006F5F4C">
            <w:pPr>
              <w:widowControl/>
              <w:rPr>
                <w:rFonts w:eastAsia="Times New Roman"/>
                <w:color w:val="000000"/>
                <w:lang w:val="en-GI" w:eastAsia="en-GI"/>
              </w:rPr>
            </w:pPr>
            <w:r w:rsidRPr="006F5F4C">
              <w:rPr>
                <w:rFonts w:eastAsia="Times New Roman"/>
                <w:color w:val="000000"/>
                <w:lang w:val="en-GI" w:eastAsia="en-GI"/>
              </w:rPr>
              <w:t>Cancellation</w:t>
            </w:r>
            <w:r w:rsidRPr="006F5F4C">
              <w:rPr>
                <w:rFonts w:eastAsia="Times New Roman"/>
                <w:color w:val="000000"/>
                <w:lang w:val="en-GI" w:eastAsia="en-GI"/>
              </w:rPr>
              <w:br/>
              <w:t>rate (1-(3)/(2)) = (4)</w:t>
            </w:r>
          </w:p>
        </w:tc>
        <w:tc>
          <w:tcPr>
            <w:tcW w:w="1280" w:type="dxa"/>
            <w:tcBorders>
              <w:top w:val="nil"/>
              <w:left w:val="nil"/>
              <w:bottom w:val="single" w:sz="4" w:space="0" w:color="auto"/>
              <w:right w:val="single" w:sz="4" w:space="0" w:color="auto"/>
            </w:tcBorders>
            <w:shd w:val="clear" w:color="000000" w:fill="FFFFFF"/>
            <w:noWrap/>
            <w:vAlign w:val="bottom"/>
            <w:hideMark/>
          </w:tcPr>
          <w:p w14:paraId="4BF23738" w14:textId="77777777" w:rsidR="006F5F4C" w:rsidRPr="006F5F4C" w:rsidRDefault="006F5F4C" w:rsidP="006F5F4C">
            <w:pPr>
              <w:widowControl/>
              <w:jc w:val="right"/>
              <w:rPr>
                <w:rFonts w:eastAsia="Times New Roman"/>
                <w:color w:val="000000"/>
                <w:lang w:val="en-GI" w:eastAsia="en-GI"/>
              </w:rPr>
            </w:pPr>
            <w:r w:rsidRPr="006F5F4C">
              <w:rPr>
                <w:rFonts w:eastAsia="Times New Roman"/>
                <w:color w:val="000000"/>
                <w:lang w:val="en-GI" w:eastAsia="en-GI"/>
              </w:rPr>
              <w:t>1.66%</w:t>
            </w:r>
          </w:p>
        </w:tc>
      </w:tr>
      <w:tr w:rsidR="006F5F4C" w:rsidRPr="006F5F4C" w14:paraId="1EA2B6D4" w14:textId="77777777" w:rsidTr="006F5F4C">
        <w:trPr>
          <w:trHeight w:val="300"/>
          <w:jc w:val="center"/>
        </w:trPr>
        <w:tc>
          <w:tcPr>
            <w:tcW w:w="3040" w:type="dxa"/>
            <w:tcBorders>
              <w:top w:val="nil"/>
              <w:left w:val="single" w:sz="4" w:space="0" w:color="auto"/>
              <w:bottom w:val="single" w:sz="4" w:space="0" w:color="auto"/>
              <w:right w:val="single" w:sz="4" w:space="0" w:color="auto"/>
            </w:tcBorders>
            <w:shd w:val="clear" w:color="000000" w:fill="FFFFFF"/>
            <w:noWrap/>
            <w:vAlign w:val="bottom"/>
            <w:hideMark/>
          </w:tcPr>
          <w:p w14:paraId="17D879F4" w14:textId="77777777" w:rsidR="006F5F4C" w:rsidRPr="006F5F4C" w:rsidRDefault="006F5F4C" w:rsidP="006F5F4C">
            <w:pPr>
              <w:widowControl/>
              <w:rPr>
                <w:rFonts w:eastAsia="Times New Roman"/>
                <w:color w:val="000000"/>
                <w:lang w:val="en-GI" w:eastAsia="en-GI"/>
              </w:rPr>
            </w:pPr>
            <w:r w:rsidRPr="006F5F4C">
              <w:rPr>
                <w:rFonts w:eastAsia="Times New Roman"/>
                <w:color w:val="000000"/>
                <w:lang w:val="en-GI" w:eastAsia="en-GI"/>
              </w:rPr>
              <w:t>Cancellation Adj. (5) = (4)*(1)</w:t>
            </w:r>
          </w:p>
        </w:tc>
        <w:tc>
          <w:tcPr>
            <w:tcW w:w="1280" w:type="dxa"/>
            <w:tcBorders>
              <w:top w:val="nil"/>
              <w:left w:val="nil"/>
              <w:bottom w:val="single" w:sz="4" w:space="0" w:color="auto"/>
              <w:right w:val="single" w:sz="4" w:space="0" w:color="auto"/>
            </w:tcBorders>
            <w:shd w:val="clear" w:color="000000" w:fill="FFFFFF"/>
            <w:noWrap/>
            <w:vAlign w:val="bottom"/>
            <w:hideMark/>
          </w:tcPr>
          <w:p w14:paraId="66CB41A8" w14:textId="77777777" w:rsidR="006F5F4C" w:rsidRPr="006F5F4C" w:rsidRDefault="006F5F4C" w:rsidP="006F5F4C">
            <w:pPr>
              <w:widowControl/>
              <w:jc w:val="right"/>
              <w:rPr>
                <w:rFonts w:eastAsia="Times New Roman"/>
                <w:color w:val="000000"/>
                <w:lang w:val="en-GI" w:eastAsia="en-GI"/>
              </w:rPr>
            </w:pPr>
            <w:r w:rsidRPr="006F5F4C">
              <w:rPr>
                <w:rFonts w:eastAsia="Times New Roman"/>
                <w:color w:val="000000"/>
                <w:lang w:val="en-GI" w:eastAsia="en-GI"/>
              </w:rPr>
              <w:t>581</w:t>
            </w:r>
          </w:p>
        </w:tc>
      </w:tr>
    </w:tbl>
    <w:p w14:paraId="0EA34657" w14:textId="77777777" w:rsidR="00A82CF6" w:rsidRDefault="00A82CF6" w:rsidP="006F5F4C">
      <w:pPr>
        <w:tabs>
          <w:tab w:val="left" w:pos="851"/>
          <w:tab w:val="left" w:pos="1276"/>
        </w:tabs>
        <w:spacing w:before="120" w:after="200"/>
        <w:ind w:left="284" w:right="1525"/>
        <w:jc w:val="both"/>
        <w:rPr>
          <w:rFonts w:asciiTheme="minorHAnsi" w:hAnsiTheme="minorHAnsi" w:cstheme="minorHAnsi"/>
        </w:rPr>
      </w:pPr>
    </w:p>
    <w:p w14:paraId="3535DAA2" w14:textId="77777777" w:rsidR="002B1FDC" w:rsidRPr="006F5F4C" w:rsidRDefault="002B1FDC" w:rsidP="006F5F4C">
      <w:pPr>
        <w:tabs>
          <w:tab w:val="left" w:pos="851"/>
          <w:tab w:val="left" w:pos="1276"/>
        </w:tabs>
        <w:spacing w:before="120" w:after="200"/>
        <w:ind w:left="284" w:right="1525"/>
        <w:jc w:val="both"/>
        <w:rPr>
          <w:rFonts w:asciiTheme="minorHAnsi" w:hAnsiTheme="minorHAnsi" w:cstheme="minorHAnsi"/>
        </w:rPr>
      </w:pPr>
    </w:p>
    <w:p w14:paraId="4A3A1031" w14:textId="30EAB7A2" w:rsidR="009510C7" w:rsidRDefault="009510C7" w:rsidP="009510C7">
      <w:pPr>
        <w:pStyle w:val="ListParagraph"/>
        <w:numPr>
          <w:ilvl w:val="1"/>
          <w:numId w:val="7"/>
        </w:numPr>
        <w:tabs>
          <w:tab w:val="left" w:pos="709"/>
        </w:tabs>
        <w:spacing w:before="100" w:after="240"/>
        <w:ind w:left="709" w:right="818" w:hanging="426"/>
        <w:contextualSpacing w:val="0"/>
        <w:jc w:val="both"/>
        <w:outlineLvl w:val="1"/>
        <w:rPr>
          <w:rFonts w:asciiTheme="minorHAnsi" w:hAnsiTheme="minorHAnsi" w:cstheme="minorHAnsi"/>
          <w:b/>
          <w:bCs/>
          <w:color w:val="2F5496"/>
          <w:spacing w:val="2"/>
          <w:kern w:val="36"/>
        </w:rPr>
      </w:pPr>
      <w:bookmarkStart w:id="70" w:name="_Toc178351417"/>
      <w:r>
        <w:rPr>
          <w:rFonts w:asciiTheme="minorHAnsi" w:hAnsiTheme="minorHAnsi" w:cstheme="minorHAnsi"/>
          <w:b/>
          <w:bCs/>
          <w:color w:val="2F5496"/>
          <w:spacing w:val="2"/>
          <w:kern w:val="36"/>
        </w:rPr>
        <w:t>Management load</w:t>
      </w:r>
      <w:bookmarkEnd w:id="70"/>
    </w:p>
    <w:p w14:paraId="4972B325" w14:textId="77777777" w:rsidR="00B0753C" w:rsidRPr="00B0753C" w:rsidRDefault="00B0753C" w:rsidP="00B0753C">
      <w:pPr>
        <w:pStyle w:val="ListParagraph"/>
        <w:numPr>
          <w:ilvl w:val="1"/>
          <w:numId w:val="5"/>
        </w:numPr>
        <w:tabs>
          <w:tab w:val="left" w:pos="851"/>
          <w:tab w:val="left" w:pos="1276"/>
        </w:tabs>
        <w:spacing w:before="120" w:after="200"/>
        <w:ind w:right="1525"/>
        <w:contextualSpacing w:val="0"/>
        <w:jc w:val="both"/>
        <w:rPr>
          <w:rFonts w:asciiTheme="minorHAnsi" w:hAnsiTheme="minorHAnsi" w:cstheme="minorHAnsi"/>
          <w:vanish/>
        </w:rPr>
      </w:pPr>
    </w:p>
    <w:p w14:paraId="408271F8" w14:textId="6BCD98FB" w:rsidR="005D1144" w:rsidRPr="003A6FFC" w:rsidRDefault="005D1144" w:rsidP="00B0753C">
      <w:pPr>
        <w:pStyle w:val="ListParagraph"/>
        <w:numPr>
          <w:ilvl w:val="2"/>
          <w:numId w:val="5"/>
        </w:numPr>
        <w:tabs>
          <w:tab w:val="left" w:pos="851"/>
          <w:tab w:val="left" w:pos="1276"/>
        </w:tabs>
        <w:spacing w:before="120" w:after="200"/>
        <w:ind w:right="1525"/>
        <w:contextualSpacing w:val="0"/>
        <w:jc w:val="both"/>
        <w:rPr>
          <w:rFonts w:asciiTheme="minorHAnsi" w:hAnsiTheme="minorHAnsi" w:cstheme="minorHAnsi"/>
        </w:rPr>
      </w:pPr>
      <w:r w:rsidRPr="003A6FFC">
        <w:rPr>
          <w:rFonts w:asciiTheme="minorHAnsi" w:hAnsiTheme="minorHAnsi" w:cstheme="minorHAnsi"/>
        </w:rPr>
        <w:t xml:space="preserve">As at 31st December 2023 </w:t>
      </w:r>
      <w:r w:rsidR="00DA2766" w:rsidRPr="003A6FFC">
        <w:rPr>
          <w:rFonts w:asciiTheme="minorHAnsi" w:hAnsiTheme="minorHAnsi" w:cstheme="minorHAnsi"/>
        </w:rPr>
        <w:t xml:space="preserve">there is £1.5m of margin of prudence distributed equally £750k between </w:t>
      </w:r>
      <w:r w:rsidR="003A6FFC" w:rsidRPr="003A6FFC">
        <w:rPr>
          <w:rFonts w:asciiTheme="minorHAnsi" w:hAnsiTheme="minorHAnsi" w:cstheme="minorHAnsi"/>
        </w:rPr>
        <w:t xml:space="preserve">underwriting year 2022 </w:t>
      </w:r>
      <w:r w:rsidR="00DA2766" w:rsidRPr="003A6FFC">
        <w:rPr>
          <w:rFonts w:asciiTheme="minorHAnsi" w:hAnsiTheme="minorHAnsi" w:cstheme="minorHAnsi"/>
        </w:rPr>
        <w:t xml:space="preserve">and </w:t>
      </w:r>
      <w:r w:rsidR="003A6FFC" w:rsidRPr="003A6FFC">
        <w:rPr>
          <w:rFonts w:asciiTheme="minorHAnsi" w:hAnsiTheme="minorHAnsi" w:cstheme="minorHAnsi"/>
        </w:rPr>
        <w:t>2023.</w:t>
      </w:r>
    </w:p>
    <w:p w14:paraId="6F4F6A8D" w14:textId="3B23153F" w:rsidR="00E86011" w:rsidRPr="004A4D24" w:rsidRDefault="00956DAF" w:rsidP="004A4D24">
      <w:pPr>
        <w:pStyle w:val="ListParagraph"/>
        <w:numPr>
          <w:ilvl w:val="1"/>
          <w:numId w:val="7"/>
        </w:numPr>
        <w:tabs>
          <w:tab w:val="left" w:pos="709"/>
        </w:tabs>
        <w:spacing w:before="100" w:after="240"/>
        <w:ind w:left="709" w:right="818" w:hanging="426"/>
        <w:contextualSpacing w:val="0"/>
        <w:jc w:val="both"/>
        <w:outlineLvl w:val="1"/>
        <w:rPr>
          <w:rFonts w:asciiTheme="minorHAnsi" w:hAnsiTheme="minorHAnsi" w:cstheme="minorHAnsi"/>
          <w:b/>
          <w:bCs/>
          <w:color w:val="2F5496"/>
          <w:spacing w:val="2"/>
          <w:kern w:val="36"/>
        </w:rPr>
      </w:pPr>
      <w:bookmarkStart w:id="71" w:name="_Toc178351418"/>
      <w:r w:rsidRPr="002752CD">
        <w:rPr>
          <w:rFonts w:asciiTheme="minorHAnsi" w:hAnsiTheme="minorHAnsi" w:cstheme="minorHAnsi"/>
          <w:b/>
          <w:bCs/>
          <w:color w:val="2F5496"/>
          <w:spacing w:val="2"/>
          <w:kern w:val="36"/>
        </w:rPr>
        <w:t>Run-off Expense provision</w:t>
      </w:r>
      <w:bookmarkEnd w:id="71"/>
    </w:p>
    <w:p w14:paraId="2A8992E5" w14:textId="77777777" w:rsidR="004A4D24" w:rsidRPr="004A4D24" w:rsidRDefault="004A4D24" w:rsidP="004A4D24">
      <w:pPr>
        <w:pStyle w:val="ListParagraph"/>
        <w:numPr>
          <w:ilvl w:val="1"/>
          <w:numId w:val="5"/>
        </w:numPr>
        <w:tabs>
          <w:tab w:val="left" w:pos="851"/>
          <w:tab w:val="left" w:pos="1276"/>
        </w:tabs>
        <w:spacing w:before="120" w:after="200"/>
        <w:ind w:right="1525"/>
        <w:contextualSpacing w:val="0"/>
        <w:jc w:val="both"/>
        <w:rPr>
          <w:rFonts w:asciiTheme="minorHAnsi" w:hAnsiTheme="minorHAnsi" w:cstheme="minorHAnsi"/>
          <w:vanish/>
        </w:rPr>
      </w:pPr>
    </w:p>
    <w:p w14:paraId="7B6B6062" w14:textId="482E1287" w:rsidR="00C32DB0" w:rsidRPr="002752CD" w:rsidRDefault="00C32DB0" w:rsidP="004A4D24">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sidRPr="002752CD">
        <w:rPr>
          <w:rFonts w:asciiTheme="minorHAnsi" w:hAnsiTheme="minorHAnsi" w:cstheme="minorHAnsi"/>
        </w:rPr>
        <w:t xml:space="preserve">This provision is derived in accordance with Article 31 of the Delegated Regulations and so allows for the costs of servicing bound obligations over their lifetime on the assumption that the company </w:t>
      </w:r>
      <w:r w:rsidR="00E62AAD">
        <w:rPr>
          <w:rFonts w:asciiTheme="minorHAnsi" w:hAnsiTheme="minorHAnsi" w:cstheme="minorHAnsi"/>
        </w:rPr>
        <w:t>stops</w:t>
      </w:r>
      <w:r w:rsidRPr="002752CD">
        <w:rPr>
          <w:rFonts w:asciiTheme="minorHAnsi" w:hAnsiTheme="minorHAnsi" w:cstheme="minorHAnsi"/>
        </w:rPr>
        <w:t xml:space="preserve"> writing new business.</w:t>
      </w:r>
    </w:p>
    <w:p w14:paraId="69B7CBB4" w14:textId="2B56D1A4" w:rsidR="002B5882" w:rsidRPr="009C6C7D" w:rsidRDefault="001969D1" w:rsidP="00DE099B">
      <w:pPr>
        <w:pStyle w:val="ListParagraph"/>
        <w:numPr>
          <w:ilvl w:val="2"/>
          <w:numId w:val="5"/>
        </w:numPr>
        <w:tabs>
          <w:tab w:val="left" w:pos="851"/>
          <w:tab w:val="left" w:pos="1276"/>
        </w:tabs>
        <w:spacing w:before="120" w:after="200"/>
        <w:ind w:left="851" w:right="1525" w:hanging="567"/>
        <w:contextualSpacing w:val="0"/>
        <w:jc w:val="both"/>
        <w:rPr>
          <w:rFonts w:asciiTheme="minorHAnsi" w:hAnsiTheme="minorHAnsi" w:cstheme="minorHAnsi"/>
        </w:rPr>
      </w:pPr>
      <w:r w:rsidRPr="002752CD">
        <w:rPr>
          <w:rFonts w:asciiTheme="minorHAnsi" w:hAnsiTheme="minorHAnsi" w:cstheme="minorHAnsi"/>
        </w:rPr>
        <w:t>Expenses have been projected for a t</w:t>
      </w:r>
      <w:r w:rsidR="00320341">
        <w:rPr>
          <w:rFonts w:asciiTheme="minorHAnsi" w:hAnsiTheme="minorHAnsi" w:cstheme="minorHAnsi"/>
        </w:rPr>
        <w:t>en</w:t>
      </w:r>
      <w:r w:rsidRPr="002752CD">
        <w:rPr>
          <w:rFonts w:asciiTheme="minorHAnsi" w:hAnsiTheme="minorHAnsi" w:cstheme="minorHAnsi"/>
        </w:rPr>
        <w:t xml:space="preserve">-year period in line with the nature </w:t>
      </w:r>
      <w:r w:rsidR="00DE099B" w:rsidRPr="002752CD">
        <w:rPr>
          <w:rFonts w:asciiTheme="minorHAnsi" w:hAnsiTheme="minorHAnsi" w:cstheme="minorHAnsi"/>
        </w:rPr>
        <w:t>of the business:</w:t>
      </w:r>
    </w:p>
    <w:tbl>
      <w:tblPr>
        <w:tblW w:w="9640" w:type="dxa"/>
        <w:jc w:val="center"/>
        <w:tblLook w:val="04A0" w:firstRow="1" w:lastRow="0" w:firstColumn="1" w:lastColumn="0" w:noHBand="0" w:noVBand="1"/>
      </w:tblPr>
      <w:tblGrid>
        <w:gridCol w:w="2380"/>
        <w:gridCol w:w="660"/>
        <w:gridCol w:w="660"/>
        <w:gridCol w:w="660"/>
        <w:gridCol w:w="660"/>
        <w:gridCol w:w="660"/>
        <w:gridCol w:w="660"/>
        <w:gridCol w:w="660"/>
        <w:gridCol w:w="660"/>
        <w:gridCol w:w="660"/>
        <w:gridCol w:w="660"/>
        <w:gridCol w:w="660"/>
      </w:tblGrid>
      <w:tr w:rsidR="009F442D" w:rsidRPr="009F442D" w14:paraId="0DEF7010" w14:textId="77777777" w:rsidTr="00A046FE">
        <w:trPr>
          <w:trHeight w:val="300"/>
          <w:jc w:val="center"/>
        </w:trPr>
        <w:tc>
          <w:tcPr>
            <w:tcW w:w="23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B10365F" w14:textId="77777777" w:rsidR="009F442D" w:rsidRPr="009F442D" w:rsidRDefault="009F442D" w:rsidP="009F442D">
            <w:pPr>
              <w:widowControl/>
              <w:jc w:val="center"/>
              <w:rPr>
                <w:rFonts w:eastAsia="Times New Roman"/>
                <w:b/>
                <w:bCs/>
                <w:color w:val="000000"/>
                <w:sz w:val="16"/>
                <w:szCs w:val="16"/>
                <w:lang w:val="en-GI" w:eastAsia="en-GI"/>
              </w:rPr>
            </w:pPr>
            <w:r w:rsidRPr="009F442D">
              <w:rPr>
                <w:rFonts w:eastAsia="Times New Roman"/>
                <w:b/>
                <w:bCs/>
                <w:color w:val="000000"/>
                <w:sz w:val="16"/>
                <w:szCs w:val="16"/>
                <w:lang w:val="en-GI" w:eastAsia="en-GI"/>
              </w:rPr>
              <w:t>Run-off expenses (£'000s)</w:t>
            </w:r>
          </w:p>
        </w:tc>
        <w:tc>
          <w:tcPr>
            <w:tcW w:w="660" w:type="dxa"/>
            <w:tcBorders>
              <w:top w:val="single" w:sz="4" w:space="0" w:color="auto"/>
              <w:left w:val="nil"/>
              <w:bottom w:val="single" w:sz="4" w:space="0" w:color="auto"/>
              <w:right w:val="single" w:sz="4" w:space="0" w:color="auto"/>
            </w:tcBorders>
            <w:shd w:val="clear" w:color="000000" w:fill="FFFFFF"/>
            <w:noWrap/>
            <w:vAlign w:val="center"/>
            <w:hideMark/>
          </w:tcPr>
          <w:p w14:paraId="7802BC71" w14:textId="77777777" w:rsidR="009F442D" w:rsidRPr="009F442D" w:rsidRDefault="009F442D" w:rsidP="009F442D">
            <w:pPr>
              <w:widowControl/>
              <w:jc w:val="center"/>
              <w:rPr>
                <w:rFonts w:eastAsia="Times New Roman"/>
                <w:b/>
                <w:bCs/>
                <w:color w:val="000000"/>
                <w:sz w:val="16"/>
                <w:szCs w:val="16"/>
                <w:lang w:val="en-GI" w:eastAsia="en-GI"/>
              </w:rPr>
            </w:pPr>
            <w:r w:rsidRPr="009F442D">
              <w:rPr>
                <w:rFonts w:eastAsia="Times New Roman"/>
                <w:b/>
                <w:bCs/>
                <w:color w:val="000000"/>
                <w:sz w:val="16"/>
                <w:szCs w:val="16"/>
                <w:lang w:val="en-GI" w:eastAsia="en-GI"/>
              </w:rPr>
              <w:t>Total</w:t>
            </w:r>
          </w:p>
        </w:tc>
        <w:tc>
          <w:tcPr>
            <w:tcW w:w="660" w:type="dxa"/>
            <w:tcBorders>
              <w:top w:val="single" w:sz="4" w:space="0" w:color="auto"/>
              <w:left w:val="nil"/>
              <w:bottom w:val="single" w:sz="4" w:space="0" w:color="auto"/>
              <w:right w:val="single" w:sz="4" w:space="0" w:color="auto"/>
            </w:tcBorders>
            <w:shd w:val="clear" w:color="000000" w:fill="FFFFFF"/>
            <w:noWrap/>
            <w:vAlign w:val="center"/>
            <w:hideMark/>
          </w:tcPr>
          <w:p w14:paraId="1C042467" w14:textId="77777777" w:rsidR="009F442D" w:rsidRPr="009F442D" w:rsidRDefault="009F442D" w:rsidP="009F442D">
            <w:pPr>
              <w:widowControl/>
              <w:jc w:val="right"/>
              <w:rPr>
                <w:rFonts w:eastAsia="Times New Roman"/>
                <w:b/>
                <w:bCs/>
                <w:color w:val="000000"/>
                <w:sz w:val="16"/>
                <w:szCs w:val="16"/>
                <w:lang w:val="en-GI" w:eastAsia="en-GI"/>
              </w:rPr>
            </w:pPr>
            <w:r w:rsidRPr="009F442D">
              <w:rPr>
                <w:rFonts w:eastAsia="Times New Roman"/>
                <w:b/>
                <w:bCs/>
                <w:color w:val="000000"/>
                <w:sz w:val="16"/>
                <w:szCs w:val="16"/>
                <w:lang w:val="en-GI" w:eastAsia="en-GI"/>
              </w:rPr>
              <w:t>1</w:t>
            </w:r>
          </w:p>
        </w:tc>
        <w:tc>
          <w:tcPr>
            <w:tcW w:w="660" w:type="dxa"/>
            <w:tcBorders>
              <w:top w:val="single" w:sz="4" w:space="0" w:color="auto"/>
              <w:left w:val="nil"/>
              <w:bottom w:val="single" w:sz="4" w:space="0" w:color="auto"/>
              <w:right w:val="single" w:sz="4" w:space="0" w:color="auto"/>
            </w:tcBorders>
            <w:shd w:val="clear" w:color="000000" w:fill="FFFFFF"/>
            <w:noWrap/>
            <w:vAlign w:val="center"/>
            <w:hideMark/>
          </w:tcPr>
          <w:p w14:paraId="65F545E1" w14:textId="77777777" w:rsidR="009F442D" w:rsidRPr="009F442D" w:rsidRDefault="009F442D" w:rsidP="009F442D">
            <w:pPr>
              <w:widowControl/>
              <w:jc w:val="right"/>
              <w:rPr>
                <w:rFonts w:eastAsia="Times New Roman"/>
                <w:b/>
                <w:bCs/>
                <w:color w:val="000000"/>
                <w:sz w:val="16"/>
                <w:szCs w:val="16"/>
                <w:lang w:val="en-GI" w:eastAsia="en-GI"/>
              </w:rPr>
            </w:pPr>
            <w:r w:rsidRPr="009F442D">
              <w:rPr>
                <w:rFonts w:eastAsia="Times New Roman"/>
                <w:b/>
                <w:bCs/>
                <w:color w:val="000000"/>
                <w:sz w:val="16"/>
                <w:szCs w:val="16"/>
                <w:lang w:val="en-GI" w:eastAsia="en-GI"/>
              </w:rPr>
              <w:t>2</w:t>
            </w:r>
          </w:p>
        </w:tc>
        <w:tc>
          <w:tcPr>
            <w:tcW w:w="660" w:type="dxa"/>
            <w:tcBorders>
              <w:top w:val="single" w:sz="4" w:space="0" w:color="auto"/>
              <w:left w:val="nil"/>
              <w:bottom w:val="single" w:sz="4" w:space="0" w:color="auto"/>
              <w:right w:val="single" w:sz="4" w:space="0" w:color="auto"/>
            </w:tcBorders>
            <w:shd w:val="clear" w:color="000000" w:fill="FFFFFF"/>
            <w:noWrap/>
            <w:vAlign w:val="center"/>
            <w:hideMark/>
          </w:tcPr>
          <w:p w14:paraId="0D86A700" w14:textId="77777777" w:rsidR="009F442D" w:rsidRPr="009F442D" w:rsidRDefault="009F442D" w:rsidP="009F442D">
            <w:pPr>
              <w:widowControl/>
              <w:jc w:val="right"/>
              <w:rPr>
                <w:rFonts w:eastAsia="Times New Roman"/>
                <w:b/>
                <w:bCs/>
                <w:color w:val="000000"/>
                <w:sz w:val="16"/>
                <w:szCs w:val="16"/>
                <w:lang w:val="en-GI" w:eastAsia="en-GI"/>
              </w:rPr>
            </w:pPr>
            <w:r w:rsidRPr="009F442D">
              <w:rPr>
                <w:rFonts w:eastAsia="Times New Roman"/>
                <w:b/>
                <w:bCs/>
                <w:color w:val="000000"/>
                <w:sz w:val="16"/>
                <w:szCs w:val="16"/>
                <w:lang w:val="en-GI" w:eastAsia="en-GI"/>
              </w:rPr>
              <w:t>3</w:t>
            </w:r>
          </w:p>
        </w:tc>
        <w:tc>
          <w:tcPr>
            <w:tcW w:w="660" w:type="dxa"/>
            <w:tcBorders>
              <w:top w:val="single" w:sz="4" w:space="0" w:color="auto"/>
              <w:left w:val="nil"/>
              <w:bottom w:val="single" w:sz="4" w:space="0" w:color="auto"/>
              <w:right w:val="single" w:sz="4" w:space="0" w:color="auto"/>
            </w:tcBorders>
            <w:shd w:val="clear" w:color="000000" w:fill="FFFFFF"/>
            <w:noWrap/>
            <w:vAlign w:val="center"/>
            <w:hideMark/>
          </w:tcPr>
          <w:p w14:paraId="01C171D0" w14:textId="77777777" w:rsidR="009F442D" w:rsidRPr="009F442D" w:rsidRDefault="009F442D" w:rsidP="009F442D">
            <w:pPr>
              <w:widowControl/>
              <w:jc w:val="right"/>
              <w:rPr>
                <w:rFonts w:eastAsia="Times New Roman"/>
                <w:b/>
                <w:bCs/>
                <w:color w:val="000000"/>
                <w:sz w:val="16"/>
                <w:szCs w:val="16"/>
                <w:lang w:val="en-GI" w:eastAsia="en-GI"/>
              </w:rPr>
            </w:pPr>
            <w:r w:rsidRPr="009F442D">
              <w:rPr>
                <w:rFonts w:eastAsia="Times New Roman"/>
                <w:b/>
                <w:bCs/>
                <w:color w:val="000000"/>
                <w:sz w:val="16"/>
                <w:szCs w:val="16"/>
                <w:lang w:val="en-GI" w:eastAsia="en-GI"/>
              </w:rPr>
              <w:t>4</w:t>
            </w:r>
          </w:p>
        </w:tc>
        <w:tc>
          <w:tcPr>
            <w:tcW w:w="660" w:type="dxa"/>
            <w:tcBorders>
              <w:top w:val="single" w:sz="4" w:space="0" w:color="auto"/>
              <w:left w:val="nil"/>
              <w:bottom w:val="single" w:sz="4" w:space="0" w:color="auto"/>
              <w:right w:val="single" w:sz="4" w:space="0" w:color="auto"/>
            </w:tcBorders>
            <w:shd w:val="clear" w:color="000000" w:fill="FFFFFF"/>
            <w:noWrap/>
            <w:vAlign w:val="center"/>
            <w:hideMark/>
          </w:tcPr>
          <w:p w14:paraId="7537DEA0" w14:textId="77777777" w:rsidR="009F442D" w:rsidRPr="009F442D" w:rsidRDefault="009F442D" w:rsidP="009F442D">
            <w:pPr>
              <w:widowControl/>
              <w:jc w:val="right"/>
              <w:rPr>
                <w:rFonts w:eastAsia="Times New Roman"/>
                <w:b/>
                <w:bCs/>
                <w:color w:val="000000"/>
                <w:sz w:val="16"/>
                <w:szCs w:val="16"/>
                <w:lang w:val="en-GI" w:eastAsia="en-GI"/>
              </w:rPr>
            </w:pPr>
            <w:r w:rsidRPr="009F442D">
              <w:rPr>
                <w:rFonts w:eastAsia="Times New Roman"/>
                <w:b/>
                <w:bCs/>
                <w:color w:val="000000"/>
                <w:sz w:val="16"/>
                <w:szCs w:val="16"/>
                <w:lang w:val="en-GI" w:eastAsia="en-GI"/>
              </w:rPr>
              <w:t>5</w:t>
            </w:r>
          </w:p>
        </w:tc>
        <w:tc>
          <w:tcPr>
            <w:tcW w:w="660" w:type="dxa"/>
            <w:tcBorders>
              <w:top w:val="single" w:sz="4" w:space="0" w:color="auto"/>
              <w:left w:val="nil"/>
              <w:bottom w:val="single" w:sz="4" w:space="0" w:color="auto"/>
              <w:right w:val="single" w:sz="4" w:space="0" w:color="auto"/>
            </w:tcBorders>
            <w:shd w:val="clear" w:color="000000" w:fill="FFFFFF"/>
            <w:noWrap/>
            <w:vAlign w:val="center"/>
            <w:hideMark/>
          </w:tcPr>
          <w:p w14:paraId="7B648474" w14:textId="77777777" w:rsidR="009F442D" w:rsidRPr="009F442D" w:rsidRDefault="009F442D" w:rsidP="009F442D">
            <w:pPr>
              <w:widowControl/>
              <w:jc w:val="right"/>
              <w:rPr>
                <w:rFonts w:eastAsia="Times New Roman"/>
                <w:b/>
                <w:bCs/>
                <w:color w:val="000000"/>
                <w:sz w:val="16"/>
                <w:szCs w:val="16"/>
                <w:lang w:val="en-GI" w:eastAsia="en-GI"/>
              </w:rPr>
            </w:pPr>
            <w:r w:rsidRPr="009F442D">
              <w:rPr>
                <w:rFonts w:eastAsia="Times New Roman"/>
                <w:b/>
                <w:bCs/>
                <w:color w:val="000000"/>
                <w:sz w:val="16"/>
                <w:szCs w:val="16"/>
                <w:lang w:val="en-GI" w:eastAsia="en-GI"/>
              </w:rPr>
              <w:t>6</w:t>
            </w:r>
          </w:p>
        </w:tc>
        <w:tc>
          <w:tcPr>
            <w:tcW w:w="660" w:type="dxa"/>
            <w:tcBorders>
              <w:top w:val="single" w:sz="4" w:space="0" w:color="auto"/>
              <w:left w:val="nil"/>
              <w:bottom w:val="single" w:sz="4" w:space="0" w:color="auto"/>
              <w:right w:val="single" w:sz="4" w:space="0" w:color="auto"/>
            </w:tcBorders>
            <w:shd w:val="clear" w:color="000000" w:fill="FFFFFF"/>
            <w:noWrap/>
            <w:vAlign w:val="center"/>
            <w:hideMark/>
          </w:tcPr>
          <w:p w14:paraId="5A3A4F4C" w14:textId="77777777" w:rsidR="009F442D" w:rsidRPr="009F442D" w:rsidRDefault="009F442D" w:rsidP="009F442D">
            <w:pPr>
              <w:widowControl/>
              <w:jc w:val="right"/>
              <w:rPr>
                <w:rFonts w:eastAsia="Times New Roman"/>
                <w:b/>
                <w:bCs/>
                <w:color w:val="000000"/>
                <w:sz w:val="16"/>
                <w:szCs w:val="16"/>
                <w:lang w:val="en-GI" w:eastAsia="en-GI"/>
              </w:rPr>
            </w:pPr>
            <w:r w:rsidRPr="009F442D">
              <w:rPr>
                <w:rFonts w:eastAsia="Times New Roman"/>
                <w:b/>
                <w:bCs/>
                <w:color w:val="000000"/>
                <w:sz w:val="16"/>
                <w:szCs w:val="16"/>
                <w:lang w:val="en-GI" w:eastAsia="en-GI"/>
              </w:rPr>
              <w:t>7</w:t>
            </w:r>
          </w:p>
        </w:tc>
        <w:tc>
          <w:tcPr>
            <w:tcW w:w="660" w:type="dxa"/>
            <w:tcBorders>
              <w:top w:val="single" w:sz="4" w:space="0" w:color="auto"/>
              <w:left w:val="nil"/>
              <w:bottom w:val="single" w:sz="4" w:space="0" w:color="auto"/>
              <w:right w:val="single" w:sz="4" w:space="0" w:color="auto"/>
            </w:tcBorders>
            <w:shd w:val="clear" w:color="000000" w:fill="FFFFFF"/>
            <w:noWrap/>
            <w:vAlign w:val="center"/>
            <w:hideMark/>
          </w:tcPr>
          <w:p w14:paraId="0A010BE0" w14:textId="77777777" w:rsidR="009F442D" w:rsidRPr="009F442D" w:rsidRDefault="009F442D" w:rsidP="009F442D">
            <w:pPr>
              <w:widowControl/>
              <w:jc w:val="right"/>
              <w:rPr>
                <w:rFonts w:eastAsia="Times New Roman"/>
                <w:b/>
                <w:bCs/>
                <w:color w:val="000000"/>
                <w:sz w:val="16"/>
                <w:szCs w:val="16"/>
                <w:lang w:val="en-GI" w:eastAsia="en-GI"/>
              </w:rPr>
            </w:pPr>
            <w:r w:rsidRPr="009F442D">
              <w:rPr>
                <w:rFonts w:eastAsia="Times New Roman"/>
                <w:b/>
                <w:bCs/>
                <w:color w:val="000000"/>
                <w:sz w:val="16"/>
                <w:szCs w:val="16"/>
                <w:lang w:val="en-GI" w:eastAsia="en-GI"/>
              </w:rPr>
              <w:t>8</w:t>
            </w:r>
          </w:p>
        </w:tc>
        <w:tc>
          <w:tcPr>
            <w:tcW w:w="660" w:type="dxa"/>
            <w:tcBorders>
              <w:top w:val="single" w:sz="4" w:space="0" w:color="auto"/>
              <w:left w:val="nil"/>
              <w:bottom w:val="single" w:sz="4" w:space="0" w:color="auto"/>
              <w:right w:val="single" w:sz="4" w:space="0" w:color="auto"/>
            </w:tcBorders>
            <w:shd w:val="clear" w:color="000000" w:fill="FFFFFF"/>
            <w:noWrap/>
            <w:vAlign w:val="center"/>
            <w:hideMark/>
          </w:tcPr>
          <w:p w14:paraId="65314E1D" w14:textId="77777777" w:rsidR="009F442D" w:rsidRPr="009F442D" w:rsidRDefault="009F442D" w:rsidP="009F442D">
            <w:pPr>
              <w:widowControl/>
              <w:jc w:val="right"/>
              <w:rPr>
                <w:rFonts w:eastAsia="Times New Roman"/>
                <w:b/>
                <w:bCs/>
                <w:color w:val="000000"/>
                <w:sz w:val="16"/>
                <w:szCs w:val="16"/>
                <w:lang w:val="en-GI" w:eastAsia="en-GI"/>
              </w:rPr>
            </w:pPr>
            <w:r w:rsidRPr="009F442D">
              <w:rPr>
                <w:rFonts w:eastAsia="Times New Roman"/>
                <w:b/>
                <w:bCs/>
                <w:color w:val="000000"/>
                <w:sz w:val="16"/>
                <w:szCs w:val="16"/>
                <w:lang w:val="en-GI" w:eastAsia="en-GI"/>
              </w:rPr>
              <w:t>9</w:t>
            </w:r>
          </w:p>
        </w:tc>
        <w:tc>
          <w:tcPr>
            <w:tcW w:w="660" w:type="dxa"/>
            <w:tcBorders>
              <w:top w:val="single" w:sz="4" w:space="0" w:color="auto"/>
              <w:left w:val="nil"/>
              <w:bottom w:val="single" w:sz="4" w:space="0" w:color="auto"/>
              <w:right w:val="single" w:sz="4" w:space="0" w:color="auto"/>
            </w:tcBorders>
            <w:shd w:val="clear" w:color="000000" w:fill="FFFFFF"/>
            <w:noWrap/>
            <w:vAlign w:val="center"/>
            <w:hideMark/>
          </w:tcPr>
          <w:p w14:paraId="2F8EA227" w14:textId="77777777" w:rsidR="009F442D" w:rsidRPr="009F442D" w:rsidRDefault="009F442D" w:rsidP="009F442D">
            <w:pPr>
              <w:widowControl/>
              <w:jc w:val="right"/>
              <w:rPr>
                <w:rFonts w:eastAsia="Times New Roman"/>
                <w:b/>
                <w:bCs/>
                <w:color w:val="000000"/>
                <w:sz w:val="16"/>
                <w:szCs w:val="16"/>
                <w:lang w:val="en-GI" w:eastAsia="en-GI"/>
              </w:rPr>
            </w:pPr>
            <w:r w:rsidRPr="009F442D">
              <w:rPr>
                <w:rFonts w:eastAsia="Times New Roman"/>
                <w:b/>
                <w:bCs/>
                <w:color w:val="000000"/>
                <w:sz w:val="16"/>
                <w:szCs w:val="16"/>
                <w:lang w:val="en-GI" w:eastAsia="en-GI"/>
              </w:rPr>
              <w:t>10</w:t>
            </w:r>
          </w:p>
        </w:tc>
      </w:tr>
      <w:tr w:rsidR="009F442D" w:rsidRPr="009F442D" w14:paraId="7C0841C5" w14:textId="77777777" w:rsidTr="00A046FE">
        <w:trPr>
          <w:trHeight w:val="300"/>
          <w:jc w:val="center"/>
        </w:trPr>
        <w:tc>
          <w:tcPr>
            <w:tcW w:w="2380" w:type="dxa"/>
            <w:tcBorders>
              <w:top w:val="nil"/>
              <w:left w:val="single" w:sz="4" w:space="0" w:color="auto"/>
              <w:bottom w:val="nil"/>
              <w:right w:val="single" w:sz="4" w:space="0" w:color="auto"/>
            </w:tcBorders>
            <w:shd w:val="clear" w:color="000000" w:fill="FFFFFF"/>
            <w:noWrap/>
            <w:vAlign w:val="bottom"/>
            <w:hideMark/>
          </w:tcPr>
          <w:p w14:paraId="35AACAA3"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Management Company Charges</w:t>
            </w:r>
          </w:p>
        </w:tc>
        <w:tc>
          <w:tcPr>
            <w:tcW w:w="660" w:type="dxa"/>
            <w:tcBorders>
              <w:top w:val="nil"/>
              <w:left w:val="nil"/>
              <w:bottom w:val="nil"/>
              <w:right w:val="single" w:sz="4" w:space="0" w:color="auto"/>
            </w:tcBorders>
            <w:shd w:val="clear" w:color="000000" w:fill="FFFFFF"/>
            <w:noWrap/>
            <w:vAlign w:val="bottom"/>
            <w:hideMark/>
          </w:tcPr>
          <w:p w14:paraId="742CAB39" w14:textId="77777777" w:rsidR="009F442D" w:rsidRPr="009F442D" w:rsidRDefault="009F442D" w:rsidP="009F442D">
            <w:pPr>
              <w:widowControl/>
              <w:jc w:val="right"/>
              <w:rPr>
                <w:rFonts w:eastAsia="Times New Roman"/>
                <w:b/>
                <w:bCs/>
                <w:color w:val="000000"/>
                <w:sz w:val="16"/>
                <w:szCs w:val="16"/>
                <w:lang w:val="en-GI" w:eastAsia="en-GI"/>
              </w:rPr>
            </w:pPr>
            <w:r w:rsidRPr="009F442D">
              <w:rPr>
                <w:rFonts w:eastAsia="Times New Roman"/>
                <w:b/>
                <w:bCs/>
                <w:color w:val="000000"/>
                <w:sz w:val="16"/>
                <w:szCs w:val="16"/>
                <w:lang w:val="en-GI" w:eastAsia="en-GI"/>
              </w:rPr>
              <w:t>538</w:t>
            </w:r>
          </w:p>
        </w:tc>
        <w:tc>
          <w:tcPr>
            <w:tcW w:w="660" w:type="dxa"/>
            <w:tcBorders>
              <w:top w:val="nil"/>
              <w:left w:val="nil"/>
              <w:bottom w:val="nil"/>
              <w:right w:val="single" w:sz="4" w:space="0" w:color="auto"/>
            </w:tcBorders>
            <w:shd w:val="clear" w:color="000000" w:fill="FFFFFF"/>
            <w:noWrap/>
            <w:vAlign w:val="bottom"/>
            <w:hideMark/>
          </w:tcPr>
          <w:p w14:paraId="70B1AC01"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250</w:t>
            </w:r>
          </w:p>
        </w:tc>
        <w:tc>
          <w:tcPr>
            <w:tcW w:w="660" w:type="dxa"/>
            <w:tcBorders>
              <w:top w:val="nil"/>
              <w:left w:val="nil"/>
              <w:bottom w:val="nil"/>
              <w:right w:val="single" w:sz="4" w:space="0" w:color="auto"/>
            </w:tcBorders>
            <w:shd w:val="clear" w:color="000000" w:fill="FFFFFF"/>
            <w:noWrap/>
            <w:vAlign w:val="bottom"/>
            <w:hideMark/>
          </w:tcPr>
          <w:p w14:paraId="6B209DC5"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125</w:t>
            </w:r>
          </w:p>
        </w:tc>
        <w:tc>
          <w:tcPr>
            <w:tcW w:w="660" w:type="dxa"/>
            <w:tcBorders>
              <w:top w:val="nil"/>
              <w:left w:val="nil"/>
              <w:bottom w:val="nil"/>
              <w:right w:val="single" w:sz="4" w:space="0" w:color="auto"/>
            </w:tcBorders>
            <w:shd w:val="clear" w:color="000000" w:fill="FFFFFF"/>
            <w:noWrap/>
            <w:vAlign w:val="bottom"/>
            <w:hideMark/>
          </w:tcPr>
          <w:p w14:paraId="5D516EB3"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63</w:t>
            </w:r>
          </w:p>
        </w:tc>
        <w:tc>
          <w:tcPr>
            <w:tcW w:w="660" w:type="dxa"/>
            <w:tcBorders>
              <w:top w:val="nil"/>
              <w:left w:val="nil"/>
              <w:bottom w:val="nil"/>
              <w:right w:val="single" w:sz="4" w:space="0" w:color="auto"/>
            </w:tcBorders>
            <w:shd w:val="clear" w:color="000000" w:fill="FFFFFF"/>
            <w:noWrap/>
            <w:vAlign w:val="bottom"/>
            <w:hideMark/>
          </w:tcPr>
          <w:p w14:paraId="1810A4AB"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25</w:t>
            </w:r>
          </w:p>
        </w:tc>
        <w:tc>
          <w:tcPr>
            <w:tcW w:w="660" w:type="dxa"/>
            <w:tcBorders>
              <w:top w:val="nil"/>
              <w:left w:val="nil"/>
              <w:bottom w:val="nil"/>
              <w:right w:val="single" w:sz="4" w:space="0" w:color="auto"/>
            </w:tcBorders>
            <w:shd w:val="clear" w:color="000000" w:fill="FFFFFF"/>
            <w:noWrap/>
            <w:vAlign w:val="bottom"/>
            <w:hideMark/>
          </w:tcPr>
          <w:p w14:paraId="5189ED37"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13</w:t>
            </w:r>
          </w:p>
        </w:tc>
        <w:tc>
          <w:tcPr>
            <w:tcW w:w="660" w:type="dxa"/>
            <w:tcBorders>
              <w:top w:val="nil"/>
              <w:left w:val="nil"/>
              <w:bottom w:val="nil"/>
              <w:right w:val="single" w:sz="4" w:space="0" w:color="auto"/>
            </w:tcBorders>
            <w:shd w:val="clear" w:color="000000" w:fill="FFFFFF"/>
            <w:noWrap/>
            <w:vAlign w:val="bottom"/>
            <w:hideMark/>
          </w:tcPr>
          <w:p w14:paraId="335E408E"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13</w:t>
            </w:r>
          </w:p>
        </w:tc>
        <w:tc>
          <w:tcPr>
            <w:tcW w:w="660" w:type="dxa"/>
            <w:tcBorders>
              <w:top w:val="nil"/>
              <w:left w:val="nil"/>
              <w:bottom w:val="nil"/>
              <w:right w:val="single" w:sz="4" w:space="0" w:color="auto"/>
            </w:tcBorders>
            <w:shd w:val="clear" w:color="000000" w:fill="FFFFFF"/>
            <w:noWrap/>
            <w:vAlign w:val="bottom"/>
            <w:hideMark/>
          </w:tcPr>
          <w:p w14:paraId="41DF5ECD"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13</w:t>
            </w:r>
          </w:p>
        </w:tc>
        <w:tc>
          <w:tcPr>
            <w:tcW w:w="660" w:type="dxa"/>
            <w:tcBorders>
              <w:top w:val="nil"/>
              <w:left w:val="nil"/>
              <w:bottom w:val="nil"/>
              <w:right w:val="single" w:sz="4" w:space="0" w:color="auto"/>
            </w:tcBorders>
            <w:shd w:val="clear" w:color="000000" w:fill="FFFFFF"/>
            <w:noWrap/>
            <w:vAlign w:val="bottom"/>
            <w:hideMark/>
          </w:tcPr>
          <w:p w14:paraId="3144C8CC"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13</w:t>
            </w:r>
          </w:p>
        </w:tc>
        <w:tc>
          <w:tcPr>
            <w:tcW w:w="660" w:type="dxa"/>
            <w:tcBorders>
              <w:top w:val="nil"/>
              <w:left w:val="nil"/>
              <w:bottom w:val="nil"/>
              <w:right w:val="single" w:sz="4" w:space="0" w:color="auto"/>
            </w:tcBorders>
            <w:shd w:val="clear" w:color="000000" w:fill="FFFFFF"/>
            <w:noWrap/>
            <w:vAlign w:val="bottom"/>
            <w:hideMark/>
          </w:tcPr>
          <w:p w14:paraId="36D80A49"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13</w:t>
            </w:r>
          </w:p>
        </w:tc>
        <w:tc>
          <w:tcPr>
            <w:tcW w:w="660" w:type="dxa"/>
            <w:tcBorders>
              <w:top w:val="nil"/>
              <w:left w:val="nil"/>
              <w:bottom w:val="nil"/>
              <w:right w:val="single" w:sz="4" w:space="0" w:color="auto"/>
            </w:tcBorders>
            <w:shd w:val="clear" w:color="000000" w:fill="FFFFFF"/>
            <w:noWrap/>
            <w:vAlign w:val="bottom"/>
            <w:hideMark/>
          </w:tcPr>
          <w:p w14:paraId="190F53A3"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13</w:t>
            </w:r>
          </w:p>
        </w:tc>
      </w:tr>
      <w:tr w:rsidR="009F442D" w:rsidRPr="009F442D" w14:paraId="63DC9E48" w14:textId="77777777" w:rsidTr="00A046FE">
        <w:trPr>
          <w:trHeight w:val="300"/>
          <w:jc w:val="center"/>
        </w:trPr>
        <w:tc>
          <w:tcPr>
            <w:tcW w:w="2380" w:type="dxa"/>
            <w:tcBorders>
              <w:top w:val="nil"/>
              <w:left w:val="single" w:sz="4" w:space="0" w:color="auto"/>
              <w:bottom w:val="nil"/>
              <w:right w:val="single" w:sz="4" w:space="0" w:color="auto"/>
            </w:tcBorders>
            <w:shd w:val="clear" w:color="000000" w:fill="FFFFFF"/>
            <w:noWrap/>
            <w:vAlign w:val="bottom"/>
            <w:hideMark/>
          </w:tcPr>
          <w:p w14:paraId="63D00D30"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Legal and Professional Fees</w:t>
            </w:r>
          </w:p>
        </w:tc>
        <w:tc>
          <w:tcPr>
            <w:tcW w:w="660" w:type="dxa"/>
            <w:tcBorders>
              <w:top w:val="nil"/>
              <w:left w:val="nil"/>
              <w:bottom w:val="nil"/>
              <w:right w:val="single" w:sz="4" w:space="0" w:color="auto"/>
            </w:tcBorders>
            <w:shd w:val="clear" w:color="000000" w:fill="FFFFFF"/>
            <w:noWrap/>
            <w:vAlign w:val="bottom"/>
            <w:hideMark/>
          </w:tcPr>
          <w:p w14:paraId="3F96D68F" w14:textId="77777777" w:rsidR="009F442D" w:rsidRPr="009F442D" w:rsidRDefault="009F442D" w:rsidP="009F442D">
            <w:pPr>
              <w:widowControl/>
              <w:jc w:val="right"/>
              <w:rPr>
                <w:rFonts w:eastAsia="Times New Roman"/>
                <w:b/>
                <w:bCs/>
                <w:color w:val="000000"/>
                <w:sz w:val="16"/>
                <w:szCs w:val="16"/>
                <w:lang w:val="en-GI" w:eastAsia="en-GI"/>
              </w:rPr>
            </w:pPr>
            <w:r w:rsidRPr="009F442D">
              <w:rPr>
                <w:rFonts w:eastAsia="Times New Roman"/>
                <w:b/>
                <w:bCs/>
                <w:color w:val="000000"/>
                <w:sz w:val="16"/>
                <w:szCs w:val="16"/>
                <w:lang w:val="en-GI" w:eastAsia="en-GI"/>
              </w:rPr>
              <w:t>15</w:t>
            </w:r>
          </w:p>
        </w:tc>
        <w:tc>
          <w:tcPr>
            <w:tcW w:w="660" w:type="dxa"/>
            <w:tcBorders>
              <w:top w:val="nil"/>
              <w:left w:val="nil"/>
              <w:bottom w:val="nil"/>
              <w:right w:val="single" w:sz="4" w:space="0" w:color="auto"/>
            </w:tcBorders>
            <w:shd w:val="clear" w:color="000000" w:fill="FFFFFF"/>
            <w:noWrap/>
            <w:vAlign w:val="bottom"/>
            <w:hideMark/>
          </w:tcPr>
          <w:p w14:paraId="18B209E9"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5</w:t>
            </w:r>
          </w:p>
        </w:tc>
        <w:tc>
          <w:tcPr>
            <w:tcW w:w="660" w:type="dxa"/>
            <w:tcBorders>
              <w:top w:val="nil"/>
              <w:left w:val="nil"/>
              <w:bottom w:val="nil"/>
              <w:right w:val="single" w:sz="4" w:space="0" w:color="auto"/>
            </w:tcBorders>
            <w:shd w:val="clear" w:color="000000" w:fill="FFFFFF"/>
            <w:noWrap/>
            <w:vAlign w:val="bottom"/>
            <w:hideMark/>
          </w:tcPr>
          <w:p w14:paraId="013300F2"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5</w:t>
            </w:r>
          </w:p>
        </w:tc>
        <w:tc>
          <w:tcPr>
            <w:tcW w:w="660" w:type="dxa"/>
            <w:tcBorders>
              <w:top w:val="nil"/>
              <w:left w:val="nil"/>
              <w:bottom w:val="nil"/>
              <w:right w:val="single" w:sz="4" w:space="0" w:color="auto"/>
            </w:tcBorders>
            <w:shd w:val="clear" w:color="000000" w:fill="FFFFFF"/>
            <w:noWrap/>
            <w:vAlign w:val="bottom"/>
            <w:hideMark/>
          </w:tcPr>
          <w:p w14:paraId="1CB7FA77"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5</w:t>
            </w:r>
          </w:p>
        </w:tc>
        <w:tc>
          <w:tcPr>
            <w:tcW w:w="660" w:type="dxa"/>
            <w:tcBorders>
              <w:top w:val="nil"/>
              <w:left w:val="nil"/>
              <w:bottom w:val="nil"/>
              <w:right w:val="single" w:sz="4" w:space="0" w:color="auto"/>
            </w:tcBorders>
            <w:shd w:val="clear" w:color="000000" w:fill="FFFFFF"/>
            <w:noWrap/>
            <w:vAlign w:val="bottom"/>
            <w:hideMark/>
          </w:tcPr>
          <w:p w14:paraId="591063B3"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 </w:t>
            </w:r>
          </w:p>
        </w:tc>
        <w:tc>
          <w:tcPr>
            <w:tcW w:w="660" w:type="dxa"/>
            <w:tcBorders>
              <w:top w:val="nil"/>
              <w:left w:val="nil"/>
              <w:bottom w:val="nil"/>
              <w:right w:val="single" w:sz="4" w:space="0" w:color="auto"/>
            </w:tcBorders>
            <w:shd w:val="clear" w:color="000000" w:fill="FFFFFF"/>
            <w:noWrap/>
            <w:vAlign w:val="bottom"/>
            <w:hideMark/>
          </w:tcPr>
          <w:p w14:paraId="64CD9F68"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 </w:t>
            </w:r>
          </w:p>
        </w:tc>
        <w:tc>
          <w:tcPr>
            <w:tcW w:w="660" w:type="dxa"/>
            <w:tcBorders>
              <w:top w:val="nil"/>
              <w:left w:val="nil"/>
              <w:bottom w:val="nil"/>
              <w:right w:val="single" w:sz="4" w:space="0" w:color="auto"/>
            </w:tcBorders>
            <w:shd w:val="clear" w:color="000000" w:fill="FFFFFF"/>
            <w:noWrap/>
            <w:vAlign w:val="bottom"/>
            <w:hideMark/>
          </w:tcPr>
          <w:p w14:paraId="3F6944FA"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 </w:t>
            </w:r>
          </w:p>
        </w:tc>
        <w:tc>
          <w:tcPr>
            <w:tcW w:w="660" w:type="dxa"/>
            <w:tcBorders>
              <w:top w:val="nil"/>
              <w:left w:val="nil"/>
              <w:bottom w:val="nil"/>
              <w:right w:val="single" w:sz="4" w:space="0" w:color="auto"/>
            </w:tcBorders>
            <w:shd w:val="clear" w:color="000000" w:fill="FFFFFF"/>
            <w:noWrap/>
            <w:vAlign w:val="bottom"/>
            <w:hideMark/>
          </w:tcPr>
          <w:p w14:paraId="44880FC0"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 </w:t>
            </w:r>
          </w:p>
        </w:tc>
        <w:tc>
          <w:tcPr>
            <w:tcW w:w="660" w:type="dxa"/>
            <w:tcBorders>
              <w:top w:val="nil"/>
              <w:left w:val="nil"/>
              <w:bottom w:val="nil"/>
              <w:right w:val="single" w:sz="4" w:space="0" w:color="auto"/>
            </w:tcBorders>
            <w:shd w:val="clear" w:color="000000" w:fill="FFFFFF"/>
            <w:noWrap/>
            <w:vAlign w:val="bottom"/>
            <w:hideMark/>
          </w:tcPr>
          <w:p w14:paraId="32D105ED"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 </w:t>
            </w:r>
          </w:p>
        </w:tc>
        <w:tc>
          <w:tcPr>
            <w:tcW w:w="660" w:type="dxa"/>
            <w:tcBorders>
              <w:top w:val="nil"/>
              <w:left w:val="nil"/>
              <w:bottom w:val="nil"/>
              <w:right w:val="single" w:sz="4" w:space="0" w:color="auto"/>
            </w:tcBorders>
            <w:shd w:val="clear" w:color="000000" w:fill="FFFFFF"/>
            <w:noWrap/>
            <w:vAlign w:val="bottom"/>
            <w:hideMark/>
          </w:tcPr>
          <w:p w14:paraId="17DD3263"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 </w:t>
            </w:r>
          </w:p>
        </w:tc>
        <w:tc>
          <w:tcPr>
            <w:tcW w:w="660" w:type="dxa"/>
            <w:tcBorders>
              <w:top w:val="nil"/>
              <w:left w:val="nil"/>
              <w:bottom w:val="nil"/>
              <w:right w:val="single" w:sz="4" w:space="0" w:color="auto"/>
            </w:tcBorders>
            <w:shd w:val="clear" w:color="000000" w:fill="FFFFFF"/>
            <w:noWrap/>
            <w:vAlign w:val="bottom"/>
            <w:hideMark/>
          </w:tcPr>
          <w:p w14:paraId="1BE2B8EA"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 </w:t>
            </w:r>
          </w:p>
        </w:tc>
      </w:tr>
      <w:tr w:rsidR="009F442D" w:rsidRPr="009F442D" w14:paraId="0DCD1B73" w14:textId="77777777" w:rsidTr="00A046FE">
        <w:trPr>
          <w:trHeight w:val="300"/>
          <w:jc w:val="center"/>
        </w:trPr>
        <w:tc>
          <w:tcPr>
            <w:tcW w:w="2380" w:type="dxa"/>
            <w:tcBorders>
              <w:top w:val="nil"/>
              <w:left w:val="single" w:sz="4" w:space="0" w:color="auto"/>
              <w:bottom w:val="nil"/>
              <w:right w:val="single" w:sz="4" w:space="0" w:color="auto"/>
            </w:tcBorders>
            <w:shd w:val="clear" w:color="000000" w:fill="FFFFFF"/>
            <w:noWrap/>
            <w:vAlign w:val="bottom"/>
            <w:hideMark/>
          </w:tcPr>
          <w:p w14:paraId="21B10F9E"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Actuarial/Audit Fees</w:t>
            </w:r>
          </w:p>
        </w:tc>
        <w:tc>
          <w:tcPr>
            <w:tcW w:w="660" w:type="dxa"/>
            <w:tcBorders>
              <w:top w:val="nil"/>
              <w:left w:val="nil"/>
              <w:bottom w:val="nil"/>
              <w:right w:val="single" w:sz="4" w:space="0" w:color="auto"/>
            </w:tcBorders>
            <w:shd w:val="clear" w:color="000000" w:fill="FFFFFF"/>
            <w:noWrap/>
            <w:vAlign w:val="bottom"/>
            <w:hideMark/>
          </w:tcPr>
          <w:p w14:paraId="20B0E39D" w14:textId="77777777" w:rsidR="009F442D" w:rsidRPr="009F442D" w:rsidRDefault="009F442D" w:rsidP="009F442D">
            <w:pPr>
              <w:widowControl/>
              <w:jc w:val="right"/>
              <w:rPr>
                <w:rFonts w:eastAsia="Times New Roman"/>
                <w:b/>
                <w:bCs/>
                <w:color w:val="000000"/>
                <w:sz w:val="16"/>
                <w:szCs w:val="16"/>
                <w:lang w:val="en-GI" w:eastAsia="en-GI"/>
              </w:rPr>
            </w:pPr>
            <w:r w:rsidRPr="009F442D">
              <w:rPr>
                <w:rFonts w:eastAsia="Times New Roman"/>
                <w:b/>
                <w:bCs/>
                <w:color w:val="000000"/>
                <w:sz w:val="16"/>
                <w:szCs w:val="16"/>
                <w:lang w:val="en-GI" w:eastAsia="en-GI"/>
              </w:rPr>
              <w:t>432</w:t>
            </w:r>
          </w:p>
        </w:tc>
        <w:tc>
          <w:tcPr>
            <w:tcW w:w="660" w:type="dxa"/>
            <w:tcBorders>
              <w:top w:val="nil"/>
              <w:left w:val="nil"/>
              <w:bottom w:val="nil"/>
              <w:right w:val="single" w:sz="4" w:space="0" w:color="auto"/>
            </w:tcBorders>
            <w:shd w:val="clear" w:color="000000" w:fill="FFFFFF"/>
            <w:noWrap/>
            <w:vAlign w:val="bottom"/>
            <w:hideMark/>
          </w:tcPr>
          <w:p w14:paraId="3D18AEE4"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120</w:t>
            </w:r>
          </w:p>
        </w:tc>
        <w:tc>
          <w:tcPr>
            <w:tcW w:w="660" w:type="dxa"/>
            <w:tcBorders>
              <w:top w:val="nil"/>
              <w:left w:val="nil"/>
              <w:bottom w:val="nil"/>
              <w:right w:val="single" w:sz="4" w:space="0" w:color="auto"/>
            </w:tcBorders>
            <w:shd w:val="clear" w:color="000000" w:fill="FFFFFF"/>
            <w:noWrap/>
            <w:vAlign w:val="bottom"/>
            <w:hideMark/>
          </w:tcPr>
          <w:p w14:paraId="76FA24C9"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104</w:t>
            </w:r>
          </w:p>
        </w:tc>
        <w:tc>
          <w:tcPr>
            <w:tcW w:w="660" w:type="dxa"/>
            <w:tcBorders>
              <w:top w:val="nil"/>
              <w:left w:val="nil"/>
              <w:bottom w:val="nil"/>
              <w:right w:val="single" w:sz="4" w:space="0" w:color="auto"/>
            </w:tcBorders>
            <w:shd w:val="clear" w:color="000000" w:fill="FFFFFF"/>
            <w:noWrap/>
            <w:vAlign w:val="bottom"/>
            <w:hideMark/>
          </w:tcPr>
          <w:p w14:paraId="7562298E"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75</w:t>
            </w:r>
          </w:p>
        </w:tc>
        <w:tc>
          <w:tcPr>
            <w:tcW w:w="660" w:type="dxa"/>
            <w:tcBorders>
              <w:top w:val="nil"/>
              <w:left w:val="nil"/>
              <w:bottom w:val="nil"/>
              <w:right w:val="single" w:sz="4" w:space="0" w:color="auto"/>
            </w:tcBorders>
            <w:shd w:val="clear" w:color="000000" w:fill="FFFFFF"/>
            <w:noWrap/>
            <w:vAlign w:val="bottom"/>
            <w:hideMark/>
          </w:tcPr>
          <w:p w14:paraId="51E11436"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49</w:t>
            </w:r>
          </w:p>
        </w:tc>
        <w:tc>
          <w:tcPr>
            <w:tcW w:w="660" w:type="dxa"/>
            <w:tcBorders>
              <w:top w:val="nil"/>
              <w:left w:val="nil"/>
              <w:bottom w:val="nil"/>
              <w:right w:val="single" w:sz="4" w:space="0" w:color="auto"/>
            </w:tcBorders>
            <w:shd w:val="clear" w:color="000000" w:fill="FFFFFF"/>
            <w:noWrap/>
            <w:vAlign w:val="bottom"/>
            <w:hideMark/>
          </w:tcPr>
          <w:p w14:paraId="42D13D8C"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35</w:t>
            </w:r>
          </w:p>
        </w:tc>
        <w:tc>
          <w:tcPr>
            <w:tcW w:w="660" w:type="dxa"/>
            <w:tcBorders>
              <w:top w:val="nil"/>
              <w:left w:val="nil"/>
              <w:bottom w:val="nil"/>
              <w:right w:val="single" w:sz="4" w:space="0" w:color="auto"/>
            </w:tcBorders>
            <w:shd w:val="clear" w:color="000000" w:fill="FFFFFF"/>
            <w:noWrap/>
            <w:vAlign w:val="bottom"/>
            <w:hideMark/>
          </w:tcPr>
          <w:p w14:paraId="70330D35"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28</w:t>
            </w:r>
          </w:p>
        </w:tc>
        <w:tc>
          <w:tcPr>
            <w:tcW w:w="660" w:type="dxa"/>
            <w:tcBorders>
              <w:top w:val="nil"/>
              <w:left w:val="nil"/>
              <w:bottom w:val="nil"/>
              <w:right w:val="single" w:sz="4" w:space="0" w:color="auto"/>
            </w:tcBorders>
            <w:shd w:val="clear" w:color="000000" w:fill="FFFFFF"/>
            <w:noWrap/>
            <w:vAlign w:val="bottom"/>
            <w:hideMark/>
          </w:tcPr>
          <w:p w14:paraId="718E92ED"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21</w:t>
            </w:r>
          </w:p>
        </w:tc>
        <w:tc>
          <w:tcPr>
            <w:tcW w:w="660" w:type="dxa"/>
            <w:tcBorders>
              <w:top w:val="nil"/>
              <w:left w:val="nil"/>
              <w:bottom w:val="nil"/>
              <w:right w:val="single" w:sz="4" w:space="0" w:color="auto"/>
            </w:tcBorders>
            <w:shd w:val="clear" w:color="000000" w:fill="FFFFFF"/>
            <w:noWrap/>
            <w:vAlign w:val="bottom"/>
            <w:hideMark/>
          </w:tcPr>
          <w:p w14:paraId="05A784DD"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 </w:t>
            </w:r>
          </w:p>
        </w:tc>
        <w:tc>
          <w:tcPr>
            <w:tcW w:w="660" w:type="dxa"/>
            <w:tcBorders>
              <w:top w:val="nil"/>
              <w:left w:val="nil"/>
              <w:bottom w:val="nil"/>
              <w:right w:val="single" w:sz="4" w:space="0" w:color="auto"/>
            </w:tcBorders>
            <w:shd w:val="clear" w:color="000000" w:fill="FFFFFF"/>
            <w:noWrap/>
            <w:vAlign w:val="bottom"/>
            <w:hideMark/>
          </w:tcPr>
          <w:p w14:paraId="06A0C205"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 </w:t>
            </w:r>
          </w:p>
        </w:tc>
        <w:tc>
          <w:tcPr>
            <w:tcW w:w="660" w:type="dxa"/>
            <w:tcBorders>
              <w:top w:val="nil"/>
              <w:left w:val="nil"/>
              <w:bottom w:val="nil"/>
              <w:right w:val="single" w:sz="4" w:space="0" w:color="auto"/>
            </w:tcBorders>
            <w:shd w:val="clear" w:color="000000" w:fill="FFFFFF"/>
            <w:noWrap/>
            <w:vAlign w:val="bottom"/>
            <w:hideMark/>
          </w:tcPr>
          <w:p w14:paraId="603FE1FA"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 </w:t>
            </w:r>
          </w:p>
        </w:tc>
      </w:tr>
      <w:tr w:rsidR="009F442D" w:rsidRPr="009F442D" w14:paraId="1B9C7935" w14:textId="77777777" w:rsidTr="00A046FE">
        <w:trPr>
          <w:trHeight w:val="300"/>
          <w:jc w:val="center"/>
        </w:trPr>
        <w:tc>
          <w:tcPr>
            <w:tcW w:w="2380" w:type="dxa"/>
            <w:tcBorders>
              <w:top w:val="nil"/>
              <w:left w:val="single" w:sz="4" w:space="0" w:color="auto"/>
              <w:bottom w:val="nil"/>
              <w:right w:val="single" w:sz="4" w:space="0" w:color="auto"/>
            </w:tcBorders>
            <w:shd w:val="clear" w:color="000000" w:fill="FFFFFF"/>
            <w:noWrap/>
            <w:vAlign w:val="bottom"/>
            <w:hideMark/>
          </w:tcPr>
          <w:p w14:paraId="10A2C646"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Regulatory Fees</w:t>
            </w:r>
          </w:p>
        </w:tc>
        <w:tc>
          <w:tcPr>
            <w:tcW w:w="660" w:type="dxa"/>
            <w:tcBorders>
              <w:top w:val="nil"/>
              <w:left w:val="nil"/>
              <w:bottom w:val="nil"/>
              <w:right w:val="single" w:sz="4" w:space="0" w:color="auto"/>
            </w:tcBorders>
            <w:shd w:val="clear" w:color="000000" w:fill="FFFFFF"/>
            <w:noWrap/>
            <w:vAlign w:val="bottom"/>
            <w:hideMark/>
          </w:tcPr>
          <w:p w14:paraId="4F9D2772" w14:textId="77777777" w:rsidR="009F442D" w:rsidRPr="009F442D" w:rsidRDefault="009F442D" w:rsidP="009F442D">
            <w:pPr>
              <w:widowControl/>
              <w:jc w:val="right"/>
              <w:rPr>
                <w:rFonts w:eastAsia="Times New Roman"/>
                <w:b/>
                <w:bCs/>
                <w:color w:val="000000"/>
                <w:sz w:val="16"/>
                <w:szCs w:val="16"/>
                <w:lang w:val="en-GI" w:eastAsia="en-GI"/>
              </w:rPr>
            </w:pPr>
            <w:r w:rsidRPr="009F442D">
              <w:rPr>
                <w:rFonts w:eastAsia="Times New Roman"/>
                <w:b/>
                <w:bCs/>
                <w:color w:val="000000"/>
                <w:sz w:val="16"/>
                <w:szCs w:val="16"/>
                <w:lang w:val="en-GI" w:eastAsia="en-GI"/>
              </w:rPr>
              <w:t>897</w:t>
            </w:r>
          </w:p>
        </w:tc>
        <w:tc>
          <w:tcPr>
            <w:tcW w:w="660" w:type="dxa"/>
            <w:tcBorders>
              <w:top w:val="nil"/>
              <w:left w:val="nil"/>
              <w:bottom w:val="nil"/>
              <w:right w:val="single" w:sz="4" w:space="0" w:color="auto"/>
            </w:tcBorders>
            <w:shd w:val="clear" w:color="000000" w:fill="FFFFFF"/>
            <w:noWrap/>
            <w:vAlign w:val="bottom"/>
            <w:hideMark/>
          </w:tcPr>
          <w:p w14:paraId="5AFF2D35"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236</w:t>
            </w:r>
          </w:p>
        </w:tc>
        <w:tc>
          <w:tcPr>
            <w:tcW w:w="660" w:type="dxa"/>
            <w:tcBorders>
              <w:top w:val="nil"/>
              <w:left w:val="nil"/>
              <w:bottom w:val="nil"/>
              <w:right w:val="single" w:sz="4" w:space="0" w:color="auto"/>
            </w:tcBorders>
            <w:shd w:val="clear" w:color="000000" w:fill="FFFFFF"/>
            <w:noWrap/>
            <w:vAlign w:val="bottom"/>
            <w:hideMark/>
          </w:tcPr>
          <w:p w14:paraId="0A764092"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189</w:t>
            </w:r>
          </w:p>
        </w:tc>
        <w:tc>
          <w:tcPr>
            <w:tcW w:w="660" w:type="dxa"/>
            <w:tcBorders>
              <w:top w:val="nil"/>
              <w:left w:val="nil"/>
              <w:bottom w:val="nil"/>
              <w:right w:val="single" w:sz="4" w:space="0" w:color="auto"/>
            </w:tcBorders>
            <w:shd w:val="clear" w:color="000000" w:fill="FFFFFF"/>
            <w:noWrap/>
            <w:vAlign w:val="bottom"/>
            <w:hideMark/>
          </w:tcPr>
          <w:p w14:paraId="7597CD3E"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142</w:t>
            </w:r>
          </w:p>
        </w:tc>
        <w:tc>
          <w:tcPr>
            <w:tcW w:w="660" w:type="dxa"/>
            <w:tcBorders>
              <w:top w:val="nil"/>
              <w:left w:val="nil"/>
              <w:bottom w:val="nil"/>
              <w:right w:val="single" w:sz="4" w:space="0" w:color="auto"/>
            </w:tcBorders>
            <w:shd w:val="clear" w:color="000000" w:fill="FFFFFF"/>
            <w:noWrap/>
            <w:vAlign w:val="bottom"/>
            <w:hideMark/>
          </w:tcPr>
          <w:p w14:paraId="5BA9CA2B"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94</w:t>
            </w:r>
          </w:p>
        </w:tc>
        <w:tc>
          <w:tcPr>
            <w:tcW w:w="660" w:type="dxa"/>
            <w:tcBorders>
              <w:top w:val="nil"/>
              <w:left w:val="nil"/>
              <w:bottom w:val="nil"/>
              <w:right w:val="single" w:sz="4" w:space="0" w:color="auto"/>
            </w:tcBorders>
            <w:shd w:val="clear" w:color="000000" w:fill="FFFFFF"/>
            <w:noWrap/>
            <w:vAlign w:val="bottom"/>
            <w:hideMark/>
          </w:tcPr>
          <w:p w14:paraId="1BBDBD33"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47</w:t>
            </w:r>
          </w:p>
        </w:tc>
        <w:tc>
          <w:tcPr>
            <w:tcW w:w="660" w:type="dxa"/>
            <w:tcBorders>
              <w:top w:val="nil"/>
              <w:left w:val="nil"/>
              <w:bottom w:val="nil"/>
              <w:right w:val="single" w:sz="4" w:space="0" w:color="auto"/>
            </w:tcBorders>
            <w:shd w:val="clear" w:color="000000" w:fill="FFFFFF"/>
            <w:noWrap/>
            <w:vAlign w:val="bottom"/>
            <w:hideMark/>
          </w:tcPr>
          <w:p w14:paraId="590FFE61"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47</w:t>
            </w:r>
          </w:p>
        </w:tc>
        <w:tc>
          <w:tcPr>
            <w:tcW w:w="660" w:type="dxa"/>
            <w:tcBorders>
              <w:top w:val="nil"/>
              <w:left w:val="nil"/>
              <w:bottom w:val="nil"/>
              <w:right w:val="single" w:sz="4" w:space="0" w:color="auto"/>
            </w:tcBorders>
            <w:shd w:val="clear" w:color="000000" w:fill="FFFFFF"/>
            <w:noWrap/>
            <w:vAlign w:val="bottom"/>
            <w:hideMark/>
          </w:tcPr>
          <w:p w14:paraId="559EB98F"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47</w:t>
            </w:r>
          </w:p>
        </w:tc>
        <w:tc>
          <w:tcPr>
            <w:tcW w:w="660" w:type="dxa"/>
            <w:tcBorders>
              <w:top w:val="nil"/>
              <w:left w:val="nil"/>
              <w:bottom w:val="nil"/>
              <w:right w:val="single" w:sz="4" w:space="0" w:color="auto"/>
            </w:tcBorders>
            <w:shd w:val="clear" w:color="000000" w:fill="FFFFFF"/>
            <w:noWrap/>
            <w:vAlign w:val="bottom"/>
            <w:hideMark/>
          </w:tcPr>
          <w:p w14:paraId="4541997C"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47</w:t>
            </w:r>
          </w:p>
        </w:tc>
        <w:tc>
          <w:tcPr>
            <w:tcW w:w="660" w:type="dxa"/>
            <w:tcBorders>
              <w:top w:val="nil"/>
              <w:left w:val="nil"/>
              <w:bottom w:val="nil"/>
              <w:right w:val="single" w:sz="4" w:space="0" w:color="auto"/>
            </w:tcBorders>
            <w:shd w:val="clear" w:color="000000" w:fill="FFFFFF"/>
            <w:noWrap/>
            <w:vAlign w:val="bottom"/>
            <w:hideMark/>
          </w:tcPr>
          <w:p w14:paraId="00AA1187"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47</w:t>
            </w:r>
          </w:p>
        </w:tc>
        <w:tc>
          <w:tcPr>
            <w:tcW w:w="660" w:type="dxa"/>
            <w:tcBorders>
              <w:top w:val="nil"/>
              <w:left w:val="nil"/>
              <w:bottom w:val="nil"/>
              <w:right w:val="single" w:sz="4" w:space="0" w:color="auto"/>
            </w:tcBorders>
            <w:shd w:val="clear" w:color="000000" w:fill="FFFFFF"/>
            <w:noWrap/>
            <w:vAlign w:val="bottom"/>
            <w:hideMark/>
          </w:tcPr>
          <w:p w14:paraId="176F159A"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0</w:t>
            </w:r>
          </w:p>
        </w:tc>
      </w:tr>
      <w:tr w:rsidR="009F442D" w:rsidRPr="009F442D" w14:paraId="15F7B6F4" w14:textId="77777777" w:rsidTr="00A046FE">
        <w:trPr>
          <w:trHeight w:val="300"/>
          <w:jc w:val="center"/>
        </w:trPr>
        <w:tc>
          <w:tcPr>
            <w:tcW w:w="2380" w:type="dxa"/>
            <w:tcBorders>
              <w:top w:val="nil"/>
              <w:left w:val="single" w:sz="4" w:space="0" w:color="auto"/>
              <w:bottom w:val="nil"/>
              <w:right w:val="single" w:sz="4" w:space="0" w:color="auto"/>
            </w:tcBorders>
            <w:shd w:val="clear" w:color="000000" w:fill="FFFFFF"/>
            <w:noWrap/>
            <w:vAlign w:val="bottom"/>
            <w:hideMark/>
          </w:tcPr>
          <w:p w14:paraId="5CE2B770"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Directors Fees</w:t>
            </w:r>
          </w:p>
        </w:tc>
        <w:tc>
          <w:tcPr>
            <w:tcW w:w="660" w:type="dxa"/>
            <w:tcBorders>
              <w:top w:val="nil"/>
              <w:left w:val="nil"/>
              <w:bottom w:val="nil"/>
              <w:right w:val="single" w:sz="4" w:space="0" w:color="auto"/>
            </w:tcBorders>
            <w:shd w:val="clear" w:color="000000" w:fill="FFFFFF"/>
            <w:noWrap/>
            <w:vAlign w:val="bottom"/>
            <w:hideMark/>
          </w:tcPr>
          <w:p w14:paraId="00A42955" w14:textId="77777777" w:rsidR="009F442D" w:rsidRPr="009F442D" w:rsidRDefault="009F442D" w:rsidP="009F442D">
            <w:pPr>
              <w:widowControl/>
              <w:jc w:val="right"/>
              <w:rPr>
                <w:rFonts w:eastAsia="Times New Roman"/>
                <w:b/>
                <w:bCs/>
                <w:color w:val="000000"/>
                <w:sz w:val="16"/>
                <w:szCs w:val="16"/>
                <w:lang w:val="en-GI" w:eastAsia="en-GI"/>
              </w:rPr>
            </w:pPr>
            <w:r w:rsidRPr="009F442D">
              <w:rPr>
                <w:rFonts w:eastAsia="Times New Roman"/>
                <w:b/>
                <w:bCs/>
                <w:color w:val="000000"/>
                <w:sz w:val="16"/>
                <w:szCs w:val="16"/>
                <w:lang w:val="en-GI" w:eastAsia="en-GI"/>
              </w:rPr>
              <w:t>323</w:t>
            </w:r>
          </w:p>
        </w:tc>
        <w:tc>
          <w:tcPr>
            <w:tcW w:w="660" w:type="dxa"/>
            <w:tcBorders>
              <w:top w:val="nil"/>
              <w:left w:val="nil"/>
              <w:bottom w:val="nil"/>
              <w:right w:val="single" w:sz="4" w:space="0" w:color="auto"/>
            </w:tcBorders>
            <w:shd w:val="clear" w:color="000000" w:fill="FFFFFF"/>
            <w:noWrap/>
            <w:vAlign w:val="bottom"/>
            <w:hideMark/>
          </w:tcPr>
          <w:p w14:paraId="34D25162"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85</w:t>
            </w:r>
          </w:p>
        </w:tc>
        <w:tc>
          <w:tcPr>
            <w:tcW w:w="660" w:type="dxa"/>
            <w:tcBorders>
              <w:top w:val="nil"/>
              <w:left w:val="nil"/>
              <w:bottom w:val="nil"/>
              <w:right w:val="single" w:sz="4" w:space="0" w:color="auto"/>
            </w:tcBorders>
            <w:shd w:val="clear" w:color="000000" w:fill="FFFFFF"/>
            <w:noWrap/>
            <w:vAlign w:val="bottom"/>
            <w:hideMark/>
          </w:tcPr>
          <w:p w14:paraId="0388FC97"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85</w:t>
            </w:r>
          </w:p>
        </w:tc>
        <w:tc>
          <w:tcPr>
            <w:tcW w:w="660" w:type="dxa"/>
            <w:tcBorders>
              <w:top w:val="nil"/>
              <w:left w:val="nil"/>
              <w:bottom w:val="nil"/>
              <w:right w:val="single" w:sz="4" w:space="0" w:color="auto"/>
            </w:tcBorders>
            <w:shd w:val="clear" w:color="000000" w:fill="FFFFFF"/>
            <w:noWrap/>
            <w:vAlign w:val="bottom"/>
            <w:hideMark/>
          </w:tcPr>
          <w:p w14:paraId="394EDF9F"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64</w:t>
            </w:r>
          </w:p>
        </w:tc>
        <w:tc>
          <w:tcPr>
            <w:tcW w:w="660" w:type="dxa"/>
            <w:tcBorders>
              <w:top w:val="nil"/>
              <w:left w:val="nil"/>
              <w:bottom w:val="nil"/>
              <w:right w:val="single" w:sz="4" w:space="0" w:color="auto"/>
            </w:tcBorders>
            <w:shd w:val="clear" w:color="000000" w:fill="FFFFFF"/>
            <w:noWrap/>
            <w:vAlign w:val="bottom"/>
            <w:hideMark/>
          </w:tcPr>
          <w:p w14:paraId="21E59FC8"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43</w:t>
            </w:r>
          </w:p>
        </w:tc>
        <w:tc>
          <w:tcPr>
            <w:tcW w:w="660" w:type="dxa"/>
            <w:tcBorders>
              <w:top w:val="nil"/>
              <w:left w:val="nil"/>
              <w:bottom w:val="nil"/>
              <w:right w:val="single" w:sz="4" w:space="0" w:color="auto"/>
            </w:tcBorders>
            <w:shd w:val="clear" w:color="000000" w:fill="FFFFFF"/>
            <w:noWrap/>
            <w:vAlign w:val="bottom"/>
            <w:hideMark/>
          </w:tcPr>
          <w:p w14:paraId="012F82B1"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21</w:t>
            </w:r>
          </w:p>
        </w:tc>
        <w:tc>
          <w:tcPr>
            <w:tcW w:w="660" w:type="dxa"/>
            <w:tcBorders>
              <w:top w:val="nil"/>
              <w:left w:val="nil"/>
              <w:bottom w:val="nil"/>
              <w:right w:val="single" w:sz="4" w:space="0" w:color="auto"/>
            </w:tcBorders>
            <w:shd w:val="clear" w:color="000000" w:fill="FFFFFF"/>
            <w:noWrap/>
            <w:vAlign w:val="bottom"/>
            <w:hideMark/>
          </w:tcPr>
          <w:p w14:paraId="16B57B46"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9</w:t>
            </w:r>
          </w:p>
        </w:tc>
        <w:tc>
          <w:tcPr>
            <w:tcW w:w="660" w:type="dxa"/>
            <w:tcBorders>
              <w:top w:val="nil"/>
              <w:left w:val="nil"/>
              <w:bottom w:val="nil"/>
              <w:right w:val="single" w:sz="4" w:space="0" w:color="auto"/>
            </w:tcBorders>
            <w:shd w:val="clear" w:color="000000" w:fill="FFFFFF"/>
            <w:noWrap/>
            <w:vAlign w:val="bottom"/>
            <w:hideMark/>
          </w:tcPr>
          <w:p w14:paraId="4B46DE08"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4</w:t>
            </w:r>
          </w:p>
        </w:tc>
        <w:tc>
          <w:tcPr>
            <w:tcW w:w="660" w:type="dxa"/>
            <w:tcBorders>
              <w:top w:val="nil"/>
              <w:left w:val="nil"/>
              <w:bottom w:val="nil"/>
              <w:right w:val="single" w:sz="4" w:space="0" w:color="auto"/>
            </w:tcBorders>
            <w:shd w:val="clear" w:color="000000" w:fill="FFFFFF"/>
            <w:noWrap/>
            <w:vAlign w:val="bottom"/>
            <w:hideMark/>
          </w:tcPr>
          <w:p w14:paraId="78C0C7AF"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4</w:t>
            </w:r>
          </w:p>
        </w:tc>
        <w:tc>
          <w:tcPr>
            <w:tcW w:w="660" w:type="dxa"/>
            <w:tcBorders>
              <w:top w:val="nil"/>
              <w:left w:val="nil"/>
              <w:bottom w:val="nil"/>
              <w:right w:val="single" w:sz="4" w:space="0" w:color="auto"/>
            </w:tcBorders>
            <w:shd w:val="clear" w:color="000000" w:fill="FFFFFF"/>
            <w:noWrap/>
            <w:vAlign w:val="bottom"/>
            <w:hideMark/>
          </w:tcPr>
          <w:p w14:paraId="16B986F4"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4</w:t>
            </w:r>
          </w:p>
        </w:tc>
        <w:tc>
          <w:tcPr>
            <w:tcW w:w="660" w:type="dxa"/>
            <w:tcBorders>
              <w:top w:val="nil"/>
              <w:left w:val="nil"/>
              <w:bottom w:val="nil"/>
              <w:right w:val="single" w:sz="4" w:space="0" w:color="auto"/>
            </w:tcBorders>
            <w:shd w:val="clear" w:color="000000" w:fill="FFFFFF"/>
            <w:noWrap/>
            <w:vAlign w:val="bottom"/>
            <w:hideMark/>
          </w:tcPr>
          <w:p w14:paraId="667AF436"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4</w:t>
            </w:r>
          </w:p>
        </w:tc>
      </w:tr>
      <w:tr w:rsidR="009F442D" w:rsidRPr="009F442D" w14:paraId="7ABCC728" w14:textId="77777777" w:rsidTr="00A046FE">
        <w:trPr>
          <w:trHeight w:val="300"/>
          <w:jc w:val="center"/>
        </w:trPr>
        <w:tc>
          <w:tcPr>
            <w:tcW w:w="2380" w:type="dxa"/>
            <w:tcBorders>
              <w:top w:val="nil"/>
              <w:left w:val="single" w:sz="4" w:space="0" w:color="auto"/>
              <w:bottom w:val="nil"/>
              <w:right w:val="single" w:sz="4" w:space="0" w:color="auto"/>
            </w:tcBorders>
            <w:shd w:val="clear" w:color="000000" w:fill="FFFFFF"/>
            <w:noWrap/>
            <w:vAlign w:val="bottom"/>
            <w:hideMark/>
          </w:tcPr>
          <w:p w14:paraId="5B32615E"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Investment management fees</w:t>
            </w:r>
          </w:p>
        </w:tc>
        <w:tc>
          <w:tcPr>
            <w:tcW w:w="660" w:type="dxa"/>
            <w:tcBorders>
              <w:top w:val="nil"/>
              <w:left w:val="nil"/>
              <w:bottom w:val="nil"/>
              <w:right w:val="single" w:sz="4" w:space="0" w:color="auto"/>
            </w:tcBorders>
            <w:shd w:val="clear" w:color="000000" w:fill="FFFFFF"/>
            <w:noWrap/>
            <w:vAlign w:val="bottom"/>
            <w:hideMark/>
          </w:tcPr>
          <w:p w14:paraId="36CE2BDD" w14:textId="77777777" w:rsidR="009F442D" w:rsidRPr="009F442D" w:rsidRDefault="009F442D" w:rsidP="009F442D">
            <w:pPr>
              <w:widowControl/>
              <w:jc w:val="right"/>
              <w:rPr>
                <w:rFonts w:eastAsia="Times New Roman"/>
                <w:b/>
                <w:bCs/>
                <w:color w:val="000000"/>
                <w:sz w:val="16"/>
                <w:szCs w:val="16"/>
                <w:lang w:val="en-GI" w:eastAsia="en-GI"/>
              </w:rPr>
            </w:pPr>
            <w:r w:rsidRPr="009F442D">
              <w:rPr>
                <w:rFonts w:eastAsia="Times New Roman"/>
                <w:b/>
                <w:bCs/>
                <w:color w:val="000000"/>
                <w:sz w:val="16"/>
                <w:szCs w:val="16"/>
                <w:lang w:val="en-GI" w:eastAsia="en-GI"/>
              </w:rPr>
              <w:t>105</w:t>
            </w:r>
          </w:p>
        </w:tc>
        <w:tc>
          <w:tcPr>
            <w:tcW w:w="660" w:type="dxa"/>
            <w:tcBorders>
              <w:top w:val="nil"/>
              <w:left w:val="nil"/>
              <w:bottom w:val="nil"/>
              <w:right w:val="single" w:sz="4" w:space="0" w:color="auto"/>
            </w:tcBorders>
            <w:shd w:val="clear" w:color="000000" w:fill="FFFFFF"/>
            <w:noWrap/>
            <w:vAlign w:val="bottom"/>
            <w:hideMark/>
          </w:tcPr>
          <w:p w14:paraId="1E759986"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40</w:t>
            </w:r>
          </w:p>
        </w:tc>
        <w:tc>
          <w:tcPr>
            <w:tcW w:w="660" w:type="dxa"/>
            <w:tcBorders>
              <w:top w:val="nil"/>
              <w:left w:val="nil"/>
              <w:bottom w:val="nil"/>
              <w:right w:val="single" w:sz="4" w:space="0" w:color="auto"/>
            </w:tcBorders>
            <w:shd w:val="clear" w:color="000000" w:fill="FFFFFF"/>
            <w:noWrap/>
            <w:vAlign w:val="bottom"/>
            <w:hideMark/>
          </w:tcPr>
          <w:p w14:paraId="208F7429"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30</w:t>
            </w:r>
          </w:p>
        </w:tc>
        <w:tc>
          <w:tcPr>
            <w:tcW w:w="660" w:type="dxa"/>
            <w:tcBorders>
              <w:top w:val="nil"/>
              <w:left w:val="nil"/>
              <w:bottom w:val="nil"/>
              <w:right w:val="single" w:sz="4" w:space="0" w:color="auto"/>
            </w:tcBorders>
            <w:shd w:val="clear" w:color="000000" w:fill="FFFFFF"/>
            <w:noWrap/>
            <w:vAlign w:val="bottom"/>
            <w:hideMark/>
          </w:tcPr>
          <w:p w14:paraId="3A681180"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20</w:t>
            </w:r>
          </w:p>
        </w:tc>
        <w:tc>
          <w:tcPr>
            <w:tcW w:w="660" w:type="dxa"/>
            <w:tcBorders>
              <w:top w:val="nil"/>
              <w:left w:val="nil"/>
              <w:bottom w:val="nil"/>
              <w:right w:val="single" w:sz="4" w:space="0" w:color="auto"/>
            </w:tcBorders>
            <w:shd w:val="clear" w:color="000000" w:fill="FFFFFF"/>
            <w:noWrap/>
            <w:vAlign w:val="bottom"/>
            <w:hideMark/>
          </w:tcPr>
          <w:p w14:paraId="457435B7"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10</w:t>
            </w:r>
          </w:p>
        </w:tc>
        <w:tc>
          <w:tcPr>
            <w:tcW w:w="660" w:type="dxa"/>
            <w:tcBorders>
              <w:top w:val="nil"/>
              <w:left w:val="nil"/>
              <w:bottom w:val="nil"/>
              <w:right w:val="single" w:sz="4" w:space="0" w:color="auto"/>
            </w:tcBorders>
            <w:shd w:val="clear" w:color="000000" w:fill="FFFFFF"/>
            <w:noWrap/>
            <w:vAlign w:val="bottom"/>
            <w:hideMark/>
          </w:tcPr>
          <w:p w14:paraId="163D7BA2"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5</w:t>
            </w:r>
          </w:p>
        </w:tc>
        <w:tc>
          <w:tcPr>
            <w:tcW w:w="660" w:type="dxa"/>
            <w:tcBorders>
              <w:top w:val="nil"/>
              <w:left w:val="nil"/>
              <w:bottom w:val="nil"/>
              <w:right w:val="single" w:sz="4" w:space="0" w:color="auto"/>
            </w:tcBorders>
            <w:shd w:val="clear" w:color="000000" w:fill="FFFFFF"/>
            <w:noWrap/>
            <w:vAlign w:val="bottom"/>
            <w:hideMark/>
          </w:tcPr>
          <w:p w14:paraId="4FBCBAA3"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 </w:t>
            </w:r>
          </w:p>
        </w:tc>
        <w:tc>
          <w:tcPr>
            <w:tcW w:w="660" w:type="dxa"/>
            <w:tcBorders>
              <w:top w:val="nil"/>
              <w:left w:val="nil"/>
              <w:bottom w:val="nil"/>
              <w:right w:val="single" w:sz="4" w:space="0" w:color="auto"/>
            </w:tcBorders>
            <w:shd w:val="clear" w:color="000000" w:fill="FFFFFF"/>
            <w:noWrap/>
            <w:vAlign w:val="bottom"/>
            <w:hideMark/>
          </w:tcPr>
          <w:p w14:paraId="1650CF51"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 </w:t>
            </w:r>
          </w:p>
        </w:tc>
        <w:tc>
          <w:tcPr>
            <w:tcW w:w="660" w:type="dxa"/>
            <w:tcBorders>
              <w:top w:val="nil"/>
              <w:left w:val="nil"/>
              <w:bottom w:val="nil"/>
              <w:right w:val="single" w:sz="4" w:space="0" w:color="auto"/>
            </w:tcBorders>
            <w:shd w:val="clear" w:color="000000" w:fill="FFFFFF"/>
            <w:noWrap/>
            <w:vAlign w:val="bottom"/>
            <w:hideMark/>
          </w:tcPr>
          <w:p w14:paraId="352E1092"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 </w:t>
            </w:r>
          </w:p>
        </w:tc>
        <w:tc>
          <w:tcPr>
            <w:tcW w:w="660" w:type="dxa"/>
            <w:tcBorders>
              <w:top w:val="nil"/>
              <w:left w:val="nil"/>
              <w:bottom w:val="nil"/>
              <w:right w:val="single" w:sz="4" w:space="0" w:color="auto"/>
            </w:tcBorders>
            <w:shd w:val="clear" w:color="000000" w:fill="FFFFFF"/>
            <w:noWrap/>
            <w:vAlign w:val="bottom"/>
            <w:hideMark/>
          </w:tcPr>
          <w:p w14:paraId="433E8914"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 </w:t>
            </w:r>
          </w:p>
        </w:tc>
        <w:tc>
          <w:tcPr>
            <w:tcW w:w="660" w:type="dxa"/>
            <w:tcBorders>
              <w:top w:val="nil"/>
              <w:left w:val="nil"/>
              <w:bottom w:val="nil"/>
              <w:right w:val="single" w:sz="4" w:space="0" w:color="auto"/>
            </w:tcBorders>
            <w:shd w:val="clear" w:color="000000" w:fill="FFFFFF"/>
            <w:noWrap/>
            <w:vAlign w:val="bottom"/>
            <w:hideMark/>
          </w:tcPr>
          <w:p w14:paraId="511DAE83"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 </w:t>
            </w:r>
          </w:p>
        </w:tc>
      </w:tr>
      <w:tr w:rsidR="009F442D" w:rsidRPr="009F442D" w14:paraId="3F3E6E37" w14:textId="77777777" w:rsidTr="00A046FE">
        <w:trPr>
          <w:trHeight w:val="300"/>
          <w:jc w:val="center"/>
        </w:trPr>
        <w:tc>
          <w:tcPr>
            <w:tcW w:w="2380" w:type="dxa"/>
            <w:tcBorders>
              <w:top w:val="nil"/>
              <w:left w:val="single" w:sz="4" w:space="0" w:color="auto"/>
              <w:bottom w:val="nil"/>
              <w:right w:val="single" w:sz="4" w:space="0" w:color="auto"/>
            </w:tcBorders>
            <w:shd w:val="clear" w:color="000000" w:fill="FFFFFF"/>
            <w:noWrap/>
            <w:vAlign w:val="bottom"/>
            <w:hideMark/>
          </w:tcPr>
          <w:p w14:paraId="37313521"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 xml:space="preserve">MIB </w:t>
            </w:r>
          </w:p>
        </w:tc>
        <w:tc>
          <w:tcPr>
            <w:tcW w:w="660" w:type="dxa"/>
            <w:tcBorders>
              <w:top w:val="nil"/>
              <w:left w:val="nil"/>
              <w:bottom w:val="nil"/>
              <w:right w:val="single" w:sz="4" w:space="0" w:color="auto"/>
            </w:tcBorders>
            <w:shd w:val="clear" w:color="000000" w:fill="FFFFFF"/>
            <w:noWrap/>
            <w:vAlign w:val="bottom"/>
            <w:hideMark/>
          </w:tcPr>
          <w:p w14:paraId="75D00688" w14:textId="77777777" w:rsidR="009F442D" w:rsidRPr="009F442D" w:rsidRDefault="009F442D" w:rsidP="009F442D">
            <w:pPr>
              <w:widowControl/>
              <w:jc w:val="right"/>
              <w:rPr>
                <w:rFonts w:eastAsia="Times New Roman"/>
                <w:b/>
                <w:bCs/>
                <w:color w:val="000000"/>
                <w:sz w:val="16"/>
                <w:szCs w:val="16"/>
                <w:lang w:val="en-GI" w:eastAsia="en-GI"/>
              </w:rPr>
            </w:pPr>
            <w:r w:rsidRPr="009F442D">
              <w:rPr>
                <w:rFonts w:eastAsia="Times New Roman"/>
                <w:b/>
                <w:bCs/>
                <w:color w:val="000000"/>
                <w:sz w:val="16"/>
                <w:szCs w:val="16"/>
                <w:lang w:val="en-GI" w:eastAsia="en-GI"/>
              </w:rPr>
              <w:t>2,977</w:t>
            </w:r>
          </w:p>
        </w:tc>
        <w:tc>
          <w:tcPr>
            <w:tcW w:w="660" w:type="dxa"/>
            <w:tcBorders>
              <w:top w:val="nil"/>
              <w:left w:val="nil"/>
              <w:bottom w:val="nil"/>
              <w:right w:val="single" w:sz="4" w:space="0" w:color="auto"/>
            </w:tcBorders>
            <w:shd w:val="clear" w:color="000000" w:fill="FFFFFF"/>
            <w:noWrap/>
            <w:vAlign w:val="bottom"/>
            <w:hideMark/>
          </w:tcPr>
          <w:p w14:paraId="48977D8D"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2,977</w:t>
            </w:r>
          </w:p>
        </w:tc>
        <w:tc>
          <w:tcPr>
            <w:tcW w:w="660" w:type="dxa"/>
            <w:tcBorders>
              <w:top w:val="nil"/>
              <w:left w:val="nil"/>
              <w:bottom w:val="nil"/>
              <w:right w:val="single" w:sz="4" w:space="0" w:color="auto"/>
            </w:tcBorders>
            <w:shd w:val="clear" w:color="000000" w:fill="FFFFFF"/>
            <w:noWrap/>
            <w:vAlign w:val="bottom"/>
            <w:hideMark/>
          </w:tcPr>
          <w:p w14:paraId="76B864A8"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 </w:t>
            </w:r>
          </w:p>
        </w:tc>
        <w:tc>
          <w:tcPr>
            <w:tcW w:w="660" w:type="dxa"/>
            <w:tcBorders>
              <w:top w:val="nil"/>
              <w:left w:val="nil"/>
              <w:bottom w:val="nil"/>
              <w:right w:val="single" w:sz="4" w:space="0" w:color="auto"/>
            </w:tcBorders>
            <w:shd w:val="clear" w:color="000000" w:fill="FFFFFF"/>
            <w:noWrap/>
            <w:vAlign w:val="bottom"/>
            <w:hideMark/>
          </w:tcPr>
          <w:p w14:paraId="1AFA8A74"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 </w:t>
            </w:r>
          </w:p>
        </w:tc>
        <w:tc>
          <w:tcPr>
            <w:tcW w:w="660" w:type="dxa"/>
            <w:tcBorders>
              <w:top w:val="nil"/>
              <w:left w:val="nil"/>
              <w:bottom w:val="nil"/>
              <w:right w:val="single" w:sz="4" w:space="0" w:color="auto"/>
            </w:tcBorders>
            <w:shd w:val="clear" w:color="000000" w:fill="FFFFFF"/>
            <w:noWrap/>
            <w:vAlign w:val="bottom"/>
            <w:hideMark/>
          </w:tcPr>
          <w:p w14:paraId="189E3CB7"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 </w:t>
            </w:r>
          </w:p>
        </w:tc>
        <w:tc>
          <w:tcPr>
            <w:tcW w:w="660" w:type="dxa"/>
            <w:tcBorders>
              <w:top w:val="nil"/>
              <w:left w:val="nil"/>
              <w:bottom w:val="nil"/>
              <w:right w:val="single" w:sz="4" w:space="0" w:color="auto"/>
            </w:tcBorders>
            <w:shd w:val="clear" w:color="000000" w:fill="FFFFFF"/>
            <w:noWrap/>
            <w:vAlign w:val="bottom"/>
            <w:hideMark/>
          </w:tcPr>
          <w:p w14:paraId="098BF148"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 </w:t>
            </w:r>
          </w:p>
        </w:tc>
        <w:tc>
          <w:tcPr>
            <w:tcW w:w="660" w:type="dxa"/>
            <w:tcBorders>
              <w:top w:val="nil"/>
              <w:left w:val="nil"/>
              <w:bottom w:val="nil"/>
              <w:right w:val="single" w:sz="4" w:space="0" w:color="auto"/>
            </w:tcBorders>
            <w:shd w:val="clear" w:color="000000" w:fill="FFFFFF"/>
            <w:noWrap/>
            <w:vAlign w:val="bottom"/>
            <w:hideMark/>
          </w:tcPr>
          <w:p w14:paraId="58B3FE7E"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 </w:t>
            </w:r>
          </w:p>
        </w:tc>
        <w:tc>
          <w:tcPr>
            <w:tcW w:w="660" w:type="dxa"/>
            <w:tcBorders>
              <w:top w:val="nil"/>
              <w:left w:val="nil"/>
              <w:bottom w:val="nil"/>
              <w:right w:val="single" w:sz="4" w:space="0" w:color="auto"/>
            </w:tcBorders>
            <w:shd w:val="clear" w:color="000000" w:fill="FFFFFF"/>
            <w:noWrap/>
            <w:vAlign w:val="bottom"/>
            <w:hideMark/>
          </w:tcPr>
          <w:p w14:paraId="0C370F7A"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 </w:t>
            </w:r>
          </w:p>
        </w:tc>
        <w:tc>
          <w:tcPr>
            <w:tcW w:w="660" w:type="dxa"/>
            <w:tcBorders>
              <w:top w:val="nil"/>
              <w:left w:val="nil"/>
              <w:bottom w:val="nil"/>
              <w:right w:val="single" w:sz="4" w:space="0" w:color="auto"/>
            </w:tcBorders>
            <w:shd w:val="clear" w:color="000000" w:fill="FFFFFF"/>
            <w:noWrap/>
            <w:vAlign w:val="bottom"/>
            <w:hideMark/>
          </w:tcPr>
          <w:p w14:paraId="37597DC8"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 </w:t>
            </w:r>
          </w:p>
        </w:tc>
        <w:tc>
          <w:tcPr>
            <w:tcW w:w="660" w:type="dxa"/>
            <w:tcBorders>
              <w:top w:val="nil"/>
              <w:left w:val="nil"/>
              <w:bottom w:val="nil"/>
              <w:right w:val="single" w:sz="4" w:space="0" w:color="auto"/>
            </w:tcBorders>
            <w:shd w:val="clear" w:color="000000" w:fill="FFFFFF"/>
            <w:noWrap/>
            <w:vAlign w:val="bottom"/>
            <w:hideMark/>
          </w:tcPr>
          <w:p w14:paraId="7F3B3FEA"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 </w:t>
            </w:r>
          </w:p>
        </w:tc>
        <w:tc>
          <w:tcPr>
            <w:tcW w:w="660" w:type="dxa"/>
            <w:tcBorders>
              <w:top w:val="nil"/>
              <w:left w:val="nil"/>
              <w:bottom w:val="nil"/>
              <w:right w:val="single" w:sz="4" w:space="0" w:color="auto"/>
            </w:tcBorders>
            <w:shd w:val="clear" w:color="000000" w:fill="FFFFFF"/>
            <w:noWrap/>
            <w:vAlign w:val="bottom"/>
            <w:hideMark/>
          </w:tcPr>
          <w:p w14:paraId="1F0FE12E"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 </w:t>
            </w:r>
          </w:p>
        </w:tc>
      </w:tr>
      <w:tr w:rsidR="009F442D" w:rsidRPr="009F442D" w14:paraId="1FA770C0" w14:textId="77777777" w:rsidTr="00A046FE">
        <w:trPr>
          <w:trHeight w:val="300"/>
          <w:jc w:val="center"/>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14:paraId="5916F8EA"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Claims handling provision</w:t>
            </w:r>
          </w:p>
        </w:tc>
        <w:tc>
          <w:tcPr>
            <w:tcW w:w="660" w:type="dxa"/>
            <w:tcBorders>
              <w:top w:val="nil"/>
              <w:left w:val="nil"/>
              <w:bottom w:val="single" w:sz="4" w:space="0" w:color="auto"/>
              <w:right w:val="single" w:sz="4" w:space="0" w:color="auto"/>
            </w:tcBorders>
            <w:shd w:val="clear" w:color="000000" w:fill="FFFFFF"/>
            <w:noWrap/>
            <w:vAlign w:val="bottom"/>
            <w:hideMark/>
          </w:tcPr>
          <w:p w14:paraId="6158070B" w14:textId="77777777" w:rsidR="009F442D" w:rsidRPr="009F442D" w:rsidRDefault="009F442D" w:rsidP="009F442D">
            <w:pPr>
              <w:widowControl/>
              <w:jc w:val="right"/>
              <w:rPr>
                <w:rFonts w:eastAsia="Times New Roman"/>
                <w:b/>
                <w:bCs/>
                <w:color w:val="000000"/>
                <w:sz w:val="16"/>
                <w:szCs w:val="16"/>
                <w:lang w:val="en-GI" w:eastAsia="en-GI"/>
              </w:rPr>
            </w:pPr>
            <w:r w:rsidRPr="009F442D">
              <w:rPr>
                <w:rFonts w:eastAsia="Times New Roman"/>
                <w:b/>
                <w:bCs/>
                <w:color w:val="000000"/>
                <w:sz w:val="16"/>
                <w:szCs w:val="16"/>
                <w:lang w:val="en-GI" w:eastAsia="en-GI"/>
              </w:rPr>
              <w:t>355</w:t>
            </w:r>
          </w:p>
        </w:tc>
        <w:tc>
          <w:tcPr>
            <w:tcW w:w="660" w:type="dxa"/>
            <w:tcBorders>
              <w:top w:val="nil"/>
              <w:left w:val="nil"/>
              <w:bottom w:val="single" w:sz="4" w:space="0" w:color="auto"/>
              <w:right w:val="single" w:sz="4" w:space="0" w:color="auto"/>
            </w:tcBorders>
            <w:shd w:val="clear" w:color="000000" w:fill="FFFFFF"/>
            <w:noWrap/>
            <w:vAlign w:val="bottom"/>
            <w:hideMark/>
          </w:tcPr>
          <w:p w14:paraId="09130944" w14:textId="77777777" w:rsidR="009F442D" w:rsidRPr="009F442D" w:rsidRDefault="009F442D" w:rsidP="009F442D">
            <w:pPr>
              <w:widowControl/>
              <w:jc w:val="right"/>
              <w:rPr>
                <w:rFonts w:eastAsia="Times New Roman"/>
                <w:color w:val="000000"/>
                <w:sz w:val="16"/>
                <w:szCs w:val="16"/>
                <w:lang w:val="en-GI" w:eastAsia="en-GI"/>
              </w:rPr>
            </w:pPr>
            <w:r w:rsidRPr="009F442D">
              <w:rPr>
                <w:rFonts w:eastAsia="Times New Roman"/>
                <w:color w:val="000000"/>
                <w:sz w:val="16"/>
                <w:szCs w:val="16"/>
                <w:lang w:val="en-GI" w:eastAsia="en-GI"/>
              </w:rPr>
              <w:t>355</w:t>
            </w:r>
          </w:p>
        </w:tc>
        <w:tc>
          <w:tcPr>
            <w:tcW w:w="660" w:type="dxa"/>
            <w:tcBorders>
              <w:top w:val="nil"/>
              <w:left w:val="nil"/>
              <w:bottom w:val="single" w:sz="4" w:space="0" w:color="auto"/>
              <w:right w:val="single" w:sz="4" w:space="0" w:color="auto"/>
            </w:tcBorders>
            <w:shd w:val="clear" w:color="000000" w:fill="FFFFFF"/>
            <w:noWrap/>
            <w:vAlign w:val="bottom"/>
            <w:hideMark/>
          </w:tcPr>
          <w:p w14:paraId="3A572821"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 </w:t>
            </w:r>
          </w:p>
        </w:tc>
        <w:tc>
          <w:tcPr>
            <w:tcW w:w="660" w:type="dxa"/>
            <w:tcBorders>
              <w:top w:val="nil"/>
              <w:left w:val="nil"/>
              <w:bottom w:val="single" w:sz="4" w:space="0" w:color="auto"/>
              <w:right w:val="single" w:sz="4" w:space="0" w:color="auto"/>
            </w:tcBorders>
            <w:shd w:val="clear" w:color="000000" w:fill="FFFFFF"/>
            <w:noWrap/>
            <w:vAlign w:val="bottom"/>
            <w:hideMark/>
          </w:tcPr>
          <w:p w14:paraId="3CAB5D32"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 </w:t>
            </w:r>
          </w:p>
        </w:tc>
        <w:tc>
          <w:tcPr>
            <w:tcW w:w="660" w:type="dxa"/>
            <w:tcBorders>
              <w:top w:val="nil"/>
              <w:left w:val="nil"/>
              <w:bottom w:val="single" w:sz="4" w:space="0" w:color="auto"/>
              <w:right w:val="single" w:sz="4" w:space="0" w:color="auto"/>
            </w:tcBorders>
            <w:shd w:val="clear" w:color="000000" w:fill="FFFFFF"/>
            <w:noWrap/>
            <w:vAlign w:val="bottom"/>
            <w:hideMark/>
          </w:tcPr>
          <w:p w14:paraId="15230D86"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 </w:t>
            </w:r>
          </w:p>
        </w:tc>
        <w:tc>
          <w:tcPr>
            <w:tcW w:w="660" w:type="dxa"/>
            <w:tcBorders>
              <w:top w:val="nil"/>
              <w:left w:val="nil"/>
              <w:bottom w:val="single" w:sz="4" w:space="0" w:color="auto"/>
              <w:right w:val="single" w:sz="4" w:space="0" w:color="auto"/>
            </w:tcBorders>
            <w:shd w:val="clear" w:color="000000" w:fill="FFFFFF"/>
            <w:noWrap/>
            <w:vAlign w:val="bottom"/>
            <w:hideMark/>
          </w:tcPr>
          <w:p w14:paraId="7CCA96A8"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 </w:t>
            </w:r>
          </w:p>
        </w:tc>
        <w:tc>
          <w:tcPr>
            <w:tcW w:w="660" w:type="dxa"/>
            <w:tcBorders>
              <w:top w:val="nil"/>
              <w:left w:val="nil"/>
              <w:bottom w:val="single" w:sz="4" w:space="0" w:color="auto"/>
              <w:right w:val="single" w:sz="4" w:space="0" w:color="auto"/>
            </w:tcBorders>
            <w:shd w:val="clear" w:color="000000" w:fill="FFFFFF"/>
            <w:noWrap/>
            <w:vAlign w:val="bottom"/>
            <w:hideMark/>
          </w:tcPr>
          <w:p w14:paraId="0302A817"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 </w:t>
            </w:r>
          </w:p>
        </w:tc>
        <w:tc>
          <w:tcPr>
            <w:tcW w:w="660" w:type="dxa"/>
            <w:tcBorders>
              <w:top w:val="nil"/>
              <w:left w:val="nil"/>
              <w:bottom w:val="single" w:sz="4" w:space="0" w:color="auto"/>
              <w:right w:val="single" w:sz="4" w:space="0" w:color="auto"/>
            </w:tcBorders>
            <w:shd w:val="clear" w:color="000000" w:fill="FFFFFF"/>
            <w:noWrap/>
            <w:vAlign w:val="bottom"/>
            <w:hideMark/>
          </w:tcPr>
          <w:p w14:paraId="17F733FA"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 </w:t>
            </w:r>
          </w:p>
        </w:tc>
        <w:tc>
          <w:tcPr>
            <w:tcW w:w="660" w:type="dxa"/>
            <w:tcBorders>
              <w:top w:val="nil"/>
              <w:left w:val="nil"/>
              <w:bottom w:val="single" w:sz="4" w:space="0" w:color="auto"/>
              <w:right w:val="single" w:sz="4" w:space="0" w:color="auto"/>
            </w:tcBorders>
            <w:shd w:val="clear" w:color="000000" w:fill="FFFFFF"/>
            <w:noWrap/>
            <w:vAlign w:val="bottom"/>
            <w:hideMark/>
          </w:tcPr>
          <w:p w14:paraId="0191CB74"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 </w:t>
            </w:r>
          </w:p>
        </w:tc>
        <w:tc>
          <w:tcPr>
            <w:tcW w:w="660" w:type="dxa"/>
            <w:tcBorders>
              <w:top w:val="nil"/>
              <w:left w:val="nil"/>
              <w:bottom w:val="single" w:sz="4" w:space="0" w:color="auto"/>
              <w:right w:val="single" w:sz="4" w:space="0" w:color="auto"/>
            </w:tcBorders>
            <w:shd w:val="clear" w:color="000000" w:fill="FFFFFF"/>
            <w:noWrap/>
            <w:vAlign w:val="bottom"/>
            <w:hideMark/>
          </w:tcPr>
          <w:p w14:paraId="5136CC26"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 </w:t>
            </w:r>
          </w:p>
        </w:tc>
        <w:tc>
          <w:tcPr>
            <w:tcW w:w="660" w:type="dxa"/>
            <w:tcBorders>
              <w:top w:val="nil"/>
              <w:left w:val="nil"/>
              <w:bottom w:val="single" w:sz="4" w:space="0" w:color="auto"/>
              <w:right w:val="single" w:sz="4" w:space="0" w:color="auto"/>
            </w:tcBorders>
            <w:shd w:val="clear" w:color="000000" w:fill="FFFFFF"/>
            <w:noWrap/>
            <w:vAlign w:val="bottom"/>
            <w:hideMark/>
          </w:tcPr>
          <w:p w14:paraId="3E42B1B0" w14:textId="77777777" w:rsidR="009F442D" w:rsidRPr="009F442D" w:rsidRDefault="009F442D" w:rsidP="009F442D">
            <w:pPr>
              <w:widowControl/>
              <w:rPr>
                <w:rFonts w:eastAsia="Times New Roman"/>
                <w:color w:val="000000"/>
                <w:sz w:val="16"/>
                <w:szCs w:val="16"/>
                <w:lang w:val="en-GI" w:eastAsia="en-GI"/>
              </w:rPr>
            </w:pPr>
            <w:r w:rsidRPr="009F442D">
              <w:rPr>
                <w:rFonts w:eastAsia="Times New Roman"/>
                <w:color w:val="000000"/>
                <w:sz w:val="16"/>
                <w:szCs w:val="16"/>
                <w:lang w:val="en-GI" w:eastAsia="en-GI"/>
              </w:rPr>
              <w:t> </w:t>
            </w:r>
          </w:p>
        </w:tc>
      </w:tr>
      <w:tr w:rsidR="009F442D" w:rsidRPr="009F442D" w14:paraId="63A5F7EC" w14:textId="77777777" w:rsidTr="00A046FE">
        <w:trPr>
          <w:trHeight w:val="300"/>
          <w:jc w:val="center"/>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14:paraId="759D37FC" w14:textId="77777777" w:rsidR="009F442D" w:rsidRPr="009F442D" w:rsidRDefault="009F442D" w:rsidP="009F442D">
            <w:pPr>
              <w:widowControl/>
              <w:jc w:val="right"/>
              <w:rPr>
                <w:rFonts w:eastAsia="Times New Roman"/>
                <w:b/>
                <w:bCs/>
                <w:color w:val="000000"/>
                <w:sz w:val="16"/>
                <w:szCs w:val="16"/>
                <w:lang w:val="en-GI" w:eastAsia="en-GI"/>
              </w:rPr>
            </w:pPr>
            <w:r w:rsidRPr="009F442D">
              <w:rPr>
                <w:rFonts w:eastAsia="Times New Roman"/>
                <w:b/>
                <w:bCs/>
                <w:color w:val="000000"/>
                <w:sz w:val="16"/>
                <w:szCs w:val="16"/>
                <w:lang w:val="en-GI" w:eastAsia="en-GI"/>
              </w:rPr>
              <w:t xml:space="preserve">Total   </w:t>
            </w:r>
          </w:p>
        </w:tc>
        <w:tc>
          <w:tcPr>
            <w:tcW w:w="660" w:type="dxa"/>
            <w:tcBorders>
              <w:top w:val="nil"/>
              <w:left w:val="nil"/>
              <w:bottom w:val="single" w:sz="4" w:space="0" w:color="auto"/>
              <w:right w:val="single" w:sz="4" w:space="0" w:color="auto"/>
            </w:tcBorders>
            <w:shd w:val="clear" w:color="000000" w:fill="FFFFFF"/>
            <w:noWrap/>
            <w:vAlign w:val="bottom"/>
            <w:hideMark/>
          </w:tcPr>
          <w:p w14:paraId="2B79AE44" w14:textId="77777777" w:rsidR="009F442D" w:rsidRPr="009F442D" w:rsidRDefault="009F442D" w:rsidP="009F442D">
            <w:pPr>
              <w:widowControl/>
              <w:jc w:val="right"/>
              <w:rPr>
                <w:rFonts w:eastAsia="Times New Roman"/>
                <w:b/>
                <w:bCs/>
                <w:color w:val="000000"/>
                <w:sz w:val="16"/>
                <w:szCs w:val="16"/>
                <w:lang w:val="en-GI" w:eastAsia="en-GI"/>
              </w:rPr>
            </w:pPr>
            <w:r w:rsidRPr="009F442D">
              <w:rPr>
                <w:rFonts w:eastAsia="Times New Roman"/>
                <w:b/>
                <w:bCs/>
                <w:color w:val="000000"/>
                <w:sz w:val="16"/>
                <w:szCs w:val="16"/>
                <w:lang w:val="en-GI" w:eastAsia="en-GI"/>
              </w:rPr>
              <w:t>5,641</w:t>
            </w:r>
          </w:p>
        </w:tc>
        <w:tc>
          <w:tcPr>
            <w:tcW w:w="660" w:type="dxa"/>
            <w:tcBorders>
              <w:top w:val="nil"/>
              <w:left w:val="nil"/>
              <w:bottom w:val="single" w:sz="4" w:space="0" w:color="auto"/>
              <w:right w:val="single" w:sz="4" w:space="0" w:color="auto"/>
            </w:tcBorders>
            <w:shd w:val="clear" w:color="000000" w:fill="FFFFFF"/>
            <w:noWrap/>
            <w:vAlign w:val="bottom"/>
            <w:hideMark/>
          </w:tcPr>
          <w:p w14:paraId="761F39F2" w14:textId="77777777" w:rsidR="009F442D" w:rsidRPr="009F442D" w:rsidRDefault="009F442D" w:rsidP="009F442D">
            <w:pPr>
              <w:widowControl/>
              <w:jc w:val="right"/>
              <w:rPr>
                <w:rFonts w:eastAsia="Times New Roman"/>
                <w:b/>
                <w:bCs/>
                <w:color w:val="000000"/>
                <w:sz w:val="16"/>
                <w:szCs w:val="16"/>
                <w:lang w:val="en-GI" w:eastAsia="en-GI"/>
              </w:rPr>
            </w:pPr>
            <w:r w:rsidRPr="009F442D">
              <w:rPr>
                <w:rFonts w:eastAsia="Times New Roman"/>
                <w:b/>
                <w:bCs/>
                <w:color w:val="000000"/>
                <w:sz w:val="16"/>
                <w:szCs w:val="16"/>
                <w:lang w:val="en-GI" w:eastAsia="en-GI"/>
              </w:rPr>
              <w:t>4,068</w:t>
            </w:r>
          </w:p>
        </w:tc>
        <w:tc>
          <w:tcPr>
            <w:tcW w:w="660" w:type="dxa"/>
            <w:tcBorders>
              <w:top w:val="nil"/>
              <w:left w:val="nil"/>
              <w:bottom w:val="single" w:sz="4" w:space="0" w:color="auto"/>
              <w:right w:val="single" w:sz="4" w:space="0" w:color="auto"/>
            </w:tcBorders>
            <w:shd w:val="clear" w:color="000000" w:fill="FFFFFF"/>
            <w:noWrap/>
            <w:vAlign w:val="bottom"/>
            <w:hideMark/>
          </w:tcPr>
          <w:p w14:paraId="26FEF18D" w14:textId="77777777" w:rsidR="009F442D" w:rsidRPr="009F442D" w:rsidRDefault="009F442D" w:rsidP="009F442D">
            <w:pPr>
              <w:widowControl/>
              <w:jc w:val="right"/>
              <w:rPr>
                <w:rFonts w:eastAsia="Times New Roman"/>
                <w:b/>
                <w:bCs/>
                <w:color w:val="000000"/>
                <w:sz w:val="16"/>
                <w:szCs w:val="16"/>
                <w:lang w:val="en-GI" w:eastAsia="en-GI"/>
              </w:rPr>
            </w:pPr>
            <w:r w:rsidRPr="009F442D">
              <w:rPr>
                <w:rFonts w:eastAsia="Times New Roman"/>
                <w:b/>
                <w:bCs/>
                <w:color w:val="000000"/>
                <w:sz w:val="16"/>
                <w:szCs w:val="16"/>
                <w:lang w:val="en-GI" w:eastAsia="en-GI"/>
              </w:rPr>
              <w:t>538</w:t>
            </w:r>
          </w:p>
        </w:tc>
        <w:tc>
          <w:tcPr>
            <w:tcW w:w="660" w:type="dxa"/>
            <w:tcBorders>
              <w:top w:val="nil"/>
              <w:left w:val="nil"/>
              <w:bottom w:val="single" w:sz="4" w:space="0" w:color="auto"/>
              <w:right w:val="single" w:sz="4" w:space="0" w:color="auto"/>
            </w:tcBorders>
            <w:shd w:val="clear" w:color="000000" w:fill="FFFFFF"/>
            <w:noWrap/>
            <w:vAlign w:val="bottom"/>
            <w:hideMark/>
          </w:tcPr>
          <w:p w14:paraId="1D8572C9" w14:textId="77777777" w:rsidR="009F442D" w:rsidRPr="009F442D" w:rsidRDefault="009F442D" w:rsidP="009F442D">
            <w:pPr>
              <w:widowControl/>
              <w:jc w:val="right"/>
              <w:rPr>
                <w:rFonts w:eastAsia="Times New Roman"/>
                <w:b/>
                <w:bCs/>
                <w:color w:val="000000"/>
                <w:sz w:val="16"/>
                <w:szCs w:val="16"/>
                <w:lang w:val="en-GI" w:eastAsia="en-GI"/>
              </w:rPr>
            </w:pPr>
            <w:r w:rsidRPr="009F442D">
              <w:rPr>
                <w:rFonts w:eastAsia="Times New Roman"/>
                <w:b/>
                <w:bCs/>
                <w:color w:val="000000"/>
                <w:sz w:val="16"/>
                <w:szCs w:val="16"/>
                <w:lang w:val="en-GI" w:eastAsia="en-GI"/>
              </w:rPr>
              <w:t>368</w:t>
            </w:r>
          </w:p>
        </w:tc>
        <w:tc>
          <w:tcPr>
            <w:tcW w:w="660" w:type="dxa"/>
            <w:tcBorders>
              <w:top w:val="nil"/>
              <w:left w:val="nil"/>
              <w:bottom w:val="single" w:sz="4" w:space="0" w:color="auto"/>
              <w:right w:val="single" w:sz="4" w:space="0" w:color="auto"/>
            </w:tcBorders>
            <w:shd w:val="clear" w:color="000000" w:fill="FFFFFF"/>
            <w:noWrap/>
            <w:vAlign w:val="bottom"/>
            <w:hideMark/>
          </w:tcPr>
          <w:p w14:paraId="23914437" w14:textId="77777777" w:rsidR="009F442D" w:rsidRPr="009F442D" w:rsidRDefault="009F442D" w:rsidP="009F442D">
            <w:pPr>
              <w:widowControl/>
              <w:jc w:val="right"/>
              <w:rPr>
                <w:rFonts w:eastAsia="Times New Roman"/>
                <w:b/>
                <w:bCs/>
                <w:color w:val="000000"/>
                <w:sz w:val="16"/>
                <w:szCs w:val="16"/>
                <w:lang w:val="en-GI" w:eastAsia="en-GI"/>
              </w:rPr>
            </w:pPr>
            <w:r w:rsidRPr="009F442D">
              <w:rPr>
                <w:rFonts w:eastAsia="Times New Roman"/>
                <w:b/>
                <w:bCs/>
                <w:color w:val="000000"/>
                <w:sz w:val="16"/>
                <w:szCs w:val="16"/>
                <w:lang w:val="en-GI" w:eastAsia="en-GI"/>
              </w:rPr>
              <w:t>221</w:t>
            </w:r>
          </w:p>
        </w:tc>
        <w:tc>
          <w:tcPr>
            <w:tcW w:w="660" w:type="dxa"/>
            <w:tcBorders>
              <w:top w:val="nil"/>
              <w:left w:val="nil"/>
              <w:bottom w:val="single" w:sz="4" w:space="0" w:color="auto"/>
              <w:right w:val="single" w:sz="4" w:space="0" w:color="auto"/>
            </w:tcBorders>
            <w:shd w:val="clear" w:color="000000" w:fill="FFFFFF"/>
            <w:noWrap/>
            <w:vAlign w:val="bottom"/>
            <w:hideMark/>
          </w:tcPr>
          <w:p w14:paraId="16F2B87E" w14:textId="77777777" w:rsidR="009F442D" w:rsidRPr="009F442D" w:rsidRDefault="009F442D" w:rsidP="009F442D">
            <w:pPr>
              <w:widowControl/>
              <w:jc w:val="right"/>
              <w:rPr>
                <w:rFonts w:eastAsia="Times New Roman"/>
                <w:b/>
                <w:bCs/>
                <w:color w:val="000000"/>
                <w:sz w:val="16"/>
                <w:szCs w:val="16"/>
                <w:lang w:val="en-GI" w:eastAsia="en-GI"/>
              </w:rPr>
            </w:pPr>
            <w:r w:rsidRPr="009F442D">
              <w:rPr>
                <w:rFonts w:eastAsia="Times New Roman"/>
                <w:b/>
                <w:bCs/>
                <w:color w:val="000000"/>
                <w:sz w:val="16"/>
                <w:szCs w:val="16"/>
                <w:lang w:val="en-GI" w:eastAsia="en-GI"/>
              </w:rPr>
              <w:t>121</w:t>
            </w:r>
          </w:p>
        </w:tc>
        <w:tc>
          <w:tcPr>
            <w:tcW w:w="660" w:type="dxa"/>
            <w:tcBorders>
              <w:top w:val="nil"/>
              <w:left w:val="nil"/>
              <w:bottom w:val="single" w:sz="4" w:space="0" w:color="auto"/>
              <w:right w:val="single" w:sz="4" w:space="0" w:color="auto"/>
            </w:tcBorders>
            <w:shd w:val="clear" w:color="000000" w:fill="FFFFFF"/>
            <w:noWrap/>
            <w:vAlign w:val="bottom"/>
            <w:hideMark/>
          </w:tcPr>
          <w:p w14:paraId="789C6A53" w14:textId="77777777" w:rsidR="009F442D" w:rsidRPr="009F442D" w:rsidRDefault="009F442D" w:rsidP="009F442D">
            <w:pPr>
              <w:widowControl/>
              <w:jc w:val="right"/>
              <w:rPr>
                <w:rFonts w:eastAsia="Times New Roman"/>
                <w:b/>
                <w:bCs/>
                <w:color w:val="000000"/>
                <w:sz w:val="16"/>
                <w:szCs w:val="16"/>
                <w:lang w:val="en-GI" w:eastAsia="en-GI"/>
              </w:rPr>
            </w:pPr>
            <w:r w:rsidRPr="009F442D">
              <w:rPr>
                <w:rFonts w:eastAsia="Times New Roman"/>
                <w:b/>
                <w:bCs/>
                <w:color w:val="000000"/>
                <w:sz w:val="16"/>
                <w:szCs w:val="16"/>
                <w:lang w:val="en-GI" w:eastAsia="en-GI"/>
              </w:rPr>
              <w:t>96</w:t>
            </w:r>
          </w:p>
        </w:tc>
        <w:tc>
          <w:tcPr>
            <w:tcW w:w="660" w:type="dxa"/>
            <w:tcBorders>
              <w:top w:val="nil"/>
              <w:left w:val="nil"/>
              <w:bottom w:val="single" w:sz="4" w:space="0" w:color="auto"/>
              <w:right w:val="single" w:sz="4" w:space="0" w:color="auto"/>
            </w:tcBorders>
            <w:shd w:val="clear" w:color="000000" w:fill="FFFFFF"/>
            <w:noWrap/>
            <w:vAlign w:val="bottom"/>
            <w:hideMark/>
          </w:tcPr>
          <w:p w14:paraId="23A7E6F8" w14:textId="77777777" w:rsidR="009F442D" w:rsidRPr="009F442D" w:rsidRDefault="009F442D" w:rsidP="009F442D">
            <w:pPr>
              <w:widowControl/>
              <w:jc w:val="right"/>
              <w:rPr>
                <w:rFonts w:eastAsia="Times New Roman"/>
                <w:b/>
                <w:bCs/>
                <w:color w:val="000000"/>
                <w:sz w:val="16"/>
                <w:szCs w:val="16"/>
                <w:lang w:val="en-GI" w:eastAsia="en-GI"/>
              </w:rPr>
            </w:pPr>
            <w:r w:rsidRPr="009F442D">
              <w:rPr>
                <w:rFonts w:eastAsia="Times New Roman"/>
                <w:b/>
                <w:bCs/>
                <w:color w:val="000000"/>
                <w:sz w:val="16"/>
                <w:szCs w:val="16"/>
                <w:lang w:val="en-GI" w:eastAsia="en-GI"/>
              </w:rPr>
              <w:t>85</w:t>
            </w:r>
          </w:p>
        </w:tc>
        <w:tc>
          <w:tcPr>
            <w:tcW w:w="660" w:type="dxa"/>
            <w:tcBorders>
              <w:top w:val="nil"/>
              <w:left w:val="nil"/>
              <w:bottom w:val="single" w:sz="4" w:space="0" w:color="auto"/>
              <w:right w:val="single" w:sz="4" w:space="0" w:color="auto"/>
            </w:tcBorders>
            <w:shd w:val="clear" w:color="000000" w:fill="FFFFFF"/>
            <w:noWrap/>
            <w:vAlign w:val="bottom"/>
            <w:hideMark/>
          </w:tcPr>
          <w:p w14:paraId="7B547276" w14:textId="77777777" w:rsidR="009F442D" w:rsidRPr="009F442D" w:rsidRDefault="009F442D" w:rsidP="009F442D">
            <w:pPr>
              <w:widowControl/>
              <w:jc w:val="right"/>
              <w:rPr>
                <w:rFonts w:eastAsia="Times New Roman"/>
                <w:b/>
                <w:bCs/>
                <w:color w:val="000000"/>
                <w:sz w:val="16"/>
                <w:szCs w:val="16"/>
                <w:lang w:val="en-GI" w:eastAsia="en-GI"/>
              </w:rPr>
            </w:pPr>
            <w:r w:rsidRPr="009F442D">
              <w:rPr>
                <w:rFonts w:eastAsia="Times New Roman"/>
                <w:b/>
                <w:bCs/>
                <w:color w:val="000000"/>
                <w:sz w:val="16"/>
                <w:szCs w:val="16"/>
                <w:lang w:val="en-GI" w:eastAsia="en-GI"/>
              </w:rPr>
              <w:t>64</w:t>
            </w:r>
          </w:p>
        </w:tc>
        <w:tc>
          <w:tcPr>
            <w:tcW w:w="660" w:type="dxa"/>
            <w:tcBorders>
              <w:top w:val="nil"/>
              <w:left w:val="nil"/>
              <w:bottom w:val="single" w:sz="4" w:space="0" w:color="auto"/>
              <w:right w:val="single" w:sz="4" w:space="0" w:color="auto"/>
            </w:tcBorders>
            <w:shd w:val="clear" w:color="000000" w:fill="FFFFFF"/>
            <w:noWrap/>
            <w:vAlign w:val="bottom"/>
            <w:hideMark/>
          </w:tcPr>
          <w:p w14:paraId="71B805CF" w14:textId="77777777" w:rsidR="009F442D" w:rsidRPr="009F442D" w:rsidRDefault="009F442D" w:rsidP="009F442D">
            <w:pPr>
              <w:widowControl/>
              <w:jc w:val="right"/>
              <w:rPr>
                <w:rFonts w:eastAsia="Times New Roman"/>
                <w:b/>
                <w:bCs/>
                <w:color w:val="000000"/>
                <w:sz w:val="16"/>
                <w:szCs w:val="16"/>
                <w:lang w:val="en-GI" w:eastAsia="en-GI"/>
              </w:rPr>
            </w:pPr>
            <w:r w:rsidRPr="009F442D">
              <w:rPr>
                <w:rFonts w:eastAsia="Times New Roman"/>
                <w:b/>
                <w:bCs/>
                <w:color w:val="000000"/>
                <w:sz w:val="16"/>
                <w:szCs w:val="16"/>
                <w:lang w:val="en-GI" w:eastAsia="en-GI"/>
              </w:rPr>
              <w:t>64</w:t>
            </w:r>
          </w:p>
        </w:tc>
        <w:tc>
          <w:tcPr>
            <w:tcW w:w="660" w:type="dxa"/>
            <w:tcBorders>
              <w:top w:val="nil"/>
              <w:left w:val="nil"/>
              <w:bottom w:val="single" w:sz="4" w:space="0" w:color="auto"/>
              <w:right w:val="single" w:sz="4" w:space="0" w:color="auto"/>
            </w:tcBorders>
            <w:shd w:val="clear" w:color="000000" w:fill="FFFFFF"/>
            <w:noWrap/>
            <w:vAlign w:val="bottom"/>
            <w:hideMark/>
          </w:tcPr>
          <w:p w14:paraId="3BC3DA99" w14:textId="77777777" w:rsidR="009F442D" w:rsidRPr="009F442D" w:rsidRDefault="009F442D" w:rsidP="009F442D">
            <w:pPr>
              <w:widowControl/>
              <w:jc w:val="right"/>
              <w:rPr>
                <w:rFonts w:eastAsia="Times New Roman"/>
                <w:b/>
                <w:bCs/>
                <w:color w:val="000000"/>
                <w:sz w:val="16"/>
                <w:szCs w:val="16"/>
                <w:lang w:val="en-GI" w:eastAsia="en-GI"/>
              </w:rPr>
            </w:pPr>
            <w:r w:rsidRPr="009F442D">
              <w:rPr>
                <w:rFonts w:eastAsia="Times New Roman"/>
                <w:b/>
                <w:bCs/>
                <w:color w:val="000000"/>
                <w:sz w:val="16"/>
                <w:szCs w:val="16"/>
                <w:lang w:val="en-GI" w:eastAsia="en-GI"/>
              </w:rPr>
              <w:t>17</w:t>
            </w:r>
          </w:p>
        </w:tc>
      </w:tr>
    </w:tbl>
    <w:p w14:paraId="614B1CA8" w14:textId="77777777" w:rsidR="00801AAA" w:rsidRPr="00801AAA" w:rsidRDefault="00801AAA" w:rsidP="00801AAA">
      <w:pPr>
        <w:tabs>
          <w:tab w:val="left" w:pos="851"/>
          <w:tab w:val="left" w:pos="1276"/>
        </w:tabs>
        <w:spacing w:before="120" w:after="200"/>
        <w:ind w:right="1525"/>
        <w:jc w:val="both"/>
        <w:rPr>
          <w:rFonts w:asciiTheme="minorHAnsi" w:hAnsiTheme="minorHAnsi" w:cstheme="minorHAnsi"/>
        </w:rPr>
      </w:pPr>
    </w:p>
    <w:p w14:paraId="0D25E3E8" w14:textId="2F2CB5E7" w:rsidR="002B5882" w:rsidRDefault="00E33494" w:rsidP="00801AAA">
      <w:pPr>
        <w:pStyle w:val="ListParagraph"/>
        <w:numPr>
          <w:ilvl w:val="2"/>
          <w:numId w:val="5"/>
        </w:numPr>
        <w:tabs>
          <w:tab w:val="left" w:pos="851"/>
          <w:tab w:val="left" w:pos="1276"/>
        </w:tabs>
        <w:spacing w:before="120" w:after="200"/>
        <w:ind w:left="851" w:right="1525" w:hanging="567"/>
        <w:contextualSpacing w:val="0"/>
        <w:jc w:val="both"/>
        <w:rPr>
          <w:rFonts w:asciiTheme="minorHAnsi" w:hAnsiTheme="minorHAnsi" w:cstheme="minorHAnsi"/>
        </w:rPr>
      </w:pPr>
      <w:r w:rsidRPr="00801AAA">
        <w:rPr>
          <w:rFonts w:asciiTheme="minorHAnsi" w:hAnsiTheme="minorHAnsi" w:cstheme="minorHAnsi"/>
        </w:rPr>
        <w:t>The amount of MIB levy is re-classified from the GAAP entry ‘Other creditors’</w:t>
      </w:r>
      <w:r w:rsidR="00801AAA" w:rsidRPr="00801AAA">
        <w:rPr>
          <w:rFonts w:asciiTheme="minorHAnsi" w:hAnsiTheme="minorHAnsi" w:cstheme="minorHAnsi"/>
        </w:rPr>
        <w:t xml:space="preserve"> and brought into the run-off expense provision.</w:t>
      </w:r>
    </w:p>
    <w:p w14:paraId="1FA047FD" w14:textId="4A7CF7A9" w:rsidR="00801AAA" w:rsidRDefault="000E04F0" w:rsidP="00801AAA">
      <w:pPr>
        <w:pStyle w:val="ListParagraph"/>
        <w:numPr>
          <w:ilvl w:val="2"/>
          <w:numId w:val="5"/>
        </w:numPr>
        <w:tabs>
          <w:tab w:val="left" w:pos="851"/>
          <w:tab w:val="left" w:pos="1276"/>
        </w:tabs>
        <w:spacing w:before="120" w:after="200"/>
        <w:ind w:left="851" w:right="1525" w:hanging="567"/>
        <w:contextualSpacing w:val="0"/>
        <w:jc w:val="both"/>
        <w:rPr>
          <w:rFonts w:asciiTheme="minorHAnsi" w:hAnsiTheme="minorHAnsi" w:cstheme="minorHAnsi"/>
        </w:rPr>
      </w:pPr>
      <w:r>
        <w:rPr>
          <w:rFonts w:asciiTheme="minorHAnsi" w:hAnsiTheme="minorHAnsi" w:cstheme="minorHAnsi"/>
        </w:rPr>
        <w:t xml:space="preserve">The claims handling provision is </w:t>
      </w:r>
      <w:r w:rsidR="00C61221">
        <w:rPr>
          <w:rFonts w:asciiTheme="minorHAnsi" w:hAnsiTheme="minorHAnsi" w:cstheme="minorHAnsi"/>
        </w:rPr>
        <w:t xml:space="preserve">calculated </w:t>
      </w:r>
      <w:r w:rsidR="00253CB8">
        <w:rPr>
          <w:rFonts w:asciiTheme="minorHAnsi" w:hAnsiTheme="minorHAnsi" w:cstheme="minorHAnsi"/>
        </w:rPr>
        <w:t>every period as this is dependent o</w:t>
      </w:r>
      <w:r w:rsidR="00456B84">
        <w:rPr>
          <w:rFonts w:asciiTheme="minorHAnsi" w:hAnsiTheme="minorHAnsi" w:cstheme="minorHAnsi"/>
        </w:rPr>
        <w:t>n a number of parameters and is estimated as follow</w:t>
      </w:r>
      <w:r w:rsidR="000E313B">
        <w:rPr>
          <w:rFonts w:asciiTheme="minorHAnsi" w:hAnsiTheme="minorHAnsi" w:cstheme="minorHAnsi"/>
        </w:rPr>
        <w:t>ing:</w:t>
      </w:r>
    </w:p>
    <w:tbl>
      <w:tblPr>
        <w:tblW w:w="10485" w:type="dxa"/>
        <w:jc w:val="center"/>
        <w:tblLook w:val="04A0" w:firstRow="1" w:lastRow="0" w:firstColumn="1" w:lastColumn="0" w:noHBand="0" w:noVBand="1"/>
      </w:tblPr>
      <w:tblGrid>
        <w:gridCol w:w="1299"/>
        <w:gridCol w:w="1012"/>
        <w:gridCol w:w="1383"/>
        <w:gridCol w:w="1263"/>
        <w:gridCol w:w="1417"/>
        <w:gridCol w:w="1843"/>
        <w:gridCol w:w="2268"/>
      </w:tblGrid>
      <w:tr w:rsidR="00715D66" w:rsidRPr="00715D66" w14:paraId="052557BD" w14:textId="77777777" w:rsidTr="00715D66">
        <w:trPr>
          <w:trHeight w:val="911"/>
          <w:jc w:val="center"/>
        </w:trPr>
        <w:tc>
          <w:tcPr>
            <w:tcW w:w="129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FBA20CE" w14:textId="249EDBA2" w:rsidR="00715D66" w:rsidRPr="00715D66" w:rsidRDefault="00715D66" w:rsidP="00715D66">
            <w:pPr>
              <w:widowControl/>
              <w:jc w:val="center"/>
              <w:rPr>
                <w:rFonts w:eastAsia="Times New Roman"/>
                <w:color w:val="000000"/>
                <w:sz w:val="18"/>
                <w:szCs w:val="18"/>
                <w:lang w:val="en-GI" w:eastAsia="en-GI"/>
              </w:rPr>
            </w:pPr>
            <w:r w:rsidRPr="00715D66">
              <w:rPr>
                <w:rFonts w:eastAsia="Times New Roman"/>
                <w:color w:val="000000"/>
                <w:sz w:val="18"/>
                <w:szCs w:val="18"/>
                <w:lang w:val="en-GI" w:eastAsia="en-GI"/>
              </w:rPr>
              <w:t>Net of XoL PP</w:t>
            </w:r>
            <w:r w:rsidRPr="00715D66">
              <w:rPr>
                <w:rFonts w:eastAsia="Times New Roman"/>
                <w:color w:val="000000"/>
                <w:sz w:val="18"/>
                <w:szCs w:val="18"/>
                <w:lang w:val="en-GI" w:eastAsia="en-GI"/>
              </w:rPr>
              <w:br/>
              <w:t xml:space="preserve"> (1)</w:t>
            </w:r>
          </w:p>
        </w:tc>
        <w:tc>
          <w:tcPr>
            <w:tcW w:w="1012" w:type="dxa"/>
            <w:tcBorders>
              <w:top w:val="single" w:sz="4" w:space="0" w:color="auto"/>
              <w:left w:val="nil"/>
              <w:bottom w:val="single" w:sz="4" w:space="0" w:color="auto"/>
              <w:right w:val="single" w:sz="4" w:space="0" w:color="auto"/>
            </w:tcBorders>
            <w:shd w:val="clear" w:color="000000" w:fill="FFFFFF"/>
            <w:noWrap/>
            <w:vAlign w:val="center"/>
            <w:hideMark/>
          </w:tcPr>
          <w:p w14:paraId="028957EE" w14:textId="77777777" w:rsidR="00715D66" w:rsidRPr="00715D66" w:rsidRDefault="00715D66" w:rsidP="00715D66">
            <w:pPr>
              <w:widowControl/>
              <w:jc w:val="center"/>
              <w:rPr>
                <w:rFonts w:eastAsia="Times New Roman"/>
                <w:color w:val="000000"/>
                <w:sz w:val="18"/>
                <w:szCs w:val="18"/>
                <w:lang w:val="en-GI" w:eastAsia="en-GI"/>
              </w:rPr>
            </w:pPr>
            <w:r w:rsidRPr="00715D66">
              <w:rPr>
                <w:rFonts w:eastAsia="Times New Roman"/>
                <w:color w:val="000000"/>
                <w:sz w:val="18"/>
                <w:szCs w:val="18"/>
                <w:lang w:val="en-GI" w:eastAsia="en-GI"/>
              </w:rPr>
              <w:t>ACPC (2)</w:t>
            </w:r>
          </w:p>
        </w:tc>
        <w:tc>
          <w:tcPr>
            <w:tcW w:w="1383" w:type="dxa"/>
            <w:tcBorders>
              <w:top w:val="single" w:sz="4" w:space="0" w:color="auto"/>
              <w:left w:val="nil"/>
              <w:bottom w:val="single" w:sz="4" w:space="0" w:color="auto"/>
              <w:right w:val="single" w:sz="4" w:space="0" w:color="auto"/>
            </w:tcBorders>
            <w:shd w:val="clear" w:color="000000" w:fill="FFFFFF"/>
            <w:vAlign w:val="center"/>
            <w:hideMark/>
          </w:tcPr>
          <w:p w14:paraId="69FEF7CF" w14:textId="77777777" w:rsidR="00715D66" w:rsidRPr="00715D66" w:rsidRDefault="00715D66" w:rsidP="00715D66">
            <w:pPr>
              <w:widowControl/>
              <w:jc w:val="center"/>
              <w:rPr>
                <w:rFonts w:eastAsia="Times New Roman"/>
                <w:color w:val="000000"/>
                <w:sz w:val="18"/>
                <w:szCs w:val="18"/>
                <w:lang w:val="en-GI" w:eastAsia="en-GI"/>
              </w:rPr>
            </w:pPr>
            <w:r w:rsidRPr="00715D66">
              <w:rPr>
                <w:rFonts w:eastAsia="Times New Roman"/>
                <w:color w:val="000000"/>
                <w:sz w:val="18"/>
                <w:szCs w:val="18"/>
                <w:lang w:val="en-GI" w:eastAsia="en-GI"/>
              </w:rPr>
              <w:t>No. of Claims</w:t>
            </w:r>
            <w:r w:rsidRPr="00715D66">
              <w:rPr>
                <w:rFonts w:eastAsia="Times New Roman"/>
                <w:color w:val="000000"/>
                <w:sz w:val="18"/>
                <w:szCs w:val="18"/>
                <w:lang w:val="en-GI" w:eastAsia="en-GI"/>
              </w:rPr>
              <w:br/>
              <w:t xml:space="preserve"> (3 = (1)/(2))</w:t>
            </w:r>
          </w:p>
        </w:tc>
        <w:tc>
          <w:tcPr>
            <w:tcW w:w="1263" w:type="dxa"/>
            <w:tcBorders>
              <w:top w:val="single" w:sz="4" w:space="0" w:color="auto"/>
              <w:left w:val="nil"/>
              <w:bottom w:val="single" w:sz="4" w:space="0" w:color="auto"/>
              <w:right w:val="single" w:sz="4" w:space="0" w:color="auto"/>
            </w:tcBorders>
            <w:shd w:val="clear" w:color="000000" w:fill="FFFFFF"/>
            <w:noWrap/>
            <w:vAlign w:val="center"/>
            <w:hideMark/>
          </w:tcPr>
          <w:p w14:paraId="7575C2CC" w14:textId="77777777" w:rsidR="00715D66" w:rsidRPr="00715D66" w:rsidRDefault="00715D66" w:rsidP="00715D66">
            <w:pPr>
              <w:widowControl/>
              <w:jc w:val="center"/>
              <w:rPr>
                <w:rFonts w:eastAsia="Times New Roman"/>
                <w:color w:val="000000"/>
                <w:sz w:val="18"/>
                <w:szCs w:val="18"/>
                <w:lang w:val="en-GI" w:eastAsia="en-GI"/>
              </w:rPr>
            </w:pPr>
            <w:r w:rsidRPr="00715D66">
              <w:rPr>
                <w:rFonts w:eastAsia="Times New Roman"/>
                <w:color w:val="000000"/>
                <w:sz w:val="18"/>
                <w:szCs w:val="18"/>
                <w:lang w:val="en-GI" w:eastAsia="en-GI"/>
              </w:rPr>
              <w:t>% of fault (4)</w:t>
            </w:r>
          </w:p>
        </w:tc>
        <w:tc>
          <w:tcPr>
            <w:tcW w:w="1417" w:type="dxa"/>
            <w:tcBorders>
              <w:top w:val="single" w:sz="4" w:space="0" w:color="auto"/>
              <w:left w:val="nil"/>
              <w:bottom w:val="single" w:sz="4" w:space="0" w:color="auto"/>
              <w:right w:val="single" w:sz="4" w:space="0" w:color="auto"/>
            </w:tcBorders>
            <w:shd w:val="clear" w:color="000000" w:fill="FFFFFF"/>
            <w:vAlign w:val="center"/>
            <w:hideMark/>
          </w:tcPr>
          <w:p w14:paraId="41BF13F4" w14:textId="77777777" w:rsidR="00715D66" w:rsidRPr="00715D66" w:rsidRDefault="00715D66" w:rsidP="00715D66">
            <w:pPr>
              <w:widowControl/>
              <w:jc w:val="center"/>
              <w:rPr>
                <w:rFonts w:eastAsia="Times New Roman"/>
                <w:color w:val="000000"/>
                <w:sz w:val="18"/>
                <w:szCs w:val="18"/>
                <w:lang w:val="en-GI" w:eastAsia="en-GI"/>
              </w:rPr>
            </w:pPr>
            <w:r w:rsidRPr="00715D66">
              <w:rPr>
                <w:rFonts w:eastAsia="Times New Roman"/>
                <w:color w:val="000000"/>
                <w:sz w:val="18"/>
                <w:szCs w:val="18"/>
                <w:lang w:val="en-GI" w:eastAsia="en-GI"/>
              </w:rPr>
              <w:t xml:space="preserve">No. of fault </w:t>
            </w:r>
            <w:r w:rsidRPr="00715D66">
              <w:rPr>
                <w:rFonts w:eastAsia="Times New Roman"/>
                <w:color w:val="000000"/>
                <w:sz w:val="18"/>
                <w:szCs w:val="18"/>
                <w:lang w:val="en-GI" w:eastAsia="en-GI"/>
              </w:rPr>
              <w:br/>
              <w:t>claims (5= (4)*(3))</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5A6D5D9E" w14:textId="77777777" w:rsidR="00715D66" w:rsidRPr="00715D66" w:rsidRDefault="00715D66" w:rsidP="00715D66">
            <w:pPr>
              <w:widowControl/>
              <w:jc w:val="center"/>
              <w:rPr>
                <w:rFonts w:eastAsia="Times New Roman"/>
                <w:color w:val="000000"/>
                <w:sz w:val="18"/>
                <w:szCs w:val="18"/>
                <w:lang w:val="en-GI" w:eastAsia="en-GI"/>
              </w:rPr>
            </w:pPr>
            <w:r w:rsidRPr="00715D66">
              <w:rPr>
                <w:rFonts w:eastAsia="Times New Roman"/>
                <w:color w:val="000000"/>
                <w:sz w:val="18"/>
                <w:szCs w:val="18"/>
                <w:lang w:val="en-GI" w:eastAsia="en-GI"/>
              </w:rPr>
              <w:t xml:space="preserve">Average cost </w:t>
            </w:r>
            <w:r w:rsidRPr="00715D66">
              <w:rPr>
                <w:rFonts w:eastAsia="Times New Roman"/>
                <w:color w:val="000000"/>
                <w:sz w:val="18"/>
                <w:szCs w:val="18"/>
                <w:lang w:val="en-GI" w:eastAsia="en-GI"/>
              </w:rPr>
              <w:br/>
              <w:t>of Fault claims (6)</w:t>
            </w:r>
          </w:p>
        </w:tc>
        <w:tc>
          <w:tcPr>
            <w:tcW w:w="2268" w:type="dxa"/>
            <w:tcBorders>
              <w:top w:val="single" w:sz="4" w:space="0" w:color="auto"/>
              <w:left w:val="nil"/>
              <w:bottom w:val="single" w:sz="4" w:space="0" w:color="auto"/>
              <w:right w:val="single" w:sz="4" w:space="0" w:color="auto"/>
            </w:tcBorders>
            <w:shd w:val="clear" w:color="000000" w:fill="FFFFFF"/>
            <w:vAlign w:val="center"/>
            <w:hideMark/>
          </w:tcPr>
          <w:p w14:paraId="30AD5868" w14:textId="77777777" w:rsidR="00715D66" w:rsidRPr="00715D66" w:rsidRDefault="00715D66" w:rsidP="00715D66">
            <w:pPr>
              <w:widowControl/>
              <w:jc w:val="center"/>
              <w:rPr>
                <w:rFonts w:eastAsia="Times New Roman"/>
                <w:color w:val="000000"/>
                <w:sz w:val="18"/>
                <w:szCs w:val="18"/>
                <w:lang w:val="en-GI" w:eastAsia="en-GI"/>
              </w:rPr>
            </w:pPr>
            <w:r w:rsidRPr="00715D66">
              <w:rPr>
                <w:rFonts w:eastAsia="Times New Roman"/>
                <w:color w:val="000000"/>
                <w:sz w:val="18"/>
                <w:szCs w:val="18"/>
                <w:lang w:val="en-GI" w:eastAsia="en-GI"/>
              </w:rPr>
              <w:t>Claims handling</w:t>
            </w:r>
            <w:r w:rsidRPr="00715D66">
              <w:rPr>
                <w:rFonts w:eastAsia="Times New Roman"/>
                <w:color w:val="000000"/>
                <w:sz w:val="18"/>
                <w:szCs w:val="18"/>
                <w:lang w:val="en-GI" w:eastAsia="en-GI"/>
              </w:rPr>
              <w:br/>
              <w:t xml:space="preserve"> provision (7 =( 5)*(6))</w:t>
            </w:r>
          </w:p>
        </w:tc>
      </w:tr>
      <w:tr w:rsidR="00715D66" w:rsidRPr="00715D66" w14:paraId="545AAA27" w14:textId="77777777" w:rsidTr="00715D66">
        <w:trPr>
          <w:trHeight w:val="303"/>
          <w:jc w:val="center"/>
        </w:trPr>
        <w:tc>
          <w:tcPr>
            <w:tcW w:w="1299" w:type="dxa"/>
            <w:tcBorders>
              <w:top w:val="nil"/>
              <w:left w:val="single" w:sz="4" w:space="0" w:color="auto"/>
              <w:bottom w:val="single" w:sz="4" w:space="0" w:color="auto"/>
              <w:right w:val="single" w:sz="4" w:space="0" w:color="auto"/>
            </w:tcBorders>
            <w:shd w:val="clear" w:color="000000" w:fill="FFFFFF"/>
            <w:noWrap/>
            <w:vAlign w:val="bottom"/>
            <w:hideMark/>
          </w:tcPr>
          <w:p w14:paraId="04A3ABDB" w14:textId="77777777" w:rsidR="00715D66" w:rsidRPr="00715D66" w:rsidRDefault="00715D66" w:rsidP="00715D66">
            <w:pPr>
              <w:widowControl/>
              <w:jc w:val="right"/>
              <w:rPr>
                <w:rFonts w:eastAsia="Times New Roman"/>
                <w:color w:val="000000"/>
                <w:sz w:val="18"/>
                <w:szCs w:val="18"/>
                <w:lang w:val="en-GI" w:eastAsia="en-GI"/>
              </w:rPr>
            </w:pPr>
            <w:r w:rsidRPr="00715D66">
              <w:rPr>
                <w:rFonts w:eastAsia="Times New Roman"/>
                <w:color w:val="000000"/>
                <w:sz w:val="18"/>
                <w:szCs w:val="18"/>
                <w:lang w:val="en-GI" w:eastAsia="en-GI"/>
              </w:rPr>
              <w:t>20,951,362</w:t>
            </w:r>
          </w:p>
        </w:tc>
        <w:tc>
          <w:tcPr>
            <w:tcW w:w="1012" w:type="dxa"/>
            <w:tcBorders>
              <w:top w:val="nil"/>
              <w:left w:val="nil"/>
              <w:bottom w:val="single" w:sz="4" w:space="0" w:color="auto"/>
              <w:right w:val="single" w:sz="4" w:space="0" w:color="auto"/>
            </w:tcBorders>
            <w:shd w:val="clear" w:color="000000" w:fill="FFFFFF"/>
            <w:noWrap/>
            <w:vAlign w:val="bottom"/>
            <w:hideMark/>
          </w:tcPr>
          <w:p w14:paraId="16049AE5" w14:textId="77777777" w:rsidR="00715D66" w:rsidRPr="00715D66" w:rsidRDefault="00715D66" w:rsidP="00715D66">
            <w:pPr>
              <w:widowControl/>
              <w:jc w:val="right"/>
              <w:rPr>
                <w:rFonts w:eastAsia="Times New Roman"/>
                <w:color w:val="000000"/>
                <w:sz w:val="18"/>
                <w:szCs w:val="18"/>
                <w:lang w:val="en-GI" w:eastAsia="en-GI"/>
              </w:rPr>
            </w:pPr>
            <w:r w:rsidRPr="00715D66">
              <w:rPr>
                <w:rFonts w:eastAsia="Times New Roman"/>
                <w:color w:val="000000"/>
                <w:sz w:val="18"/>
                <w:szCs w:val="18"/>
                <w:lang w:val="en-GI" w:eastAsia="en-GI"/>
              </w:rPr>
              <w:t>5,680.64</w:t>
            </w:r>
          </w:p>
        </w:tc>
        <w:tc>
          <w:tcPr>
            <w:tcW w:w="1383" w:type="dxa"/>
            <w:tcBorders>
              <w:top w:val="nil"/>
              <w:left w:val="nil"/>
              <w:bottom w:val="single" w:sz="4" w:space="0" w:color="auto"/>
              <w:right w:val="single" w:sz="4" w:space="0" w:color="auto"/>
            </w:tcBorders>
            <w:shd w:val="clear" w:color="000000" w:fill="FFFFFF"/>
            <w:noWrap/>
            <w:vAlign w:val="bottom"/>
            <w:hideMark/>
          </w:tcPr>
          <w:p w14:paraId="49B70EB8" w14:textId="77777777" w:rsidR="00715D66" w:rsidRPr="00715D66" w:rsidRDefault="00715D66" w:rsidP="00715D66">
            <w:pPr>
              <w:widowControl/>
              <w:jc w:val="right"/>
              <w:rPr>
                <w:rFonts w:eastAsia="Times New Roman"/>
                <w:color w:val="000000"/>
                <w:sz w:val="18"/>
                <w:szCs w:val="18"/>
                <w:lang w:val="en-GI" w:eastAsia="en-GI"/>
              </w:rPr>
            </w:pPr>
            <w:r w:rsidRPr="00715D66">
              <w:rPr>
                <w:rFonts w:eastAsia="Times New Roman"/>
                <w:color w:val="000000"/>
                <w:sz w:val="18"/>
                <w:szCs w:val="18"/>
                <w:lang w:val="en-GI" w:eastAsia="en-GI"/>
              </w:rPr>
              <w:t>3,688</w:t>
            </w:r>
          </w:p>
        </w:tc>
        <w:tc>
          <w:tcPr>
            <w:tcW w:w="1263" w:type="dxa"/>
            <w:tcBorders>
              <w:top w:val="nil"/>
              <w:left w:val="nil"/>
              <w:bottom w:val="single" w:sz="4" w:space="0" w:color="auto"/>
              <w:right w:val="single" w:sz="4" w:space="0" w:color="auto"/>
            </w:tcBorders>
            <w:shd w:val="clear" w:color="000000" w:fill="FFFFFF"/>
            <w:noWrap/>
            <w:vAlign w:val="bottom"/>
            <w:hideMark/>
          </w:tcPr>
          <w:p w14:paraId="0EBC8648" w14:textId="77777777" w:rsidR="00715D66" w:rsidRPr="00715D66" w:rsidRDefault="00715D66" w:rsidP="00715D66">
            <w:pPr>
              <w:widowControl/>
              <w:jc w:val="right"/>
              <w:rPr>
                <w:rFonts w:eastAsia="Times New Roman"/>
                <w:color w:val="000000"/>
                <w:sz w:val="18"/>
                <w:szCs w:val="18"/>
                <w:lang w:val="en-GI" w:eastAsia="en-GI"/>
              </w:rPr>
            </w:pPr>
            <w:r w:rsidRPr="00715D66">
              <w:rPr>
                <w:rFonts w:eastAsia="Times New Roman"/>
                <w:color w:val="000000"/>
                <w:sz w:val="18"/>
                <w:szCs w:val="18"/>
                <w:lang w:val="en-GI" w:eastAsia="en-GI"/>
              </w:rPr>
              <w:t>54.9%</w:t>
            </w:r>
          </w:p>
        </w:tc>
        <w:tc>
          <w:tcPr>
            <w:tcW w:w="1417" w:type="dxa"/>
            <w:tcBorders>
              <w:top w:val="nil"/>
              <w:left w:val="nil"/>
              <w:bottom w:val="single" w:sz="4" w:space="0" w:color="auto"/>
              <w:right w:val="single" w:sz="4" w:space="0" w:color="auto"/>
            </w:tcBorders>
            <w:shd w:val="clear" w:color="000000" w:fill="FFFFFF"/>
            <w:noWrap/>
            <w:vAlign w:val="bottom"/>
            <w:hideMark/>
          </w:tcPr>
          <w:p w14:paraId="71783F09" w14:textId="77777777" w:rsidR="00715D66" w:rsidRPr="00715D66" w:rsidRDefault="00715D66" w:rsidP="00715D66">
            <w:pPr>
              <w:widowControl/>
              <w:jc w:val="right"/>
              <w:rPr>
                <w:rFonts w:eastAsia="Times New Roman"/>
                <w:color w:val="000000"/>
                <w:sz w:val="18"/>
                <w:szCs w:val="18"/>
                <w:lang w:val="en-GI" w:eastAsia="en-GI"/>
              </w:rPr>
            </w:pPr>
            <w:r w:rsidRPr="00715D66">
              <w:rPr>
                <w:rFonts w:eastAsia="Times New Roman"/>
                <w:color w:val="000000"/>
                <w:sz w:val="18"/>
                <w:szCs w:val="18"/>
                <w:lang w:val="en-GI" w:eastAsia="en-GI"/>
              </w:rPr>
              <w:t>2,027</w:t>
            </w:r>
          </w:p>
        </w:tc>
        <w:tc>
          <w:tcPr>
            <w:tcW w:w="1843" w:type="dxa"/>
            <w:tcBorders>
              <w:top w:val="nil"/>
              <w:left w:val="nil"/>
              <w:bottom w:val="single" w:sz="4" w:space="0" w:color="auto"/>
              <w:right w:val="single" w:sz="4" w:space="0" w:color="auto"/>
            </w:tcBorders>
            <w:shd w:val="clear" w:color="000000" w:fill="FFFFFF"/>
            <w:noWrap/>
            <w:vAlign w:val="bottom"/>
            <w:hideMark/>
          </w:tcPr>
          <w:p w14:paraId="2D173608" w14:textId="77777777" w:rsidR="00715D66" w:rsidRPr="00715D66" w:rsidRDefault="00715D66" w:rsidP="00715D66">
            <w:pPr>
              <w:widowControl/>
              <w:jc w:val="right"/>
              <w:rPr>
                <w:rFonts w:eastAsia="Times New Roman"/>
                <w:color w:val="000000"/>
                <w:sz w:val="18"/>
                <w:szCs w:val="18"/>
                <w:lang w:val="en-GI" w:eastAsia="en-GI"/>
              </w:rPr>
            </w:pPr>
            <w:r w:rsidRPr="00715D66">
              <w:rPr>
                <w:rFonts w:eastAsia="Times New Roman"/>
                <w:color w:val="000000"/>
                <w:sz w:val="18"/>
                <w:szCs w:val="18"/>
                <w:lang w:val="en-GI" w:eastAsia="en-GI"/>
              </w:rPr>
              <w:t>175</w:t>
            </w:r>
          </w:p>
        </w:tc>
        <w:tc>
          <w:tcPr>
            <w:tcW w:w="2268" w:type="dxa"/>
            <w:tcBorders>
              <w:top w:val="nil"/>
              <w:left w:val="nil"/>
              <w:bottom w:val="single" w:sz="4" w:space="0" w:color="auto"/>
              <w:right w:val="single" w:sz="4" w:space="0" w:color="auto"/>
            </w:tcBorders>
            <w:shd w:val="clear" w:color="000000" w:fill="FFFFFF"/>
            <w:noWrap/>
            <w:vAlign w:val="bottom"/>
            <w:hideMark/>
          </w:tcPr>
          <w:p w14:paraId="6E808AD3" w14:textId="77777777" w:rsidR="00715D66" w:rsidRPr="00715D66" w:rsidRDefault="00715D66" w:rsidP="00715D66">
            <w:pPr>
              <w:widowControl/>
              <w:jc w:val="right"/>
              <w:rPr>
                <w:rFonts w:eastAsia="Times New Roman"/>
                <w:color w:val="000000"/>
                <w:sz w:val="18"/>
                <w:szCs w:val="18"/>
                <w:lang w:val="en-GI" w:eastAsia="en-GI"/>
              </w:rPr>
            </w:pPr>
            <w:r w:rsidRPr="00715D66">
              <w:rPr>
                <w:rFonts w:eastAsia="Times New Roman"/>
                <w:color w:val="000000"/>
                <w:sz w:val="18"/>
                <w:szCs w:val="18"/>
                <w:lang w:val="en-GI" w:eastAsia="en-GI"/>
              </w:rPr>
              <w:t>354,664</w:t>
            </w:r>
          </w:p>
        </w:tc>
      </w:tr>
    </w:tbl>
    <w:p w14:paraId="485F11D3" w14:textId="77777777" w:rsidR="00DE099B" w:rsidRDefault="00DE099B" w:rsidP="00DE099B">
      <w:pPr>
        <w:tabs>
          <w:tab w:val="left" w:pos="851"/>
        </w:tabs>
        <w:spacing w:before="120" w:after="200"/>
        <w:ind w:right="1525"/>
        <w:jc w:val="both"/>
        <w:rPr>
          <w:rFonts w:ascii="Work Sans" w:hAnsi="Work Sans"/>
        </w:rPr>
      </w:pPr>
    </w:p>
    <w:p w14:paraId="57993DFA" w14:textId="5886C8B3" w:rsidR="00864FA5" w:rsidRPr="004A4D24" w:rsidRDefault="003A54ED" w:rsidP="00027D2E">
      <w:pPr>
        <w:pStyle w:val="ListParagraph"/>
        <w:numPr>
          <w:ilvl w:val="1"/>
          <w:numId w:val="5"/>
        </w:numPr>
        <w:tabs>
          <w:tab w:val="left" w:pos="851"/>
        </w:tabs>
        <w:spacing w:before="120" w:after="200"/>
        <w:ind w:left="709" w:right="1525" w:hanging="425"/>
        <w:contextualSpacing w:val="0"/>
        <w:jc w:val="both"/>
        <w:rPr>
          <w:rFonts w:asciiTheme="minorHAnsi" w:hAnsiTheme="minorHAnsi" w:cstheme="minorHAnsi"/>
          <w:b/>
          <w:color w:val="2F5496"/>
          <w:spacing w:val="2"/>
          <w:kern w:val="36"/>
        </w:rPr>
      </w:pPr>
      <w:r w:rsidRPr="00D07C93">
        <w:rPr>
          <w:rFonts w:asciiTheme="minorHAnsi" w:hAnsiTheme="minorHAnsi" w:cstheme="minorHAnsi"/>
          <w:b/>
          <w:bCs/>
          <w:color w:val="2F5496"/>
          <w:spacing w:val="2"/>
          <w:kern w:val="36"/>
        </w:rPr>
        <w:t xml:space="preserve">Intermediary receivables brought into </w:t>
      </w:r>
      <w:r w:rsidR="00D07C93" w:rsidRPr="00D07C93">
        <w:rPr>
          <w:rFonts w:asciiTheme="minorHAnsi" w:hAnsiTheme="minorHAnsi" w:cstheme="minorHAnsi"/>
          <w:b/>
          <w:bCs/>
          <w:color w:val="2F5496"/>
          <w:spacing w:val="2"/>
          <w:kern w:val="36"/>
        </w:rPr>
        <w:t>solvency II gross technical provisions</w:t>
      </w:r>
    </w:p>
    <w:p w14:paraId="6A4DB54D" w14:textId="25BAF91C" w:rsidR="00D07C93" w:rsidRPr="00D46F7F" w:rsidRDefault="00BC6C78" w:rsidP="00027D2E">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sidRPr="00D46F7F">
        <w:rPr>
          <w:rFonts w:asciiTheme="minorHAnsi" w:hAnsiTheme="minorHAnsi" w:cstheme="minorHAnsi"/>
        </w:rPr>
        <w:t>Future premiums receivable</w:t>
      </w:r>
      <w:ins w:id="72" w:author="Isidoro Manrique" w:date="2024-09-19T15:49:00Z" w16du:dateUtc="2024-09-19T13:49:00Z">
        <w:r w:rsidR="003E2814">
          <w:rPr>
            <w:rFonts w:asciiTheme="minorHAnsi" w:hAnsiTheme="minorHAnsi" w:cstheme="minorHAnsi"/>
          </w:rPr>
          <w:t xml:space="preserve"> are cash inflows for the unearned b</w:t>
        </w:r>
        <w:r w:rsidR="00F67479">
          <w:rPr>
            <w:rFonts w:asciiTheme="minorHAnsi" w:hAnsiTheme="minorHAnsi" w:cstheme="minorHAnsi"/>
          </w:rPr>
          <w:t>usiness</w:t>
        </w:r>
      </w:ins>
      <w:ins w:id="73" w:author="Isidoro Manrique" w:date="2024-09-19T15:50:00Z" w16du:dateUtc="2024-09-19T13:50:00Z">
        <w:r w:rsidR="00161ECD">
          <w:rPr>
            <w:rFonts w:asciiTheme="minorHAnsi" w:hAnsiTheme="minorHAnsi" w:cstheme="minorHAnsi"/>
          </w:rPr>
          <w:t xml:space="preserve"> that</w:t>
        </w:r>
      </w:ins>
      <w:r w:rsidRPr="00D46F7F">
        <w:rPr>
          <w:rFonts w:asciiTheme="minorHAnsi" w:hAnsiTheme="minorHAnsi" w:cstheme="minorHAnsi"/>
        </w:rPr>
        <w:t xml:space="preserve"> </w:t>
      </w:r>
      <w:commentRangeStart w:id="74"/>
      <w:commentRangeStart w:id="75"/>
      <w:r w:rsidR="006A65E8" w:rsidRPr="00D46F7F">
        <w:rPr>
          <w:rFonts w:asciiTheme="minorHAnsi" w:hAnsiTheme="minorHAnsi" w:cstheme="minorHAnsi"/>
        </w:rPr>
        <w:t xml:space="preserve">can </w:t>
      </w:r>
      <w:r w:rsidR="00560329" w:rsidRPr="00D46F7F">
        <w:rPr>
          <w:rFonts w:asciiTheme="minorHAnsi" w:hAnsiTheme="minorHAnsi" w:cstheme="minorHAnsi"/>
        </w:rPr>
        <w:t>offset the future claim payments expected from the UPR</w:t>
      </w:r>
      <w:commentRangeEnd w:id="74"/>
      <w:r w:rsidR="00297395">
        <w:rPr>
          <w:rStyle w:val="CommentReference"/>
        </w:rPr>
        <w:commentReference w:id="74"/>
      </w:r>
      <w:commentRangeEnd w:id="75"/>
      <w:r w:rsidR="004E517E">
        <w:rPr>
          <w:rStyle w:val="CommentReference"/>
        </w:rPr>
        <w:commentReference w:id="75"/>
      </w:r>
      <w:r w:rsidR="00132E7D" w:rsidRPr="00D46F7F">
        <w:rPr>
          <w:rFonts w:asciiTheme="minorHAnsi" w:hAnsiTheme="minorHAnsi" w:cstheme="minorHAnsi"/>
        </w:rPr>
        <w:t>. In the</w:t>
      </w:r>
      <w:r w:rsidR="00D46F7F">
        <w:rPr>
          <w:rFonts w:asciiTheme="minorHAnsi" w:hAnsiTheme="minorHAnsi" w:cstheme="minorHAnsi"/>
        </w:rPr>
        <w:t xml:space="preserve"> </w:t>
      </w:r>
      <w:r w:rsidR="00132E7D" w:rsidRPr="00D46F7F">
        <w:rPr>
          <w:rFonts w:asciiTheme="minorHAnsi" w:hAnsiTheme="minorHAnsi" w:cstheme="minorHAnsi"/>
        </w:rPr>
        <w:t>table below is shown the amounts off</w:t>
      </w:r>
      <w:r w:rsidR="00D46F7F" w:rsidRPr="00D46F7F">
        <w:rPr>
          <w:rFonts w:asciiTheme="minorHAnsi" w:hAnsiTheme="minorHAnsi" w:cstheme="minorHAnsi"/>
        </w:rPr>
        <w:t>setting:</w:t>
      </w:r>
    </w:p>
    <w:tbl>
      <w:tblPr>
        <w:tblW w:w="5040" w:type="dxa"/>
        <w:jc w:val="center"/>
        <w:tblLook w:val="04A0" w:firstRow="1" w:lastRow="0" w:firstColumn="1" w:lastColumn="0" w:noHBand="0" w:noVBand="1"/>
      </w:tblPr>
      <w:tblGrid>
        <w:gridCol w:w="3760"/>
        <w:gridCol w:w="1280"/>
      </w:tblGrid>
      <w:tr w:rsidR="00D46C7C" w:rsidRPr="00D46C7C" w14:paraId="1B309AF6" w14:textId="77777777" w:rsidTr="00D46F7F">
        <w:trPr>
          <w:trHeight w:val="375"/>
          <w:jc w:val="center"/>
        </w:trPr>
        <w:tc>
          <w:tcPr>
            <w:tcW w:w="37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F492640" w14:textId="77777777" w:rsidR="00D46C7C" w:rsidRPr="00D46C7C" w:rsidRDefault="00D46C7C" w:rsidP="00D46C7C">
            <w:pPr>
              <w:widowControl/>
              <w:rPr>
                <w:rFonts w:eastAsia="Times New Roman"/>
                <w:b/>
                <w:bCs/>
                <w:color w:val="000000"/>
                <w:lang w:val="en-GI" w:eastAsia="en-GI"/>
              </w:rPr>
            </w:pPr>
            <w:r w:rsidRPr="00D46C7C">
              <w:rPr>
                <w:rFonts w:eastAsia="Times New Roman"/>
                <w:b/>
                <w:bCs/>
                <w:color w:val="000000"/>
                <w:lang w:val="en-GI" w:eastAsia="en-GI"/>
              </w:rPr>
              <w:t>Amount due from Intermediaries - Net</w:t>
            </w:r>
          </w:p>
        </w:tc>
        <w:tc>
          <w:tcPr>
            <w:tcW w:w="1280" w:type="dxa"/>
            <w:tcBorders>
              <w:top w:val="single" w:sz="4" w:space="0" w:color="auto"/>
              <w:left w:val="nil"/>
              <w:bottom w:val="single" w:sz="4" w:space="0" w:color="auto"/>
              <w:right w:val="single" w:sz="4" w:space="0" w:color="auto"/>
            </w:tcBorders>
            <w:shd w:val="clear" w:color="000000" w:fill="FFFFFF"/>
            <w:noWrap/>
            <w:vAlign w:val="center"/>
            <w:hideMark/>
          </w:tcPr>
          <w:p w14:paraId="044D0E77" w14:textId="77777777" w:rsidR="00D46C7C" w:rsidRPr="00D46C7C" w:rsidRDefault="00D46C7C" w:rsidP="00D46C7C">
            <w:pPr>
              <w:widowControl/>
              <w:jc w:val="center"/>
              <w:rPr>
                <w:rFonts w:eastAsia="Times New Roman"/>
                <w:b/>
                <w:bCs/>
                <w:color w:val="000000"/>
                <w:lang w:val="en-GI" w:eastAsia="en-GI"/>
              </w:rPr>
            </w:pPr>
            <w:r w:rsidRPr="00D46C7C">
              <w:rPr>
                <w:rFonts w:eastAsia="Times New Roman"/>
                <w:b/>
                <w:bCs/>
                <w:color w:val="000000"/>
                <w:lang w:val="en-GI" w:eastAsia="en-GI"/>
              </w:rPr>
              <w:t>£'000s</w:t>
            </w:r>
          </w:p>
        </w:tc>
      </w:tr>
      <w:tr w:rsidR="00D46C7C" w:rsidRPr="00D46C7C" w14:paraId="00651300" w14:textId="77777777" w:rsidTr="00D46F7F">
        <w:trPr>
          <w:trHeight w:val="600"/>
          <w:jc w:val="center"/>
        </w:trPr>
        <w:tc>
          <w:tcPr>
            <w:tcW w:w="3760" w:type="dxa"/>
            <w:tcBorders>
              <w:top w:val="nil"/>
              <w:left w:val="single" w:sz="4" w:space="0" w:color="auto"/>
              <w:bottom w:val="single" w:sz="4" w:space="0" w:color="auto"/>
              <w:right w:val="single" w:sz="4" w:space="0" w:color="auto"/>
            </w:tcBorders>
            <w:shd w:val="clear" w:color="000000" w:fill="FFFFFF"/>
            <w:vAlign w:val="center"/>
            <w:hideMark/>
          </w:tcPr>
          <w:p w14:paraId="32B59DE5" w14:textId="77777777" w:rsidR="00D46C7C" w:rsidRPr="00D46C7C" w:rsidRDefault="00D46C7C" w:rsidP="00D46C7C">
            <w:pPr>
              <w:widowControl/>
              <w:rPr>
                <w:rFonts w:eastAsia="Times New Roman"/>
                <w:color w:val="000000"/>
                <w:lang w:val="en-GI" w:eastAsia="en-GI"/>
              </w:rPr>
            </w:pPr>
            <w:r w:rsidRPr="00D46C7C">
              <w:rPr>
                <w:rFonts w:eastAsia="Times New Roman"/>
                <w:color w:val="000000"/>
                <w:lang w:val="en-GI" w:eastAsia="en-GI"/>
              </w:rPr>
              <w:t xml:space="preserve">Amounts due from Intermediaries </w:t>
            </w:r>
            <w:r w:rsidRPr="00D46C7C">
              <w:rPr>
                <w:rFonts w:eastAsia="Times New Roman"/>
                <w:color w:val="000000"/>
                <w:lang w:val="en-GI" w:eastAsia="en-GI"/>
              </w:rPr>
              <w:br/>
              <w:t xml:space="preserve">re Premiums (net) </w:t>
            </w:r>
          </w:p>
        </w:tc>
        <w:tc>
          <w:tcPr>
            <w:tcW w:w="1280" w:type="dxa"/>
            <w:tcBorders>
              <w:top w:val="nil"/>
              <w:left w:val="nil"/>
              <w:bottom w:val="single" w:sz="4" w:space="0" w:color="auto"/>
              <w:right w:val="single" w:sz="4" w:space="0" w:color="auto"/>
            </w:tcBorders>
            <w:shd w:val="clear" w:color="000000" w:fill="FFFFFF"/>
            <w:noWrap/>
            <w:vAlign w:val="center"/>
            <w:hideMark/>
          </w:tcPr>
          <w:p w14:paraId="7C771B73" w14:textId="77777777" w:rsidR="00D46C7C" w:rsidRPr="00D46C7C" w:rsidRDefault="00D46C7C" w:rsidP="00D46C7C">
            <w:pPr>
              <w:widowControl/>
              <w:jc w:val="right"/>
              <w:rPr>
                <w:rFonts w:eastAsia="Times New Roman"/>
                <w:color w:val="000000"/>
                <w:lang w:val="en-GI" w:eastAsia="en-GI"/>
              </w:rPr>
            </w:pPr>
            <w:r w:rsidRPr="00D46C7C">
              <w:rPr>
                <w:rFonts w:eastAsia="Times New Roman"/>
                <w:color w:val="000000"/>
                <w:lang w:val="en-GI" w:eastAsia="en-GI"/>
              </w:rPr>
              <w:t>10,262</w:t>
            </w:r>
          </w:p>
        </w:tc>
      </w:tr>
      <w:tr w:rsidR="00D46C7C" w:rsidRPr="00D46C7C" w14:paraId="570DF25D" w14:textId="77777777" w:rsidTr="00D46F7F">
        <w:trPr>
          <w:trHeight w:val="600"/>
          <w:jc w:val="center"/>
        </w:trPr>
        <w:tc>
          <w:tcPr>
            <w:tcW w:w="3760" w:type="dxa"/>
            <w:tcBorders>
              <w:top w:val="nil"/>
              <w:left w:val="single" w:sz="4" w:space="0" w:color="auto"/>
              <w:bottom w:val="single" w:sz="4" w:space="0" w:color="auto"/>
              <w:right w:val="single" w:sz="4" w:space="0" w:color="auto"/>
            </w:tcBorders>
            <w:shd w:val="clear" w:color="000000" w:fill="FFFFFF"/>
            <w:vAlign w:val="center"/>
            <w:hideMark/>
          </w:tcPr>
          <w:p w14:paraId="4096A32B" w14:textId="77777777" w:rsidR="00D46C7C" w:rsidRPr="00D46C7C" w:rsidRDefault="00D46C7C" w:rsidP="00D46C7C">
            <w:pPr>
              <w:widowControl/>
              <w:rPr>
                <w:rFonts w:eastAsia="Times New Roman"/>
                <w:color w:val="000000"/>
                <w:lang w:val="en-GI" w:eastAsia="en-GI"/>
              </w:rPr>
            </w:pPr>
            <w:r w:rsidRPr="00D46C7C">
              <w:rPr>
                <w:rFonts w:eastAsia="Times New Roman"/>
                <w:color w:val="000000"/>
                <w:lang w:val="en-GI" w:eastAsia="en-GI"/>
              </w:rPr>
              <w:t xml:space="preserve">Amounts due from Pukka </w:t>
            </w:r>
            <w:r w:rsidRPr="00D46C7C">
              <w:rPr>
                <w:rFonts w:eastAsia="Times New Roman"/>
                <w:color w:val="000000"/>
                <w:lang w:val="en-GI" w:eastAsia="en-GI"/>
              </w:rPr>
              <w:br/>
              <w:t>(non-fronting) and Hedgehog</w:t>
            </w:r>
          </w:p>
        </w:tc>
        <w:tc>
          <w:tcPr>
            <w:tcW w:w="1280" w:type="dxa"/>
            <w:tcBorders>
              <w:top w:val="nil"/>
              <w:left w:val="nil"/>
              <w:bottom w:val="single" w:sz="4" w:space="0" w:color="auto"/>
              <w:right w:val="single" w:sz="4" w:space="0" w:color="auto"/>
            </w:tcBorders>
            <w:shd w:val="clear" w:color="000000" w:fill="FFFFFF"/>
            <w:noWrap/>
            <w:vAlign w:val="center"/>
            <w:hideMark/>
          </w:tcPr>
          <w:p w14:paraId="6DFE7CFD" w14:textId="77777777" w:rsidR="00D46C7C" w:rsidRPr="00D46C7C" w:rsidRDefault="00D46C7C" w:rsidP="00D46C7C">
            <w:pPr>
              <w:widowControl/>
              <w:jc w:val="right"/>
              <w:rPr>
                <w:rFonts w:eastAsia="Times New Roman"/>
                <w:color w:val="000000"/>
                <w:lang w:val="en-GI" w:eastAsia="en-GI"/>
              </w:rPr>
            </w:pPr>
            <w:r w:rsidRPr="00D46C7C">
              <w:rPr>
                <w:rFonts w:eastAsia="Times New Roman"/>
                <w:color w:val="000000"/>
                <w:lang w:val="en-GI" w:eastAsia="en-GI"/>
              </w:rPr>
              <w:t>4,329</w:t>
            </w:r>
          </w:p>
        </w:tc>
      </w:tr>
      <w:tr w:rsidR="00D46C7C" w:rsidRPr="00D46C7C" w14:paraId="70FF71EB" w14:textId="77777777" w:rsidTr="00D46F7F">
        <w:trPr>
          <w:trHeight w:val="300"/>
          <w:jc w:val="center"/>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4D17CEBF" w14:textId="77777777" w:rsidR="00D46C7C" w:rsidRPr="00D46C7C" w:rsidRDefault="00D46C7C" w:rsidP="00D46C7C">
            <w:pPr>
              <w:widowControl/>
              <w:jc w:val="right"/>
              <w:rPr>
                <w:rFonts w:eastAsia="Times New Roman"/>
                <w:b/>
                <w:bCs/>
                <w:color w:val="000000"/>
                <w:lang w:val="en-GI" w:eastAsia="en-GI"/>
              </w:rPr>
            </w:pPr>
            <w:r w:rsidRPr="00D46C7C">
              <w:rPr>
                <w:rFonts w:eastAsia="Times New Roman"/>
                <w:b/>
                <w:bCs/>
                <w:color w:val="000000"/>
                <w:lang w:val="en-GI" w:eastAsia="en-GI"/>
              </w:rPr>
              <w:t>Total</w:t>
            </w:r>
          </w:p>
        </w:tc>
        <w:tc>
          <w:tcPr>
            <w:tcW w:w="1280" w:type="dxa"/>
            <w:tcBorders>
              <w:top w:val="nil"/>
              <w:left w:val="nil"/>
              <w:bottom w:val="single" w:sz="4" w:space="0" w:color="auto"/>
              <w:right w:val="single" w:sz="4" w:space="0" w:color="auto"/>
            </w:tcBorders>
            <w:shd w:val="clear" w:color="000000" w:fill="FFFFFF"/>
            <w:noWrap/>
            <w:vAlign w:val="center"/>
            <w:hideMark/>
          </w:tcPr>
          <w:p w14:paraId="256363FC" w14:textId="77777777" w:rsidR="00D46C7C" w:rsidRPr="00D46C7C" w:rsidRDefault="00D46C7C" w:rsidP="00D46C7C">
            <w:pPr>
              <w:widowControl/>
              <w:jc w:val="right"/>
              <w:rPr>
                <w:rFonts w:eastAsia="Times New Roman"/>
                <w:b/>
                <w:bCs/>
                <w:color w:val="000000"/>
                <w:lang w:val="en-GI" w:eastAsia="en-GI"/>
              </w:rPr>
            </w:pPr>
            <w:r w:rsidRPr="00D46C7C">
              <w:rPr>
                <w:rFonts w:eastAsia="Times New Roman"/>
                <w:b/>
                <w:bCs/>
                <w:color w:val="000000"/>
                <w:lang w:val="en-GI" w:eastAsia="en-GI"/>
              </w:rPr>
              <w:t>14,592</w:t>
            </w:r>
          </w:p>
        </w:tc>
      </w:tr>
    </w:tbl>
    <w:p w14:paraId="185E9F98" w14:textId="77777777" w:rsidR="00D46C7C" w:rsidRPr="00D07C93" w:rsidRDefault="00D46C7C" w:rsidP="00B0753C">
      <w:pPr>
        <w:tabs>
          <w:tab w:val="left" w:pos="709"/>
        </w:tabs>
        <w:spacing w:before="100" w:after="240"/>
        <w:ind w:right="818"/>
        <w:jc w:val="both"/>
        <w:outlineLvl w:val="1"/>
        <w:rPr>
          <w:rFonts w:asciiTheme="minorHAnsi" w:hAnsiTheme="minorHAnsi" w:cstheme="minorHAnsi"/>
          <w:b/>
          <w:bCs/>
          <w:color w:val="2F5496"/>
          <w:spacing w:val="2"/>
          <w:kern w:val="36"/>
        </w:rPr>
      </w:pPr>
    </w:p>
    <w:p w14:paraId="2FC4F965" w14:textId="77777777" w:rsidR="00C44889" w:rsidRPr="00C44889" w:rsidRDefault="00C44889" w:rsidP="00C44889">
      <w:pPr>
        <w:pStyle w:val="ListParagraph"/>
        <w:numPr>
          <w:ilvl w:val="1"/>
          <w:numId w:val="7"/>
        </w:numPr>
        <w:tabs>
          <w:tab w:val="left" w:pos="709"/>
          <w:tab w:val="left" w:pos="851"/>
        </w:tabs>
        <w:spacing w:before="100" w:after="240"/>
        <w:ind w:right="818"/>
        <w:contextualSpacing w:val="0"/>
        <w:jc w:val="both"/>
        <w:outlineLvl w:val="1"/>
        <w:rPr>
          <w:rFonts w:asciiTheme="minorHAnsi" w:hAnsiTheme="minorHAnsi" w:cstheme="minorHAnsi"/>
          <w:b/>
          <w:bCs/>
          <w:vanish/>
          <w:color w:val="2F5496"/>
          <w:spacing w:val="2"/>
          <w:kern w:val="36"/>
        </w:rPr>
      </w:pPr>
      <w:bookmarkStart w:id="76" w:name="_Toc177558220"/>
      <w:bookmarkStart w:id="77" w:name="_Toc177558366"/>
      <w:bookmarkStart w:id="78" w:name="_Toc177559102"/>
      <w:bookmarkStart w:id="79" w:name="_Toc177559191"/>
      <w:bookmarkStart w:id="80" w:name="_Toc178175083"/>
      <w:bookmarkStart w:id="81" w:name="_Toc178351419"/>
      <w:bookmarkEnd w:id="76"/>
      <w:bookmarkEnd w:id="77"/>
      <w:bookmarkEnd w:id="78"/>
      <w:bookmarkEnd w:id="79"/>
      <w:bookmarkEnd w:id="80"/>
      <w:bookmarkEnd w:id="81"/>
    </w:p>
    <w:p w14:paraId="4F108F42" w14:textId="0396158A" w:rsidR="006B05CE" w:rsidRPr="00A6471F" w:rsidRDefault="00E0022A" w:rsidP="00C44889">
      <w:pPr>
        <w:pStyle w:val="ListParagraph"/>
        <w:numPr>
          <w:ilvl w:val="1"/>
          <w:numId w:val="7"/>
        </w:numPr>
        <w:tabs>
          <w:tab w:val="left" w:pos="709"/>
          <w:tab w:val="left" w:pos="851"/>
        </w:tabs>
        <w:spacing w:before="100" w:after="240"/>
        <w:ind w:left="715" w:right="818"/>
        <w:contextualSpacing w:val="0"/>
        <w:jc w:val="both"/>
        <w:outlineLvl w:val="1"/>
        <w:rPr>
          <w:rFonts w:asciiTheme="minorHAnsi" w:hAnsiTheme="minorHAnsi" w:cstheme="minorHAnsi"/>
          <w:b/>
          <w:bCs/>
          <w:color w:val="2F5496"/>
          <w:spacing w:val="2"/>
          <w:kern w:val="36"/>
        </w:rPr>
      </w:pPr>
      <w:bookmarkStart w:id="82" w:name="_Toc178351420"/>
      <w:r w:rsidRPr="007430E7">
        <w:rPr>
          <w:rFonts w:asciiTheme="minorHAnsi" w:hAnsiTheme="minorHAnsi" w:cstheme="minorHAnsi"/>
          <w:b/>
          <w:bCs/>
          <w:color w:val="2F5496"/>
          <w:spacing w:val="2"/>
          <w:kern w:val="36"/>
        </w:rPr>
        <w:t>Discounting</w:t>
      </w:r>
      <w:bookmarkEnd w:id="82"/>
    </w:p>
    <w:p w14:paraId="437353E4" w14:textId="77777777" w:rsidR="00864FA5" w:rsidRPr="00864FA5" w:rsidRDefault="00864FA5" w:rsidP="00864FA5">
      <w:pPr>
        <w:pStyle w:val="ListParagraph"/>
        <w:numPr>
          <w:ilvl w:val="1"/>
          <w:numId w:val="5"/>
        </w:numPr>
        <w:tabs>
          <w:tab w:val="left" w:pos="851"/>
          <w:tab w:val="left" w:pos="1276"/>
        </w:tabs>
        <w:spacing w:before="120" w:after="200"/>
        <w:ind w:right="1525"/>
        <w:contextualSpacing w:val="0"/>
        <w:jc w:val="both"/>
        <w:rPr>
          <w:rFonts w:asciiTheme="minorHAnsi" w:hAnsiTheme="minorHAnsi" w:cstheme="minorHAnsi"/>
          <w:vanish/>
        </w:rPr>
      </w:pPr>
    </w:p>
    <w:p w14:paraId="7493A297" w14:textId="05ADF704" w:rsidR="006B05CE" w:rsidRPr="007430E7" w:rsidRDefault="006B05CE" w:rsidP="001F7736">
      <w:pPr>
        <w:pStyle w:val="ListParagraph"/>
        <w:numPr>
          <w:ilvl w:val="2"/>
          <w:numId w:val="5"/>
        </w:numPr>
        <w:tabs>
          <w:tab w:val="left" w:pos="1276"/>
        </w:tabs>
        <w:spacing w:before="120" w:after="200"/>
        <w:ind w:left="993" w:right="1525" w:hanging="709"/>
        <w:contextualSpacing w:val="0"/>
        <w:jc w:val="both"/>
        <w:rPr>
          <w:rFonts w:asciiTheme="minorHAnsi" w:hAnsiTheme="minorHAnsi" w:cstheme="minorHAnsi"/>
        </w:rPr>
      </w:pPr>
      <w:r w:rsidRPr="007430E7">
        <w:rPr>
          <w:rFonts w:asciiTheme="minorHAnsi" w:hAnsiTheme="minorHAnsi" w:cstheme="minorHAnsi"/>
        </w:rPr>
        <w:t xml:space="preserve">The </w:t>
      </w:r>
      <w:r w:rsidR="005C79CF" w:rsidRPr="007430E7">
        <w:rPr>
          <w:rFonts w:asciiTheme="minorHAnsi" w:hAnsiTheme="minorHAnsi" w:cstheme="minorHAnsi"/>
        </w:rPr>
        <w:t xml:space="preserve">Solvency II </w:t>
      </w:r>
      <w:r w:rsidRPr="007430E7">
        <w:rPr>
          <w:rFonts w:asciiTheme="minorHAnsi" w:hAnsiTheme="minorHAnsi" w:cstheme="minorHAnsi"/>
        </w:rPr>
        <w:t xml:space="preserve">discounted gross </w:t>
      </w:r>
      <w:r w:rsidR="005C79CF" w:rsidRPr="007430E7">
        <w:rPr>
          <w:rFonts w:asciiTheme="minorHAnsi" w:hAnsiTheme="minorHAnsi" w:cstheme="minorHAnsi"/>
        </w:rPr>
        <w:t>technical provisions</w:t>
      </w:r>
      <w:r w:rsidRPr="007430E7">
        <w:rPr>
          <w:rFonts w:asciiTheme="minorHAnsi" w:hAnsiTheme="minorHAnsi" w:cstheme="minorHAnsi"/>
        </w:rPr>
        <w:t xml:space="preserve"> is given by the following:</w:t>
      </w:r>
    </w:p>
    <w:p w14:paraId="5ED173B7" w14:textId="77777777" w:rsidR="006B05CE" w:rsidRDefault="006B05CE" w:rsidP="006B05CE">
      <w:pPr>
        <w:pStyle w:val="NoSpacing"/>
        <w:ind w:left="709"/>
        <w:jc w:val="both"/>
      </w:pPr>
    </w:p>
    <w:p w14:paraId="24510CDF" w14:textId="77777777" w:rsidR="006B05CE" w:rsidRPr="001F0EF1" w:rsidRDefault="006B05CE" w:rsidP="006B05CE">
      <w:pPr>
        <w:pStyle w:val="NoSpacing"/>
        <w:ind w:left="709"/>
        <w:jc w:val="both"/>
      </w:pPr>
      <m:oMathPara>
        <m:oMath>
          <m:r>
            <w:rPr>
              <w:rFonts w:ascii="Cambria Math" w:hAnsi="Cambria Math"/>
            </w:rPr>
            <m:t>Discounting=</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RFR</m:t>
                              </m:r>
                            </m:e>
                            <m:sub>
                              <m:r>
                                <w:rPr>
                                  <w:rFonts w:ascii="Cambria Math" w:hAnsi="Cambria Math"/>
                                </w:rPr>
                                <m:t>t</m:t>
                              </m:r>
                            </m:sub>
                          </m:sSub>
                        </m:e>
                      </m:d>
                    </m:e>
                    <m:sup>
                      <m:r>
                        <w:rPr>
                          <w:rFonts w:ascii="Cambria Math" w:hAnsi="Cambria Math"/>
                        </w:rPr>
                        <m:t>(t-0.5)</m:t>
                      </m:r>
                    </m:sup>
                  </m:sSup>
                </m:den>
              </m:f>
              <m:r>
                <w:rPr>
                  <w:rFonts w:ascii="Cambria Math" w:hAnsi="Cambria Math"/>
                </w:rPr>
                <m:t>-</m:t>
              </m:r>
            </m:e>
          </m:nary>
          <m:sSub>
            <m:sSubPr>
              <m:ctrlPr>
                <w:rPr>
                  <w:rFonts w:ascii="Cambria Math" w:hAnsi="Cambria Math"/>
                  <w:i/>
                </w:rPr>
              </m:ctrlPr>
            </m:sSubPr>
            <m:e>
              <m:r>
                <w:rPr>
                  <w:rFonts w:ascii="Cambria Math" w:hAnsi="Cambria Math"/>
                </w:rPr>
                <m:t>CF</m:t>
              </m:r>
            </m:e>
            <m:sub>
              <m:r>
                <w:rPr>
                  <w:rFonts w:ascii="Cambria Math" w:hAnsi="Cambria Math"/>
                </w:rPr>
                <m:t>t</m:t>
              </m:r>
            </m:sub>
          </m:sSub>
        </m:oMath>
      </m:oMathPara>
    </w:p>
    <w:p w14:paraId="5467953C" w14:textId="77777777" w:rsidR="006B05CE" w:rsidRPr="0007340C" w:rsidRDefault="006B05CE" w:rsidP="0007340C">
      <w:pPr>
        <w:pStyle w:val="ListParagraph"/>
        <w:tabs>
          <w:tab w:val="left" w:pos="851"/>
        </w:tabs>
        <w:spacing w:before="120" w:after="200"/>
        <w:ind w:left="851" w:right="1525"/>
        <w:contextualSpacing w:val="0"/>
        <w:jc w:val="both"/>
        <w:rPr>
          <w:rFonts w:asciiTheme="minorHAnsi" w:hAnsiTheme="minorHAnsi" w:cstheme="minorHAnsi"/>
        </w:rPr>
      </w:pPr>
      <w:r w:rsidRPr="0007340C">
        <w:rPr>
          <w:rFonts w:asciiTheme="minorHAnsi" w:hAnsiTheme="minorHAnsi" w:cstheme="minorHAnsi"/>
        </w:rPr>
        <w:t>Where:</w:t>
      </w:r>
    </w:p>
    <w:p w14:paraId="24D510EA" w14:textId="3784A1CA" w:rsidR="006B05CE" w:rsidRPr="0007340C" w:rsidRDefault="006B05CE" w:rsidP="00643CD4">
      <w:pPr>
        <w:pStyle w:val="ListParagraph"/>
        <w:numPr>
          <w:ilvl w:val="0"/>
          <w:numId w:val="10"/>
        </w:numPr>
        <w:tabs>
          <w:tab w:val="left" w:pos="851"/>
        </w:tabs>
        <w:spacing w:before="120" w:after="200"/>
        <w:ind w:left="851" w:right="1525" w:hanging="425"/>
        <w:contextualSpacing w:val="0"/>
        <w:jc w:val="both"/>
        <w:rPr>
          <w:rFonts w:asciiTheme="minorHAnsi" w:hAnsiTheme="minorHAnsi" w:cstheme="minorHAnsi"/>
        </w:rPr>
      </w:pPr>
      <w:proofErr w:type="spellStart"/>
      <w:r w:rsidRPr="0007340C">
        <w:rPr>
          <w:rFonts w:asciiTheme="minorHAnsi" w:hAnsiTheme="minorHAnsi" w:cstheme="minorHAnsi"/>
        </w:rPr>
        <w:t>CFt</w:t>
      </w:r>
      <w:proofErr w:type="spellEnd"/>
      <w:r w:rsidRPr="0007340C">
        <w:rPr>
          <w:rFonts w:asciiTheme="minorHAnsi" w:hAnsiTheme="minorHAnsi" w:cstheme="minorHAnsi"/>
        </w:rPr>
        <w:t xml:space="preserve"> refers the gross undiscounted technical provision cash flows in year t.</w:t>
      </w:r>
    </w:p>
    <w:p w14:paraId="3E57206E" w14:textId="79BD04F1" w:rsidR="006B05CE" w:rsidRPr="003B7B14" w:rsidRDefault="006B05CE" w:rsidP="00643CD4">
      <w:pPr>
        <w:pStyle w:val="ListParagraph"/>
        <w:numPr>
          <w:ilvl w:val="0"/>
          <w:numId w:val="10"/>
        </w:numPr>
        <w:tabs>
          <w:tab w:val="left" w:pos="851"/>
        </w:tabs>
        <w:spacing w:before="120" w:after="200"/>
        <w:ind w:left="851" w:right="1525" w:hanging="425"/>
        <w:jc w:val="both"/>
        <w:rPr>
          <w:rFonts w:asciiTheme="minorHAnsi" w:hAnsiTheme="minorHAnsi" w:cstheme="minorHAnsi"/>
        </w:rPr>
      </w:pPr>
      <w:r w:rsidRPr="003B7B14">
        <w:rPr>
          <w:rFonts w:asciiTheme="minorHAnsi" w:hAnsiTheme="minorHAnsi" w:cstheme="minorHAnsi"/>
        </w:rPr>
        <w:t xml:space="preserve">RFR refers to the </w:t>
      </w:r>
      <w:r w:rsidR="00EC0698" w:rsidRPr="003B7B14">
        <w:rPr>
          <w:rFonts w:asciiTheme="minorHAnsi" w:hAnsiTheme="minorHAnsi" w:cstheme="minorHAnsi"/>
        </w:rPr>
        <w:t xml:space="preserve">GBP </w:t>
      </w:r>
      <w:r w:rsidRPr="003B7B14">
        <w:rPr>
          <w:rFonts w:asciiTheme="minorHAnsi" w:hAnsiTheme="minorHAnsi" w:cstheme="minorHAnsi"/>
        </w:rPr>
        <w:t xml:space="preserve">risk-free rates as published monthly by </w:t>
      </w:r>
      <w:r w:rsidR="00D52902" w:rsidRPr="003B7B14">
        <w:rPr>
          <w:rFonts w:asciiTheme="minorHAnsi" w:hAnsiTheme="minorHAnsi" w:cstheme="minorHAnsi"/>
        </w:rPr>
        <w:t>the PRA</w:t>
      </w:r>
      <w:r w:rsidRPr="003B7B14">
        <w:rPr>
          <w:rFonts w:asciiTheme="minorHAnsi" w:hAnsiTheme="minorHAnsi" w:cstheme="minorHAnsi"/>
        </w:rPr>
        <w:t>.</w:t>
      </w:r>
    </w:p>
    <w:p w14:paraId="578AB35E" w14:textId="77777777" w:rsidR="00CF7E26" w:rsidRDefault="00CF7E26" w:rsidP="00CF7E26">
      <w:pPr>
        <w:pStyle w:val="ListParagraph"/>
        <w:spacing w:before="120" w:after="200"/>
        <w:ind w:left="851" w:right="1525"/>
        <w:contextualSpacing w:val="0"/>
        <w:jc w:val="both"/>
        <w:rPr>
          <w:rFonts w:ascii="Work Sans" w:hAnsi="Work Sans"/>
        </w:rPr>
      </w:pPr>
    </w:p>
    <w:tbl>
      <w:tblPr>
        <w:tblW w:w="7226" w:type="dxa"/>
        <w:jc w:val="center"/>
        <w:tblLook w:val="04A0" w:firstRow="1" w:lastRow="0" w:firstColumn="1" w:lastColumn="0" w:noHBand="0" w:noVBand="1"/>
      </w:tblPr>
      <w:tblGrid>
        <w:gridCol w:w="2063"/>
        <w:gridCol w:w="1298"/>
        <w:gridCol w:w="1384"/>
        <w:gridCol w:w="2481"/>
      </w:tblGrid>
      <w:tr w:rsidR="00216BBD" w:rsidRPr="00216BBD" w14:paraId="7CBEFF33" w14:textId="77777777" w:rsidTr="00590539">
        <w:trPr>
          <w:trHeight w:val="483"/>
          <w:jc w:val="center"/>
        </w:trPr>
        <w:tc>
          <w:tcPr>
            <w:tcW w:w="206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968C038" w14:textId="77777777" w:rsidR="00216BBD" w:rsidRPr="00216BBD" w:rsidRDefault="00216BBD" w:rsidP="00216BBD">
            <w:pPr>
              <w:widowControl/>
              <w:jc w:val="center"/>
              <w:rPr>
                <w:rFonts w:ascii="Calibri Light" w:eastAsia="Times New Roman" w:hAnsi="Calibri Light" w:cs="Calibri Light"/>
                <w:b/>
                <w:bCs/>
                <w:sz w:val="18"/>
                <w:szCs w:val="18"/>
                <w:lang w:val="en-GI" w:eastAsia="en-GI"/>
              </w:rPr>
            </w:pPr>
            <w:r w:rsidRPr="00216BBD">
              <w:rPr>
                <w:rFonts w:ascii="Calibri Light" w:eastAsia="Times New Roman" w:hAnsi="Calibri Light" w:cs="Calibri Light"/>
                <w:b/>
                <w:sz w:val="18"/>
                <w:szCs w:val="18"/>
                <w:lang w:val="en-GB" w:eastAsia="en-GI"/>
              </w:rPr>
              <w:t> </w:t>
            </w:r>
          </w:p>
        </w:tc>
        <w:tc>
          <w:tcPr>
            <w:tcW w:w="1298" w:type="dxa"/>
            <w:tcBorders>
              <w:top w:val="single" w:sz="4" w:space="0" w:color="auto"/>
              <w:left w:val="nil"/>
              <w:bottom w:val="single" w:sz="4" w:space="0" w:color="auto"/>
              <w:right w:val="single" w:sz="4" w:space="0" w:color="auto"/>
            </w:tcBorders>
            <w:shd w:val="clear" w:color="000000" w:fill="FFFFFF"/>
            <w:noWrap/>
            <w:vAlign w:val="center"/>
            <w:hideMark/>
          </w:tcPr>
          <w:p w14:paraId="72A31795" w14:textId="77777777" w:rsidR="00216BBD" w:rsidRPr="00216BBD" w:rsidRDefault="00216BBD" w:rsidP="00216BBD">
            <w:pPr>
              <w:widowControl/>
              <w:jc w:val="center"/>
              <w:rPr>
                <w:rFonts w:ascii="Calibri Light" w:eastAsia="Times New Roman" w:hAnsi="Calibri Light" w:cs="Calibri Light"/>
                <w:b/>
                <w:bCs/>
                <w:sz w:val="18"/>
                <w:szCs w:val="18"/>
                <w:lang w:val="en-GI" w:eastAsia="en-GI"/>
              </w:rPr>
            </w:pPr>
            <w:r w:rsidRPr="00216BBD">
              <w:rPr>
                <w:rFonts w:ascii="Calibri Light" w:eastAsia="Times New Roman" w:hAnsi="Calibri Light" w:cs="Calibri Light"/>
                <w:b/>
                <w:sz w:val="18"/>
                <w:szCs w:val="18"/>
                <w:lang w:val="en-GB" w:eastAsia="en-GI"/>
              </w:rPr>
              <w:t>GAAP Valuation</w:t>
            </w:r>
          </w:p>
        </w:tc>
        <w:tc>
          <w:tcPr>
            <w:tcW w:w="1384" w:type="dxa"/>
            <w:tcBorders>
              <w:top w:val="single" w:sz="4" w:space="0" w:color="auto"/>
              <w:left w:val="nil"/>
              <w:bottom w:val="single" w:sz="4" w:space="0" w:color="auto"/>
              <w:right w:val="single" w:sz="4" w:space="0" w:color="auto"/>
            </w:tcBorders>
            <w:shd w:val="clear" w:color="000000" w:fill="FFFFFF"/>
            <w:noWrap/>
            <w:vAlign w:val="center"/>
            <w:hideMark/>
          </w:tcPr>
          <w:p w14:paraId="75CC96E7" w14:textId="77777777" w:rsidR="00216BBD" w:rsidRPr="00216BBD" w:rsidRDefault="00216BBD" w:rsidP="00216BBD">
            <w:pPr>
              <w:widowControl/>
              <w:jc w:val="center"/>
              <w:rPr>
                <w:rFonts w:ascii="Calibri Light" w:eastAsia="Times New Roman" w:hAnsi="Calibri Light" w:cs="Calibri Light"/>
                <w:b/>
                <w:bCs/>
                <w:sz w:val="18"/>
                <w:szCs w:val="18"/>
                <w:lang w:val="en-GI" w:eastAsia="en-GI"/>
              </w:rPr>
            </w:pPr>
            <w:r w:rsidRPr="00216BBD">
              <w:rPr>
                <w:rFonts w:ascii="Calibri Light" w:eastAsia="Times New Roman" w:hAnsi="Calibri Light" w:cs="Calibri Light"/>
                <w:b/>
                <w:sz w:val="18"/>
                <w:szCs w:val="18"/>
                <w:lang w:val="en-GB" w:eastAsia="en-GI"/>
              </w:rPr>
              <w:t>SII Valuation (£'000s)</w:t>
            </w:r>
          </w:p>
        </w:tc>
        <w:tc>
          <w:tcPr>
            <w:tcW w:w="2481" w:type="dxa"/>
            <w:tcBorders>
              <w:top w:val="single" w:sz="4" w:space="0" w:color="auto"/>
              <w:left w:val="nil"/>
              <w:bottom w:val="single" w:sz="4" w:space="0" w:color="auto"/>
              <w:right w:val="single" w:sz="4" w:space="0" w:color="auto"/>
            </w:tcBorders>
            <w:shd w:val="clear" w:color="000000" w:fill="FFFFFF"/>
            <w:noWrap/>
            <w:vAlign w:val="center"/>
            <w:hideMark/>
          </w:tcPr>
          <w:p w14:paraId="44C60BC9" w14:textId="77777777" w:rsidR="00216BBD" w:rsidRPr="00216BBD" w:rsidRDefault="00216BBD" w:rsidP="00216BBD">
            <w:pPr>
              <w:widowControl/>
              <w:jc w:val="center"/>
              <w:rPr>
                <w:rFonts w:ascii="Calibri Light" w:eastAsia="Times New Roman" w:hAnsi="Calibri Light" w:cs="Calibri Light"/>
                <w:b/>
                <w:bCs/>
                <w:sz w:val="18"/>
                <w:szCs w:val="18"/>
                <w:lang w:val="en-GI" w:eastAsia="en-GI"/>
              </w:rPr>
            </w:pPr>
            <w:r w:rsidRPr="00216BBD">
              <w:rPr>
                <w:rFonts w:ascii="Calibri Light" w:eastAsia="Times New Roman" w:hAnsi="Calibri Light" w:cs="Calibri Light"/>
                <w:b/>
                <w:sz w:val="18"/>
                <w:szCs w:val="18"/>
                <w:lang w:val="en-GB" w:eastAsia="en-GI"/>
              </w:rPr>
              <w:t>Comments</w:t>
            </w:r>
          </w:p>
        </w:tc>
      </w:tr>
      <w:tr w:rsidR="00216BBD" w:rsidRPr="00216BBD" w14:paraId="22DA9883" w14:textId="77777777" w:rsidTr="00590539">
        <w:trPr>
          <w:trHeight w:val="293"/>
          <w:jc w:val="center"/>
        </w:trPr>
        <w:tc>
          <w:tcPr>
            <w:tcW w:w="2063" w:type="dxa"/>
            <w:tcBorders>
              <w:top w:val="nil"/>
              <w:left w:val="single" w:sz="4" w:space="0" w:color="auto"/>
              <w:bottom w:val="single" w:sz="4" w:space="0" w:color="auto"/>
              <w:right w:val="single" w:sz="4" w:space="0" w:color="auto"/>
            </w:tcBorders>
            <w:shd w:val="clear" w:color="000000" w:fill="FFFFFF"/>
            <w:noWrap/>
            <w:vAlign w:val="center"/>
            <w:hideMark/>
          </w:tcPr>
          <w:p w14:paraId="465137EB" w14:textId="77777777" w:rsidR="00216BBD" w:rsidRPr="00216BBD" w:rsidRDefault="00216BBD" w:rsidP="00216BBD">
            <w:pPr>
              <w:widowControl/>
              <w:rPr>
                <w:rFonts w:ascii="Calibri Light" w:eastAsia="Times New Roman" w:hAnsi="Calibri Light" w:cs="Calibri Light"/>
                <w:sz w:val="18"/>
                <w:szCs w:val="18"/>
                <w:lang w:val="en-GI" w:eastAsia="en-GI"/>
              </w:rPr>
            </w:pPr>
            <w:r w:rsidRPr="00216BBD">
              <w:rPr>
                <w:rFonts w:ascii="Calibri Light" w:eastAsia="Times New Roman" w:hAnsi="Calibri Light" w:cs="Calibri Light"/>
                <w:sz w:val="18"/>
                <w:szCs w:val="18"/>
                <w:lang w:val="en-GB" w:eastAsia="en-GI"/>
              </w:rPr>
              <w:t xml:space="preserve">Disc - claim </w:t>
            </w:r>
            <w:proofErr w:type="spellStart"/>
            <w:r w:rsidRPr="00216BBD">
              <w:rPr>
                <w:rFonts w:ascii="Calibri Light" w:eastAsia="Times New Roman" w:hAnsi="Calibri Light" w:cs="Calibri Light"/>
                <w:sz w:val="18"/>
                <w:szCs w:val="18"/>
                <w:lang w:val="en-GB" w:eastAsia="en-GI"/>
              </w:rPr>
              <w:t>prov</w:t>
            </w:r>
            <w:proofErr w:type="spellEnd"/>
            <w:r w:rsidRPr="00216BBD">
              <w:rPr>
                <w:rFonts w:ascii="Calibri Light" w:eastAsia="Times New Roman" w:hAnsi="Calibri Light" w:cs="Calibri Light"/>
                <w:sz w:val="18"/>
                <w:szCs w:val="18"/>
                <w:lang w:val="en-GB" w:eastAsia="en-GI"/>
              </w:rPr>
              <w:t xml:space="preserve"> </w:t>
            </w:r>
          </w:p>
        </w:tc>
        <w:tc>
          <w:tcPr>
            <w:tcW w:w="1298" w:type="dxa"/>
            <w:tcBorders>
              <w:top w:val="nil"/>
              <w:left w:val="nil"/>
              <w:bottom w:val="single" w:sz="4" w:space="0" w:color="auto"/>
              <w:right w:val="single" w:sz="4" w:space="0" w:color="auto"/>
            </w:tcBorders>
            <w:shd w:val="clear" w:color="000000" w:fill="FFFFFF"/>
            <w:noWrap/>
            <w:vAlign w:val="center"/>
            <w:hideMark/>
          </w:tcPr>
          <w:p w14:paraId="34DB1DE5" w14:textId="77777777" w:rsidR="00216BBD" w:rsidRPr="00216BBD" w:rsidRDefault="00216BBD" w:rsidP="00216BBD">
            <w:pPr>
              <w:widowControl/>
              <w:rPr>
                <w:rFonts w:ascii="Calibri Light" w:eastAsia="Times New Roman" w:hAnsi="Calibri Light" w:cs="Calibri Light"/>
                <w:sz w:val="18"/>
                <w:szCs w:val="18"/>
                <w:lang w:val="en-GI" w:eastAsia="en-GI"/>
              </w:rPr>
            </w:pPr>
            <w:r w:rsidRPr="00216BBD">
              <w:rPr>
                <w:rFonts w:ascii="Calibri Light" w:eastAsia="Times New Roman" w:hAnsi="Calibri Light" w:cs="Calibri Light"/>
                <w:sz w:val="18"/>
                <w:szCs w:val="18"/>
                <w:lang w:val="en-GB" w:eastAsia="en-GI"/>
              </w:rPr>
              <w:t> </w:t>
            </w:r>
          </w:p>
        </w:tc>
        <w:tc>
          <w:tcPr>
            <w:tcW w:w="1384" w:type="dxa"/>
            <w:tcBorders>
              <w:top w:val="nil"/>
              <w:left w:val="nil"/>
              <w:bottom w:val="single" w:sz="4" w:space="0" w:color="auto"/>
              <w:right w:val="single" w:sz="4" w:space="0" w:color="auto"/>
            </w:tcBorders>
            <w:shd w:val="clear" w:color="000000" w:fill="FFFFFF"/>
            <w:noWrap/>
            <w:vAlign w:val="center"/>
            <w:hideMark/>
          </w:tcPr>
          <w:p w14:paraId="5516A6C4" w14:textId="77777777" w:rsidR="00216BBD" w:rsidRPr="00216BBD" w:rsidRDefault="00216BBD" w:rsidP="00216BBD">
            <w:pPr>
              <w:widowControl/>
              <w:jc w:val="right"/>
              <w:rPr>
                <w:rFonts w:ascii="Calibri Light" w:eastAsia="Times New Roman" w:hAnsi="Calibri Light" w:cs="Calibri Light"/>
                <w:sz w:val="18"/>
                <w:szCs w:val="18"/>
                <w:lang w:val="en-GI" w:eastAsia="en-GI"/>
              </w:rPr>
            </w:pPr>
            <w:r w:rsidRPr="00216BBD">
              <w:rPr>
                <w:rFonts w:ascii="Calibri Light" w:eastAsia="Times New Roman" w:hAnsi="Calibri Light" w:cs="Calibri Light"/>
                <w:sz w:val="18"/>
                <w:szCs w:val="18"/>
                <w:lang w:val="en-GB" w:eastAsia="en-GI"/>
              </w:rPr>
              <w:t>-17,294</w:t>
            </w:r>
          </w:p>
        </w:tc>
        <w:tc>
          <w:tcPr>
            <w:tcW w:w="2481" w:type="dxa"/>
            <w:tcBorders>
              <w:top w:val="nil"/>
              <w:left w:val="nil"/>
              <w:bottom w:val="single" w:sz="4" w:space="0" w:color="auto"/>
              <w:right w:val="single" w:sz="4" w:space="0" w:color="auto"/>
            </w:tcBorders>
            <w:shd w:val="clear" w:color="000000" w:fill="FFFFFF"/>
            <w:noWrap/>
            <w:vAlign w:val="center"/>
            <w:hideMark/>
          </w:tcPr>
          <w:p w14:paraId="61089F78" w14:textId="77777777" w:rsidR="00216BBD" w:rsidRPr="00216BBD" w:rsidRDefault="00216BBD" w:rsidP="00216BBD">
            <w:pPr>
              <w:widowControl/>
              <w:rPr>
                <w:rFonts w:ascii="Calibri Light" w:eastAsia="Times New Roman" w:hAnsi="Calibri Light" w:cs="Calibri Light"/>
                <w:sz w:val="18"/>
                <w:szCs w:val="18"/>
                <w:lang w:val="en-GI" w:eastAsia="en-GI"/>
              </w:rPr>
            </w:pPr>
            <w:r w:rsidRPr="00216BBD">
              <w:rPr>
                <w:rFonts w:ascii="Calibri Light" w:eastAsia="Times New Roman" w:hAnsi="Calibri Light" w:cs="Calibri Light"/>
                <w:sz w:val="18"/>
                <w:szCs w:val="18"/>
                <w:lang w:val="en-GI" w:eastAsia="en-GI"/>
              </w:rPr>
              <w:t> </w:t>
            </w:r>
          </w:p>
        </w:tc>
      </w:tr>
      <w:tr w:rsidR="00216BBD" w:rsidRPr="00216BBD" w14:paraId="3C84DAAC" w14:textId="77777777" w:rsidTr="00590539">
        <w:trPr>
          <w:trHeight w:val="293"/>
          <w:jc w:val="center"/>
        </w:trPr>
        <w:tc>
          <w:tcPr>
            <w:tcW w:w="2063" w:type="dxa"/>
            <w:tcBorders>
              <w:top w:val="nil"/>
              <w:left w:val="single" w:sz="4" w:space="0" w:color="auto"/>
              <w:bottom w:val="single" w:sz="4" w:space="0" w:color="auto"/>
              <w:right w:val="single" w:sz="4" w:space="0" w:color="auto"/>
            </w:tcBorders>
            <w:shd w:val="clear" w:color="000000" w:fill="FFFFFF"/>
            <w:noWrap/>
            <w:vAlign w:val="center"/>
            <w:hideMark/>
          </w:tcPr>
          <w:p w14:paraId="37198BDE" w14:textId="77777777" w:rsidR="00216BBD" w:rsidRPr="00216BBD" w:rsidRDefault="00216BBD" w:rsidP="00216BBD">
            <w:pPr>
              <w:widowControl/>
              <w:rPr>
                <w:rFonts w:ascii="Calibri Light" w:eastAsia="Times New Roman" w:hAnsi="Calibri Light" w:cs="Calibri Light"/>
                <w:sz w:val="18"/>
                <w:szCs w:val="18"/>
                <w:lang w:val="en-GI" w:eastAsia="en-GI"/>
              </w:rPr>
            </w:pPr>
            <w:r w:rsidRPr="00216BBD">
              <w:rPr>
                <w:rFonts w:ascii="Calibri Light" w:eastAsia="Times New Roman" w:hAnsi="Calibri Light" w:cs="Calibri Light"/>
                <w:sz w:val="18"/>
                <w:szCs w:val="18"/>
                <w:lang w:val="en-GB" w:eastAsia="en-GI"/>
              </w:rPr>
              <w:t xml:space="preserve">Disc - prem </w:t>
            </w:r>
            <w:proofErr w:type="spellStart"/>
            <w:r w:rsidRPr="00216BBD">
              <w:rPr>
                <w:rFonts w:ascii="Calibri Light" w:eastAsia="Times New Roman" w:hAnsi="Calibri Light" w:cs="Calibri Light"/>
                <w:sz w:val="18"/>
                <w:szCs w:val="18"/>
                <w:lang w:val="en-GB" w:eastAsia="en-GI"/>
              </w:rPr>
              <w:t>prov</w:t>
            </w:r>
            <w:proofErr w:type="spellEnd"/>
          </w:p>
        </w:tc>
        <w:tc>
          <w:tcPr>
            <w:tcW w:w="1298" w:type="dxa"/>
            <w:tcBorders>
              <w:top w:val="nil"/>
              <w:left w:val="nil"/>
              <w:bottom w:val="single" w:sz="4" w:space="0" w:color="auto"/>
              <w:right w:val="single" w:sz="4" w:space="0" w:color="auto"/>
            </w:tcBorders>
            <w:shd w:val="clear" w:color="000000" w:fill="FFFFFF"/>
            <w:noWrap/>
            <w:vAlign w:val="center"/>
            <w:hideMark/>
          </w:tcPr>
          <w:p w14:paraId="6A1798EA" w14:textId="77777777" w:rsidR="00216BBD" w:rsidRPr="00216BBD" w:rsidRDefault="00216BBD" w:rsidP="00216BBD">
            <w:pPr>
              <w:widowControl/>
              <w:rPr>
                <w:rFonts w:ascii="Calibri Light" w:eastAsia="Times New Roman" w:hAnsi="Calibri Light" w:cs="Calibri Light"/>
                <w:sz w:val="18"/>
                <w:szCs w:val="18"/>
                <w:lang w:val="en-GI" w:eastAsia="en-GI"/>
              </w:rPr>
            </w:pPr>
            <w:r w:rsidRPr="00216BBD">
              <w:rPr>
                <w:rFonts w:ascii="Calibri Light" w:eastAsia="Times New Roman" w:hAnsi="Calibri Light" w:cs="Calibri Light"/>
                <w:sz w:val="18"/>
                <w:szCs w:val="18"/>
                <w:lang w:val="en-GB" w:eastAsia="en-GI"/>
              </w:rPr>
              <w:t> </w:t>
            </w:r>
          </w:p>
        </w:tc>
        <w:tc>
          <w:tcPr>
            <w:tcW w:w="1384" w:type="dxa"/>
            <w:tcBorders>
              <w:top w:val="nil"/>
              <w:left w:val="nil"/>
              <w:bottom w:val="single" w:sz="4" w:space="0" w:color="auto"/>
              <w:right w:val="single" w:sz="4" w:space="0" w:color="auto"/>
            </w:tcBorders>
            <w:shd w:val="clear" w:color="000000" w:fill="FFFFFF"/>
            <w:noWrap/>
            <w:vAlign w:val="center"/>
            <w:hideMark/>
          </w:tcPr>
          <w:p w14:paraId="26523DF9" w14:textId="77777777" w:rsidR="00216BBD" w:rsidRPr="00216BBD" w:rsidRDefault="00216BBD" w:rsidP="00216BBD">
            <w:pPr>
              <w:widowControl/>
              <w:jc w:val="right"/>
              <w:rPr>
                <w:rFonts w:ascii="Calibri Light" w:eastAsia="Times New Roman" w:hAnsi="Calibri Light" w:cs="Calibri Light"/>
                <w:sz w:val="18"/>
                <w:szCs w:val="18"/>
                <w:lang w:val="en-GI" w:eastAsia="en-GI"/>
              </w:rPr>
            </w:pPr>
            <w:r w:rsidRPr="00216BBD">
              <w:rPr>
                <w:rFonts w:ascii="Calibri Light" w:eastAsia="Times New Roman" w:hAnsi="Calibri Light" w:cs="Calibri Light"/>
                <w:sz w:val="18"/>
                <w:szCs w:val="18"/>
                <w:lang w:val="en-GB" w:eastAsia="en-GI"/>
              </w:rPr>
              <w:t>-1,832</w:t>
            </w:r>
          </w:p>
        </w:tc>
        <w:tc>
          <w:tcPr>
            <w:tcW w:w="2481" w:type="dxa"/>
            <w:tcBorders>
              <w:top w:val="nil"/>
              <w:left w:val="nil"/>
              <w:bottom w:val="single" w:sz="4" w:space="0" w:color="auto"/>
              <w:right w:val="single" w:sz="4" w:space="0" w:color="auto"/>
            </w:tcBorders>
            <w:shd w:val="clear" w:color="000000" w:fill="FFFFFF"/>
            <w:noWrap/>
            <w:vAlign w:val="center"/>
            <w:hideMark/>
          </w:tcPr>
          <w:p w14:paraId="3C2041B0" w14:textId="77777777" w:rsidR="00216BBD" w:rsidRPr="00216BBD" w:rsidRDefault="00216BBD" w:rsidP="00216BBD">
            <w:pPr>
              <w:widowControl/>
              <w:rPr>
                <w:rFonts w:ascii="Calibri Light" w:eastAsia="Times New Roman" w:hAnsi="Calibri Light" w:cs="Calibri Light"/>
                <w:sz w:val="18"/>
                <w:szCs w:val="18"/>
                <w:lang w:val="en-GI" w:eastAsia="en-GI"/>
              </w:rPr>
            </w:pPr>
            <w:r w:rsidRPr="00216BBD">
              <w:rPr>
                <w:rFonts w:ascii="Calibri Light" w:eastAsia="Times New Roman" w:hAnsi="Calibri Light" w:cs="Calibri Light"/>
                <w:sz w:val="18"/>
                <w:szCs w:val="18"/>
                <w:lang w:val="en-GI" w:eastAsia="en-GI"/>
              </w:rPr>
              <w:t> </w:t>
            </w:r>
          </w:p>
        </w:tc>
      </w:tr>
      <w:tr w:rsidR="00216BBD" w:rsidRPr="00216BBD" w14:paraId="2918865F" w14:textId="77777777" w:rsidTr="00590539">
        <w:trPr>
          <w:trHeight w:val="293"/>
          <w:jc w:val="center"/>
        </w:trPr>
        <w:tc>
          <w:tcPr>
            <w:tcW w:w="2063" w:type="dxa"/>
            <w:tcBorders>
              <w:top w:val="nil"/>
              <w:left w:val="single" w:sz="4" w:space="0" w:color="auto"/>
              <w:bottom w:val="single" w:sz="4" w:space="0" w:color="auto"/>
              <w:right w:val="single" w:sz="4" w:space="0" w:color="auto"/>
            </w:tcBorders>
            <w:shd w:val="clear" w:color="000000" w:fill="FFFFFF"/>
            <w:noWrap/>
            <w:vAlign w:val="center"/>
            <w:hideMark/>
          </w:tcPr>
          <w:p w14:paraId="4FC5DB3D" w14:textId="77777777" w:rsidR="00216BBD" w:rsidRPr="00216BBD" w:rsidRDefault="00216BBD" w:rsidP="00216BBD">
            <w:pPr>
              <w:widowControl/>
              <w:rPr>
                <w:rFonts w:ascii="Calibri Light" w:eastAsia="Times New Roman" w:hAnsi="Calibri Light" w:cs="Calibri Light"/>
                <w:sz w:val="18"/>
                <w:szCs w:val="18"/>
                <w:lang w:val="en-GI" w:eastAsia="en-GI"/>
              </w:rPr>
            </w:pPr>
            <w:r w:rsidRPr="00216BBD">
              <w:rPr>
                <w:rFonts w:ascii="Calibri Light" w:eastAsia="Times New Roman" w:hAnsi="Calibri Light" w:cs="Calibri Light"/>
                <w:sz w:val="18"/>
                <w:szCs w:val="18"/>
                <w:lang w:val="en-GB" w:eastAsia="en-GI"/>
              </w:rPr>
              <w:t>Disc - RO Expense provision</w:t>
            </w:r>
          </w:p>
        </w:tc>
        <w:tc>
          <w:tcPr>
            <w:tcW w:w="1298" w:type="dxa"/>
            <w:tcBorders>
              <w:top w:val="nil"/>
              <w:left w:val="nil"/>
              <w:bottom w:val="single" w:sz="4" w:space="0" w:color="auto"/>
              <w:right w:val="single" w:sz="4" w:space="0" w:color="auto"/>
            </w:tcBorders>
            <w:shd w:val="clear" w:color="000000" w:fill="FFFFFF"/>
            <w:noWrap/>
            <w:vAlign w:val="center"/>
            <w:hideMark/>
          </w:tcPr>
          <w:p w14:paraId="74789C6E" w14:textId="77777777" w:rsidR="00216BBD" w:rsidRPr="00216BBD" w:rsidRDefault="00216BBD" w:rsidP="00216BBD">
            <w:pPr>
              <w:widowControl/>
              <w:rPr>
                <w:rFonts w:ascii="Calibri Light" w:eastAsia="Times New Roman" w:hAnsi="Calibri Light" w:cs="Calibri Light"/>
                <w:sz w:val="18"/>
                <w:szCs w:val="18"/>
                <w:lang w:val="en-GI" w:eastAsia="en-GI"/>
              </w:rPr>
            </w:pPr>
            <w:r w:rsidRPr="00216BBD">
              <w:rPr>
                <w:rFonts w:ascii="Calibri Light" w:eastAsia="Times New Roman" w:hAnsi="Calibri Light" w:cs="Calibri Light"/>
                <w:sz w:val="18"/>
                <w:szCs w:val="18"/>
                <w:lang w:val="en-GB" w:eastAsia="en-GI"/>
              </w:rPr>
              <w:t> </w:t>
            </w:r>
          </w:p>
        </w:tc>
        <w:tc>
          <w:tcPr>
            <w:tcW w:w="1384" w:type="dxa"/>
            <w:tcBorders>
              <w:top w:val="nil"/>
              <w:left w:val="nil"/>
              <w:bottom w:val="single" w:sz="4" w:space="0" w:color="auto"/>
              <w:right w:val="single" w:sz="4" w:space="0" w:color="auto"/>
            </w:tcBorders>
            <w:shd w:val="clear" w:color="000000" w:fill="FFFFFF"/>
            <w:noWrap/>
            <w:vAlign w:val="center"/>
            <w:hideMark/>
          </w:tcPr>
          <w:p w14:paraId="52163008" w14:textId="77777777" w:rsidR="00216BBD" w:rsidRPr="00216BBD" w:rsidRDefault="00216BBD" w:rsidP="00216BBD">
            <w:pPr>
              <w:widowControl/>
              <w:jc w:val="right"/>
              <w:rPr>
                <w:rFonts w:ascii="Calibri Light" w:eastAsia="Times New Roman" w:hAnsi="Calibri Light" w:cs="Calibri Light"/>
                <w:sz w:val="18"/>
                <w:szCs w:val="18"/>
                <w:lang w:val="en-GI" w:eastAsia="en-GI"/>
              </w:rPr>
            </w:pPr>
            <w:r w:rsidRPr="00216BBD">
              <w:rPr>
                <w:rFonts w:ascii="Calibri Light" w:eastAsia="Times New Roman" w:hAnsi="Calibri Light" w:cs="Calibri Light"/>
                <w:sz w:val="18"/>
                <w:szCs w:val="18"/>
                <w:lang w:val="en-GB" w:eastAsia="en-GI"/>
              </w:rPr>
              <w:t>-438</w:t>
            </w:r>
          </w:p>
        </w:tc>
        <w:tc>
          <w:tcPr>
            <w:tcW w:w="2481" w:type="dxa"/>
            <w:tcBorders>
              <w:top w:val="nil"/>
              <w:left w:val="nil"/>
              <w:bottom w:val="single" w:sz="4" w:space="0" w:color="auto"/>
              <w:right w:val="single" w:sz="4" w:space="0" w:color="auto"/>
            </w:tcBorders>
            <w:shd w:val="clear" w:color="000000" w:fill="FFFFFF"/>
            <w:noWrap/>
            <w:vAlign w:val="center"/>
            <w:hideMark/>
          </w:tcPr>
          <w:p w14:paraId="383D775A" w14:textId="77777777" w:rsidR="00216BBD" w:rsidRPr="00216BBD" w:rsidRDefault="00216BBD" w:rsidP="00216BBD">
            <w:pPr>
              <w:widowControl/>
              <w:rPr>
                <w:rFonts w:ascii="Calibri Light" w:eastAsia="Times New Roman" w:hAnsi="Calibri Light" w:cs="Calibri Light"/>
                <w:sz w:val="18"/>
                <w:szCs w:val="18"/>
                <w:lang w:val="en-GI" w:eastAsia="en-GI"/>
              </w:rPr>
            </w:pPr>
            <w:r w:rsidRPr="00216BBD">
              <w:rPr>
                <w:rFonts w:ascii="Calibri Light" w:eastAsia="Times New Roman" w:hAnsi="Calibri Light" w:cs="Calibri Light"/>
                <w:sz w:val="18"/>
                <w:szCs w:val="18"/>
                <w:lang w:val="en-GB" w:eastAsia="en-GI"/>
              </w:rPr>
              <w:t> </w:t>
            </w:r>
          </w:p>
        </w:tc>
      </w:tr>
      <w:tr w:rsidR="00216BBD" w:rsidRPr="00216BBD" w14:paraId="04945BC8" w14:textId="77777777" w:rsidTr="00590539">
        <w:trPr>
          <w:trHeight w:val="293"/>
          <w:jc w:val="center"/>
        </w:trPr>
        <w:tc>
          <w:tcPr>
            <w:tcW w:w="2063" w:type="dxa"/>
            <w:tcBorders>
              <w:top w:val="nil"/>
              <w:left w:val="single" w:sz="4" w:space="0" w:color="auto"/>
              <w:bottom w:val="single" w:sz="4" w:space="0" w:color="auto"/>
              <w:right w:val="single" w:sz="4" w:space="0" w:color="auto"/>
            </w:tcBorders>
            <w:shd w:val="clear" w:color="000000" w:fill="FFFFFF"/>
            <w:noWrap/>
            <w:vAlign w:val="center"/>
            <w:hideMark/>
          </w:tcPr>
          <w:p w14:paraId="2CE7B9B6" w14:textId="77777777" w:rsidR="00216BBD" w:rsidRPr="00216BBD" w:rsidRDefault="00216BBD" w:rsidP="00216BBD">
            <w:pPr>
              <w:widowControl/>
              <w:jc w:val="right"/>
              <w:rPr>
                <w:rFonts w:ascii="Calibri Light" w:eastAsia="Times New Roman" w:hAnsi="Calibri Light" w:cs="Calibri Light"/>
                <w:b/>
                <w:bCs/>
                <w:sz w:val="18"/>
                <w:szCs w:val="18"/>
                <w:lang w:val="en-GI" w:eastAsia="en-GI"/>
              </w:rPr>
            </w:pPr>
            <w:r w:rsidRPr="00216BBD">
              <w:rPr>
                <w:rFonts w:ascii="Calibri Light" w:eastAsia="Times New Roman" w:hAnsi="Calibri Light" w:cs="Calibri Light"/>
                <w:b/>
                <w:sz w:val="18"/>
                <w:szCs w:val="18"/>
                <w:lang w:val="en-GB" w:eastAsia="en-GI"/>
              </w:rPr>
              <w:t>Total Discounting</w:t>
            </w:r>
          </w:p>
        </w:tc>
        <w:tc>
          <w:tcPr>
            <w:tcW w:w="1298" w:type="dxa"/>
            <w:tcBorders>
              <w:top w:val="nil"/>
              <w:left w:val="nil"/>
              <w:bottom w:val="single" w:sz="4" w:space="0" w:color="auto"/>
              <w:right w:val="single" w:sz="4" w:space="0" w:color="auto"/>
            </w:tcBorders>
            <w:shd w:val="clear" w:color="000000" w:fill="FFFFFF"/>
            <w:noWrap/>
            <w:vAlign w:val="center"/>
            <w:hideMark/>
          </w:tcPr>
          <w:p w14:paraId="50CC54BB" w14:textId="77777777" w:rsidR="00216BBD" w:rsidRPr="00216BBD" w:rsidRDefault="00216BBD" w:rsidP="00216BBD">
            <w:pPr>
              <w:widowControl/>
              <w:rPr>
                <w:rFonts w:ascii="Calibri Light" w:eastAsia="Times New Roman" w:hAnsi="Calibri Light" w:cs="Calibri Light"/>
                <w:b/>
                <w:bCs/>
                <w:sz w:val="18"/>
                <w:szCs w:val="18"/>
                <w:lang w:val="en-GI" w:eastAsia="en-GI"/>
              </w:rPr>
            </w:pPr>
            <w:r w:rsidRPr="00216BBD">
              <w:rPr>
                <w:rFonts w:ascii="Calibri Light" w:eastAsia="Times New Roman" w:hAnsi="Calibri Light" w:cs="Calibri Light"/>
                <w:b/>
                <w:sz w:val="18"/>
                <w:szCs w:val="18"/>
                <w:lang w:val="en-GB" w:eastAsia="en-GI"/>
              </w:rPr>
              <w:t> </w:t>
            </w:r>
          </w:p>
        </w:tc>
        <w:tc>
          <w:tcPr>
            <w:tcW w:w="1384" w:type="dxa"/>
            <w:tcBorders>
              <w:top w:val="nil"/>
              <w:left w:val="nil"/>
              <w:bottom w:val="single" w:sz="4" w:space="0" w:color="auto"/>
              <w:right w:val="single" w:sz="4" w:space="0" w:color="auto"/>
            </w:tcBorders>
            <w:shd w:val="clear" w:color="000000" w:fill="FFFFFF"/>
            <w:noWrap/>
            <w:vAlign w:val="center"/>
            <w:hideMark/>
          </w:tcPr>
          <w:p w14:paraId="49DB6D10" w14:textId="77777777" w:rsidR="00216BBD" w:rsidRPr="00216BBD" w:rsidRDefault="00216BBD" w:rsidP="00216BBD">
            <w:pPr>
              <w:widowControl/>
              <w:jc w:val="right"/>
              <w:rPr>
                <w:rFonts w:ascii="Calibri Light" w:eastAsia="Times New Roman" w:hAnsi="Calibri Light" w:cs="Calibri Light"/>
                <w:b/>
                <w:bCs/>
                <w:sz w:val="18"/>
                <w:szCs w:val="18"/>
                <w:lang w:val="en-GI" w:eastAsia="en-GI"/>
              </w:rPr>
            </w:pPr>
            <w:r w:rsidRPr="00216BBD">
              <w:rPr>
                <w:rFonts w:ascii="Calibri Light" w:eastAsia="Times New Roman" w:hAnsi="Calibri Light" w:cs="Calibri Light"/>
                <w:b/>
                <w:sz w:val="18"/>
                <w:szCs w:val="18"/>
                <w:lang w:val="en-GB" w:eastAsia="en-GI"/>
              </w:rPr>
              <w:t>-19,565</w:t>
            </w:r>
          </w:p>
        </w:tc>
        <w:tc>
          <w:tcPr>
            <w:tcW w:w="2481" w:type="dxa"/>
            <w:tcBorders>
              <w:top w:val="nil"/>
              <w:left w:val="nil"/>
              <w:bottom w:val="single" w:sz="4" w:space="0" w:color="auto"/>
              <w:right w:val="single" w:sz="4" w:space="0" w:color="auto"/>
            </w:tcBorders>
            <w:shd w:val="clear" w:color="000000" w:fill="FFFFFF"/>
            <w:noWrap/>
            <w:vAlign w:val="center"/>
            <w:hideMark/>
          </w:tcPr>
          <w:p w14:paraId="01F3E492" w14:textId="77777777" w:rsidR="00216BBD" w:rsidRPr="00216BBD" w:rsidRDefault="00216BBD" w:rsidP="00216BBD">
            <w:pPr>
              <w:widowControl/>
              <w:rPr>
                <w:rFonts w:ascii="Calibri Light" w:eastAsia="Times New Roman" w:hAnsi="Calibri Light" w:cs="Calibri Light"/>
                <w:b/>
                <w:bCs/>
                <w:sz w:val="18"/>
                <w:szCs w:val="18"/>
                <w:lang w:val="en-GI" w:eastAsia="en-GI"/>
              </w:rPr>
            </w:pPr>
            <w:r w:rsidRPr="00216BBD">
              <w:rPr>
                <w:rFonts w:ascii="Calibri Light" w:eastAsia="Times New Roman" w:hAnsi="Calibri Light" w:cs="Calibri Light"/>
                <w:b/>
                <w:sz w:val="18"/>
                <w:szCs w:val="18"/>
                <w:lang w:val="en-GB" w:eastAsia="en-GI"/>
              </w:rPr>
              <w:t> </w:t>
            </w:r>
          </w:p>
        </w:tc>
      </w:tr>
    </w:tbl>
    <w:p w14:paraId="5AD71AF8" w14:textId="77777777" w:rsidR="004C6E86" w:rsidRDefault="004C6E86" w:rsidP="00AC65B5">
      <w:pPr>
        <w:tabs>
          <w:tab w:val="left" w:pos="851"/>
        </w:tabs>
        <w:spacing w:before="120" w:after="200"/>
        <w:ind w:right="1525"/>
        <w:jc w:val="both"/>
        <w:rPr>
          <w:rFonts w:ascii="Work Sans" w:hAnsi="Work Sans"/>
        </w:rPr>
      </w:pPr>
    </w:p>
    <w:p w14:paraId="6591D16E" w14:textId="77777777" w:rsidR="00D31E83" w:rsidRPr="009C2F86" w:rsidRDefault="00D31E83" w:rsidP="00FF5A2C">
      <w:pPr>
        <w:pStyle w:val="ListParagraph"/>
        <w:numPr>
          <w:ilvl w:val="1"/>
          <w:numId w:val="7"/>
        </w:numPr>
        <w:tabs>
          <w:tab w:val="left" w:pos="709"/>
          <w:tab w:val="left" w:pos="851"/>
        </w:tabs>
        <w:spacing w:before="100" w:after="240"/>
        <w:ind w:left="709" w:right="818" w:hanging="426"/>
        <w:contextualSpacing w:val="0"/>
        <w:jc w:val="both"/>
        <w:outlineLvl w:val="1"/>
        <w:rPr>
          <w:rFonts w:asciiTheme="minorHAnsi" w:hAnsiTheme="minorHAnsi" w:cstheme="minorHAnsi"/>
          <w:b/>
          <w:bCs/>
          <w:color w:val="2F5496"/>
          <w:spacing w:val="2"/>
          <w:kern w:val="36"/>
        </w:rPr>
      </w:pPr>
      <w:bookmarkStart w:id="83" w:name="_Ref523761676"/>
      <w:bookmarkStart w:id="84" w:name="_Toc148719741"/>
      <w:bookmarkStart w:id="85" w:name="_Toc178351421"/>
      <w:r w:rsidRPr="009C2F86">
        <w:rPr>
          <w:rFonts w:asciiTheme="minorHAnsi" w:hAnsiTheme="minorHAnsi" w:cstheme="minorHAnsi"/>
          <w:b/>
          <w:bCs/>
          <w:color w:val="2F5496"/>
          <w:spacing w:val="2"/>
          <w:kern w:val="36"/>
        </w:rPr>
        <w:t>Future claims payment pattern assumptions</w:t>
      </w:r>
      <w:bookmarkEnd w:id="83"/>
      <w:bookmarkEnd w:id="84"/>
      <w:bookmarkEnd w:id="85"/>
    </w:p>
    <w:p w14:paraId="21AEECEB" w14:textId="77777777" w:rsidR="00FF0396" w:rsidRPr="00FF0396" w:rsidRDefault="00FF0396" w:rsidP="00FF0396">
      <w:pPr>
        <w:pStyle w:val="ListParagraph"/>
        <w:numPr>
          <w:ilvl w:val="1"/>
          <w:numId w:val="5"/>
        </w:numPr>
        <w:tabs>
          <w:tab w:val="left" w:pos="851"/>
        </w:tabs>
        <w:spacing w:before="120" w:after="200"/>
        <w:ind w:right="1525"/>
        <w:contextualSpacing w:val="0"/>
        <w:jc w:val="both"/>
        <w:rPr>
          <w:rFonts w:ascii="Work Sans" w:hAnsi="Work Sans"/>
          <w:vanish/>
        </w:rPr>
      </w:pPr>
    </w:p>
    <w:p w14:paraId="786BD4AF" w14:textId="4A667986" w:rsidR="00AC65B5" w:rsidRPr="009C2F86" w:rsidRDefault="00D0482B" w:rsidP="001F7736">
      <w:pPr>
        <w:pStyle w:val="ListParagraph"/>
        <w:numPr>
          <w:ilvl w:val="2"/>
          <w:numId w:val="5"/>
        </w:numPr>
        <w:tabs>
          <w:tab w:val="left" w:pos="1276"/>
        </w:tabs>
        <w:spacing w:before="120" w:after="200"/>
        <w:ind w:left="993" w:right="1525" w:hanging="709"/>
        <w:contextualSpacing w:val="0"/>
        <w:jc w:val="both"/>
        <w:rPr>
          <w:rFonts w:asciiTheme="minorHAnsi" w:hAnsiTheme="minorHAnsi" w:cstheme="minorHAnsi"/>
        </w:rPr>
      </w:pPr>
      <w:r w:rsidRPr="009C2F86">
        <w:rPr>
          <w:rFonts w:asciiTheme="minorHAnsi" w:hAnsiTheme="minorHAnsi" w:cstheme="minorHAnsi"/>
        </w:rPr>
        <w:t xml:space="preserve">The claims payment patterns employed to determine </w:t>
      </w:r>
      <w:r w:rsidR="00E6541D" w:rsidRPr="009C2F86">
        <w:rPr>
          <w:rFonts w:asciiTheme="minorHAnsi" w:hAnsiTheme="minorHAnsi" w:cstheme="minorHAnsi"/>
        </w:rPr>
        <w:t>the future</w:t>
      </w:r>
      <w:r w:rsidRPr="009C2F86">
        <w:rPr>
          <w:rFonts w:asciiTheme="minorHAnsi" w:hAnsiTheme="minorHAnsi" w:cstheme="minorHAnsi"/>
        </w:rPr>
        <w:t xml:space="preserve"> cash flows have been estimated by </w:t>
      </w:r>
      <w:r w:rsidR="005318E0" w:rsidRPr="009C2F86">
        <w:rPr>
          <w:rFonts w:asciiTheme="minorHAnsi" w:hAnsiTheme="minorHAnsi" w:cstheme="minorHAnsi"/>
        </w:rPr>
        <w:t>line of business</w:t>
      </w:r>
      <w:r w:rsidRPr="009C2F86">
        <w:rPr>
          <w:rFonts w:asciiTheme="minorHAnsi" w:hAnsiTheme="minorHAnsi" w:cstheme="minorHAnsi"/>
        </w:rPr>
        <w:t xml:space="preserve"> (amounts in percentages)</w:t>
      </w:r>
      <w:r w:rsidR="005318E0" w:rsidRPr="009C2F86">
        <w:rPr>
          <w:rFonts w:asciiTheme="minorHAnsi" w:hAnsiTheme="minorHAnsi" w:cstheme="minorHAnsi"/>
        </w:rPr>
        <w:t>:</w:t>
      </w:r>
    </w:p>
    <w:tbl>
      <w:tblPr>
        <w:tblW w:w="9260" w:type="dxa"/>
        <w:jc w:val="center"/>
        <w:tblLook w:val="04A0" w:firstRow="1" w:lastRow="0" w:firstColumn="1" w:lastColumn="0" w:noHBand="0" w:noVBand="1"/>
      </w:tblPr>
      <w:tblGrid>
        <w:gridCol w:w="2860"/>
        <w:gridCol w:w="640"/>
        <w:gridCol w:w="640"/>
        <w:gridCol w:w="640"/>
        <w:gridCol w:w="640"/>
        <w:gridCol w:w="640"/>
        <w:gridCol w:w="640"/>
        <w:gridCol w:w="640"/>
        <w:gridCol w:w="640"/>
        <w:gridCol w:w="640"/>
        <w:gridCol w:w="640"/>
      </w:tblGrid>
      <w:tr w:rsidR="00590539" w:rsidRPr="00590539" w14:paraId="61FE0997" w14:textId="77777777" w:rsidTr="00590539">
        <w:trPr>
          <w:trHeight w:val="300"/>
          <w:jc w:val="center"/>
        </w:trPr>
        <w:tc>
          <w:tcPr>
            <w:tcW w:w="28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F4333C1" w14:textId="77777777" w:rsidR="00590539" w:rsidRPr="00590539" w:rsidRDefault="00590539" w:rsidP="00590539">
            <w:pPr>
              <w:widowControl/>
              <w:jc w:val="center"/>
              <w:rPr>
                <w:rFonts w:ascii="Calibri Light" w:eastAsia="Times New Roman" w:hAnsi="Calibri Light" w:cs="Calibri Light"/>
                <w:b/>
                <w:bCs/>
                <w:sz w:val="18"/>
                <w:szCs w:val="18"/>
                <w:lang w:val="en-GI" w:eastAsia="en-GI"/>
              </w:rPr>
            </w:pPr>
            <w:r w:rsidRPr="00590539">
              <w:rPr>
                <w:rFonts w:ascii="Calibri Light" w:eastAsia="Times New Roman" w:hAnsi="Calibri Light" w:cs="Calibri Light"/>
                <w:b/>
                <w:sz w:val="18"/>
                <w:szCs w:val="18"/>
                <w:lang w:val="en-GB" w:eastAsia="en-GI"/>
              </w:rPr>
              <w:t>Claims paid pattern</w:t>
            </w:r>
          </w:p>
        </w:tc>
        <w:tc>
          <w:tcPr>
            <w:tcW w:w="640" w:type="dxa"/>
            <w:tcBorders>
              <w:top w:val="single" w:sz="4" w:space="0" w:color="auto"/>
              <w:left w:val="nil"/>
              <w:bottom w:val="single" w:sz="4" w:space="0" w:color="auto"/>
              <w:right w:val="single" w:sz="4" w:space="0" w:color="auto"/>
            </w:tcBorders>
            <w:shd w:val="clear" w:color="000000" w:fill="FFFFFF"/>
            <w:noWrap/>
            <w:vAlign w:val="center"/>
            <w:hideMark/>
          </w:tcPr>
          <w:p w14:paraId="402534C0" w14:textId="77777777" w:rsidR="00590539" w:rsidRPr="00590539" w:rsidRDefault="00590539" w:rsidP="00590539">
            <w:pPr>
              <w:widowControl/>
              <w:jc w:val="center"/>
              <w:rPr>
                <w:rFonts w:ascii="Calibri Light" w:eastAsia="Times New Roman" w:hAnsi="Calibri Light" w:cs="Calibri Light"/>
                <w:b/>
                <w:bCs/>
                <w:sz w:val="18"/>
                <w:szCs w:val="18"/>
                <w:lang w:val="en-GI" w:eastAsia="en-GI"/>
              </w:rPr>
            </w:pPr>
            <w:r w:rsidRPr="00590539">
              <w:rPr>
                <w:rFonts w:ascii="Calibri Light" w:eastAsia="Times New Roman" w:hAnsi="Calibri Light" w:cs="Calibri Light"/>
                <w:b/>
                <w:sz w:val="18"/>
                <w:szCs w:val="18"/>
                <w:lang w:val="en-GB" w:eastAsia="en-GI"/>
              </w:rPr>
              <w:t>Yr1</w:t>
            </w:r>
          </w:p>
        </w:tc>
        <w:tc>
          <w:tcPr>
            <w:tcW w:w="640" w:type="dxa"/>
            <w:tcBorders>
              <w:top w:val="single" w:sz="4" w:space="0" w:color="auto"/>
              <w:left w:val="nil"/>
              <w:bottom w:val="single" w:sz="4" w:space="0" w:color="auto"/>
              <w:right w:val="single" w:sz="4" w:space="0" w:color="auto"/>
            </w:tcBorders>
            <w:shd w:val="clear" w:color="000000" w:fill="FFFFFF"/>
            <w:noWrap/>
            <w:vAlign w:val="center"/>
            <w:hideMark/>
          </w:tcPr>
          <w:p w14:paraId="6E658815" w14:textId="77777777" w:rsidR="00590539" w:rsidRPr="00590539" w:rsidRDefault="00590539" w:rsidP="00590539">
            <w:pPr>
              <w:widowControl/>
              <w:jc w:val="center"/>
              <w:rPr>
                <w:rFonts w:ascii="Calibri Light" w:eastAsia="Times New Roman" w:hAnsi="Calibri Light" w:cs="Calibri Light"/>
                <w:b/>
                <w:bCs/>
                <w:sz w:val="18"/>
                <w:szCs w:val="18"/>
                <w:lang w:val="en-GI" w:eastAsia="en-GI"/>
              </w:rPr>
            </w:pPr>
            <w:r w:rsidRPr="00590539">
              <w:rPr>
                <w:rFonts w:ascii="Calibri Light" w:eastAsia="Times New Roman" w:hAnsi="Calibri Light" w:cs="Calibri Light"/>
                <w:b/>
                <w:sz w:val="18"/>
                <w:szCs w:val="18"/>
                <w:lang w:val="en-GB" w:eastAsia="en-GI"/>
              </w:rPr>
              <w:t>Yr2</w:t>
            </w:r>
          </w:p>
        </w:tc>
        <w:tc>
          <w:tcPr>
            <w:tcW w:w="640" w:type="dxa"/>
            <w:tcBorders>
              <w:top w:val="single" w:sz="4" w:space="0" w:color="auto"/>
              <w:left w:val="nil"/>
              <w:bottom w:val="single" w:sz="4" w:space="0" w:color="auto"/>
              <w:right w:val="single" w:sz="4" w:space="0" w:color="auto"/>
            </w:tcBorders>
            <w:shd w:val="clear" w:color="000000" w:fill="FFFFFF"/>
            <w:noWrap/>
            <w:vAlign w:val="center"/>
            <w:hideMark/>
          </w:tcPr>
          <w:p w14:paraId="482281C5" w14:textId="77777777" w:rsidR="00590539" w:rsidRPr="00590539" w:rsidRDefault="00590539" w:rsidP="00590539">
            <w:pPr>
              <w:widowControl/>
              <w:jc w:val="center"/>
              <w:rPr>
                <w:rFonts w:ascii="Calibri Light" w:eastAsia="Times New Roman" w:hAnsi="Calibri Light" w:cs="Calibri Light"/>
                <w:b/>
                <w:bCs/>
                <w:sz w:val="18"/>
                <w:szCs w:val="18"/>
                <w:lang w:val="en-GI" w:eastAsia="en-GI"/>
              </w:rPr>
            </w:pPr>
            <w:r w:rsidRPr="00590539">
              <w:rPr>
                <w:rFonts w:ascii="Calibri Light" w:eastAsia="Times New Roman" w:hAnsi="Calibri Light" w:cs="Calibri Light"/>
                <w:b/>
                <w:sz w:val="18"/>
                <w:szCs w:val="18"/>
                <w:lang w:val="en-GB" w:eastAsia="en-GI"/>
              </w:rPr>
              <w:t>Yr3</w:t>
            </w:r>
          </w:p>
        </w:tc>
        <w:tc>
          <w:tcPr>
            <w:tcW w:w="640" w:type="dxa"/>
            <w:tcBorders>
              <w:top w:val="single" w:sz="4" w:space="0" w:color="auto"/>
              <w:left w:val="nil"/>
              <w:bottom w:val="single" w:sz="4" w:space="0" w:color="auto"/>
              <w:right w:val="single" w:sz="4" w:space="0" w:color="auto"/>
            </w:tcBorders>
            <w:shd w:val="clear" w:color="000000" w:fill="FFFFFF"/>
            <w:noWrap/>
            <w:vAlign w:val="center"/>
            <w:hideMark/>
          </w:tcPr>
          <w:p w14:paraId="6ED92B05" w14:textId="77777777" w:rsidR="00590539" w:rsidRPr="00590539" w:rsidRDefault="00590539" w:rsidP="00590539">
            <w:pPr>
              <w:widowControl/>
              <w:jc w:val="center"/>
              <w:rPr>
                <w:rFonts w:ascii="Calibri Light" w:eastAsia="Times New Roman" w:hAnsi="Calibri Light" w:cs="Calibri Light"/>
                <w:b/>
                <w:bCs/>
                <w:sz w:val="18"/>
                <w:szCs w:val="18"/>
                <w:lang w:val="en-GI" w:eastAsia="en-GI"/>
              </w:rPr>
            </w:pPr>
            <w:r w:rsidRPr="00590539">
              <w:rPr>
                <w:rFonts w:ascii="Calibri Light" w:eastAsia="Times New Roman" w:hAnsi="Calibri Light" w:cs="Calibri Light"/>
                <w:b/>
                <w:sz w:val="18"/>
                <w:szCs w:val="18"/>
                <w:lang w:val="en-GB" w:eastAsia="en-GI"/>
              </w:rPr>
              <w:t>Yr4</w:t>
            </w:r>
          </w:p>
        </w:tc>
        <w:tc>
          <w:tcPr>
            <w:tcW w:w="640" w:type="dxa"/>
            <w:tcBorders>
              <w:top w:val="single" w:sz="4" w:space="0" w:color="auto"/>
              <w:left w:val="nil"/>
              <w:bottom w:val="single" w:sz="4" w:space="0" w:color="auto"/>
              <w:right w:val="single" w:sz="4" w:space="0" w:color="auto"/>
            </w:tcBorders>
            <w:shd w:val="clear" w:color="000000" w:fill="FFFFFF"/>
            <w:noWrap/>
            <w:vAlign w:val="center"/>
            <w:hideMark/>
          </w:tcPr>
          <w:p w14:paraId="1C545176" w14:textId="77777777" w:rsidR="00590539" w:rsidRPr="00590539" w:rsidRDefault="00590539" w:rsidP="00590539">
            <w:pPr>
              <w:widowControl/>
              <w:jc w:val="center"/>
              <w:rPr>
                <w:rFonts w:ascii="Calibri Light" w:eastAsia="Times New Roman" w:hAnsi="Calibri Light" w:cs="Calibri Light"/>
                <w:b/>
                <w:bCs/>
                <w:sz w:val="18"/>
                <w:szCs w:val="18"/>
                <w:lang w:val="en-GI" w:eastAsia="en-GI"/>
              </w:rPr>
            </w:pPr>
            <w:r w:rsidRPr="00590539">
              <w:rPr>
                <w:rFonts w:ascii="Calibri Light" w:eastAsia="Times New Roman" w:hAnsi="Calibri Light" w:cs="Calibri Light"/>
                <w:b/>
                <w:sz w:val="18"/>
                <w:szCs w:val="18"/>
                <w:lang w:val="en-GB" w:eastAsia="en-GI"/>
              </w:rPr>
              <w:t>Yr5</w:t>
            </w:r>
          </w:p>
        </w:tc>
        <w:tc>
          <w:tcPr>
            <w:tcW w:w="640" w:type="dxa"/>
            <w:tcBorders>
              <w:top w:val="single" w:sz="4" w:space="0" w:color="auto"/>
              <w:left w:val="nil"/>
              <w:bottom w:val="single" w:sz="4" w:space="0" w:color="auto"/>
              <w:right w:val="single" w:sz="4" w:space="0" w:color="auto"/>
            </w:tcBorders>
            <w:shd w:val="clear" w:color="000000" w:fill="FFFFFF"/>
            <w:noWrap/>
            <w:vAlign w:val="center"/>
            <w:hideMark/>
          </w:tcPr>
          <w:p w14:paraId="69C5CC0B" w14:textId="77777777" w:rsidR="00590539" w:rsidRPr="00590539" w:rsidRDefault="00590539" w:rsidP="00590539">
            <w:pPr>
              <w:widowControl/>
              <w:jc w:val="center"/>
              <w:rPr>
                <w:rFonts w:ascii="Calibri Light" w:eastAsia="Times New Roman" w:hAnsi="Calibri Light" w:cs="Calibri Light"/>
                <w:b/>
                <w:bCs/>
                <w:sz w:val="18"/>
                <w:szCs w:val="18"/>
                <w:lang w:val="en-GI" w:eastAsia="en-GI"/>
              </w:rPr>
            </w:pPr>
            <w:r w:rsidRPr="00590539">
              <w:rPr>
                <w:rFonts w:ascii="Calibri Light" w:eastAsia="Times New Roman" w:hAnsi="Calibri Light" w:cs="Calibri Light"/>
                <w:b/>
                <w:sz w:val="18"/>
                <w:szCs w:val="18"/>
                <w:lang w:val="en-GB" w:eastAsia="en-GI"/>
              </w:rPr>
              <w:t>Yr6</w:t>
            </w:r>
          </w:p>
        </w:tc>
        <w:tc>
          <w:tcPr>
            <w:tcW w:w="640" w:type="dxa"/>
            <w:tcBorders>
              <w:top w:val="single" w:sz="4" w:space="0" w:color="auto"/>
              <w:left w:val="nil"/>
              <w:bottom w:val="single" w:sz="4" w:space="0" w:color="auto"/>
              <w:right w:val="single" w:sz="4" w:space="0" w:color="auto"/>
            </w:tcBorders>
            <w:shd w:val="clear" w:color="000000" w:fill="FFFFFF"/>
            <w:noWrap/>
            <w:vAlign w:val="center"/>
            <w:hideMark/>
          </w:tcPr>
          <w:p w14:paraId="6431BA54" w14:textId="77777777" w:rsidR="00590539" w:rsidRPr="00590539" w:rsidRDefault="00590539" w:rsidP="00590539">
            <w:pPr>
              <w:widowControl/>
              <w:jc w:val="center"/>
              <w:rPr>
                <w:rFonts w:ascii="Calibri Light" w:eastAsia="Times New Roman" w:hAnsi="Calibri Light" w:cs="Calibri Light"/>
                <w:b/>
                <w:bCs/>
                <w:sz w:val="18"/>
                <w:szCs w:val="18"/>
                <w:lang w:val="en-GI" w:eastAsia="en-GI"/>
              </w:rPr>
            </w:pPr>
            <w:r w:rsidRPr="00590539">
              <w:rPr>
                <w:rFonts w:ascii="Calibri Light" w:eastAsia="Times New Roman" w:hAnsi="Calibri Light" w:cs="Calibri Light"/>
                <w:b/>
                <w:sz w:val="18"/>
                <w:szCs w:val="18"/>
                <w:lang w:val="en-GB" w:eastAsia="en-GI"/>
              </w:rPr>
              <w:t>Yr7</w:t>
            </w:r>
          </w:p>
        </w:tc>
        <w:tc>
          <w:tcPr>
            <w:tcW w:w="640" w:type="dxa"/>
            <w:tcBorders>
              <w:top w:val="single" w:sz="4" w:space="0" w:color="auto"/>
              <w:left w:val="nil"/>
              <w:bottom w:val="single" w:sz="4" w:space="0" w:color="auto"/>
              <w:right w:val="single" w:sz="4" w:space="0" w:color="auto"/>
            </w:tcBorders>
            <w:shd w:val="clear" w:color="000000" w:fill="FFFFFF"/>
            <w:noWrap/>
            <w:vAlign w:val="center"/>
            <w:hideMark/>
          </w:tcPr>
          <w:p w14:paraId="62C61DC7" w14:textId="77777777" w:rsidR="00590539" w:rsidRPr="00590539" w:rsidRDefault="00590539" w:rsidP="00590539">
            <w:pPr>
              <w:widowControl/>
              <w:jc w:val="center"/>
              <w:rPr>
                <w:rFonts w:ascii="Calibri Light" w:eastAsia="Times New Roman" w:hAnsi="Calibri Light" w:cs="Calibri Light"/>
                <w:b/>
                <w:bCs/>
                <w:sz w:val="18"/>
                <w:szCs w:val="18"/>
                <w:lang w:val="en-GI" w:eastAsia="en-GI"/>
              </w:rPr>
            </w:pPr>
            <w:r w:rsidRPr="00590539">
              <w:rPr>
                <w:rFonts w:ascii="Calibri Light" w:eastAsia="Times New Roman" w:hAnsi="Calibri Light" w:cs="Calibri Light"/>
                <w:b/>
                <w:sz w:val="18"/>
                <w:szCs w:val="18"/>
                <w:lang w:val="en-GB" w:eastAsia="en-GI"/>
              </w:rPr>
              <w:t>Yr8</w:t>
            </w:r>
          </w:p>
        </w:tc>
        <w:tc>
          <w:tcPr>
            <w:tcW w:w="640" w:type="dxa"/>
            <w:tcBorders>
              <w:top w:val="single" w:sz="4" w:space="0" w:color="auto"/>
              <w:left w:val="nil"/>
              <w:bottom w:val="single" w:sz="4" w:space="0" w:color="auto"/>
              <w:right w:val="single" w:sz="4" w:space="0" w:color="auto"/>
            </w:tcBorders>
            <w:shd w:val="clear" w:color="000000" w:fill="FFFFFF"/>
            <w:noWrap/>
            <w:vAlign w:val="center"/>
            <w:hideMark/>
          </w:tcPr>
          <w:p w14:paraId="65713F65" w14:textId="77777777" w:rsidR="00590539" w:rsidRPr="00590539" w:rsidRDefault="00590539" w:rsidP="00590539">
            <w:pPr>
              <w:widowControl/>
              <w:jc w:val="center"/>
              <w:rPr>
                <w:rFonts w:ascii="Calibri Light" w:eastAsia="Times New Roman" w:hAnsi="Calibri Light" w:cs="Calibri Light"/>
                <w:b/>
                <w:bCs/>
                <w:sz w:val="18"/>
                <w:szCs w:val="18"/>
                <w:lang w:val="en-GI" w:eastAsia="en-GI"/>
              </w:rPr>
            </w:pPr>
            <w:r w:rsidRPr="00590539">
              <w:rPr>
                <w:rFonts w:ascii="Calibri Light" w:eastAsia="Times New Roman" w:hAnsi="Calibri Light" w:cs="Calibri Light"/>
                <w:b/>
                <w:sz w:val="18"/>
                <w:szCs w:val="18"/>
                <w:lang w:val="en-GB" w:eastAsia="en-GI"/>
              </w:rPr>
              <w:t>Yr9</w:t>
            </w:r>
          </w:p>
        </w:tc>
        <w:tc>
          <w:tcPr>
            <w:tcW w:w="640" w:type="dxa"/>
            <w:tcBorders>
              <w:top w:val="single" w:sz="4" w:space="0" w:color="auto"/>
              <w:left w:val="nil"/>
              <w:bottom w:val="single" w:sz="4" w:space="0" w:color="auto"/>
              <w:right w:val="single" w:sz="4" w:space="0" w:color="auto"/>
            </w:tcBorders>
            <w:shd w:val="clear" w:color="000000" w:fill="FFFFFF"/>
            <w:noWrap/>
            <w:vAlign w:val="center"/>
            <w:hideMark/>
          </w:tcPr>
          <w:p w14:paraId="4499F94E" w14:textId="77777777" w:rsidR="00590539" w:rsidRPr="00590539" w:rsidRDefault="00590539" w:rsidP="00590539">
            <w:pPr>
              <w:widowControl/>
              <w:jc w:val="center"/>
              <w:rPr>
                <w:rFonts w:ascii="Calibri Light" w:eastAsia="Times New Roman" w:hAnsi="Calibri Light" w:cs="Calibri Light"/>
                <w:b/>
                <w:bCs/>
                <w:sz w:val="18"/>
                <w:szCs w:val="18"/>
                <w:lang w:val="en-GI" w:eastAsia="en-GI"/>
              </w:rPr>
            </w:pPr>
            <w:r w:rsidRPr="00590539">
              <w:rPr>
                <w:rFonts w:ascii="Calibri Light" w:eastAsia="Times New Roman" w:hAnsi="Calibri Light" w:cs="Calibri Light"/>
                <w:b/>
                <w:sz w:val="18"/>
                <w:szCs w:val="18"/>
                <w:lang w:val="en-GB" w:eastAsia="en-GI"/>
              </w:rPr>
              <w:t>Yr10</w:t>
            </w:r>
          </w:p>
        </w:tc>
      </w:tr>
      <w:tr w:rsidR="00590539" w:rsidRPr="00590539" w14:paraId="66979B74" w14:textId="77777777" w:rsidTr="00590539">
        <w:trPr>
          <w:trHeight w:val="300"/>
          <w:jc w:val="center"/>
        </w:trPr>
        <w:tc>
          <w:tcPr>
            <w:tcW w:w="2860" w:type="dxa"/>
            <w:tcBorders>
              <w:top w:val="nil"/>
              <w:left w:val="single" w:sz="4" w:space="0" w:color="auto"/>
              <w:bottom w:val="single" w:sz="4" w:space="0" w:color="auto"/>
              <w:right w:val="single" w:sz="4" w:space="0" w:color="auto"/>
            </w:tcBorders>
            <w:shd w:val="clear" w:color="000000" w:fill="FFFFFF"/>
            <w:vAlign w:val="center"/>
            <w:hideMark/>
          </w:tcPr>
          <w:p w14:paraId="69C2C10A" w14:textId="77777777" w:rsidR="00590539" w:rsidRPr="00590539" w:rsidRDefault="00590539" w:rsidP="00590539">
            <w:pPr>
              <w:widowControl/>
              <w:rPr>
                <w:rFonts w:ascii="Calibri Light" w:eastAsia="Times New Roman" w:hAnsi="Calibri Light" w:cs="Calibri Light"/>
                <w:color w:val="000000"/>
                <w:sz w:val="18"/>
                <w:szCs w:val="18"/>
                <w:lang w:val="en-GI" w:eastAsia="en-GI"/>
              </w:rPr>
            </w:pPr>
            <w:r w:rsidRPr="00590539">
              <w:rPr>
                <w:rFonts w:ascii="Calibri Light" w:eastAsia="Times New Roman" w:hAnsi="Calibri Light" w:cs="Calibri Light"/>
                <w:color w:val="000000"/>
                <w:sz w:val="18"/>
                <w:szCs w:val="18"/>
                <w:lang w:val="en-GI" w:eastAsia="en-GI"/>
              </w:rPr>
              <w:t>1 – Motor vehicle liability insurance</w:t>
            </w:r>
          </w:p>
        </w:tc>
        <w:tc>
          <w:tcPr>
            <w:tcW w:w="640" w:type="dxa"/>
            <w:tcBorders>
              <w:top w:val="nil"/>
              <w:left w:val="nil"/>
              <w:bottom w:val="single" w:sz="4" w:space="0" w:color="auto"/>
              <w:right w:val="single" w:sz="4" w:space="0" w:color="auto"/>
            </w:tcBorders>
            <w:shd w:val="clear" w:color="000000" w:fill="FCE4D6"/>
            <w:noWrap/>
            <w:vAlign w:val="center"/>
            <w:hideMark/>
          </w:tcPr>
          <w:p w14:paraId="6F749F01"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29%</w:t>
            </w:r>
          </w:p>
        </w:tc>
        <w:tc>
          <w:tcPr>
            <w:tcW w:w="640" w:type="dxa"/>
            <w:tcBorders>
              <w:top w:val="nil"/>
              <w:left w:val="nil"/>
              <w:bottom w:val="single" w:sz="4" w:space="0" w:color="auto"/>
              <w:right w:val="single" w:sz="4" w:space="0" w:color="auto"/>
            </w:tcBorders>
            <w:shd w:val="clear" w:color="000000" w:fill="FCE4D6"/>
            <w:noWrap/>
            <w:vAlign w:val="center"/>
            <w:hideMark/>
          </w:tcPr>
          <w:p w14:paraId="6804EBA9"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20%</w:t>
            </w:r>
          </w:p>
        </w:tc>
        <w:tc>
          <w:tcPr>
            <w:tcW w:w="640" w:type="dxa"/>
            <w:tcBorders>
              <w:top w:val="nil"/>
              <w:left w:val="nil"/>
              <w:bottom w:val="single" w:sz="4" w:space="0" w:color="auto"/>
              <w:right w:val="single" w:sz="4" w:space="0" w:color="auto"/>
            </w:tcBorders>
            <w:shd w:val="clear" w:color="000000" w:fill="FCE4D6"/>
            <w:noWrap/>
            <w:vAlign w:val="center"/>
            <w:hideMark/>
          </w:tcPr>
          <w:p w14:paraId="1FD1ADCE"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17%</w:t>
            </w:r>
          </w:p>
        </w:tc>
        <w:tc>
          <w:tcPr>
            <w:tcW w:w="640" w:type="dxa"/>
            <w:tcBorders>
              <w:top w:val="nil"/>
              <w:left w:val="nil"/>
              <w:bottom w:val="single" w:sz="4" w:space="0" w:color="auto"/>
              <w:right w:val="single" w:sz="4" w:space="0" w:color="auto"/>
            </w:tcBorders>
            <w:shd w:val="clear" w:color="000000" w:fill="FCE4D6"/>
            <w:noWrap/>
            <w:vAlign w:val="center"/>
            <w:hideMark/>
          </w:tcPr>
          <w:p w14:paraId="4A057188"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12%</w:t>
            </w:r>
          </w:p>
        </w:tc>
        <w:tc>
          <w:tcPr>
            <w:tcW w:w="640" w:type="dxa"/>
            <w:tcBorders>
              <w:top w:val="nil"/>
              <w:left w:val="nil"/>
              <w:bottom w:val="single" w:sz="4" w:space="0" w:color="auto"/>
              <w:right w:val="single" w:sz="4" w:space="0" w:color="auto"/>
            </w:tcBorders>
            <w:shd w:val="clear" w:color="000000" w:fill="FCE4D6"/>
            <w:noWrap/>
            <w:vAlign w:val="center"/>
            <w:hideMark/>
          </w:tcPr>
          <w:p w14:paraId="4DE14300"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8%</w:t>
            </w:r>
          </w:p>
        </w:tc>
        <w:tc>
          <w:tcPr>
            <w:tcW w:w="640" w:type="dxa"/>
            <w:tcBorders>
              <w:top w:val="nil"/>
              <w:left w:val="nil"/>
              <w:bottom w:val="single" w:sz="4" w:space="0" w:color="auto"/>
              <w:right w:val="single" w:sz="4" w:space="0" w:color="auto"/>
            </w:tcBorders>
            <w:shd w:val="clear" w:color="000000" w:fill="FCE4D6"/>
            <w:noWrap/>
            <w:vAlign w:val="center"/>
            <w:hideMark/>
          </w:tcPr>
          <w:p w14:paraId="55D4339C"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6%</w:t>
            </w:r>
          </w:p>
        </w:tc>
        <w:tc>
          <w:tcPr>
            <w:tcW w:w="640" w:type="dxa"/>
            <w:tcBorders>
              <w:top w:val="nil"/>
              <w:left w:val="nil"/>
              <w:bottom w:val="single" w:sz="4" w:space="0" w:color="auto"/>
              <w:right w:val="single" w:sz="4" w:space="0" w:color="auto"/>
            </w:tcBorders>
            <w:shd w:val="clear" w:color="000000" w:fill="FCE4D6"/>
            <w:noWrap/>
            <w:vAlign w:val="center"/>
            <w:hideMark/>
          </w:tcPr>
          <w:p w14:paraId="48CCD4FE"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5%</w:t>
            </w:r>
          </w:p>
        </w:tc>
        <w:tc>
          <w:tcPr>
            <w:tcW w:w="640" w:type="dxa"/>
            <w:tcBorders>
              <w:top w:val="nil"/>
              <w:left w:val="nil"/>
              <w:bottom w:val="single" w:sz="4" w:space="0" w:color="auto"/>
              <w:right w:val="single" w:sz="4" w:space="0" w:color="auto"/>
            </w:tcBorders>
            <w:shd w:val="clear" w:color="000000" w:fill="FCE4D6"/>
            <w:noWrap/>
            <w:vAlign w:val="center"/>
            <w:hideMark/>
          </w:tcPr>
          <w:p w14:paraId="7513EEA2"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3%</w:t>
            </w:r>
          </w:p>
        </w:tc>
        <w:tc>
          <w:tcPr>
            <w:tcW w:w="640" w:type="dxa"/>
            <w:tcBorders>
              <w:top w:val="nil"/>
              <w:left w:val="nil"/>
              <w:bottom w:val="single" w:sz="4" w:space="0" w:color="auto"/>
              <w:right w:val="single" w:sz="4" w:space="0" w:color="auto"/>
            </w:tcBorders>
            <w:shd w:val="clear" w:color="000000" w:fill="FFFFFF"/>
            <w:noWrap/>
            <w:vAlign w:val="center"/>
            <w:hideMark/>
          </w:tcPr>
          <w:p w14:paraId="18B6BF4E"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0%</w:t>
            </w:r>
          </w:p>
        </w:tc>
        <w:tc>
          <w:tcPr>
            <w:tcW w:w="640" w:type="dxa"/>
            <w:tcBorders>
              <w:top w:val="nil"/>
              <w:left w:val="nil"/>
              <w:bottom w:val="single" w:sz="4" w:space="0" w:color="auto"/>
              <w:right w:val="single" w:sz="4" w:space="0" w:color="auto"/>
            </w:tcBorders>
            <w:shd w:val="clear" w:color="000000" w:fill="FFFFFF"/>
            <w:noWrap/>
            <w:vAlign w:val="center"/>
            <w:hideMark/>
          </w:tcPr>
          <w:p w14:paraId="35D5CFF4"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0%</w:t>
            </w:r>
          </w:p>
        </w:tc>
      </w:tr>
      <w:tr w:rsidR="00590539" w:rsidRPr="00590539" w14:paraId="6B078449" w14:textId="77777777" w:rsidTr="00590539">
        <w:trPr>
          <w:trHeight w:val="300"/>
          <w:jc w:val="center"/>
        </w:trPr>
        <w:tc>
          <w:tcPr>
            <w:tcW w:w="2860" w:type="dxa"/>
            <w:tcBorders>
              <w:top w:val="nil"/>
              <w:left w:val="single" w:sz="4" w:space="0" w:color="auto"/>
              <w:bottom w:val="single" w:sz="4" w:space="0" w:color="auto"/>
              <w:right w:val="single" w:sz="4" w:space="0" w:color="auto"/>
            </w:tcBorders>
            <w:shd w:val="clear" w:color="000000" w:fill="FFFFFF"/>
            <w:noWrap/>
            <w:vAlign w:val="center"/>
            <w:hideMark/>
          </w:tcPr>
          <w:p w14:paraId="6133ACD8" w14:textId="77777777" w:rsidR="00590539" w:rsidRPr="00590539" w:rsidRDefault="00590539" w:rsidP="00590539">
            <w:pPr>
              <w:widowControl/>
              <w:rPr>
                <w:rFonts w:ascii="Calibri Light" w:eastAsia="Times New Roman" w:hAnsi="Calibri Light" w:cs="Calibri Light"/>
                <w:color w:val="000000"/>
                <w:sz w:val="18"/>
                <w:szCs w:val="18"/>
                <w:lang w:val="en-GI" w:eastAsia="en-GI"/>
              </w:rPr>
            </w:pPr>
            <w:r w:rsidRPr="00590539">
              <w:rPr>
                <w:rFonts w:ascii="Calibri Light" w:eastAsia="Times New Roman" w:hAnsi="Calibri Light" w:cs="Calibri Light"/>
                <w:color w:val="000000"/>
                <w:sz w:val="18"/>
                <w:szCs w:val="18"/>
                <w:lang w:val="en-GI" w:eastAsia="en-GI"/>
              </w:rPr>
              <w:t>2 – Other motor insurance</w:t>
            </w:r>
          </w:p>
        </w:tc>
        <w:tc>
          <w:tcPr>
            <w:tcW w:w="640" w:type="dxa"/>
            <w:tcBorders>
              <w:top w:val="nil"/>
              <w:left w:val="nil"/>
              <w:bottom w:val="single" w:sz="4" w:space="0" w:color="auto"/>
              <w:right w:val="single" w:sz="4" w:space="0" w:color="auto"/>
            </w:tcBorders>
            <w:shd w:val="clear" w:color="000000" w:fill="FCE4D6"/>
            <w:noWrap/>
            <w:vAlign w:val="center"/>
            <w:hideMark/>
          </w:tcPr>
          <w:p w14:paraId="167AD667"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98%</w:t>
            </w:r>
          </w:p>
        </w:tc>
        <w:tc>
          <w:tcPr>
            <w:tcW w:w="640" w:type="dxa"/>
            <w:tcBorders>
              <w:top w:val="nil"/>
              <w:left w:val="nil"/>
              <w:bottom w:val="single" w:sz="4" w:space="0" w:color="auto"/>
              <w:right w:val="single" w:sz="4" w:space="0" w:color="auto"/>
            </w:tcBorders>
            <w:shd w:val="clear" w:color="000000" w:fill="FCE4D6"/>
            <w:noWrap/>
            <w:vAlign w:val="center"/>
            <w:hideMark/>
          </w:tcPr>
          <w:p w14:paraId="017FF188"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2%</w:t>
            </w:r>
          </w:p>
        </w:tc>
        <w:tc>
          <w:tcPr>
            <w:tcW w:w="640" w:type="dxa"/>
            <w:tcBorders>
              <w:top w:val="nil"/>
              <w:left w:val="nil"/>
              <w:bottom w:val="single" w:sz="4" w:space="0" w:color="auto"/>
              <w:right w:val="single" w:sz="4" w:space="0" w:color="auto"/>
            </w:tcBorders>
            <w:shd w:val="clear" w:color="000000" w:fill="FFFFFF"/>
            <w:noWrap/>
            <w:vAlign w:val="center"/>
            <w:hideMark/>
          </w:tcPr>
          <w:p w14:paraId="2461A628"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0%</w:t>
            </w:r>
          </w:p>
        </w:tc>
        <w:tc>
          <w:tcPr>
            <w:tcW w:w="640" w:type="dxa"/>
            <w:tcBorders>
              <w:top w:val="nil"/>
              <w:left w:val="nil"/>
              <w:bottom w:val="single" w:sz="4" w:space="0" w:color="auto"/>
              <w:right w:val="single" w:sz="4" w:space="0" w:color="auto"/>
            </w:tcBorders>
            <w:shd w:val="clear" w:color="000000" w:fill="FFFFFF"/>
            <w:noWrap/>
            <w:vAlign w:val="center"/>
            <w:hideMark/>
          </w:tcPr>
          <w:p w14:paraId="51300567"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0%</w:t>
            </w:r>
          </w:p>
        </w:tc>
        <w:tc>
          <w:tcPr>
            <w:tcW w:w="640" w:type="dxa"/>
            <w:tcBorders>
              <w:top w:val="nil"/>
              <w:left w:val="nil"/>
              <w:bottom w:val="single" w:sz="4" w:space="0" w:color="auto"/>
              <w:right w:val="single" w:sz="4" w:space="0" w:color="auto"/>
            </w:tcBorders>
            <w:shd w:val="clear" w:color="000000" w:fill="FFFFFF"/>
            <w:noWrap/>
            <w:vAlign w:val="center"/>
            <w:hideMark/>
          </w:tcPr>
          <w:p w14:paraId="3A4C2097"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0%</w:t>
            </w:r>
          </w:p>
        </w:tc>
        <w:tc>
          <w:tcPr>
            <w:tcW w:w="640" w:type="dxa"/>
            <w:tcBorders>
              <w:top w:val="nil"/>
              <w:left w:val="nil"/>
              <w:bottom w:val="single" w:sz="4" w:space="0" w:color="auto"/>
              <w:right w:val="single" w:sz="4" w:space="0" w:color="auto"/>
            </w:tcBorders>
            <w:shd w:val="clear" w:color="000000" w:fill="FFFFFF"/>
            <w:noWrap/>
            <w:vAlign w:val="center"/>
            <w:hideMark/>
          </w:tcPr>
          <w:p w14:paraId="158B0CB0"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0%</w:t>
            </w:r>
          </w:p>
        </w:tc>
        <w:tc>
          <w:tcPr>
            <w:tcW w:w="640" w:type="dxa"/>
            <w:tcBorders>
              <w:top w:val="nil"/>
              <w:left w:val="nil"/>
              <w:bottom w:val="single" w:sz="4" w:space="0" w:color="auto"/>
              <w:right w:val="single" w:sz="4" w:space="0" w:color="auto"/>
            </w:tcBorders>
            <w:shd w:val="clear" w:color="000000" w:fill="FFFFFF"/>
            <w:noWrap/>
            <w:vAlign w:val="center"/>
            <w:hideMark/>
          </w:tcPr>
          <w:p w14:paraId="12726886"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0%</w:t>
            </w:r>
          </w:p>
        </w:tc>
        <w:tc>
          <w:tcPr>
            <w:tcW w:w="640" w:type="dxa"/>
            <w:tcBorders>
              <w:top w:val="nil"/>
              <w:left w:val="nil"/>
              <w:bottom w:val="single" w:sz="4" w:space="0" w:color="auto"/>
              <w:right w:val="single" w:sz="4" w:space="0" w:color="auto"/>
            </w:tcBorders>
            <w:shd w:val="clear" w:color="000000" w:fill="FFFFFF"/>
            <w:noWrap/>
            <w:vAlign w:val="center"/>
            <w:hideMark/>
          </w:tcPr>
          <w:p w14:paraId="4A209314"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0%</w:t>
            </w:r>
          </w:p>
        </w:tc>
        <w:tc>
          <w:tcPr>
            <w:tcW w:w="640" w:type="dxa"/>
            <w:tcBorders>
              <w:top w:val="nil"/>
              <w:left w:val="nil"/>
              <w:bottom w:val="single" w:sz="4" w:space="0" w:color="auto"/>
              <w:right w:val="single" w:sz="4" w:space="0" w:color="auto"/>
            </w:tcBorders>
            <w:shd w:val="clear" w:color="000000" w:fill="FFFFFF"/>
            <w:noWrap/>
            <w:vAlign w:val="center"/>
            <w:hideMark/>
          </w:tcPr>
          <w:p w14:paraId="5EB73B28"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0%</w:t>
            </w:r>
          </w:p>
        </w:tc>
        <w:tc>
          <w:tcPr>
            <w:tcW w:w="640" w:type="dxa"/>
            <w:tcBorders>
              <w:top w:val="nil"/>
              <w:left w:val="nil"/>
              <w:bottom w:val="single" w:sz="4" w:space="0" w:color="auto"/>
              <w:right w:val="single" w:sz="4" w:space="0" w:color="auto"/>
            </w:tcBorders>
            <w:shd w:val="clear" w:color="000000" w:fill="FFFFFF"/>
            <w:noWrap/>
            <w:vAlign w:val="center"/>
            <w:hideMark/>
          </w:tcPr>
          <w:p w14:paraId="36656604"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0%</w:t>
            </w:r>
          </w:p>
        </w:tc>
      </w:tr>
      <w:tr w:rsidR="00590539" w:rsidRPr="00590539" w14:paraId="7744C167" w14:textId="77777777" w:rsidTr="00590539">
        <w:trPr>
          <w:trHeight w:val="300"/>
          <w:jc w:val="center"/>
        </w:trPr>
        <w:tc>
          <w:tcPr>
            <w:tcW w:w="2860" w:type="dxa"/>
            <w:tcBorders>
              <w:top w:val="nil"/>
              <w:left w:val="single" w:sz="4" w:space="0" w:color="auto"/>
              <w:bottom w:val="single" w:sz="4" w:space="0" w:color="auto"/>
              <w:right w:val="single" w:sz="4" w:space="0" w:color="auto"/>
            </w:tcBorders>
            <w:shd w:val="clear" w:color="000000" w:fill="FFFFFF"/>
            <w:noWrap/>
            <w:vAlign w:val="center"/>
            <w:hideMark/>
          </w:tcPr>
          <w:p w14:paraId="1A6AE6BF" w14:textId="77777777" w:rsidR="00590539" w:rsidRPr="00590539" w:rsidRDefault="00590539" w:rsidP="00590539">
            <w:pPr>
              <w:widowControl/>
              <w:rPr>
                <w:rFonts w:ascii="Calibri Light" w:eastAsia="Times New Roman" w:hAnsi="Calibri Light" w:cs="Calibri Light"/>
                <w:color w:val="000000"/>
                <w:sz w:val="18"/>
                <w:szCs w:val="18"/>
                <w:lang w:val="en-GI" w:eastAsia="en-GI"/>
              </w:rPr>
            </w:pPr>
            <w:r w:rsidRPr="00590539">
              <w:rPr>
                <w:rFonts w:ascii="Calibri Light" w:eastAsia="Times New Roman" w:hAnsi="Calibri Light" w:cs="Calibri Light"/>
                <w:color w:val="000000"/>
                <w:sz w:val="18"/>
                <w:szCs w:val="18"/>
                <w:lang w:val="en-GI" w:eastAsia="en-GI"/>
              </w:rPr>
              <w:t>8 – Assistance</w:t>
            </w:r>
          </w:p>
        </w:tc>
        <w:tc>
          <w:tcPr>
            <w:tcW w:w="640" w:type="dxa"/>
            <w:tcBorders>
              <w:top w:val="nil"/>
              <w:left w:val="nil"/>
              <w:bottom w:val="single" w:sz="4" w:space="0" w:color="auto"/>
              <w:right w:val="single" w:sz="4" w:space="0" w:color="auto"/>
            </w:tcBorders>
            <w:shd w:val="clear" w:color="000000" w:fill="FCE4D6"/>
            <w:noWrap/>
            <w:vAlign w:val="center"/>
            <w:hideMark/>
          </w:tcPr>
          <w:p w14:paraId="1222FB8A"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50%</w:t>
            </w:r>
          </w:p>
        </w:tc>
        <w:tc>
          <w:tcPr>
            <w:tcW w:w="640" w:type="dxa"/>
            <w:tcBorders>
              <w:top w:val="nil"/>
              <w:left w:val="nil"/>
              <w:bottom w:val="single" w:sz="4" w:space="0" w:color="auto"/>
              <w:right w:val="single" w:sz="4" w:space="0" w:color="auto"/>
            </w:tcBorders>
            <w:shd w:val="clear" w:color="000000" w:fill="FCE4D6"/>
            <w:noWrap/>
            <w:vAlign w:val="center"/>
            <w:hideMark/>
          </w:tcPr>
          <w:p w14:paraId="6318A1EA"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50%</w:t>
            </w:r>
          </w:p>
        </w:tc>
        <w:tc>
          <w:tcPr>
            <w:tcW w:w="640" w:type="dxa"/>
            <w:tcBorders>
              <w:top w:val="nil"/>
              <w:left w:val="nil"/>
              <w:bottom w:val="single" w:sz="4" w:space="0" w:color="auto"/>
              <w:right w:val="single" w:sz="4" w:space="0" w:color="auto"/>
            </w:tcBorders>
            <w:shd w:val="clear" w:color="000000" w:fill="FFFFFF"/>
            <w:noWrap/>
            <w:vAlign w:val="center"/>
            <w:hideMark/>
          </w:tcPr>
          <w:p w14:paraId="43088478"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0%</w:t>
            </w:r>
          </w:p>
        </w:tc>
        <w:tc>
          <w:tcPr>
            <w:tcW w:w="640" w:type="dxa"/>
            <w:tcBorders>
              <w:top w:val="nil"/>
              <w:left w:val="nil"/>
              <w:bottom w:val="single" w:sz="4" w:space="0" w:color="auto"/>
              <w:right w:val="single" w:sz="4" w:space="0" w:color="auto"/>
            </w:tcBorders>
            <w:shd w:val="clear" w:color="000000" w:fill="FFFFFF"/>
            <w:noWrap/>
            <w:vAlign w:val="center"/>
            <w:hideMark/>
          </w:tcPr>
          <w:p w14:paraId="38CED01A"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0%</w:t>
            </w:r>
          </w:p>
        </w:tc>
        <w:tc>
          <w:tcPr>
            <w:tcW w:w="640" w:type="dxa"/>
            <w:tcBorders>
              <w:top w:val="nil"/>
              <w:left w:val="nil"/>
              <w:bottom w:val="single" w:sz="4" w:space="0" w:color="auto"/>
              <w:right w:val="single" w:sz="4" w:space="0" w:color="auto"/>
            </w:tcBorders>
            <w:shd w:val="clear" w:color="000000" w:fill="FFFFFF"/>
            <w:noWrap/>
            <w:vAlign w:val="center"/>
            <w:hideMark/>
          </w:tcPr>
          <w:p w14:paraId="71124D7C"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0%</w:t>
            </w:r>
          </w:p>
        </w:tc>
        <w:tc>
          <w:tcPr>
            <w:tcW w:w="640" w:type="dxa"/>
            <w:tcBorders>
              <w:top w:val="nil"/>
              <w:left w:val="nil"/>
              <w:bottom w:val="single" w:sz="4" w:space="0" w:color="auto"/>
              <w:right w:val="single" w:sz="4" w:space="0" w:color="auto"/>
            </w:tcBorders>
            <w:shd w:val="clear" w:color="000000" w:fill="FFFFFF"/>
            <w:noWrap/>
            <w:vAlign w:val="center"/>
            <w:hideMark/>
          </w:tcPr>
          <w:p w14:paraId="6633784B"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0%</w:t>
            </w:r>
          </w:p>
        </w:tc>
        <w:tc>
          <w:tcPr>
            <w:tcW w:w="640" w:type="dxa"/>
            <w:tcBorders>
              <w:top w:val="nil"/>
              <w:left w:val="nil"/>
              <w:bottom w:val="single" w:sz="4" w:space="0" w:color="auto"/>
              <w:right w:val="single" w:sz="4" w:space="0" w:color="auto"/>
            </w:tcBorders>
            <w:shd w:val="clear" w:color="000000" w:fill="FFFFFF"/>
            <w:noWrap/>
            <w:vAlign w:val="center"/>
            <w:hideMark/>
          </w:tcPr>
          <w:p w14:paraId="5F9AC4F6"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0%</w:t>
            </w:r>
          </w:p>
        </w:tc>
        <w:tc>
          <w:tcPr>
            <w:tcW w:w="640" w:type="dxa"/>
            <w:tcBorders>
              <w:top w:val="nil"/>
              <w:left w:val="nil"/>
              <w:bottom w:val="single" w:sz="4" w:space="0" w:color="auto"/>
              <w:right w:val="single" w:sz="4" w:space="0" w:color="auto"/>
            </w:tcBorders>
            <w:shd w:val="clear" w:color="000000" w:fill="FFFFFF"/>
            <w:noWrap/>
            <w:vAlign w:val="center"/>
            <w:hideMark/>
          </w:tcPr>
          <w:p w14:paraId="4F830AE6"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0%</w:t>
            </w:r>
          </w:p>
        </w:tc>
        <w:tc>
          <w:tcPr>
            <w:tcW w:w="640" w:type="dxa"/>
            <w:tcBorders>
              <w:top w:val="nil"/>
              <w:left w:val="nil"/>
              <w:bottom w:val="single" w:sz="4" w:space="0" w:color="auto"/>
              <w:right w:val="single" w:sz="4" w:space="0" w:color="auto"/>
            </w:tcBorders>
            <w:shd w:val="clear" w:color="000000" w:fill="FFFFFF"/>
            <w:noWrap/>
            <w:vAlign w:val="center"/>
            <w:hideMark/>
          </w:tcPr>
          <w:p w14:paraId="71460B38"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0%</w:t>
            </w:r>
          </w:p>
        </w:tc>
        <w:tc>
          <w:tcPr>
            <w:tcW w:w="640" w:type="dxa"/>
            <w:tcBorders>
              <w:top w:val="nil"/>
              <w:left w:val="nil"/>
              <w:bottom w:val="single" w:sz="4" w:space="0" w:color="auto"/>
              <w:right w:val="single" w:sz="4" w:space="0" w:color="auto"/>
            </w:tcBorders>
            <w:shd w:val="clear" w:color="000000" w:fill="FFFFFF"/>
            <w:noWrap/>
            <w:vAlign w:val="center"/>
            <w:hideMark/>
          </w:tcPr>
          <w:p w14:paraId="2729523D"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0%</w:t>
            </w:r>
          </w:p>
        </w:tc>
      </w:tr>
      <w:tr w:rsidR="00590539" w:rsidRPr="00590539" w14:paraId="2AEB604D" w14:textId="77777777" w:rsidTr="00590539">
        <w:trPr>
          <w:trHeight w:val="300"/>
          <w:jc w:val="center"/>
        </w:trPr>
        <w:tc>
          <w:tcPr>
            <w:tcW w:w="2860" w:type="dxa"/>
            <w:tcBorders>
              <w:top w:val="nil"/>
              <w:left w:val="single" w:sz="4" w:space="0" w:color="auto"/>
              <w:bottom w:val="single" w:sz="4" w:space="0" w:color="auto"/>
              <w:right w:val="single" w:sz="4" w:space="0" w:color="auto"/>
            </w:tcBorders>
            <w:shd w:val="clear" w:color="000000" w:fill="FFFFFF"/>
            <w:noWrap/>
            <w:vAlign w:val="center"/>
            <w:hideMark/>
          </w:tcPr>
          <w:p w14:paraId="23BC850E" w14:textId="77777777" w:rsidR="00590539" w:rsidRPr="00590539" w:rsidRDefault="00590539" w:rsidP="00590539">
            <w:pPr>
              <w:widowControl/>
              <w:rPr>
                <w:rFonts w:ascii="Calibri Light" w:eastAsia="Times New Roman" w:hAnsi="Calibri Light" w:cs="Calibri Light"/>
                <w:color w:val="000000"/>
                <w:sz w:val="18"/>
                <w:szCs w:val="18"/>
                <w:lang w:val="en-GI" w:eastAsia="en-GI"/>
              </w:rPr>
            </w:pPr>
            <w:r w:rsidRPr="00590539">
              <w:rPr>
                <w:rFonts w:ascii="Calibri Light" w:eastAsia="Times New Roman" w:hAnsi="Calibri Light" w:cs="Calibri Light"/>
                <w:color w:val="000000"/>
                <w:sz w:val="18"/>
                <w:szCs w:val="18"/>
                <w:lang w:val="en-GI" w:eastAsia="en-GI"/>
              </w:rPr>
              <w:t>9 – Miscellaneous financial loss</w:t>
            </w:r>
          </w:p>
        </w:tc>
        <w:tc>
          <w:tcPr>
            <w:tcW w:w="640" w:type="dxa"/>
            <w:tcBorders>
              <w:top w:val="nil"/>
              <w:left w:val="nil"/>
              <w:bottom w:val="single" w:sz="4" w:space="0" w:color="auto"/>
              <w:right w:val="single" w:sz="4" w:space="0" w:color="auto"/>
            </w:tcBorders>
            <w:shd w:val="clear" w:color="000000" w:fill="FCE4D6"/>
            <w:noWrap/>
            <w:vAlign w:val="center"/>
            <w:hideMark/>
          </w:tcPr>
          <w:p w14:paraId="12492EA6"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50%</w:t>
            </w:r>
          </w:p>
        </w:tc>
        <w:tc>
          <w:tcPr>
            <w:tcW w:w="640" w:type="dxa"/>
            <w:tcBorders>
              <w:top w:val="nil"/>
              <w:left w:val="nil"/>
              <w:bottom w:val="single" w:sz="4" w:space="0" w:color="auto"/>
              <w:right w:val="single" w:sz="4" w:space="0" w:color="auto"/>
            </w:tcBorders>
            <w:shd w:val="clear" w:color="000000" w:fill="FCE4D6"/>
            <w:noWrap/>
            <w:vAlign w:val="center"/>
            <w:hideMark/>
          </w:tcPr>
          <w:p w14:paraId="1C8F5180"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50%</w:t>
            </w:r>
          </w:p>
        </w:tc>
        <w:tc>
          <w:tcPr>
            <w:tcW w:w="640" w:type="dxa"/>
            <w:tcBorders>
              <w:top w:val="nil"/>
              <w:left w:val="nil"/>
              <w:bottom w:val="single" w:sz="4" w:space="0" w:color="auto"/>
              <w:right w:val="single" w:sz="4" w:space="0" w:color="auto"/>
            </w:tcBorders>
            <w:shd w:val="clear" w:color="000000" w:fill="FFFFFF"/>
            <w:noWrap/>
            <w:vAlign w:val="center"/>
            <w:hideMark/>
          </w:tcPr>
          <w:p w14:paraId="41366202"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0%</w:t>
            </w:r>
          </w:p>
        </w:tc>
        <w:tc>
          <w:tcPr>
            <w:tcW w:w="640" w:type="dxa"/>
            <w:tcBorders>
              <w:top w:val="nil"/>
              <w:left w:val="nil"/>
              <w:bottom w:val="single" w:sz="4" w:space="0" w:color="auto"/>
              <w:right w:val="single" w:sz="4" w:space="0" w:color="auto"/>
            </w:tcBorders>
            <w:shd w:val="clear" w:color="000000" w:fill="FFFFFF"/>
            <w:noWrap/>
            <w:vAlign w:val="center"/>
            <w:hideMark/>
          </w:tcPr>
          <w:p w14:paraId="5E5ABDA4"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0%</w:t>
            </w:r>
          </w:p>
        </w:tc>
        <w:tc>
          <w:tcPr>
            <w:tcW w:w="640" w:type="dxa"/>
            <w:tcBorders>
              <w:top w:val="nil"/>
              <w:left w:val="nil"/>
              <w:bottom w:val="single" w:sz="4" w:space="0" w:color="auto"/>
              <w:right w:val="single" w:sz="4" w:space="0" w:color="auto"/>
            </w:tcBorders>
            <w:shd w:val="clear" w:color="000000" w:fill="FFFFFF"/>
            <w:noWrap/>
            <w:vAlign w:val="center"/>
            <w:hideMark/>
          </w:tcPr>
          <w:p w14:paraId="5A2A3164"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0%</w:t>
            </w:r>
          </w:p>
        </w:tc>
        <w:tc>
          <w:tcPr>
            <w:tcW w:w="640" w:type="dxa"/>
            <w:tcBorders>
              <w:top w:val="nil"/>
              <w:left w:val="nil"/>
              <w:bottom w:val="single" w:sz="4" w:space="0" w:color="auto"/>
              <w:right w:val="single" w:sz="4" w:space="0" w:color="auto"/>
            </w:tcBorders>
            <w:shd w:val="clear" w:color="000000" w:fill="FFFFFF"/>
            <w:noWrap/>
            <w:vAlign w:val="center"/>
            <w:hideMark/>
          </w:tcPr>
          <w:p w14:paraId="1FB5A9FD"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0%</w:t>
            </w:r>
          </w:p>
        </w:tc>
        <w:tc>
          <w:tcPr>
            <w:tcW w:w="640" w:type="dxa"/>
            <w:tcBorders>
              <w:top w:val="nil"/>
              <w:left w:val="nil"/>
              <w:bottom w:val="single" w:sz="4" w:space="0" w:color="auto"/>
              <w:right w:val="single" w:sz="4" w:space="0" w:color="auto"/>
            </w:tcBorders>
            <w:shd w:val="clear" w:color="000000" w:fill="FFFFFF"/>
            <w:noWrap/>
            <w:vAlign w:val="center"/>
            <w:hideMark/>
          </w:tcPr>
          <w:p w14:paraId="17470E87"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0%</w:t>
            </w:r>
          </w:p>
        </w:tc>
        <w:tc>
          <w:tcPr>
            <w:tcW w:w="640" w:type="dxa"/>
            <w:tcBorders>
              <w:top w:val="nil"/>
              <w:left w:val="nil"/>
              <w:bottom w:val="single" w:sz="4" w:space="0" w:color="auto"/>
              <w:right w:val="single" w:sz="4" w:space="0" w:color="auto"/>
            </w:tcBorders>
            <w:shd w:val="clear" w:color="000000" w:fill="FFFFFF"/>
            <w:noWrap/>
            <w:vAlign w:val="center"/>
            <w:hideMark/>
          </w:tcPr>
          <w:p w14:paraId="1C050CB0"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0%</w:t>
            </w:r>
          </w:p>
        </w:tc>
        <w:tc>
          <w:tcPr>
            <w:tcW w:w="640" w:type="dxa"/>
            <w:tcBorders>
              <w:top w:val="nil"/>
              <w:left w:val="nil"/>
              <w:bottom w:val="single" w:sz="4" w:space="0" w:color="auto"/>
              <w:right w:val="single" w:sz="4" w:space="0" w:color="auto"/>
            </w:tcBorders>
            <w:shd w:val="clear" w:color="000000" w:fill="FFFFFF"/>
            <w:noWrap/>
            <w:vAlign w:val="center"/>
            <w:hideMark/>
          </w:tcPr>
          <w:p w14:paraId="08C485E5"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0%</w:t>
            </w:r>
          </w:p>
        </w:tc>
        <w:tc>
          <w:tcPr>
            <w:tcW w:w="640" w:type="dxa"/>
            <w:tcBorders>
              <w:top w:val="nil"/>
              <w:left w:val="nil"/>
              <w:bottom w:val="single" w:sz="4" w:space="0" w:color="auto"/>
              <w:right w:val="single" w:sz="4" w:space="0" w:color="auto"/>
            </w:tcBorders>
            <w:shd w:val="clear" w:color="000000" w:fill="FFFFFF"/>
            <w:noWrap/>
            <w:vAlign w:val="center"/>
            <w:hideMark/>
          </w:tcPr>
          <w:p w14:paraId="76516061" w14:textId="77777777" w:rsidR="00590539" w:rsidRPr="00590539" w:rsidRDefault="00590539" w:rsidP="00590539">
            <w:pPr>
              <w:widowControl/>
              <w:jc w:val="right"/>
              <w:rPr>
                <w:rFonts w:ascii="Calibri Light" w:eastAsia="Times New Roman" w:hAnsi="Calibri Light" w:cs="Calibri Light"/>
                <w:sz w:val="18"/>
                <w:szCs w:val="18"/>
                <w:lang w:val="en-GI" w:eastAsia="en-GI"/>
              </w:rPr>
            </w:pPr>
            <w:r w:rsidRPr="00590539">
              <w:rPr>
                <w:rFonts w:ascii="Calibri Light" w:eastAsia="Times New Roman" w:hAnsi="Calibri Light" w:cs="Calibri Light"/>
                <w:sz w:val="18"/>
                <w:szCs w:val="18"/>
                <w:lang w:val="en-GI" w:eastAsia="en-GI"/>
              </w:rPr>
              <w:t>0%</w:t>
            </w:r>
          </w:p>
        </w:tc>
      </w:tr>
    </w:tbl>
    <w:p w14:paraId="608E1003" w14:textId="77777777" w:rsidR="002275DC" w:rsidRPr="00A6471F" w:rsidRDefault="002275DC" w:rsidP="00A6471F">
      <w:pPr>
        <w:tabs>
          <w:tab w:val="left" w:pos="851"/>
        </w:tabs>
        <w:spacing w:before="120" w:after="200"/>
        <w:ind w:right="1525"/>
        <w:jc w:val="both"/>
        <w:rPr>
          <w:rFonts w:ascii="Work Sans" w:hAnsi="Work Sans"/>
        </w:rPr>
      </w:pPr>
    </w:p>
    <w:p w14:paraId="0EF46B18" w14:textId="24AE9453" w:rsidR="002275DC" w:rsidRPr="00FF5A2C" w:rsidRDefault="00EF01BD" w:rsidP="00FF5A2C">
      <w:pPr>
        <w:pStyle w:val="ListParagraph"/>
        <w:numPr>
          <w:ilvl w:val="1"/>
          <w:numId w:val="7"/>
        </w:numPr>
        <w:tabs>
          <w:tab w:val="left" w:pos="709"/>
          <w:tab w:val="left" w:pos="851"/>
        </w:tabs>
        <w:spacing w:before="100" w:after="240"/>
        <w:ind w:left="709" w:right="818" w:hanging="426"/>
        <w:contextualSpacing w:val="0"/>
        <w:jc w:val="both"/>
        <w:outlineLvl w:val="1"/>
        <w:rPr>
          <w:rFonts w:asciiTheme="minorHAnsi" w:hAnsiTheme="minorHAnsi" w:cstheme="minorHAnsi"/>
          <w:b/>
          <w:bCs/>
          <w:color w:val="2F5496"/>
          <w:spacing w:val="2"/>
          <w:kern w:val="36"/>
        </w:rPr>
      </w:pPr>
      <w:bookmarkStart w:id="86" w:name="_Toc178351422"/>
      <w:r w:rsidRPr="00FF5A2C">
        <w:rPr>
          <w:rFonts w:asciiTheme="minorHAnsi" w:hAnsiTheme="minorHAnsi" w:cstheme="minorHAnsi"/>
          <w:b/>
          <w:bCs/>
          <w:color w:val="2F5496"/>
          <w:spacing w:val="2"/>
          <w:kern w:val="36"/>
        </w:rPr>
        <w:t>Risk Margin</w:t>
      </w:r>
      <w:bookmarkEnd w:id="86"/>
    </w:p>
    <w:p w14:paraId="6E7AF890" w14:textId="77777777" w:rsidR="00725F7F" w:rsidRPr="00725F7F" w:rsidRDefault="00725F7F" w:rsidP="00725F7F">
      <w:pPr>
        <w:pStyle w:val="ListParagraph"/>
        <w:numPr>
          <w:ilvl w:val="1"/>
          <w:numId w:val="5"/>
        </w:numPr>
        <w:tabs>
          <w:tab w:val="left" w:pos="851"/>
        </w:tabs>
        <w:spacing w:before="120" w:after="200"/>
        <w:ind w:right="1525"/>
        <w:contextualSpacing w:val="0"/>
        <w:jc w:val="both"/>
        <w:rPr>
          <w:rFonts w:ascii="Work Sans" w:hAnsi="Work Sans"/>
          <w:vanish/>
        </w:rPr>
      </w:pPr>
    </w:p>
    <w:p w14:paraId="70FD324D" w14:textId="24FFFBB9" w:rsidR="00725F7F" w:rsidRPr="0072098A" w:rsidRDefault="00725F7F" w:rsidP="001F7736">
      <w:pPr>
        <w:pStyle w:val="ListParagraph"/>
        <w:numPr>
          <w:ilvl w:val="2"/>
          <w:numId w:val="5"/>
        </w:numPr>
        <w:tabs>
          <w:tab w:val="left" w:pos="1276"/>
        </w:tabs>
        <w:spacing w:before="120" w:after="200"/>
        <w:ind w:left="993" w:right="1525" w:hanging="709"/>
        <w:contextualSpacing w:val="0"/>
        <w:jc w:val="both"/>
        <w:rPr>
          <w:rFonts w:asciiTheme="minorHAnsi" w:hAnsiTheme="minorHAnsi" w:cstheme="minorHAnsi"/>
        </w:rPr>
      </w:pPr>
      <w:r w:rsidRPr="0072098A">
        <w:rPr>
          <w:rFonts w:asciiTheme="minorHAnsi" w:hAnsiTheme="minorHAnsi" w:cstheme="minorHAnsi"/>
        </w:rPr>
        <w:t>The risk margin is intended to be the sum of all future SCRs, based on the designated cost of capital at 4% in accordance with Article 37 of the Delegated Regulations.</w:t>
      </w:r>
    </w:p>
    <w:p w14:paraId="15E31D41" w14:textId="63FC2C9B" w:rsidR="00E22E87" w:rsidRDefault="00E22E87" w:rsidP="001F7736">
      <w:pPr>
        <w:pStyle w:val="ListParagraph"/>
        <w:numPr>
          <w:ilvl w:val="2"/>
          <w:numId w:val="5"/>
        </w:numPr>
        <w:tabs>
          <w:tab w:val="left" w:pos="1276"/>
        </w:tabs>
        <w:spacing w:before="120" w:after="200"/>
        <w:ind w:left="993" w:right="1525" w:hanging="709"/>
        <w:contextualSpacing w:val="0"/>
        <w:jc w:val="both"/>
        <w:rPr>
          <w:rFonts w:asciiTheme="minorHAnsi" w:hAnsiTheme="minorHAnsi" w:cstheme="minorHAnsi"/>
        </w:rPr>
      </w:pPr>
      <w:r w:rsidRPr="00864FA5">
        <w:rPr>
          <w:rFonts w:asciiTheme="minorHAnsi" w:hAnsiTheme="minorHAnsi" w:cstheme="minorHAnsi"/>
        </w:rPr>
        <w:t>The Company uses a calculation method based on Method 1 of Guideline 61 of EIOPA’s "Guidelines on the valuation of technical provisions”. Future SCRs are approximated by estimating the underwriting, counterparty default and operational risk capital requirements at each future date</w:t>
      </w:r>
      <w:r w:rsidR="00241805">
        <w:rPr>
          <w:rFonts w:asciiTheme="minorHAnsi" w:hAnsiTheme="minorHAnsi" w:cstheme="minorHAnsi"/>
        </w:rPr>
        <w:t>:</w:t>
      </w:r>
    </w:p>
    <w:p w14:paraId="57B3C488" w14:textId="4A8953E1" w:rsidR="00241805" w:rsidRPr="00E40105" w:rsidRDefault="007B4504" w:rsidP="00241805">
      <w:pPr>
        <w:pStyle w:val="ListParagraph"/>
        <w:tabs>
          <w:tab w:val="left" w:pos="1276"/>
        </w:tabs>
        <w:spacing w:before="120" w:after="200"/>
        <w:ind w:left="993" w:right="1525"/>
        <w:contextualSpacing w:val="0"/>
        <w:jc w:val="both"/>
        <w:rPr>
          <w:rFonts w:asciiTheme="minorHAnsi" w:hAnsiTheme="minorHAnsi" w:cstheme="minorHAnsi"/>
        </w:rPr>
      </w:pPr>
      <m:oMathPara>
        <m:oMath>
          <m:r>
            <w:rPr>
              <w:rFonts w:ascii="Cambria Math" w:hAnsi="Cambria Math" w:cstheme="minorHAnsi"/>
            </w:rPr>
            <m:t>RM=CoC∙</m:t>
          </m:r>
          <m:nary>
            <m:naryPr>
              <m:chr m:val="∑"/>
              <m:limLoc m:val="undOvr"/>
              <m:supHide m:val="1"/>
              <m:ctrlPr>
                <w:rPr>
                  <w:rFonts w:ascii="Cambria Math" w:hAnsi="Cambria Math" w:cstheme="minorHAnsi"/>
                  <w:i/>
                </w:rPr>
              </m:ctrlPr>
            </m:naryPr>
            <m:sub>
              <m:r>
                <w:rPr>
                  <w:rFonts w:ascii="Cambria Math" w:hAnsi="Cambria Math" w:cstheme="minorHAnsi"/>
                </w:rPr>
                <m:t>t≥0</m:t>
              </m:r>
            </m:sub>
            <m:sup/>
            <m:e>
              <m:f>
                <m:fPr>
                  <m:ctrlPr>
                    <w:rPr>
                      <w:rFonts w:ascii="Cambria Math" w:hAnsi="Cambria Math" w:cstheme="minorHAnsi"/>
                      <w:i/>
                    </w:rPr>
                  </m:ctrlPr>
                </m:fPr>
                <m:num>
                  <m:r>
                    <w:rPr>
                      <w:rFonts w:ascii="Cambria Math" w:hAnsi="Cambria Math" w:cstheme="minorHAnsi"/>
                    </w:rPr>
                    <m:t>SCR(t)</m:t>
                  </m:r>
                </m:num>
                <m:den>
                  <m:sSup>
                    <m:sSupPr>
                      <m:ctrlPr>
                        <w:rPr>
                          <w:rFonts w:ascii="Cambria Math" w:hAnsi="Cambria Math" w:cstheme="minorHAnsi"/>
                          <w:i/>
                        </w:rPr>
                      </m:ctrlPr>
                    </m:sSupPr>
                    <m:e>
                      <m:r>
                        <w:rPr>
                          <w:rFonts w:ascii="Cambria Math" w:hAnsi="Cambria Math" w:cstheme="minorHAnsi"/>
                        </w:rPr>
                        <m:t>(1+r</m:t>
                      </m:r>
                      <m:d>
                        <m:dPr>
                          <m:ctrlPr>
                            <w:rPr>
                              <w:rFonts w:ascii="Cambria Math" w:hAnsi="Cambria Math" w:cstheme="minorHAnsi"/>
                              <w:i/>
                            </w:rPr>
                          </m:ctrlPr>
                        </m:dPr>
                        <m:e>
                          <m:r>
                            <w:rPr>
                              <w:rFonts w:ascii="Cambria Math" w:hAnsi="Cambria Math" w:cstheme="minorHAnsi"/>
                            </w:rPr>
                            <m:t>t+1</m:t>
                          </m:r>
                        </m:e>
                      </m:d>
                      <m:r>
                        <w:rPr>
                          <w:rFonts w:ascii="Cambria Math" w:hAnsi="Cambria Math" w:cstheme="minorHAnsi"/>
                        </w:rPr>
                        <m:t>)</m:t>
                      </m:r>
                    </m:e>
                    <m:sup>
                      <m:r>
                        <w:rPr>
                          <w:rFonts w:ascii="Cambria Math" w:hAnsi="Cambria Math" w:cstheme="minorHAnsi"/>
                        </w:rPr>
                        <m:t>t+1</m:t>
                      </m:r>
                    </m:sup>
                  </m:sSup>
                </m:den>
              </m:f>
            </m:e>
          </m:nary>
        </m:oMath>
      </m:oMathPara>
    </w:p>
    <w:p w14:paraId="78DE4181" w14:textId="77777777" w:rsidR="00D37657" w:rsidRDefault="00D37657" w:rsidP="00241805">
      <w:pPr>
        <w:pStyle w:val="ListParagraph"/>
        <w:tabs>
          <w:tab w:val="left" w:pos="1276"/>
        </w:tabs>
        <w:spacing w:before="120" w:after="200"/>
        <w:ind w:left="993" w:right="1525"/>
        <w:contextualSpacing w:val="0"/>
        <w:jc w:val="both"/>
        <w:rPr>
          <w:rFonts w:asciiTheme="minorHAnsi" w:hAnsiTheme="minorHAnsi" w:cstheme="minorHAnsi"/>
        </w:rPr>
      </w:pPr>
    </w:p>
    <w:p w14:paraId="6724936C" w14:textId="61CFB84D" w:rsidR="00E40105" w:rsidRDefault="005100CC" w:rsidP="00D37657">
      <w:pPr>
        <w:pStyle w:val="ListParagraph"/>
        <w:tabs>
          <w:tab w:val="left" w:pos="1276"/>
        </w:tabs>
        <w:spacing w:before="120" w:after="200"/>
        <w:ind w:left="851" w:right="1525"/>
        <w:contextualSpacing w:val="0"/>
        <w:jc w:val="both"/>
        <w:rPr>
          <w:rFonts w:asciiTheme="minorHAnsi" w:hAnsiTheme="minorHAnsi" w:cstheme="minorHAnsi"/>
        </w:rPr>
      </w:pPr>
      <w:r>
        <w:rPr>
          <w:rFonts w:asciiTheme="minorHAnsi" w:hAnsiTheme="minorHAnsi" w:cstheme="minorHAnsi"/>
        </w:rPr>
        <w:lastRenderedPageBreak/>
        <w:t>Where:</w:t>
      </w:r>
    </w:p>
    <w:p w14:paraId="3A7E252F" w14:textId="6A641FDB" w:rsidR="005100CC" w:rsidRDefault="005100CC" w:rsidP="008370EA">
      <w:pPr>
        <w:pStyle w:val="ListParagraph"/>
        <w:numPr>
          <w:ilvl w:val="0"/>
          <w:numId w:val="10"/>
        </w:numPr>
        <w:spacing w:before="120" w:after="200"/>
        <w:ind w:left="851" w:right="1525" w:hanging="494"/>
        <w:contextualSpacing w:val="0"/>
        <w:jc w:val="both"/>
        <w:rPr>
          <w:rFonts w:asciiTheme="minorHAnsi" w:hAnsiTheme="minorHAnsi" w:cstheme="minorHAnsi"/>
        </w:rPr>
      </w:pPr>
      <w:r>
        <w:rPr>
          <w:rFonts w:asciiTheme="minorHAnsi" w:hAnsiTheme="minorHAnsi" w:cstheme="minorHAnsi"/>
        </w:rPr>
        <w:t>SCR</w:t>
      </w:r>
      <w:r w:rsidR="006735ED">
        <w:rPr>
          <w:rFonts w:asciiTheme="minorHAnsi" w:hAnsiTheme="minorHAnsi" w:cstheme="minorHAnsi"/>
        </w:rPr>
        <w:t>(t)</w:t>
      </w:r>
      <w:r w:rsidR="00125F24">
        <w:rPr>
          <w:rFonts w:asciiTheme="minorHAnsi" w:hAnsiTheme="minorHAnsi" w:cstheme="minorHAnsi"/>
        </w:rPr>
        <w:t xml:space="preserve"> </w:t>
      </w:r>
      <w:r w:rsidR="006735ED" w:rsidRPr="006735ED">
        <w:rPr>
          <w:rFonts w:asciiTheme="minorHAnsi" w:hAnsiTheme="minorHAnsi" w:cstheme="minorHAnsi"/>
        </w:rPr>
        <w:t>denotes the Solvency Capital Requirement after t years</w:t>
      </w:r>
    </w:p>
    <w:p w14:paraId="16B26C0D" w14:textId="1E27051A" w:rsidR="000B4FF9" w:rsidRDefault="000B4FF9" w:rsidP="008370EA">
      <w:pPr>
        <w:pStyle w:val="ListParagraph"/>
        <w:numPr>
          <w:ilvl w:val="0"/>
          <w:numId w:val="10"/>
        </w:numPr>
        <w:spacing w:before="120" w:after="200"/>
        <w:ind w:left="851" w:right="1525" w:hanging="494"/>
        <w:contextualSpacing w:val="0"/>
        <w:jc w:val="both"/>
        <w:rPr>
          <w:rFonts w:asciiTheme="minorHAnsi" w:hAnsiTheme="minorHAnsi" w:cstheme="minorHAnsi"/>
        </w:rPr>
      </w:pPr>
      <w:r w:rsidRPr="000B4FF9">
        <w:rPr>
          <w:rFonts w:asciiTheme="minorHAnsi" w:hAnsiTheme="minorHAnsi" w:cstheme="minorHAnsi"/>
        </w:rPr>
        <w:t>r(t + 1) denotes the basic risk-free interest rate for the maturity of t + 1 years</w:t>
      </w:r>
    </w:p>
    <w:p w14:paraId="012858D9" w14:textId="59FB898A" w:rsidR="000B4FF9" w:rsidRPr="00864FA5" w:rsidRDefault="008370EA" w:rsidP="008370EA">
      <w:pPr>
        <w:pStyle w:val="ListParagraph"/>
        <w:numPr>
          <w:ilvl w:val="0"/>
          <w:numId w:val="10"/>
        </w:numPr>
        <w:spacing w:before="120" w:after="200"/>
        <w:ind w:left="851" w:right="1525" w:hanging="494"/>
        <w:contextualSpacing w:val="0"/>
        <w:jc w:val="both"/>
        <w:rPr>
          <w:rFonts w:asciiTheme="minorHAnsi" w:hAnsiTheme="minorHAnsi" w:cstheme="minorHAnsi"/>
        </w:rPr>
      </w:pPr>
      <w:r>
        <w:rPr>
          <w:rFonts w:asciiTheme="minorHAnsi" w:hAnsiTheme="minorHAnsi" w:cstheme="minorHAnsi"/>
        </w:rPr>
        <w:t xml:space="preserve">CoC </w:t>
      </w:r>
      <w:r w:rsidRPr="008370EA">
        <w:rPr>
          <w:rFonts w:asciiTheme="minorHAnsi" w:hAnsiTheme="minorHAnsi" w:cstheme="minorHAnsi"/>
        </w:rPr>
        <w:t>denotes the Cost-of-Capital rate</w:t>
      </w:r>
      <w:r>
        <w:rPr>
          <w:rFonts w:asciiTheme="minorHAnsi" w:hAnsiTheme="minorHAnsi" w:cstheme="minorHAnsi"/>
        </w:rPr>
        <w:t xml:space="preserve"> (4%)</w:t>
      </w:r>
    </w:p>
    <w:p w14:paraId="44E5F538" w14:textId="74FF8384" w:rsidR="00E22E87" w:rsidRPr="00864FA5" w:rsidRDefault="00E22E87" w:rsidP="001F7736">
      <w:pPr>
        <w:pStyle w:val="ListParagraph"/>
        <w:numPr>
          <w:ilvl w:val="2"/>
          <w:numId w:val="5"/>
        </w:numPr>
        <w:tabs>
          <w:tab w:val="left" w:pos="1276"/>
        </w:tabs>
        <w:spacing w:before="120" w:after="200"/>
        <w:ind w:left="993" w:right="1525" w:hanging="709"/>
        <w:contextualSpacing w:val="0"/>
        <w:jc w:val="both"/>
        <w:rPr>
          <w:rFonts w:asciiTheme="minorHAnsi" w:hAnsiTheme="minorHAnsi" w:cstheme="minorHAnsi"/>
        </w:rPr>
      </w:pPr>
      <w:r w:rsidRPr="00864FA5">
        <w:rPr>
          <w:rFonts w:asciiTheme="minorHAnsi" w:hAnsiTheme="minorHAnsi" w:cstheme="minorHAnsi"/>
        </w:rPr>
        <w:t xml:space="preserve">There is no assessment of market risk as </w:t>
      </w:r>
      <w:r w:rsidR="008D7ABC" w:rsidRPr="00864FA5">
        <w:rPr>
          <w:rFonts w:asciiTheme="minorHAnsi" w:hAnsiTheme="minorHAnsi" w:cstheme="minorHAnsi"/>
        </w:rPr>
        <w:t>this is considered fully diversified.</w:t>
      </w:r>
    </w:p>
    <w:p w14:paraId="44FD3E6F" w14:textId="77777777" w:rsidR="00E22E87" w:rsidRPr="00864FA5" w:rsidRDefault="00E22E87" w:rsidP="001F7736">
      <w:pPr>
        <w:pStyle w:val="ListParagraph"/>
        <w:numPr>
          <w:ilvl w:val="2"/>
          <w:numId w:val="5"/>
        </w:numPr>
        <w:tabs>
          <w:tab w:val="left" w:pos="1276"/>
        </w:tabs>
        <w:spacing w:before="120" w:after="200"/>
        <w:ind w:left="993" w:right="1525" w:hanging="709"/>
        <w:contextualSpacing w:val="0"/>
        <w:jc w:val="both"/>
        <w:rPr>
          <w:rFonts w:asciiTheme="minorHAnsi" w:hAnsiTheme="minorHAnsi" w:cstheme="minorHAnsi"/>
        </w:rPr>
      </w:pPr>
      <w:r w:rsidRPr="00864FA5">
        <w:rPr>
          <w:rFonts w:asciiTheme="minorHAnsi" w:hAnsiTheme="minorHAnsi" w:cstheme="minorHAnsi"/>
        </w:rPr>
        <w:t>The production of the above SCR components over the period to ultimate is carried out using a proportionate approach applied to the applicable SCR components at time t=0.  The proportions used are gross technical provisions for the underwriting and operational risk elements and reinsurance technical provisions for the counterparty default.</w:t>
      </w:r>
    </w:p>
    <w:tbl>
      <w:tblPr>
        <w:tblW w:w="5420" w:type="dxa"/>
        <w:jc w:val="center"/>
        <w:tblLook w:val="04A0" w:firstRow="1" w:lastRow="0" w:firstColumn="1" w:lastColumn="0" w:noHBand="0" w:noVBand="1"/>
      </w:tblPr>
      <w:tblGrid>
        <w:gridCol w:w="1700"/>
        <w:gridCol w:w="1240"/>
        <w:gridCol w:w="1240"/>
        <w:gridCol w:w="1240"/>
      </w:tblGrid>
      <w:tr w:rsidR="002B22C5" w:rsidRPr="002B22C5" w14:paraId="1F2B4AB5" w14:textId="77777777" w:rsidTr="002B22C5">
        <w:trPr>
          <w:trHeight w:val="300"/>
          <w:jc w:val="center"/>
        </w:trPr>
        <w:tc>
          <w:tcPr>
            <w:tcW w:w="1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8DEBD36" w14:textId="77777777" w:rsidR="002B22C5" w:rsidRPr="002B22C5" w:rsidRDefault="002B22C5" w:rsidP="002B22C5">
            <w:pPr>
              <w:widowControl/>
              <w:jc w:val="right"/>
              <w:rPr>
                <w:rFonts w:ascii="Calibri Light" w:eastAsia="Times New Roman" w:hAnsi="Calibri Light" w:cs="Calibri Light"/>
                <w:sz w:val="18"/>
                <w:szCs w:val="18"/>
                <w:lang w:val="en-GI" w:eastAsia="en-GI"/>
              </w:rPr>
            </w:pPr>
            <w:r w:rsidRPr="002B22C5">
              <w:rPr>
                <w:rFonts w:ascii="Calibri Light" w:eastAsia="Times New Roman" w:hAnsi="Calibri Light" w:cs="Calibri Light"/>
                <w:sz w:val="18"/>
                <w:szCs w:val="18"/>
                <w:lang w:val="en-GI" w:eastAsia="en-GI"/>
              </w:rPr>
              <w:t>£'000s</w:t>
            </w:r>
          </w:p>
        </w:tc>
        <w:tc>
          <w:tcPr>
            <w:tcW w:w="1240" w:type="dxa"/>
            <w:tcBorders>
              <w:top w:val="single" w:sz="4" w:space="0" w:color="auto"/>
              <w:left w:val="nil"/>
              <w:bottom w:val="single" w:sz="4" w:space="0" w:color="auto"/>
              <w:right w:val="single" w:sz="4" w:space="0" w:color="auto"/>
            </w:tcBorders>
            <w:shd w:val="clear" w:color="000000" w:fill="FFFFFF"/>
            <w:noWrap/>
            <w:vAlign w:val="center"/>
            <w:hideMark/>
          </w:tcPr>
          <w:p w14:paraId="240D9597" w14:textId="77777777" w:rsidR="002B22C5" w:rsidRPr="002B22C5" w:rsidRDefault="002B22C5" w:rsidP="002B22C5">
            <w:pPr>
              <w:widowControl/>
              <w:jc w:val="center"/>
              <w:rPr>
                <w:rFonts w:ascii="Calibri Light" w:eastAsia="Times New Roman" w:hAnsi="Calibri Light" w:cs="Calibri Light"/>
                <w:sz w:val="18"/>
                <w:szCs w:val="18"/>
                <w:lang w:val="en-GI" w:eastAsia="en-GI"/>
              </w:rPr>
            </w:pPr>
            <w:r w:rsidRPr="002B22C5">
              <w:rPr>
                <w:rFonts w:ascii="Calibri Light" w:eastAsia="Times New Roman" w:hAnsi="Calibri Light" w:cs="Calibri Light"/>
                <w:sz w:val="18"/>
                <w:szCs w:val="18"/>
                <w:lang w:val="en-GB" w:eastAsia="en-GI"/>
              </w:rPr>
              <w:t>GAAP valuation</w:t>
            </w:r>
          </w:p>
        </w:tc>
        <w:tc>
          <w:tcPr>
            <w:tcW w:w="1240" w:type="dxa"/>
            <w:tcBorders>
              <w:top w:val="single" w:sz="4" w:space="0" w:color="auto"/>
              <w:left w:val="nil"/>
              <w:bottom w:val="single" w:sz="4" w:space="0" w:color="auto"/>
              <w:right w:val="single" w:sz="4" w:space="0" w:color="auto"/>
            </w:tcBorders>
            <w:shd w:val="clear" w:color="000000" w:fill="FFFFFF"/>
            <w:noWrap/>
            <w:vAlign w:val="center"/>
            <w:hideMark/>
          </w:tcPr>
          <w:p w14:paraId="38307495" w14:textId="77777777" w:rsidR="002B22C5" w:rsidRPr="002B22C5" w:rsidRDefault="002B22C5" w:rsidP="002B22C5">
            <w:pPr>
              <w:widowControl/>
              <w:jc w:val="center"/>
              <w:rPr>
                <w:rFonts w:ascii="Calibri Light" w:eastAsia="Times New Roman" w:hAnsi="Calibri Light" w:cs="Calibri Light"/>
                <w:sz w:val="18"/>
                <w:szCs w:val="18"/>
                <w:lang w:val="en-GI" w:eastAsia="en-GI"/>
              </w:rPr>
            </w:pPr>
            <w:r w:rsidRPr="002B22C5">
              <w:rPr>
                <w:rFonts w:ascii="Calibri Light" w:eastAsia="Times New Roman" w:hAnsi="Calibri Light" w:cs="Calibri Light"/>
                <w:sz w:val="18"/>
                <w:szCs w:val="18"/>
                <w:lang w:val="en-GB" w:eastAsia="en-GI"/>
              </w:rPr>
              <w:t>SII valuation</w:t>
            </w:r>
          </w:p>
        </w:tc>
        <w:tc>
          <w:tcPr>
            <w:tcW w:w="1240" w:type="dxa"/>
            <w:tcBorders>
              <w:top w:val="single" w:sz="4" w:space="0" w:color="auto"/>
              <w:left w:val="nil"/>
              <w:bottom w:val="single" w:sz="4" w:space="0" w:color="auto"/>
              <w:right w:val="single" w:sz="4" w:space="0" w:color="auto"/>
            </w:tcBorders>
            <w:shd w:val="clear" w:color="000000" w:fill="FFFFFF"/>
            <w:noWrap/>
            <w:vAlign w:val="center"/>
            <w:hideMark/>
          </w:tcPr>
          <w:p w14:paraId="35F550D8" w14:textId="77777777" w:rsidR="002B22C5" w:rsidRPr="002B22C5" w:rsidRDefault="002B22C5" w:rsidP="002B22C5">
            <w:pPr>
              <w:widowControl/>
              <w:jc w:val="center"/>
              <w:rPr>
                <w:rFonts w:ascii="Calibri Light" w:eastAsia="Times New Roman" w:hAnsi="Calibri Light" w:cs="Calibri Light"/>
                <w:sz w:val="18"/>
                <w:szCs w:val="18"/>
                <w:lang w:val="en-GI" w:eastAsia="en-GI"/>
              </w:rPr>
            </w:pPr>
            <w:r w:rsidRPr="002B22C5">
              <w:rPr>
                <w:rFonts w:ascii="Calibri Light" w:eastAsia="Times New Roman" w:hAnsi="Calibri Light" w:cs="Calibri Light"/>
                <w:sz w:val="18"/>
                <w:szCs w:val="18"/>
                <w:lang w:val="en-GB" w:eastAsia="en-GI"/>
              </w:rPr>
              <w:t>Comments</w:t>
            </w:r>
          </w:p>
        </w:tc>
      </w:tr>
      <w:tr w:rsidR="002B22C5" w:rsidRPr="002B22C5" w14:paraId="43024739" w14:textId="77777777" w:rsidTr="002B22C5">
        <w:trPr>
          <w:trHeight w:val="300"/>
          <w:jc w:val="center"/>
        </w:trPr>
        <w:tc>
          <w:tcPr>
            <w:tcW w:w="1700" w:type="dxa"/>
            <w:tcBorders>
              <w:top w:val="nil"/>
              <w:left w:val="single" w:sz="4" w:space="0" w:color="auto"/>
              <w:bottom w:val="single" w:sz="4" w:space="0" w:color="auto"/>
              <w:right w:val="single" w:sz="4" w:space="0" w:color="auto"/>
            </w:tcBorders>
            <w:shd w:val="clear" w:color="000000" w:fill="FFFFFF"/>
            <w:noWrap/>
            <w:vAlign w:val="center"/>
            <w:hideMark/>
          </w:tcPr>
          <w:p w14:paraId="5ADDCC3B" w14:textId="77777777" w:rsidR="002B22C5" w:rsidRPr="002B22C5" w:rsidRDefault="002B22C5" w:rsidP="002B22C5">
            <w:pPr>
              <w:widowControl/>
              <w:jc w:val="right"/>
              <w:rPr>
                <w:rFonts w:ascii="Calibri Light" w:eastAsia="Times New Roman" w:hAnsi="Calibri Light" w:cs="Calibri Light"/>
                <w:sz w:val="18"/>
                <w:szCs w:val="18"/>
                <w:lang w:val="en-GI" w:eastAsia="en-GI"/>
              </w:rPr>
            </w:pPr>
            <w:r w:rsidRPr="002B22C5">
              <w:rPr>
                <w:rFonts w:ascii="Calibri Light" w:eastAsia="Times New Roman" w:hAnsi="Calibri Light" w:cs="Calibri Light"/>
                <w:sz w:val="18"/>
                <w:szCs w:val="18"/>
                <w:lang w:val="en-GB" w:eastAsia="en-GI"/>
              </w:rPr>
              <w:t>Risk Margin</w:t>
            </w:r>
          </w:p>
        </w:tc>
        <w:tc>
          <w:tcPr>
            <w:tcW w:w="1240" w:type="dxa"/>
            <w:tcBorders>
              <w:top w:val="nil"/>
              <w:left w:val="nil"/>
              <w:bottom w:val="single" w:sz="4" w:space="0" w:color="auto"/>
              <w:right w:val="single" w:sz="4" w:space="0" w:color="auto"/>
            </w:tcBorders>
            <w:shd w:val="clear" w:color="000000" w:fill="FFFFFF"/>
            <w:noWrap/>
            <w:vAlign w:val="center"/>
            <w:hideMark/>
          </w:tcPr>
          <w:p w14:paraId="09F0E268" w14:textId="77777777" w:rsidR="002B22C5" w:rsidRPr="002B22C5" w:rsidRDefault="002B22C5" w:rsidP="002B22C5">
            <w:pPr>
              <w:widowControl/>
              <w:rPr>
                <w:rFonts w:ascii="Calibri Light" w:eastAsia="Times New Roman" w:hAnsi="Calibri Light" w:cs="Calibri Light"/>
                <w:sz w:val="18"/>
                <w:szCs w:val="18"/>
                <w:lang w:val="en-GI" w:eastAsia="en-GI"/>
              </w:rPr>
            </w:pPr>
            <w:r w:rsidRPr="002B22C5">
              <w:rPr>
                <w:rFonts w:ascii="Calibri Light" w:eastAsia="Times New Roman" w:hAnsi="Calibri Light" w:cs="Calibri Light"/>
                <w:sz w:val="18"/>
                <w:szCs w:val="18"/>
                <w:lang w:val="en-GI" w:eastAsia="en-GI"/>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792A63A1" w14:textId="77777777" w:rsidR="002B22C5" w:rsidRPr="002B22C5" w:rsidRDefault="002B22C5" w:rsidP="002B22C5">
            <w:pPr>
              <w:widowControl/>
              <w:jc w:val="center"/>
              <w:rPr>
                <w:rFonts w:ascii="Calibri Light" w:eastAsia="Times New Roman" w:hAnsi="Calibri Light" w:cs="Calibri Light"/>
                <w:sz w:val="18"/>
                <w:szCs w:val="18"/>
                <w:lang w:val="en-GI" w:eastAsia="en-GI"/>
              </w:rPr>
            </w:pPr>
            <w:r w:rsidRPr="002B22C5">
              <w:rPr>
                <w:rFonts w:ascii="Calibri Light" w:eastAsia="Times New Roman" w:hAnsi="Calibri Light" w:cs="Calibri Light"/>
                <w:sz w:val="18"/>
                <w:szCs w:val="18"/>
                <w:lang w:val="en-GB" w:eastAsia="en-GI"/>
              </w:rPr>
              <w:t>2,084</w:t>
            </w:r>
          </w:p>
        </w:tc>
        <w:tc>
          <w:tcPr>
            <w:tcW w:w="1240" w:type="dxa"/>
            <w:tcBorders>
              <w:top w:val="nil"/>
              <w:left w:val="nil"/>
              <w:bottom w:val="single" w:sz="4" w:space="0" w:color="auto"/>
              <w:right w:val="single" w:sz="4" w:space="0" w:color="auto"/>
            </w:tcBorders>
            <w:shd w:val="clear" w:color="000000" w:fill="FFFFFF"/>
            <w:noWrap/>
            <w:vAlign w:val="center"/>
            <w:hideMark/>
          </w:tcPr>
          <w:p w14:paraId="6A3D0C00" w14:textId="77777777" w:rsidR="002B22C5" w:rsidRPr="002B22C5" w:rsidRDefault="002B22C5" w:rsidP="002B22C5">
            <w:pPr>
              <w:widowControl/>
              <w:rPr>
                <w:rFonts w:ascii="Calibri Light" w:eastAsia="Times New Roman" w:hAnsi="Calibri Light" w:cs="Calibri Light"/>
                <w:sz w:val="18"/>
                <w:szCs w:val="18"/>
                <w:lang w:val="en-GI" w:eastAsia="en-GI"/>
              </w:rPr>
            </w:pPr>
            <w:r w:rsidRPr="002B22C5">
              <w:rPr>
                <w:rFonts w:ascii="Calibri Light" w:eastAsia="Times New Roman" w:hAnsi="Calibri Light" w:cs="Calibri Light"/>
                <w:sz w:val="18"/>
                <w:szCs w:val="18"/>
                <w:lang w:val="en-GI" w:eastAsia="en-GI"/>
              </w:rPr>
              <w:t> </w:t>
            </w:r>
          </w:p>
        </w:tc>
      </w:tr>
      <w:tr w:rsidR="002B22C5" w:rsidRPr="002B22C5" w14:paraId="51C05357" w14:textId="77777777" w:rsidTr="002B22C5">
        <w:trPr>
          <w:trHeight w:val="300"/>
          <w:jc w:val="center"/>
        </w:trPr>
        <w:tc>
          <w:tcPr>
            <w:tcW w:w="1700" w:type="dxa"/>
            <w:tcBorders>
              <w:top w:val="nil"/>
              <w:left w:val="single" w:sz="4" w:space="0" w:color="auto"/>
              <w:bottom w:val="single" w:sz="4" w:space="0" w:color="auto"/>
              <w:right w:val="single" w:sz="4" w:space="0" w:color="auto"/>
            </w:tcBorders>
            <w:shd w:val="clear" w:color="000000" w:fill="FFFFFF"/>
            <w:noWrap/>
            <w:vAlign w:val="center"/>
            <w:hideMark/>
          </w:tcPr>
          <w:p w14:paraId="49732CC6" w14:textId="77777777" w:rsidR="002B22C5" w:rsidRPr="002B22C5" w:rsidRDefault="002B22C5" w:rsidP="002B22C5">
            <w:pPr>
              <w:widowControl/>
              <w:jc w:val="right"/>
              <w:rPr>
                <w:rFonts w:ascii="Calibri Light" w:eastAsia="Times New Roman" w:hAnsi="Calibri Light" w:cs="Calibri Light"/>
                <w:b/>
                <w:bCs/>
                <w:sz w:val="18"/>
                <w:szCs w:val="18"/>
                <w:lang w:val="en-GI" w:eastAsia="en-GI"/>
              </w:rPr>
            </w:pPr>
            <w:r w:rsidRPr="002B22C5">
              <w:rPr>
                <w:rFonts w:ascii="Calibri Light" w:eastAsia="Times New Roman" w:hAnsi="Calibri Light" w:cs="Calibri Light"/>
                <w:b/>
                <w:bCs/>
                <w:sz w:val="18"/>
                <w:szCs w:val="18"/>
                <w:lang w:val="en-GB" w:eastAsia="en-GI"/>
              </w:rPr>
              <w:t>Total</w:t>
            </w:r>
          </w:p>
        </w:tc>
        <w:tc>
          <w:tcPr>
            <w:tcW w:w="1240" w:type="dxa"/>
            <w:tcBorders>
              <w:top w:val="nil"/>
              <w:left w:val="nil"/>
              <w:bottom w:val="single" w:sz="4" w:space="0" w:color="auto"/>
              <w:right w:val="single" w:sz="4" w:space="0" w:color="auto"/>
            </w:tcBorders>
            <w:shd w:val="clear" w:color="000000" w:fill="FFFFFF"/>
            <w:noWrap/>
            <w:vAlign w:val="center"/>
            <w:hideMark/>
          </w:tcPr>
          <w:p w14:paraId="62898451" w14:textId="77777777" w:rsidR="002B22C5" w:rsidRPr="002B22C5" w:rsidRDefault="002B22C5" w:rsidP="002B22C5">
            <w:pPr>
              <w:widowControl/>
              <w:rPr>
                <w:rFonts w:ascii="Calibri Light" w:eastAsia="Times New Roman" w:hAnsi="Calibri Light" w:cs="Calibri Light"/>
                <w:sz w:val="18"/>
                <w:szCs w:val="18"/>
                <w:lang w:val="en-GI" w:eastAsia="en-GI"/>
              </w:rPr>
            </w:pPr>
            <w:r w:rsidRPr="002B22C5">
              <w:rPr>
                <w:rFonts w:ascii="Calibri Light" w:eastAsia="Times New Roman" w:hAnsi="Calibri Light" w:cs="Calibri Light"/>
                <w:sz w:val="18"/>
                <w:szCs w:val="18"/>
                <w:lang w:val="en-GI" w:eastAsia="en-GI"/>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50A5EFD7" w14:textId="77777777" w:rsidR="002B22C5" w:rsidRPr="002B22C5" w:rsidRDefault="002B22C5" w:rsidP="002B22C5">
            <w:pPr>
              <w:widowControl/>
              <w:jc w:val="center"/>
              <w:rPr>
                <w:rFonts w:ascii="Calibri Light" w:eastAsia="Times New Roman" w:hAnsi="Calibri Light" w:cs="Calibri Light"/>
                <w:b/>
                <w:bCs/>
                <w:sz w:val="18"/>
                <w:szCs w:val="18"/>
                <w:lang w:val="en-GI" w:eastAsia="en-GI"/>
              </w:rPr>
            </w:pPr>
            <w:r w:rsidRPr="002B22C5">
              <w:rPr>
                <w:rFonts w:ascii="Calibri Light" w:eastAsia="Times New Roman" w:hAnsi="Calibri Light" w:cs="Calibri Light"/>
                <w:b/>
                <w:bCs/>
                <w:sz w:val="18"/>
                <w:szCs w:val="18"/>
                <w:lang w:val="en-GB" w:eastAsia="en-GI"/>
              </w:rPr>
              <w:t>2,084</w:t>
            </w:r>
          </w:p>
        </w:tc>
        <w:tc>
          <w:tcPr>
            <w:tcW w:w="1240" w:type="dxa"/>
            <w:tcBorders>
              <w:top w:val="nil"/>
              <w:left w:val="nil"/>
              <w:bottom w:val="single" w:sz="4" w:space="0" w:color="auto"/>
              <w:right w:val="single" w:sz="4" w:space="0" w:color="auto"/>
            </w:tcBorders>
            <w:shd w:val="clear" w:color="000000" w:fill="FFFFFF"/>
            <w:noWrap/>
            <w:vAlign w:val="bottom"/>
            <w:hideMark/>
          </w:tcPr>
          <w:p w14:paraId="08EEF1D6" w14:textId="77777777" w:rsidR="002B22C5" w:rsidRPr="002B22C5" w:rsidRDefault="002B22C5" w:rsidP="002B22C5">
            <w:pPr>
              <w:widowControl/>
              <w:rPr>
                <w:rFonts w:ascii="Calibri Light" w:eastAsia="Times New Roman" w:hAnsi="Calibri Light" w:cs="Calibri Light"/>
                <w:sz w:val="18"/>
                <w:szCs w:val="18"/>
                <w:lang w:val="en-GI" w:eastAsia="en-GI"/>
              </w:rPr>
            </w:pPr>
            <w:r w:rsidRPr="002B22C5">
              <w:rPr>
                <w:rFonts w:ascii="Calibri Light" w:eastAsia="Times New Roman" w:hAnsi="Calibri Light" w:cs="Calibri Light"/>
                <w:sz w:val="18"/>
                <w:szCs w:val="18"/>
                <w:lang w:val="en-GI" w:eastAsia="en-GI"/>
              </w:rPr>
              <w:t> </w:t>
            </w:r>
          </w:p>
        </w:tc>
      </w:tr>
    </w:tbl>
    <w:p w14:paraId="126A9966" w14:textId="77777777" w:rsidR="00032764" w:rsidRDefault="00032764" w:rsidP="001F7736">
      <w:pPr>
        <w:tabs>
          <w:tab w:val="left" w:pos="851"/>
        </w:tabs>
        <w:spacing w:before="120" w:after="200"/>
        <w:ind w:right="1525"/>
        <w:jc w:val="both"/>
        <w:rPr>
          <w:rFonts w:ascii="Work Sans" w:hAnsi="Work Sans"/>
        </w:rPr>
      </w:pPr>
    </w:p>
    <w:p w14:paraId="33B03086" w14:textId="0FDC9E80" w:rsidR="00B213EF" w:rsidRPr="0055434B" w:rsidRDefault="00032764" w:rsidP="0055434B">
      <w:pPr>
        <w:pStyle w:val="ListParagraph"/>
        <w:numPr>
          <w:ilvl w:val="1"/>
          <w:numId w:val="7"/>
        </w:numPr>
        <w:tabs>
          <w:tab w:val="left" w:pos="709"/>
          <w:tab w:val="left" w:pos="851"/>
        </w:tabs>
        <w:spacing w:before="100" w:after="240"/>
        <w:ind w:left="709" w:right="818" w:hanging="426"/>
        <w:contextualSpacing w:val="0"/>
        <w:jc w:val="both"/>
        <w:outlineLvl w:val="1"/>
        <w:rPr>
          <w:rFonts w:asciiTheme="minorHAnsi" w:hAnsiTheme="minorHAnsi" w:cstheme="minorHAnsi"/>
          <w:b/>
          <w:bCs/>
          <w:color w:val="2F5496"/>
          <w:spacing w:val="2"/>
          <w:kern w:val="36"/>
        </w:rPr>
      </w:pPr>
      <w:bookmarkStart w:id="87" w:name="_Toc148719744"/>
      <w:bookmarkStart w:id="88" w:name="_Toc178351423"/>
      <w:r w:rsidRPr="00616462">
        <w:rPr>
          <w:rFonts w:asciiTheme="minorHAnsi" w:hAnsiTheme="minorHAnsi" w:cstheme="minorHAnsi"/>
          <w:b/>
          <w:bCs/>
          <w:color w:val="2F5496"/>
          <w:spacing w:val="2"/>
          <w:kern w:val="36"/>
        </w:rPr>
        <w:t xml:space="preserve">GAAP to SII </w:t>
      </w:r>
      <w:r w:rsidR="003B1DC2" w:rsidRPr="00616462">
        <w:rPr>
          <w:rFonts w:asciiTheme="minorHAnsi" w:hAnsiTheme="minorHAnsi" w:cstheme="minorHAnsi"/>
          <w:b/>
          <w:bCs/>
          <w:color w:val="2F5496"/>
          <w:spacing w:val="2"/>
          <w:kern w:val="36"/>
        </w:rPr>
        <w:t xml:space="preserve">Gross </w:t>
      </w:r>
      <w:r w:rsidRPr="00616462">
        <w:rPr>
          <w:rFonts w:asciiTheme="minorHAnsi" w:hAnsiTheme="minorHAnsi" w:cstheme="minorHAnsi"/>
          <w:b/>
          <w:bCs/>
          <w:color w:val="2F5496"/>
          <w:spacing w:val="2"/>
          <w:kern w:val="36"/>
        </w:rPr>
        <w:t>TPs reconciliation</w:t>
      </w:r>
      <w:bookmarkEnd w:id="87"/>
      <w:bookmarkEnd w:id="88"/>
    </w:p>
    <w:p w14:paraId="4CFAFEA2" w14:textId="77777777" w:rsidR="00C44889" w:rsidRPr="00C44889" w:rsidRDefault="00C44889" w:rsidP="00C44889">
      <w:pPr>
        <w:pStyle w:val="ListParagraph"/>
        <w:numPr>
          <w:ilvl w:val="1"/>
          <w:numId w:val="5"/>
        </w:numPr>
        <w:tabs>
          <w:tab w:val="left" w:pos="1276"/>
        </w:tabs>
        <w:spacing w:before="120" w:after="200"/>
        <w:ind w:right="1525"/>
        <w:contextualSpacing w:val="0"/>
        <w:jc w:val="both"/>
        <w:rPr>
          <w:rFonts w:asciiTheme="minorHAnsi" w:hAnsiTheme="minorHAnsi" w:cstheme="minorHAnsi"/>
          <w:vanish/>
        </w:rPr>
      </w:pPr>
    </w:p>
    <w:p w14:paraId="24C4DA55" w14:textId="127927DD" w:rsidR="00381CF8" w:rsidRPr="00C44889" w:rsidRDefault="00F2308B" w:rsidP="00C44889">
      <w:pPr>
        <w:pStyle w:val="ListParagraph"/>
        <w:numPr>
          <w:ilvl w:val="2"/>
          <w:numId w:val="5"/>
        </w:numPr>
        <w:tabs>
          <w:tab w:val="left" w:pos="1276"/>
        </w:tabs>
        <w:spacing w:before="120" w:after="200"/>
        <w:ind w:right="1525"/>
        <w:contextualSpacing w:val="0"/>
        <w:jc w:val="both"/>
        <w:rPr>
          <w:rFonts w:asciiTheme="minorHAnsi" w:hAnsiTheme="minorHAnsi" w:cstheme="minorHAnsi"/>
        </w:rPr>
      </w:pPr>
      <w:r w:rsidRPr="00C44889">
        <w:rPr>
          <w:rFonts w:asciiTheme="minorHAnsi" w:hAnsiTheme="minorHAnsi" w:cstheme="minorHAnsi"/>
        </w:rPr>
        <w:t>The waterfall for SII technical provisions broken down throughout section four is given below:</w:t>
      </w:r>
    </w:p>
    <w:p w14:paraId="27BD3CA6" w14:textId="5640A302" w:rsidR="00381CF8" w:rsidRDefault="00095135" w:rsidP="00B47563">
      <w:pPr>
        <w:rPr>
          <w:rFonts w:ascii="Work Sans" w:hAnsi="Work Sans"/>
        </w:rPr>
      </w:pPr>
      <w:r>
        <w:rPr>
          <w:rFonts w:ascii="Work Sans" w:hAnsi="Work Sans"/>
          <w:noProof/>
        </w:rPr>
        <w:drawing>
          <wp:inline distT="0" distB="0" distL="0" distR="0" wp14:anchorId="6DCD76F8" wp14:editId="0D60D10D">
            <wp:extent cx="6907530" cy="3377565"/>
            <wp:effectExtent l="0" t="0" r="7620" b="0"/>
            <wp:docPr id="17257776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07530" cy="3377565"/>
                    </a:xfrm>
                    <a:prstGeom prst="rect">
                      <a:avLst/>
                    </a:prstGeom>
                    <a:noFill/>
                  </pic:spPr>
                </pic:pic>
              </a:graphicData>
            </a:graphic>
          </wp:inline>
        </w:drawing>
      </w:r>
    </w:p>
    <w:p w14:paraId="50F5EA81" w14:textId="2DB5FBFD" w:rsidR="00381CF8" w:rsidRDefault="00381CF8" w:rsidP="00B47563">
      <w:pPr>
        <w:rPr>
          <w:rFonts w:ascii="Work Sans" w:hAnsi="Work Sans"/>
        </w:rPr>
      </w:pPr>
    </w:p>
    <w:p w14:paraId="1B3238EA" w14:textId="77777777" w:rsidR="00381CF8" w:rsidRDefault="00381CF8" w:rsidP="00B47563">
      <w:pPr>
        <w:rPr>
          <w:rFonts w:ascii="Work Sans" w:hAnsi="Work Sans"/>
        </w:rPr>
      </w:pPr>
    </w:p>
    <w:p w14:paraId="30920602" w14:textId="77777777" w:rsidR="00381CF8" w:rsidRDefault="00381CF8" w:rsidP="00B47563">
      <w:pPr>
        <w:rPr>
          <w:rFonts w:ascii="Work Sans" w:hAnsi="Work Sans"/>
        </w:rPr>
      </w:pPr>
    </w:p>
    <w:p w14:paraId="2C192571" w14:textId="77777777" w:rsidR="00381CF8" w:rsidRDefault="00381CF8" w:rsidP="00B47563">
      <w:pPr>
        <w:rPr>
          <w:rFonts w:ascii="Work Sans" w:hAnsi="Work Sans"/>
        </w:rPr>
      </w:pPr>
    </w:p>
    <w:p w14:paraId="50F23966" w14:textId="77777777" w:rsidR="00381CF8" w:rsidRDefault="00381CF8" w:rsidP="00B47563">
      <w:pPr>
        <w:rPr>
          <w:rFonts w:ascii="Work Sans" w:hAnsi="Work Sans"/>
        </w:rPr>
      </w:pPr>
    </w:p>
    <w:p w14:paraId="1D1B0A33" w14:textId="77777777" w:rsidR="00381CF8" w:rsidRDefault="00381CF8" w:rsidP="00B47563">
      <w:pPr>
        <w:rPr>
          <w:rFonts w:ascii="Work Sans" w:hAnsi="Work Sans"/>
        </w:rPr>
      </w:pPr>
    </w:p>
    <w:p w14:paraId="219CCD97" w14:textId="77777777" w:rsidR="00381CF8" w:rsidRDefault="00381CF8" w:rsidP="00B47563">
      <w:pPr>
        <w:rPr>
          <w:rFonts w:ascii="Work Sans" w:hAnsi="Work Sans"/>
        </w:rPr>
      </w:pPr>
    </w:p>
    <w:p w14:paraId="08A5953E" w14:textId="77777777" w:rsidR="00381CF8" w:rsidRPr="00B47563" w:rsidRDefault="00381CF8" w:rsidP="00B47563"/>
    <w:p w14:paraId="7A244E4D" w14:textId="170D2736" w:rsidR="003945DE" w:rsidRPr="0052486B" w:rsidRDefault="003945DE" w:rsidP="0052486B">
      <w:pPr>
        <w:pStyle w:val="Heading1"/>
        <w:keepNext/>
        <w:keepLines/>
        <w:numPr>
          <w:ilvl w:val="0"/>
          <w:numId w:val="3"/>
        </w:numPr>
        <w:spacing w:before="240" w:after="240" w:line="235" w:lineRule="auto"/>
        <w:ind w:left="709" w:right="1383" w:hanging="425"/>
        <w:jc w:val="both"/>
        <w:rPr>
          <w:rFonts w:asciiTheme="minorHAnsi" w:eastAsia="Calibri" w:hAnsiTheme="minorHAnsi" w:cstheme="minorHAnsi"/>
          <w:color w:val="2F5496"/>
          <w:spacing w:val="2"/>
          <w:sz w:val="34"/>
          <w:szCs w:val="34"/>
          <w:u w:val="none"/>
        </w:rPr>
      </w:pPr>
      <w:bookmarkStart w:id="89" w:name="_Toc178351424"/>
      <w:r w:rsidRPr="0052486B">
        <w:rPr>
          <w:rFonts w:asciiTheme="minorHAnsi" w:eastAsia="Calibri" w:hAnsiTheme="minorHAnsi" w:cstheme="minorHAnsi"/>
          <w:color w:val="2F5496"/>
          <w:spacing w:val="2"/>
          <w:sz w:val="34"/>
          <w:szCs w:val="34"/>
          <w:u w:val="none"/>
        </w:rPr>
        <w:lastRenderedPageBreak/>
        <w:t>SOLVENCY II BALANCE SHEET – TECHNICAL PROVISIONS (REINSURANCE)</w:t>
      </w:r>
      <w:bookmarkEnd w:id="89"/>
    </w:p>
    <w:p w14:paraId="67D0DAF6" w14:textId="77777777" w:rsidR="00165851" w:rsidRPr="00165851" w:rsidRDefault="00165851" w:rsidP="00165851">
      <w:pPr>
        <w:pStyle w:val="ListParagraph"/>
        <w:numPr>
          <w:ilvl w:val="0"/>
          <w:numId w:val="7"/>
        </w:numPr>
        <w:tabs>
          <w:tab w:val="left" w:pos="426"/>
        </w:tabs>
        <w:spacing w:before="100" w:after="240"/>
        <w:contextualSpacing w:val="0"/>
        <w:outlineLvl w:val="1"/>
        <w:rPr>
          <w:rFonts w:ascii="Work Sans" w:hAnsi="Work Sans"/>
          <w:b/>
          <w:bCs/>
          <w:vanish/>
          <w:color w:val="550091"/>
        </w:rPr>
      </w:pPr>
      <w:bookmarkStart w:id="90" w:name="_Toc167788397"/>
      <w:bookmarkStart w:id="91" w:name="_Toc167960123"/>
      <w:bookmarkStart w:id="92" w:name="_Toc177558226"/>
      <w:bookmarkStart w:id="93" w:name="_Toc177558372"/>
      <w:bookmarkStart w:id="94" w:name="_Toc177559108"/>
      <w:bookmarkStart w:id="95" w:name="_Toc177559197"/>
      <w:bookmarkStart w:id="96" w:name="_Toc178175089"/>
      <w:bookmarkStart w:id="97" w:name="_Toc178351425"/>
      <w:bookmarkEnd w:id="90"/>
      <w:bookmarkEnd w:id="91"/>
      <w:bookmarkEnd w:id="92"/>
      <w:bookmarkEnd w:id="93"/>
      <w:bookmarkEnd w:id="94"/>
      <w:bookmarkEnd w:id="95"/>
      <w:bookmarkEnd w:id="96"/>
      <w:bookmarkEnd w:id="97"/>
    </w:p>
    <w:p w14:paraId="7D45BC7C" w14:textId="4BD93B9D" w:rsidR="00165851" w:rsidRPr="0052486B" w:rsidRDefault="00165851" w:rsidP="0052486B">
      <w:pPr>
        <w:pStyle w:val="ListParagraph"/>
        <w:numPr>
          <w:ilvl w:val="1"/>
          <w:numId w:val="7"/>
        </w:numPr>
        <w:tabs>
          <w:tab w:val="left" w:pos="993"/>
        </w:tabs>
        <w:spacing w:before="100" w:after="240"/>
        <w:ind w:left="709"/>
        <w:contextualSpacing w:val="0"/>
        <w:outlineLvl w:val="1"/>
        <w:rPr>
          <w:rFonts w:asciiTheme="minorHAnsi" w:hAnsiTheme="minorHAnsi" w:cstheme="minorHAnsi"/>
          <w:b/>
          <w:bCs/>
          <w:color w:val="2F5496"/>
          <w:spacing w:val="2"/>
          <w:kern w:val="36"/>
        </w:rPr>
      </w:pPr>
      <w:bookmarkStart w:id="98" w:name="_Toc178351426"/>
      <w:r w:rsidRPr="0052486B">
        <w:rPr>
          <w:rFonts w:asciiTheme="minorHAnsi" w:hAnsiTheme="minorHAnsi" w:cstheme="minorHAnsi"/>
          <w:b/>
          <w:bCs/>
          <w:color w:val="2F5496"/>
          <w:spacing w:val="2"/>
          <w:kern w:val="36"/>
        </w:rPr>
        <w:t>Structure and segregation</w:t>
      </w:r>
      <w:bookmarkEnd w:id="98"/>
      <w:r w:rsidRPr="0052486B">
        <w:rPr>
          <w:rFonts w:asciiTheme="minorHAnsi" w:hAnsiTheme="minorHAnsi" w:cstheme="minorHAnsi"/>
          <w:b/>
          <w:bCs/>
          <w:color w:val="2F5496"/>
          <w:spacing w:val="2"/>
          <w:kern w:val="36"/>
        </w:rPr>
        <w:t xml:space="preserve"> </w:t>
      </w:r>
    </w:p>
    <w:p w14:paraId="151F31A9" w14:textId="77777777" w:rsidR="001023CB" w:rsidRPr="001023CB" w:rsidRDefault="001023CB" w:rsidP="001023CB">
      <w:pPr>
        <w:pStyle w:val="ListParagraph"/>
        <w:numPr>
          <w:ilvl w:val="0"/>
          <w:numId w:val="5"/>
        </w:numPr>
        <w:tabs>
          <w:tab w:val="left" w:pos="851"/>
        </w:tabs>
        <w:spacing w:before="120" w:after="200"/>
        <w:ind w:right="1525"/>
        <w:contextualSpacing w:val="0"/>
        <w:jc w:val="both"/>
        <w:rPr>
          <w:rFonts w:ascii="Work Sans" w:hAnsi="Work Sans"/>
          <w:vanish/>
        </w:rPr>
      </w:pPr>
    </w:p>
    <w:p w14:paraId="4B27C5AE" w14:textId="77777777" w:rsidR="001023CB" w:rsidRPr="001023CB" w:rsidRDefault="001023CB" w:rsidP="001023CB">
      <w:pPr>
        <w:pStyle w:val="ListParagraph"/>
        <w:numPr>
          <w:ilvl w:val="1"/>
          <w:numId w:val="5"/>
        </w:numPr>
        <w:tabs>
          <w:tab w:val="left" w:pos="851"/>
        </w:tabs>
        <w:spacing w:before="120" w:after="200"/>
        <w:ind w:right="1525"/>
        <w:contextualSpacing w:val="0"/>
        <w:jc w:val="both"/>
        <w:rPr>
          <w:rFonts w:ascii="Work Sans" w:hAnsi="Work Sans"/>
          <w:vanish/>
        </w:rPr>
      </w:pPr>
    </w:p>
    <w:p w14:paraId="155BA3C1" w14:textId="05DB1A77" w:rsidR="001023CB" w:rsidRDefault="001023CB" w:rsidP="0052486B">
      <w:pPr>
        <w:pStyle w:val="ListParagraph"/>
        <w:numPr>
          <w:ilvl w:val="2"/>
          <w:numId w:val="5"/>
        </w:numPr>
        <w:tabs>
          <w:tab w:val="left" w:pos="1276"/>
        </w:tabs>
        <w:spacing w:before="120" w:after="200"/>
        <w:ind w:right="1525"/>
        <w:contextualSpacing w:val="0"/>
        <w:jc w:val="both"/>
        <w:rPr>
          <w:rFonts w:asciiTheme="minorHAnsi" w:hAnsiTheme="minorHAnsi" w:cstheme="minorHAnsi"/>
        </w:rPr>
      </w:pPr>
      <w:r w:rsidRPr="0052486B">
        <w:rPr>
          <w:rFonts w:asciiTheme="minorHAnsi" w:hAnsiTheme="minorHAnsi" w:cstheme="minorHAnsi"/>
        </w:rPr>
        <w:t xml:space="preserve">The </w:t>
      </w:r>
      <w:r w:rsidR="0073713D">
        <w:rPr>
          <w:rFonts w:asciiTheme="minorHAnsi" w:hAnsiTheme="minorHAnsi" w:cstheme="minorHAnsi"/>
        </w:rPr>
        <w:t>heads of damage</w:t>
      </w:r>
      <w:r w:rsidRPr="0052486B">
        <w:rPr>
          <w:rFonts w:asciiTheme="minorHAnsi" w:hAnsiTheme="minorHAnsi" w:cstheme="minorHAnsi"/>
        </w:rPr>
        <w:t xml:space="preserve"> are segregated into Solvency II Classes as follows:</w:t>
      </w:r>
    </w:p>
    <w:tbl>
      <w:tblPr>
        <w:tblW w:w="7366" w:type="dxa"/>
        <w:jc w:val="center"/>
        <w:tblLook w:val="04A0" w:firstRow="1" w:lastRow="0" w:firstColumn="1" w:lastColumn="0" w:noHBand="0" w:noVBand="1"/>
      </w:tblPr>
      <w:tblGrid>
        <w:gridCol w:w="3040"/>
        <w:gridCol w:w="4326"/>
      </w:tblGrid>
      <w:tr w:rsidR="00C636B2" w:rsidRPr="005E38A5" w14:paraId="7B9FC5B5" w14:textId="77777777" w:rsidTr="00FE6F15">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F84F4" w14:textId="77777777" w:rsidR="00C636B2" w:rsidRPr="005E38A5" w:rsidRDefault="00C636B2" w:rsidP="00FE6F15">
            <w:pPr>
              <w:widowControl/>
              <w:jc w:val="center"/>
              <w:rPr>
                <w:rFonts w:eastAsia="Times New Roman"/>
                <w:b/>
                <w:bCs/>
                <w:lang w:val="en-GI" w:eastAsia="en-GI"/>
              </w:rPr>
            </w:pPr>
            <w:r w:rsidRPr="005E38A5">
              <w:rPr>
                <w:rFonts w:eastAsia="Times New Roman"/>
                <w:b/>
                <w:bCs/>
                <w:lang w:val="en-GB" w:eastAsia="en-GI"/>
              </w:rPr>
              <w:t>SII Segments - Annex II</w:t>
            </w:r>
          </w:p>
        </w:tc>
        <w:tc>
          <w:tcPr>
            <w:tcW w:w="4326" w:type="dxa"/>
            <w:tcBorders>
              <w:top w:val="single" w:sz="4" w:space="0" w:color="auto"/>
              <w:left w:val="nil"/>
              <w:bottom w:val="single" w:sz="4" w:space="0" w:color="auto"/>
              <w:right w:val="single" w:sz="4" w:space="0" w:color="auto"/>
            </w:tcBorders>
            <w:shd w:val="clear" w:color="auto" w:fill="auto"/>
            <w:noWrap/>
            <w:vAlign w:val="center"/>
            <w:hideMark/>
          </w:tcPr>
          <w:p w14:paraId="3E0C5EDB" w14:textId="77777777" w:rsidR="00C636B2" w:rsidRPr="005E38A5" w:rsidRDefault="00C636B2" w:rsidP="00FE6F15">
            <w:pPr>
              <w:widowControl/>
              <w:jc w:val="center"/>
              <w:rPr>
                <w:rFonts w:eastAsia="Times New Roman"/>
                <w:b/>
                <w:bCs/>
                <w:lang w:val="en-GI" w:eastAsia="en-GI"/>
              </w:rPr>
            </w:pPr>
            <w:proofErr w:type="spellStart"/>
            <w:r w:rsidRPr="005E38A5">
              <w:rPr>
                <w:rFonts w:eastAsia="Times New Roman"/>
                <w:b/>
                <w:bCs/>
                <w:lang w:val="en-GB" w:eastAsia="en-GI"/>
              </w:rPr>
              <w:t>HoD</w:t>
            </w:r>
            <w:proofErr w:type="spellEnd"/>
          </w:p>
        </w:tc>
      </w:tr>
      <w:tr w:rsidR="00C636B2" w:rsidRPr="005E38A5" w14:paraId="787AE2B3" w14:textId="77777777" w:rsidTr="00FE6F15">
        <w:trPr>
          <w:trHeight w:val="600"/>
          <w:jc w:val="center"/>
        </w:trPr>
        <w:tc>
          <w:tcPr>
            <w:tcW w:w="3040" w:type="dxa"/>
            <w:tcBorders>
              <w:top w:val="nil"/>
              <w:left w:val="single" w:sz="4" w:space="0" w:color="auto"/>
              <w:bottom w:val="single" w:sz="4" w:space="0" w:color="auto"/>
              <w:right w:val="single" w:sz="4" w:space="0" w:color="auto"/>
            </w:tcBorders>
            <w:shd w:val="clear" w:color="000000" w:fill="FFFFFF"/>
            <w:vAlign w:val="center"/>
            <w:hideMark/>
          </w:tcPr>
          <w:p w14:paraId="3B709BE7" w14:textId="77777777" w:rsidR="00C636B2" w:rsidRPr="005E38A5" w:rsidRDefault="00C636B2" w:rsidP="00FE6F15">
            <w:pPr>
              <w:widowControl/>
              <w:rPr>
                <w:rFonts w:eastAsia="Times New Roman"/>
                <w:color w:val="000000"/>
                <w:lang w:val="en-GI" w:eastAsia="en-GI"/>
              </w:rPr>
            </w:pPr>
            <w:r w:rsidRPr="005E38A5">
              <w:rPr>
                <w:rFonts w:eastAsia="Times New Roman"/>
                <w:color w:val="000000"/>
                <w:lang w:val="en-GB" w:eastAsia="en-GI"/>
              </w:rPr>
              <w:t>1 – Motor vehicle liability insurance</w:t>
            </w:r>
          </w:p>
        </w:tc>
        <w:tc>
          <w:tcPr>
            <w:tcW w:w="4326" w:type="dxa"/>
            <w:tcBorders>
              <w:top w:val="nil"/>
              <w:left w:val="nil"/>
              <w:bottom w:val="single" w:sz="4" w:space="0" w:color="auto"/>
              <w:right w:val="single" w:sz="4" w:space="0" w:color="auto"/>
            </w:tcBorders>
            <w:shd w:val="clear" w:color="000000" w:fill="FFFFFF"/>
            <w:noWrap/>
            <w:vAlign w:val="center"/>
            <w:hideMark/>
          </w:tcPr>
          <w:p w14:paraId="6A19BD2A" w14:textId="77777777" w:rsidR="00C636B2" w:rsidRPr="005E38A5" w:rsidRDefault="00C636B2" w:rsidP="00FE6F15">
            <w:pPr>
              <w:widowControl/>
              <w:rPr>
                <w:rFonts w:eastAsia="Times New Roman"/>
                <w:color w:val="000000"/>
                <w:lang w:val="en-GI" w:eastAsia="en-GI"/>
              </w:rPr>
            </w:pPr>
            <w:r w:rsidRPr="005E38A5">
              <w:rPr>
                <w:rFonts w:eastAsia="Times New Roman"/>
                <w:color w:val="000000"/>
                <w:lang w:val="en-GB" w:eastAsia="en-GI"/>
              </w:rPr>
              <w:t>Property damage (PD) &amp; Bodily Injury (TP)</w:t>
            </w:r>
          </w:p>
        </w:tc>
      </w:tr>
      <w:tr w:rsidR="00C636B2" w:rsidRPr="005E38A5" w14:paraId="372ED1B9" w14:textId="77777777" w:rsidTr="00FE6F15">
        <w:trPr>
          <w:trHeight w:val="300"/>
          <w:jc w:val="center"/>
        </w:trPr>
        <w:tc>
          <w:tcPr>
            <w:tcW w:w="3040" w:type="dxa"/>
            <w:tcBorders>
              <w:top w:val="nil"/>
              <w:left w:val="single" w:sz="4" w:space="0" w:color="auto"/>
              <w:bottom w:val="single" w:sz="4" w:space="0" w:color="auto"/>
              <w:right w:val="single" w:sz="4" w:space="0" w:color="auto"/>
            </w:tcBorders>
            <w:shd w:val="clear" w:color="000000" w:fill="FFFFFF"/>
            <w:noWrap/>
            <w:vAlign w:val="center"/>
            <w:hideMark/>
          </w:tcPr>
          <w:p w14:paraId="1D57E331" w14:textId="77777777" w:rsidR="00C636B2" w:rsidRPr="005E38A5" w:rsidRDefault="00C636B2" w:rsidP="00FE6F15">
            <w:pPr>
              <w:widowControl/>
              <w:rPr>
                <w:rFonts w:eastAsia="Times New Roman"/>
                <w:color w:val="000000"/>
                <w:lang w:val="en-GI" w:eastAsia="en-GI"/>
              </w:rPr>
            </w:pPr>
            <w:r w:rsidRPr="005E38A5">
              <w:rPr>
                <w:rFonts w:eastAsia="Times New Roman"/>
                <w:color w:val="000000"/>
                <w:lang w:val="en-GB" w:eastAsia="en-GI"/>
              </w:rPr>
              <w:t>2 – Other motor insurance</w:t>
            </w:r>
          </w:p>
        </w:tc>
        <w:tc>
          <w:tcPr>
            <w:tcW w:w="4326" w:type="dxa"/>
            <w:tcBorders>
              <w:top w:val="nil"/>
              <w:left w:val="nil"/>
              <w:bottom w:val="single" w:sz="4" w:space="0" w:color="auto"/>
              <w:right w:val="single" w:sz="4" w:space="0" w:color="auto"/>
            </w:tcBorders>
            <w:shd w:val="clear" w:color="000000" w:fill="FFFFFF"/>
            <w:noWrap/>
            <w:vAlign w:val="center"/>
            <w:hideMark/>
          </w:tcPr>
          <w:p w14:paraId="4FB39382" w14:textId="77777777" w:rsidR="00C636B2" w:rsidRPr="005E38A5" w:rsidRDefault="00C636B2" w:rsidP="00FE6F15">
            <w:pPr>
              <w:widowControl/>
              <w:rPr>
                <w:rFonts w:eastAsia="Times New Roman"/>
                <w:color w:val="000000"/>
                <w:lang w:val="en-GI" w:eastAsia="en-GI"/>
              </w:rPr>
            </w:pPr>
            <w:r w:rsidRPr="005E38A5">
              <w:rPr>
                <w:rFonts w:eastAsia="Times New Roman"/>
                <w:color w:val="000000"/>
                <w:lang w:val="en-GB" w:eastAsia="en-GI"/>
              </w:rPr>
              <w:t>Accidental damage (AD) &amp; Windscreen damage (WS)</w:t>
            </w:r>
          </w:p>
        </w:tc>
      </w:tr>
    </w:tbl>
    <w:p w14:paraId="06BBB621" w14:textId="77777777" w:rsidR="00381CF8" w:rsidRDefault="00381CF8" w:rsidP="00381CF8"/>
    <w:p w14:paraId="38E2111A" w14:textId="77777777" w:rsidR="00381CF8" w:rsidRDefault="00381CF8" w:rsidP="00381CF8"/>
    <w:p w14:paraId="6F989788" w14:textId="77777777" w:rsidR="006C204A" w:rsidRPr="00D37657" w:rsidRDefault="006C204A" w:rsidP="00D37657">
      <w:pPr>
        <w:pStyle w:val="ListParagraph"/>
        <w:numPr>
          <w:ilvl w:val="2"/>
          <w:numId w:val="5"/>
        </w:numPr>
        <w:tabs>
          <w:tab w:val="left" w:pos="1276"/>
        </w:tabs>
        <w:spacing w:before="120" w:after="200"/>
        <w:ind w:right="1525"/>
        <w:contextualSpacing w:val="0"/>
        <w:jc w:val="both"/>
        <w:rPr>
          <w:rFonts w:asciiTheme="minorHAnsi" w:hAnsiTheme="minorHAnsi" w:cstheme="minorHAnsi"/>
        </w:rPr>
      </w:pPr>
      <w:r w:rsidRPr="00D37657">
        <w:rPr>
          <w:rFonts w:asciiTheme="minorHAnsi" w:hAnsiTheme="minorHAnsi" w:cstheme="minorHAnsi"/>
        </w:rPr>
        <w:t>For the purposes of the modelling, reinsurance share of technical provisions are calculated based on the following constituent parts:</w:t>
      </w:r>
    </w:p>
    <w:p w14:paraId="4BFA351E" w14:textId="2B28703A" w:rsidR="006C204A" w:rsidRPr="002B0CE2" w:rsidRDefault="006C204A" w:rsidP="005B32A0">
      <w:pPr>
        <w:pStyle w:val="ListParagraph"/>
        <w:numPr>
          <w:ilvl w:val="0"/>
          <w:numId w:val="10"/>
        </w:numPr>
        <w:spacing w:before="120" w:after="200"/>
        <w:ind w:left="993" w:right="1525" w:hanging="494"/>
        <w:contextualSpacing w:val="0"/>
        <w:jc w:val="both"/>
        <w:rPr>
          <w:rFonts w:asciiTheme="minorHAnsi" w:hAnsiTheme="minorHAnsi" w:cstheme="minorHAnsi"/>
        </w:rPr>
      </w:pPr>
      <w:bookmarkStart w:id="99" w:name="_Hlk522528901"/>
      <w:r w:rsidRPr="002B0CE2">
        <w:rPr>
          <w:rFonts w:asciiTheme="minorHAnsi" w:hAnsiTheme="minorHAnsi" w:cstheme="minorHAnsi"/>
        </w:rPr>
        <w:t>Reinsurance share of claims provisions (excluding discounting and default deduction)</w:t>
      </w:r>
      <w:bookmarkEnd w:id="99"/>
    </w:p>
    <w:p w14:paraId="58D48B5A" w14:textId="54662184" w:rsidR="006C204A" w:rsidRPr="002B0CE2" w:rsidRDefault="006C204A" w:rsidP="005B32A0">
      <w:pPr>
        <w:pStyle w:val="ListParagraph"/>
        <w:numPr>
          <w:ilvl w:val="0"/>
          <w:numId w:val="10"/>
        </w:numPr>
        <w:spacing w:before="120" w:after="200"/>
        <w:ind w:left="993" w:right="1525" w:hanging="494"/>
        <w:contextualSpacing w:val="0"/>
        <w:jc w:val="both"/>
        <w:rPr>
          <w:rFonts w:asciiTheme="minorHAnsi" w:hAnsiTheme="minorHAnsi" w:cstheme="minorHAnsi"/>
        </w:rPr>
      </w:pPr>
      <w:bookmarkStart w:id="100" w:name="_Ref523743743"/>
      <w:r w:rsidRPr="002B0CE2">
        <w:rPr>
          <w:rFonts w:asciiTheme="minorHAnsi" w:hAnsiTheme="minorHAnsi" w:cstheme="minorHAnsi"/>
        </w:rPr>
        <w:t>Reinsurance share of premium provisions (excluding discounting</w:t>
      </w:r>
      <w:r w:rsidR="002B0CE2">
        <w:rPr>
          <w:rFonts w:asciiTheme="minorHAnsi" w:hAnsiTheme="minorHAnsi" w:cstheme="minorHAnsi"/>
        </w:rPr>
        <w:t xml:space="preserve"> </w:t>
      </w:r>
      <w:r w:rsidRPr="002B0CE2">
        <w:rPr>
          <w:rFonts w:asciiTheme="minorHAnsi" w:hAnsiTheme="minorHAnsi" w:cstheme="minorHAnsi"/>
        </w:rPr>
        <w:t>and default deduction)</w:t>
      </w:r>
      <w:bookmarkEnd w:id="100"/>
    </w:p>
    <w:p w14:paraId="3A756043" w14:textId="5BD9D668" w:rsidR="006C204A" w:rsidRDefault="006C204A" w:rsidP="005B32A0">
      <w:pPr>
        <w:pStyle w:val="ListParagraph"/>
        <w:numPr>
          <w:ilvl w:val="0"/>
          <w:numId w:val="10"/>
        </w:numPr>
        <w:spacing w:before="120" w:after="200"/>
        <w:ind w:left="993" w:right="1525" w:hanging="494"/>
        <w:contextualSpacing w:val="0"/>
        <w:jc w:val="both"/>
        <w:rPr>
          <w:rFonts w:asciiTheme="minorHAnsi" w:hAnsiTheme="minorHAnsi" w:cstheme="minorHAnsi"/>
        </w:rPr>
      </w:pPr>
      <w:r w:rsidRPr="002B0CE2">
        <w:rPr>
          <w:rFonts w:asciiTheme="minorHAnsi" w:hAnsiTheme="minorHAnsi" w:cstheme="minorHAnsi"/>
        </w:rPr>
        <w:t>Reinsurance net payables brought into Solvency II</w:t>
      </w:r>
      <w:r w:rsidR="002925C8" w:rsidRPr="002B0CE2">
        <w:rPr>
          <w:rFonts w:asciiTheme="minorHAnsi" w:hAnsiTheme="minorHAnsi" w:cstheme="minorHAnsi"/>
        </w:rPr>
        <w:t xml:space="preserve"> Reinsurance</w:t>
      </w:r>
      <w:r w:rsidRPr="002B0CE2">
        <w:rPr>
          <w:rFonts w:asciiTheme="minorHAnsi" w:hAnsiTheme="minorHAnsi" w:cstheme="minorHAnsi"/>
        </w:rPr>
        <w:t xml:space="preserve"> Technical Provisions</w:t>
      </w:r>
    </w:p>
    <w:p w14:paraId="59201D8D" w14:textId="2AD9378F" w:rsidR="00CD1160" w:rsidRDefault="00CD1160" w:rsidP="005B32A0">
      <w:pPr>
        <w:pStyle w:val="ListParagraph"/>
        <w:numPr>
          <w:ilvl w:val="0"/>
          <w:numId w:val="10"/>
        </w:numPr>
        <w:spacing w:before="120" w:after="200"/>
        <w:ind w:left="993" w:right="1525" w:hanging="494"/>
        <w:contextualSpacing w:val="0"/>
        <w:jc w:val="both"/>
        <w:rPr>
          <w:rFonts w:asciiTheme="minorHAnsi" w:hAnsiTheme="minorHAnsi" w:cstheme="minorHAnsi"/>
        </w:rPr>
      </w:pPr>
      <w:r>
        <w:rPr>
          <w:rFonts w:asciiTheme="minorHAnsi" w:hAnsiTheme="minorHAnsi" w:cstheme="minorHAnsi"/>
        </w:rPr>
        <w:t>Cancellations</w:t>
      </w:r>
      <w:r w:rsidR="00441B09">
        <w:rPr>
          <w:rFonts w:asciiTheme="minorHAnsi" w:hAnsiTheme="minorHAnsi" w:cstheme="minorHAnsi"/>
        </w:rPr>
        <w:t xml:space="preserve"> adjustment </w:t>
      </w:r>
    </w:p>
    <w:p w14:paraId="51FA7401" w14:textId="00693DF2" w:rsidR="00481D80" w:rsidRPr="002B0CE2" w:rsidRDefault="00441B09" w:rsidP="005B32A0">
      <w:pPr>
        <w:pStyle w:val="ListParagraph"/>
        <w:numPr>
          <w:ilvl w:val="0"/>
          <w:numId w:val="10"/>
        </w:numPr>
        <w:spacing w:before="120" w:after="200"/>
        <w:ind w:left="993" w:right="1525" w:hanging="494"/>
        <w:contextualSpacing w:val="0"/>
        <w:jc w:val="both"/>
        <w:rPr>
          <w:rFonts w:asciiTheme="minorHAnsi" w:hAnsiTheme="minorHAnsi" w:cstheme="minorHAnsi"/>
        </w:rPr>
      </w:pPr>
      <w:r>
        <w:rPr>
          <w:rFonts w:asciiTheme="minorHAnsi" w:hAnsiTheme="minorHAnsi" w:cstheme="minorHAnsi"/>
        </w:rPr>
        <w:t>Quota-share sliding scale commission</w:t>
      </w:r>
    </w:p>
    <w:p w14:paraId="43FABD6F" w14:textId="77777777" w:rsidR="006C204A" w:rsidRPr="002B0CE2" w:rsidRDefault="006C204A" w:rsidP="005B32A0">
      <w:pPr>
        <w:pStyle w:val="ListParagraph"/>
        <w:numPr>
          <w:ilvl w:val="0"/>
          <w:numId w:val="10"/>
        </w:numPr>
        <w:spacing w:before="120" w:after="200"/>
        <w:ind w:left="993" w:right="1525" w:hanging="494"/>
        <w:contextualSpacing w:val="0"/>
        <w:jc w:val="both"/>
        <w:rPr>
          <w:rFonts w:asciiTheme="minorHAnsi" w:hAnsiTheme="minorHAnsi" w:cstheme="minorHAnsi"/>
        </w:rPr>
      </w:pPr>
      <w:bookmarkStart w:id="101" w:name="_Ref523743923"/>
      <w:r w:rsidRPr="002B0CE2">
        <w:rPr>
          <w:rFonts w:asciiTheme="minorHAnsi" w:hAnsiTheme="minorHAnsi" w:cstheme="minorHAnsi"/>
        </w:rPr>
        <w:t>Default deduction</w:t>
      </w:r>
      <w:bookmarkEnd w:id="101"/>
    </w:p>
    <w:p w14:paraId="581F50D5" w14:textId="7717FB08" w:rsidR="006C204A" w:rsidRPr="002B0CE2" w:rsidRDefault="006C204A" w:rsidP="005B32A0">
      <w:pPr>
        <w:pStyle w:val="ListParagraph"/>
        <w:numPr>
          <w:ilvl w:val="0"/>
          <w:numId w:val="10"/>
        </w:numPr>
        <w:spacing w:before="120" w:after="200"/>
        <w:ind w:left="993" w:right="1525" w:hanging="494"/>
        <w:contextualSpacing w:val="0"/>
        <w:jc w:val="both"/>
        <w:rPr>
          <w:rFonts w:asciiTheme="minorHAnsi" w:hAnsiTheme="minorHAnsi" w:cstheme="minorHAnsi"/>
        </w:rPr>
      </w:pPr>
      <w:r w:rsidRPr="002B0CE2">
        <w:rPr>
          <w:rFonts w:asciiTheme="minorHAnsi" w:hAnsiTheme="minorHAnsi" w:cstheme="minorHAnsi"/>
        </w:rPr>
        <w:t>Discounting</w:t>
      </w:r>
    </w:p>
    <w:p w14:paraId="139AE828" w14:textId="2C89E0A9" w:rsidR="00896B29" w:rsidRPr="00725D82" w:rsidRDefault="00896B29" w:rsidP="00725D82">
      <w:pPr>
        <w:pStyle w:val="ListParagraph"/>
        <w:numPr>
          <w:ilvl w:val="1"/>
          <w:numId w:val="7"/>
        </w:numPr>
        <w:tabs>
          <w:tab w:val="left" w:pos="993"/>
        </w:tabs>
        <w:spacing w:before="100" w:after="240"/>
        <w:ind w:left="709"/>
        <w:contextualSpacing w:val="0"/>
        <w:outlineLvl w:val="1"/>
        <w:rPr>
          <w:rFonts w:asciiTheme="minorHAnsi" w:hAnsiTheme="minorHAnsi" w:cstheme="minorHAnsi"/>
          <w:b/>
          <w:bCs/>
          <w:color w:val="2F5496"/>
          <w:spacing w:val="2"/>
          <w:kern w:val="36"/>
        </w:rPr>
      </w:pPr>
      <w:bookmarkStart w:id="102" w:name="_Ref522699715"/>
      <w:bookmarkStart w:id="103" w:name="_Toc148719748"/>
      <w:bookmarkStart w:id="104" w:name="_Toc178351427"/>
      <w:r w:rsidRPr="00725D82">
        <w:rPr>
          <w:rFonts w:asciiTheme="minorHAnsi" w:hAnsiTheme="minorHAnsi" w:cstheme="minorHAnsi"/>
          <w:b/>
          <w:bCs/>
          <w:color w:val="2F5496"/>
          <w:spacing w:val="2"/>
          <w:kern w:val="36"/>
        </w:rPr>
        <w:t>Reinsurance share of claims provisions (excluding discounting</w:t>
      </w:r>
      <w:r w:rsidR="00A1637D">
        <w:rPr>
          <w:rFonts w:asciiTheme="minorHAnsi" w:hAnsiTheme="minorHAnsi" w:cstheme="minorHAnsi"/>
          <w:b/>
          <w:bCs/>
          <w:color w:val="2F5496"/>
          <w:spacing w:val="2"/>
          <w:kern w:val="36"/>
        </w:rPr>
        <w:t xml:space="preserve"> </w:t>
      </w:r>
      <w:r w:rsidRPr="00725D82">
        <w:rPr>
          <w:rFonts w:asciiTheme="minorHAnsi" w:hAnsiTheme="minorHAnsi" w:cstheme="minorHAnsi"/>
          <w:b/>
          <w:bCs/>
          <w:color w:val="2F5496"/>
          <w:spacing w:val="2"/>
          <w:kern w:val="36"/>
        </w:rPr>
        <w:t>and default deduction)</w:t>
      </w:r>
      <w:bookmarkEnd w:id="102"/>
      <w:bookmarkEnd w:id="103"/>
      <w:bookmarkEnd w:id="104"/>
    </w:p>
    <w:p w14:paraId="694144FE" w14:textId="77777777" w:rsidR="00F22814" w:rsidRPr="00F22814" w:rsidRDefault="00F22814" w:rsidP="00F22814">
      <w:pPr>
        <w:pStyle w:val="ListParagraph"/>
        <w:numPr>
          <w:ilvl w:val="1"/>
          <w:numId w:val="5"/>
        </w:numPr>
        <w:tabs>
          <w:tab w:val="left" w:pos="851"/>
        </w:tabs>
        <w:spacing w:before="120" w:after="200"/>
        <w:ind w:right="1525"/>
        <w:contextualSpacing w:val="0"/>
        <w:jc w:val="both"/>
        <w:rPr>
          <w:rFonts w:ascii="Work Sans" w:hAnsi="Work Sans"/>
          <w:vanish/>
        </w:rPr>
      </w:pPr>
    </w:p>
    <w:p w14:paraId="035903BC" w14:textId="0C350659" w:rsidR="009B1B79" w:rsidRPr="00C3459D" w:rsidRDefault="009B1B79" w:rsidP="00C3459D">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sidRPr="00C3459D">
        <w:rPr>
          <w:rFonts w:asciiTheme="minorHAnsi" w:hAnsiTheme="minorHAnsi" w:cstheme="minorHAnsi"/>
        </w:rPr>
        <w:t>Solvency II best estimate of</w:t>
      </w:r>
      <w:r w:rsidR="001B2856" w:rsidRPr="00C3459D">
        <w:rPr>
          <w:rFonts w:asciiTheme="minorHAnsi" w:hAnsiTheme="minorHAnsi" w:cstheme="minorHAnsi"/>
        </w:rPr>
        <w:t xml:space="preserve"> reinsurance</w:t>
      </w:r>
      <w:r w:rsidRPr="00C3459D">
        <w:rPr>
          <w:rFonts w:asciiTheme="minorHAnsi" w:hAnsiTheme="minorHAnsi" w:cstheme="minorHAnsi"/>
        </w:rPr>
        <w:t xml:space="preserve"> claims provision coincides with GAAP </w:t>
      </w:r>
      <w:r w:rsidR="00F904BB" w:rsidRPr="00C3459D">
        <w:rPr>
          <w:rFonts w:asciiTheme="minorHAnsi" w:hAnsiTheme="minorHAnsi" w:cstheme="minorHAnsi"/>
        </w:rPr>
        <w:t xml:space="preserve">Reinsurance </w:t>
      </w:r>
      <w:r w:rsidRPr="00C3459D">
        <w:rPr>
          <w:rFonts w:asciiTheme="minorHAnsi" w:hAnsiTheme="minorHAnsi" w:cstheme="minorHAnsi"/>
        </w:rPr>
        <w:t>Claims Outstanding and IBNR excluding any management loading or any margins of prudence:</w:t>
      </w:r>
    </w:p>
    <w:tbl>
      <w:tblPr>
        <w:tblW w:w="8060" w:type="dxa"/>
        <w:jc w:val="center"/>
        <w:tblLook w:val="04A0" w:firstRow="1" w:lastRow="0" w:firstColumn="1" w:lastColumn="0" w:noHBand="0" w:noVBand="1"/>
      </w:tblPr>
      <w:tblGrid>
        <w:gridCol w:w="2820"/>
        <w:gridCol w:w="1740"/>
        <w:gridCol w:w="1440"/>
        <w:gridCol w:w="2060"/>
      </w:tblGrid>
      <w:tr w:rsidR="00BC4B1D" w:rsidRPr="00BC4B1D" w14:paraId="5B851A66" w14:textId="77777777" w:rsidTr="00BC4B1D">
        <w:trPr>
          <w:trHeight w:val="300"/>
          <w:jc w:val="center"/>
        </w:trPr>
        <w:tc>
          <w:tcPr>
            <w:tcW w:w="28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ED4921F" w14:textId="77777777" w:rsidR="00BC4B1D" w:rsidRPr="00BC4B1D" w:rsidRDefault="00BC4B1D" w:rsidP="00BC4B1D">
            <w:pPr>
              <w:widowControl/>
              <w:jc w:val="right"/>
              <w:rPr>
                <w:rFonts w:eastAsia="Times New Roman"/>
                <w:b/>
                <w:bCs/>
                <w:lang w:val="en-GI" w:eastAsia="en-GI"/>
              </w:rPr>
            </w:pPr>
            <w:r w:rsidRPr="00BC4B1D">
              <w:rPr>
                <w:rFonts w:eastAsia="Times New Roman"/>
                <w:b/>
                <w:bCs/>
                <w:lang w:val="en-GI" w:eastAsia="en-GI"/>
              </w:rPr>
              <w:t>£'000s</w:t>
            </w:r>
          </w:p>
        </w:tc>
        <w:tc>
          <w:tcPr>
            <w:tcW w:w="1740" w:type="dxa"/>
            <w:tcBorders>
              <w:top w:val="single" w:sz="4" w:space="0" w:color="auto"/>
              <w:left w:val="nil"/>
              <w:bottom w:val="single" w:sz="4" w:space="0" w:color="auto"/>
              <w:right w:val="single" w:sz="4" w:space="0" w:color="auto"/>
            </w:tcBorders>
            <w:shd w:val="clear" w:color="000000" w:fill="FFFFFF"/>
            <w:noWrap/>
            <w:vAlign w:val="center"/>
            <w:hideMark/>
          </w:tcPr>
          <w:p w14:paraId="1BF6A13B" w14:textId="77777777" w:rsidR="00BC4B1D" w:rsidRPr="00BC4B1D" w:rsidRDefault="00BC4B1D" w:rsidP="00BC4B1D">
            <w:pPr>
              <w:widowControl/>
              <w:jc w:val="center"/>
              <w:rPr>
                <w:rFonts w:eastAsia="Times New Roman"/>
                <w:b/>
                <w:bCs/>
                <w:lang w:val="en-GI" w:eastAsia="en-GI"/>
              </w:rPr>
            </w:pPr>
            <w:r w:rsidRPr="00BC4B1D">
              <w:rPr>
                <w:rFonts w:eastAsia="Times New Roman"/>
                <w:b/>
                <w:bCs/>
                <w:lang w:val="en-GI" w:eastAsia="en-GI"/>
              </w:rPr>
              <w:t>GAAP Valuation</w:t>
            </w:r>
          </w:p>
        </w:tc>
        <w:tc>
          <w:tcPr>
            <w:tcW w:w="1440" w:type="dxa"/>
            <w:tcBorders>
              <w:top w:val="single" w:sz="4" w:space="0" w:color="auto"/>
              <w:left w:val="nil"/>
              <w:bottom w:val="single" w:sz="4" w:space="0" w:color="auto"/>
              <w:right w:val="single" w:sz="4" w:space="0" w:color="auto"/>
            </w:tcBorders>
            <w:shd w:val="clear" w:color="000000" w:fill="FFFFFF"/>
            <w:noWrap/>
            <w:vAlign w:val="center"/>
            <w:hideMark/>
          </w:tcPr>
          <w:p w14:paraId="5F941279" w14:textId="77777777" w:rsidR="00BC4B1D" w:rsidRPr="00BC4B1D" w:rsidRDefault="00BC4B1D" w:rsidP="00BC4B1D">
            <w:pPr>
              <w:widowControl/>
              <w:jc w:val="center"/>
              <w:rPr>
                <w:rFonts w:eastAsia="Times New Roman"/>
                <w:b/>
                <w:bCs/>
                <w:lang w:val="en-GI" w:eastAsia="en-GI"/>
              </w:rPr>
            </w:pPr>
            <w:r w:rsidRPr="00BC4B1D">
              <w:rPr>
                <w:rFonts w:eastAsia="Times New Roman"/>
                <w:b/>
                <w:bCs/>
                <w:lang w:val="en-GI" w:eastAsia="en-GI"/>
              </w:rPr>
              <w:t>SII Valuation</w:t>
            </w:r>
          </w:p>
        </w:tc>
        <w:tc>
          <w:tcPr>
            <w:tcW w:w="2060" w:type="dxa"/>
            <w:tcBorders>
              <w:top w:val="single" w:sz="4" w:space="0" w:color="auto"/>
              <w:left w:val="nil"/>
              <w:bottom w:val="single" w:sz="4" w:space="0" w:color="auto"/>
              <w:right w:val="single" w:sz="4" w:space="0" w:color="auto"/>
            </w:tcBorders>
            <w:shd w:val="clear" w:color="000000" w:fill="FFFFFF"/>
            <w:noWrap/>
            <w:vAlign w:val="center"/>
            <w:hideMark/>
          </w:tcPr>
          <w:p w14:paraId="4E959515" w14:textId="77777777" w:rsidR="00BC4B1D" w:rsidRPr="00BC4B1D" w:rsidRDefault="00BC4B1D" w:rsidP="00BC4B1D">
            <w:pPr>
              <w:widowControl/>
              <w:jc w:val="center"/>
              <w:rPr>
                <w:rFonts w:eastAsia="Times New Roman"/>
                <w:b/>
                <w:bCs/>
                <w:lang w:val="en-GI" w:eastAsia="en-GI"/>
              </w:rPr>
            </w:pPr>
            <w:r w:rsidRPr="00BC4B1D">
              <w:rPr>
                <w:rFonts w:eastAsia="Times New Roman"/>
                <w:b/>
                <w:bCs/>
                <w:lang w:val="en-GI" w:eastAsia="en-GI"/>
              </w:rPr>
              <w:t>Comments</w:t>
            </w:r>
          </w:p>
        </w:tc>
      </w:tr>
      <w:tr w:rsidR="00BC4B1D" w:rsidRPr="00BC4B1D" w14:paraId="7CA7F8D3" w14:textId="77777777" w:rsidTr="00BC4B1D">
        <w:trPr>
          <w:trHeight w:val="300"/>
          <w:jc w:val="center"/>
        </w:trPr>
        <w:tc>
          <w:tcPr>
            <w:tcW w:w="2820" w:type="dxa"/>
            <w:tcBorders>
              <w:top w:val="nil"/>
              <w:left w:val="single" w:sz="4" w:space="0" w:color="auto"/>
              <w:bottom w:val="single" w:sz="4" w:space="0" w:color="auto"/>
              <w:right w:val="single" w:sz="4" w:space="0" w:color="auto"/>
            </w:tcBorders>
            <w:shd w:val="clear" w:color="000000" w:fill="FFFFFF"/>
            <w:noWrap/>
            <w:vAlign w:val="center"/>
            <w:hideMark/>
          </w:tcPr>
          <w:p w14:paraId="1C5297BE" w14:textId="77777777" w:rsidR="00BC4B1D" w:rsidRPr="00BC4B1D" w:rsidRDefault="00BC4B1D" w:rsidP="00BC4B1D">
            <w:pPr>
              <w:widowControl/>
              <w:jc w:val="right"/>
              <w:rPr>
                <w:rFonts w:eastAsia="Times New Roman"/>
                <w:color w:val="000000"/>
                <w:lang w:val="en-GI" w:eastAsia="en-GI"/>
              </w:rPr>
            </w:pPr>
            <w:r w:rsidRPr="00BC4B1D">
              <w:rPr>
                <w:rFonts w:eastAsia="Times New Roman"/>
                <w:color w:val="000000"/>
                <w:lang w:val="en-GI" w:eastAsia="en-GI"/>
              </w:rPr>
              <w:t xml:space="preserve">RI Claims OS Provision </w:t>
            </w:r>
          </w:p>
        </w:tc>
        <w:tc>
          <w:tcPr>
            <w:tcW w:w="1740" w:type="dxa"/>
            <w:tcBorders>
              <w:top w:val="nil"/>
              <w:left w:val="nil"/>
              <w:bottom w:val="single" w:sz="4" w:space="0" w:color="auto"/>
              <w:right w:val="single" w:sz="4" w:space="0" w:color="auto"/>
            </w:tcBorders>
            <w:shd w:val="clear" w:color="000000" w:fill="FFFFFF"/>
            <w:noWrap/>
            <w:vAlign w:val="center"/>
            <w:hideMark/>
          </w:tcPr>
          <w:p w14:paraId="279421F3" w14:textId="77777777" w:rsidR="00BC4B1D" w:rsidRPr="00BC4B1D" w:rsidRDefault="00BC4B1D" w:rsidP="00BC4B1D">
            <w:pPr>
              <w:widowControl/>
              <w:jc w:val="right"/>
              <w:rPr>
                <w:rFonts w:eastAsia="Times New Roman"/>
                <w:color w:val="000000"/>
                <w:lang w:val="en-GI" w:eastAsia="en-GI"/>
              </w:rPr>
            </w:pPr>
            <w:r w:rsidRPr="00BC4B1D">
              <w:rPr>
                <w:rFonts w:eastAsia="Times New Roman"/>
                <w:color w:val="000000"/>
                <w:lang w:val="en-GI" w:eastAsia="en-GI"/>
              </w:rPr>
              <w:t>149,380</w:t>
            </w:r>
          </w:p>
        </w:tc>
        <w:tc>
          <w:tcPr>
            <w:tcW w:w="1440" w:type="dxa"/>
            <w:tcBorders>
              <w:top w:val="nil"/>
              <w:left w:val="nil"/>
              <w:bottom w:val="single" w:sz="4" w:space="0" w:color="auto"/>
              <w:right w:val="single" w:sz="4" w:space="0" w:color="auto"/>
            </w:tcBorders>
            <w:shd w:val="clear" w:color="000000" w:fill="FFFFFF"/>
            <w:noWrap/>
            <w:vAlign w:val="center"/>
            <w:hideMark/>
          </w:tcPr>
          <w:p w14:paraId="78E73D84" w14:textId="77777777" w:rsidR="00BC4B1D" w:rsidRPr="00BC4B1D" w:rsidRDefault="00BC4B1D" w:rsidP="00BC4B1D">
            <w:pPr>
              <w:widowControl/>
              <w:jc w:val="right"/>
              <w:rPr>
                <w:rFonts w:eastAsia="Times New Roman"/>
                <w:color w:val="000000"/>
                <w:lang w:val="en-GI" w:eastAsia="en-GI"/>
              </w:rPr>
            </w:pPr>
            <w:r w:rsidRPr="00BC4B1D">
              <w:rPr>
                <w:rFonts w:eastAsia="Times New Roman"/>
                <w:color w:val="000000"/>
                <w:lang w:val="en-GI" w:eastAsia="en-GI"/>
              </w:rPr>
              <w:t>149,380</w:t>
            </w:r>
          </w:p>
        </w:tc>
        <w:tc>
          <w:tcPr>
            <w:tcW w:w="2060" w:type="dxa"/>
            <w:tcBorders>
              <w:top w:val="nil"/>
              <w:left w:val="nil"/>
              <w:bottom w:val="single" w:sz="4" w:space="0" w:color="auto"/>
              <w:right w:val="single" w:sz="4" w:space="0" w:color="auto"/>
            </w:tcBorders>
            <w:shd w:val="clear" w:color="000000" w:fill="FFFFFF"/>
            <w:noWrap/>
            <w:vAlign w:val="center"/>
            <w:hideMark/>
          </w:tcPr>
          <w:p w14:paraId="5A2FF3C7" w14:textId="77777777" w:rsidR="00BC4B1D" w:rsidRPr="00BC4B1D" w:rsidRDefault="00BC4B1D" w:rsidP="00BC4B1D">
            <w:pPr>
              <w:widowControl/>
              <w:rPr>
                <w:rFonts w:eastAsia="Times New Roman"/>
                <w:color w:val="000000"/>
                <w:lang w:val="en-GI" w:eastAsia="en-GI"/>
              </w:rPr>
            </w:pPr>
            <w:r w:rsidRPr="00BC4B1D">
              <w:rPr>
                <w:rFonts w:eastAsia="Times New Roman"/>
                <w:color w:val="000000"/>
                <w:lang w:val="en-GI" w:eastAsia="en-GI"/>
              </w:rPr>
              <w:t> </w:t>
            </w:r>
          </w:p>
        </w:tc>
      </w:tr>
      <w:tr w:rsidR="00BC4B1D" w:rsidRPr="00BC4B1D" w14:paraId="03758C65" w14:textId="77777777" w:rsidTr="00BC4B1D">
        <w:trPr>
          <w:trHeight w:val="300"/>
          <w:jc w:val="center"/>
        </w:trPr>
        <w:tc>
          <w:tcPr>
            <w:tcW w:w="2820" w:type="dxa"/>
            <w:tcBorders>
              <w:top w:val="nil"/>
              <w:left w:val="single" w:sz="4" w:space="0" w:color="auto"/>
              <w:bottom w:val="single" w:sz="4" w:space="0" w:color="auto"/>
              <w:right w:val="single" w:sz="4" w:space="0" w:color="auto"/>
            </w:tcBorders>
            <w:shd w:val="clear" w:color="000000" w:fill="FFFFFF"/>
            <w:noWrap/>
            <w:vAlign w:val="center"/>
            <w:hideMark/>
          </w:tcPr>
          <w:p w14:paraId="5301A732" w14:textId="77777777" w:rsidR="00BC4B1D" w:rsidRPr="00BC4B1D" w:rsidRDefault="00BC4B1D" w:rsidP="00BC4B1D">
            <w:pPr>
              <w:widowControl/>
              <w:jc w:val="right"/>
              <w:rPr>
                <w:rFonts w:eastAsia="Times New Roman"/>
                <w:color w:val="000000"/>
                <w:lang w:val="en-GI" w:eastAsia="en-GI"/>
              </w:rPr>
            </w:pPr>
            <w:r w:rsidRPr="00BC4B1D">
              <w:rPr>
                <w:rFonts w:eastAsia="Times New Roman"/>
                <w:color w:val="000000"/>
                <w:lang w:val="en-GI" w:eastAsia="en-GI"/>
              </w:rPr>
              <w:t>RI IBNR</w:t>
            </w:r>
          </w:p>
        </w:tc>
        <w:tc>
          <w:tcPr>
            <w:tcW w:w="1740" w:type="dxa"/>
            <w:tcBorders>
              <w:top w:val="nil"/>
              <w:left w:val="nil"/>
              <w:bottom w:val="single" w:sz="4" w:space="0" w:color="auto"/>
              <w:right w:val="single" w:sz="4" w:space="0" w:color="auto"/>
            </w:tcBorders>
            <w:shd w:val="clear" w:color="000000" w:fill="FFFFFF"/>
            <w:noWrap/>
            <w:vAlign w:val="center"/>
            <w:hideMark/>
          </w:tcPr>
          <w:p w14:paraId="0177FC6A" w14:textId="77777777" w:rsidR="00BC4B1D" w:rsidRPr="00BC4B1D" w:rsidRDefault="00BC4B1D" w:rsidP="00BC4B1D">
            <w:pPr>
              <w:widowControl/>
              <w:jc w:val="right"/>
              <w:rPr>
                <w:rFonts w:eastAsia="Times New Roman"/>
                <w:color w:val="000000"/>
                <w:lang w:val="en-GI" w:eastAsia="en-GI"/>
              </w:rPr>
            </w:pPr>
            <w:r w:rsidRPr="00BC4B1D">
              <w:rPr>
                <w:rFonts w:eastAsia="Times New Roman"/>
                <w:color w:val="000000"/>
                <w:lang w:val="en-GI" w:eastAsia="en-GI"/>
              </w:rPr>
              <w:t>16,394</w:t>
            </w:r>
          </w:p>
        </w:tc>
        <w:tc>
          <w:tcPr>
            <w:tcW w:w="1440" w:type="dxa"/>
            <w:tcBorders>
              <w:top w:val="nil"/>
              <w:left w:val="nil"/>
              <w:bottom w:val="single" w:sz="4" w:space="0" w:color="auto"/>
              <w:right w:val="single" w:sz="4" w:space="0" w:color="auto"/>
            </w:tcBorders>
            <w:shd w:val="clear" w:color="000000" w:fill="FFFFFF"/>
            <w:noWrap/>
            <w:vAlign w:val="center"/>
            <w:hideMark/>
          </w:tcPr>
          <w:p w14:paraId="731B1A6A" w14:textId="77777777" w:rsidR="00BC4B1D" w:rsidRPr="00BC4B1D" w:rsidRDefault="00BC4B1D" w:rsidP="00BC4B1D">
            <w:pPr>
              <w:widowControl/>
              <w:jc w:val="right"/>
              <w:rPr>
                <w:rFonts w:eastAsia="Times New Roman"/>
                <w:color w:val="000000"/>
                <w:lang w:val="en-GI" w:eastAsia="en-GI"/>
              </w:rPr>
            </w:pPr>
            <w:r w:rsidRPr="00BC4B1D">
              <w:rPr>
                <w:rFonts w:eastAsia="Times New Roman"/>
                <w:color w:val="000000"/>
                <w:lang w:val="en-GI" w:eastAsia="en-GI"/>
              </w:rPr>
              <w:t>16,394</w:t>
            </w:r>
          </w:p>
        </w:tc>
        <w:tc>
          <w:tcPr>
            <w:tcW w:w="2060" w:type="dxa"/>
            <w:tcBorders>
              <w:top w:val="nil"/>
              <w:left w:val="nil"/>
              <w:bottom w:val="single" w:sz="4" w:space="0" w:color="auto"/>
              <w:right w:val="single" w:sz="4" w:space="0" w:color="auto"/>
            </w:tcBorders>
            <w:shd w:val="clear" w:color="000000" w:fill="FFFFFF"/>
            <w:noWrap/>
            <w:vAlign w:val="center"/>
            <w:hideMark/>
          </w:tcPr>
          <w:p w14:paraId="71D13F47" w14:textId="77777777" w:rsidR="00BC4B1D" w:rsidRPr="00BC4B1D" w:rsidRDefault="00BC4B1D" w:rsidP="00BC4B1D">
            <w:pPr>
              <w:widowControl/>
              <w:rPr>
                <w:rFonts w:eastAsia="Times New Roman"/>
                <w:color w:val="000000"/>
                <w:lang w:val="en-GI" w:eastAsia="en-GI"/>
              </w:rPr>
            </w:pPr>
            <w:r w:rsidRPr="00BC4B1D">
              <w:rPr>
                <w:rFonts w:eastAsia="Times New Roman"/>
                <w:color w:val="000000"/>
                <w:lang w:val="en-GI" w:eastAsia="en-GI"/>
              </w:rPr>
              <w:t> </w:t>
            </w:r>
          </w:p>
        </w:tc>
      </w:tr>
      <w:tr w:rsidR="00BC4B1D" w:rsidRPr="00BC4B1D" w14:paraId="4402DBB6" w14:textId="77777777" w:rsidTr="00BC4B1D">
        <w:trPr>
          <w:trHeight w:val="300"/>
          <w:jc w:val="center"/>
        </w:trPr>
        <w:tc>
          <w:tcPr>
            <w:tcW w:w="2820" w:type="dxa"/>
            <w:tcBorders>
              <w:top w:val="nil"/>
              <w:left w:val="single" w:sz="4" w:space="0" w:color="auto"/>
              <w:bottom w:val="single" w:sz="4" w:space="0" w:color="auto"/>
              <w:right w:val="single" w:sz="4" w:space="0" w:color="auto"/>
            </w:tcBorders>
            <w:shd w:val="clear" w:color="000000" w:fill="FFFFFF"/>
            <w:noWrap/>
            <w:vAlign w:val="center"/>
            <w:hideMark/>
          </w:tcPr>
          <w:p w14:paraId="4F97AD12" w14:textId="77777777" w:rsidR="00BC4B1D" w:rsidRPr="00BC4B1D" w:rsidRDefault="00BC4B1D" w:rsidP="00BC4B1D">
            <w:pPr>
              <w:widowControl/>
              <w:jc w:val="right"/>
              <w:rPr>
                <w:rFonts w:eastAsia="Times New Roman"/>
                <w:color w:val="000000"/>
                <w:lang w:val="en-GI" w:eastAsia="en-GI"/>
              </w:rPr>
            </w:pPr>
            <w:r w:rsidRPr="00BC4B1D">
              <w:rPr>
                <w:rFonts w:eastAsia="Times New Roman"/>
                <w:color w:val="000000"/>
                <w:lang w:val="en-GI" w:eastAsia="en-GI"/>
              </w:rPr>
              <w:t>Provision for Claims - LPT</w:t>
            </w:r>
          </w:p>
        </w:tc>
        <w:tc>
          <w:tcPr>
            <w:tcW w:w="1740" w:type="dxa"/>
            <w:tcBorders>
              <w:top w:val="nil"/>
              <w:left w:val="nil"/>
              <w:bottom w:val="single" w:sz="4" w:space="0" w:color="auto"/>
              <w:right w:val="single" w:sz="4" w:space="0" w:color="auto"/>
            </w:tcBorders>
            <w:shd w:val="clear" w:color="000000" w:fill="FFFFFF"/>
            <w:noWrap/>
            <w:vAlign w:val="center"/>
            <w:hideMark/>
          </w:tcPr>
          <w:p w14:paraId="08D77617" w14:textId="77777777" w:rsidR="00BC4B1D" w:rsidRPr="00BC4B1D" w:rsidRDefault="00BC4B1D" w:rsidP="00BC4B1D">
            <w:pPr>
              <w:widowControl/>
              <w:jc w:val="right"/>
              <w:rPr>
                <w:rFonts w:eastAsia="Times New Roman"/>
                <w:color w:val="000000"/>
                <w:lang w:val="en-GI" w:eastAsia="en-GI"/>
              </w:rPr>
            </w:pPr>
            <w:r w:rsidRPr="00BC4B1D">
              <w:rPr>
                <w:rFonts w:eastAsia="Times New Roman"/>
                <w:color w:val="000000"/>
                <w:lang w:val="en-GI" w:eastAsia="en-GI"/>
              </w:rPr>
              <w:t>1,067</w:t>
            </w:r>
          </w:p>
        </w:tc>
        <w:tc>
          <w:tcPr>
            <w:tcW w:w="1440" w:type="dxa"/>
            <w:tcBorders>
              <w:top w:val="nil"/>
              <w:left w:val="nil"/>
              <w:bottom w:val="single" w:sz="4" w:space="0" w:color="auto"/>
              <w:right w:val="single" w:sz="4" w:space="0" w:color="auto"/>
            </w:tcBorders>
            <w:shd w:val="clear" w:color="000000" w:fill="FFFFFF"/>
            <w:noWrap/>
            <w:vAlign w:val="center"/>
            <w:hideMark/>
          </w:tcPr>
          <w:p w14:paraId="4CDA0F12" w14:textId="77777777" w:rsidR="00BC4B1D" w:rsidRPr="00BC4B1D" w:rsidRDefault="00BC4B1D" w:rsidP="00BC4B1D">
            <w:pPr>
              <w:widowControl/>
              <w:jc w:val="right"/>
              <w:rPr>
                <w:rFonts w:eastAsia="Times New Roman"/>
                <w:color w:val="000000"/>
                <w:lang w:val="en-GI" w:eastAsia="en-GI"/>
              </w:rPr>
            </w:pPr>
            <w:r w:rsidRPr="00BC4B1D">
              <w:rPr>
                <w:rFonts w:eastAsia="Times New Roman"/>
                <w:color w:val="000000"/>
                <w:lang w:val="en-GI" w:eastAsia="en-GI"/>
              </w:rPr>
              <w:t>1,067</w:t>
            </w:r>
          </w:p>
        </w:tc>
        <w:tc>
          <w:tcPr>
            <w:tcW w:w="2060" w:type="dxa"/>
            <w:tcBorders>
              <w:top w:val="nil"/>
              <w:left w:val="nil"/>
              <w:bottom w:val="single" w:sz="4" w:space="0" w:color="auto"/>
              <w:right w:val="single" w:sz="4" w:space="0" w:color="auto"/>
            </w:tcBorders>
            <w:shd w:val="clear" w:color="000000" w:fill="FFFFFF"/>
            <w:noWrap/>
            <w:vAlign w:val="center"/>
            <w:hideMark/>
          </w:tcPr>
          <w:p w14:paraId="648100A6" w14:textId="77777777" w:rsidR="00BC4B1D" w:rsidRPr="00BC4B1D" w:rsidRDefault="00BC4B1D" w:rsidP="00BC4B1D">
            <w:pPr>
              <w:widowControl/>
              <w:rPr>
                <w:rFonts w:eastAsia="Times New Roman"/>
                <w:color w:val="000000"/>
                <w:lang w:val="en-GI" w:eastAsia="en-GI"/>
              </w:rPr>
            </w:pPr>
            <w:r w:rsidRPr="00BC4B1D">
              <w:rPr>
                <w:rFonts w:eastAsia="Times New Roman"/>
                <w:color w:val="000000"/>
                <w:lang w:val="en-GI" w:eastAsia="en-GI"/>
              </w:rPr>
              <w:t> </w:t>
            </w:r>
          </w:p>
        </w:tc>
      </w:tr>
      <w:tr w:rsidR="00BC4B1D" w:rsidRPr="00BC4B1D" w14:paraId="71B08B57" w14:textId="77777777" w:rsidTr="00BC4B1D">
        <w:trPr>
          <w:trHeight w:val="300"/>
          <w:jc w:val="center"/>
        </w:trPr>
        <w:tc>
          <w:tcPr>
            <w:tcW w:w="2820" w:type="dxa"/>
            <w:tcBorders>
              <w:top w:val="nil"/>
              <w:left w:val="single" w:sz="4" w:space="0" w:color="auto"/>
              <w:bottom w:val="single" w:sz="4" w:space="0" w:color="auto"/>
              <w:right w:val="single" w:sz="4" w:space="0" w:color="auto"/>
            </w:tcBorders>
            <w:shd w:val="clear" w:color="000000" w:fill="FFFFFF"/>
            <w:noWrap/>
            <w:vAlign w:val="center"/>
            <w:hideMark/>
          </w:tcPr>
          <w:p w14:paraId="3CB3B52D" w14:textId="77777777" w:rsidR="00BC4B1D" w:rsidRPr="00BC4B1D" w:rsidRDefault="00BC4B1D" w:rsidP="00BC4B1D">
            <w:pPr>
              <w:widowControl/>
              <w:jc w:val="right"/>
              <w:rPr>
                <w:rFonts w:eastAsia="Times New Roman"/>
                <w:color w:val="000000"/>
                <w:lang w:val="en-GI" w:eastAsia="en-GI"/>
              </w:rPr>
            </w:pPr>
            <w:r w:rsidRPr="00BC4B1D">
              <w:rPr>
                <w:rFonts w:eastAsia="Times New Roman"/>
                <w:color w:val="000000"/>
                <w:lang w:val="en-GI" w:eastAsia="en-GI"/>
              </w:rPr>
              <w:t>Management margin</w:t>
            </w:r>
          </w:p>
        </w:tc>
        <w:tc>
          <w:tcPr>
            <w:tcW w:w="1740" w:type="dxa"/>
            <w:tcBorders>
              <w:top w:val="nil"/>
              <w:left w:val="nil"/>
              <w:bottom w:val="single" w:sz="4" w:space="0" w:color="auto"/>
              <w:right w:val="single" w:sz="4" w:space="0" w:color="auto"/>
            </w:tcBorders>
            <w:shd w:val="clear" w:color="000000" w:fill="FFFFFF"/>
            <w:noWrap/>
            <w:vAlign w:val="center"/>
            <w:hideMark/>
          </w:tcPr>
          <w:p w14:paraId="553A53F1" w14:textId="77777777" w:rsidR="00BC4B1D" w:rsidRPr="00BC4B1D" w:rsidRDefault="00BC4B1D" w:rsidP="00BC4B1D">
            <w:pPr>
              <w:widowControl/>
              <w:jc w:val="right"/>
              <w:rPr>
                <w:rFonts w:eastAsia="Times New Roman"/>
                <w:color w:val="000000"/>
                <w:lang w:val="en-GI" w:eastAsia="en-GI"/>
              </w:rPr>
            </w:pPr>
            <w:r w:rsidRPr="00BC4B1D">
              <w:rPr>
                <w:rFonts w:eastAsia="Times New Roman"/>
                <w:color w:val="000000"/>
                <w:lang w:val="en-GI" w:eastAsia="en-GI"/>
              </w:rPr>
              <w:t>0</w:t>
            </w:r>
          </w:p>
        </w:tc>
        <w:tc>
          <w:tcPr>
            <w:tcW w:w="1440" w:type="dxa"/>
            <w:tcBorders>
              <w:top w:val="nil"/>
              <w:left w:val="nil"/>
              <w:bottom w:val="single" w:sz="4" w:space="0" w:color="auto"/>
              <w:right w:val="single" w:sz="4" w:space="0" w:color="auto"/>
            </w:tcBorders>
            <w:shd w:val="clear" w:color="000000" w:fill="FFFFFF"/>
            <w:noWrap/>
            <w:vAlign w:val="center"/>
            <w:hideMark/>
          </w:tcPr>
          <w:p w14:paraId="39B3212A" w14:textId="77777777" w:rsidR="00BC4B1D" w:rsidRPr="00BC4B1D" w:rsidRDefault="00BC4B1D" w:rsidP="00BC4B1D">
            <w:pPr>
              <w:widowControl/>
              <w:jc w:val="right"/>
              <w:rPr>
                <w:rFonts w:eastAsia="Times New Roman"/>
                <w:color w:val="000000"/>
                <w:lang w:val="en-GI" w:eastAsia="en-GI"/>
              </w:rPr>
            </w:pPr>
            <w:r w:rsidRPr="00BC4B1D">
              <w:rPr>
                <w:rFonts w:eastAsia="Times New Roman"/>
                <w:color w:val="000000"/>
                <w:lang w:val="en-GI" w:eastAsia="en-GI"/>
              </w:rPr>
              <w:t>0</w:t>
            </w:r>
          </w:p>
        </w:tc>
        <w:tc>
          <w:tcPr>
            <w:tcW w:w="2060" w:type="dxa"/>
            <w:tcBorders>
              <w:top w:val="nil"/>
              <w:left w:val="nil"/>
              <w:bottom w:val="single" w:sz="4" w:space="0" w:color="auto"/>
              <w:right w:val="single" w:sz="4" w:space="0" w:color="auto"/>
            </w:tcBorders>
            <w:shd w:val="clear" w:color="000000" w:fill="FFFFFF"/>
            <w:noWrap/>
            <w:vAlign w:val="center"/>
            <w:hideMark/>
          </w:tcPr>
          <w:p w14:paraId="280C0F37" w14:textId="77777777" w:rsidR="00BC4B1D" w:rsidRPr="00BC4B1D" w:rsidRDefault="00BC4B1D" w:rsidP="00BC4B1D">
            <w:pPr>
              <w:widowControl/>
              <w:rPr>
                <w:rFonts w:eastAsia="Times New Roman"/>
                <w:color w:val="000000"/>
                <w:lang w:val="en-GI" w:eastAsia="en-GI"/>
              </w:rPr>
            </w:pPr>
            <w:r w:rsidRPr="00BC4B1D">
              <w:rPr>
                <w:rFonts w:eastAsia="Times New Roman"/>
                <w:color w:val="000000"/>
                <w:lang w:val="en-GI" w:eastAsia="en-GI"/>
              </w:rPr>
              <w:t> </w:t>
            </w:r>
          </w:p>
        </w:tc>
      </w:tr>
      <w:tr w:rsidR="00BC4B1D" w:rsidRPr="00BC4B1D" w14:paraId="6E92D5F7" w14:textId="77777777" w:rsidTr="00BC4B1D">
        <w:trPr>
          <w:trHeight w:val="300"/>
          <w:jc w:val="center"/>
        </w:trPr>
        <w:tc>
          <w:tcPr>
            <w:tcW w:w="2820" w:type="dxa"/>
            <w:tcBorders>
              <w:top w:val="nil"/>
              <w:left w:val="single" w:sz="4" w:space="0" w:color="auto"/>
              <w:bottom w:val="single" w:sz="4" w:space="0" w:color="auto"/>
              <w:right w:val="single" w:sz="4" w:space="0" w:color="auto"/>
            </w:tcBorders>
            <w:shd w:val="clear" w:color="000000" w:fill="FFFFFF"/>
            <w:noWrap/>
            <w:vAlign w:val="center"/>
            <w:hideMark/>
          </w:tcPr>
          <w:p w14:paraId="1CDE8B0F" w14:textId="77777777" w:rsidR="00BC4B1D" w:rsidRPr="00BC4B1D" w:rsidRDefault="00BC4B1D" w:rsidP="00BC4B1D">
            <w:pPr>
              <w:widowControl/>
              <w:jc w:val="right"/>
              <w:rPr>
                <w:rFonts w:eastAsia="Times New Roman"/>
                <w:b/>
                <w:bCs/>
                <w:color w:val="000000"/>
                <w:lang w:val="en-GI" w:eastAsia="en-GI"/>
              </w:rPr>
            </w:pPr>
            <w:r w:rsidRPr="00BC4B1D">
              <w:rPr>
                <w:rFonts w:eastAsia="Times New Roman"/>
                <w:b/>
                <w:bCs/>
                <w:color w:val="000000"/>
                <w:lang w:val="en-GI" w:eastAsia="en-GI"/>
              </w:rPr>
              <w:t>Total RI claims provision</w:t>
            </w:r>
          </w:p>
        </w:tc>
        <w:tc>
          <w:tcPr>
            <w:tcW w:w="1740" w:type="dxa"/>
            <w:tcBorders>
              <w:top w:val="nil"/>
              <w:left w:val="nil"/>
              <w:bottom w:val="single" w:sz="4" w:space="0" w:color="auto"/>
              <w:right w:val="single" w:sz="4" w:space="0" w:color="auto"/>
            </w:tcBorders>
            <w:shd w:val="clear" w:color="000000" w:fill="FFFFFF"/>
            <w:noWrap/>
            <w:vAlign w:val="center"/>
            <w:hideMark/>
          </w:tcPr>
          <w:p w14:paraId="20897B12" w14:textId="77777777" w:rsidR="00BC4B1D" w:rsidRPr="00BC4B1D" w:rsidRDefault="00BC4B1D" w:rsidP="00BC4B1D">
            <w:pPr>
              <w:widowControl/>
              <w:jc w:val="right"/>
              <w:rPr>
                <w:rFonts w:eastAsia="Times New Roman"/>
                <w:b/>
                <w:bCs/>
                <w:color w:val="000000"/>
                <w:lang w:val="en-GI" w:eastAsia="en-GI"/>
              </w:rPr>
            </w:pPr>
            <w:r w:rsidRPr="00BC4B1D">
              <w:rPr>
                <w:rFonts w:eastAsia="Times New Roman"/>
                <w:b/>
                <w:bCs/>
                <w:color w:val="000000"/>
                <w:lang w:val="en-GI" w:eastAsia="en-GI"/>
              </w:rPr>
              <w:t>166,841</w:t>
            </w:r>
          </w:p>
        </w:tc>
        <w:tc>
          <w:tcPr>
            <w:tcW w:w="1440" w:type="dxa"/>
            <w:tcBorders>
              <w:top w:val="nil"/>
              <w:left w:val="nil"/>
              <w:bottom w:val="single" w:sz="4" w:space="0" w:color="auto"/>
              <w:right w:val="single" w:sz="4" w:space="0" w:color="auto"/>
            </w:tcBorders>
            <w:shd w:val="clear" w:color="000000" w:fill="FFFFFF"/>
            <w:noWrap/>
            <w:vAlign w:val="center"/>
            <w:hideMark/>
          </w:tcPr>
          <w:p w14:paraId="554312FE" w14:textId="77777777" w:rsidR="00BC4B1D" w:rsidRPr="00BC4B1D" w:rsidRDefault="00BC4B1D" w:rsidP="00BC4B1D">
            <w:pPr>
              <w:widowControl/>
              <w:jc w:val="right"/>
              <w:rPr>
                <w:rFonts w:eastAsia="Times New Roman"/>
                <w:b/>
                <w:bCs/>
                <w:color w:val="000000"/>
                <w:lang w:val="en-GI" w:eastAsia="en-GI"/>
              </w:rPr>
            </w:pPr>
            <w:r w:rsidRPr="00BC4B1D">
              <w:rPr>
                <w:rFonts w:eastAsia="Times New Roman"/>
                <w:b/>
                <w:bCs/>
                <w:color w:val="000000"/>
                <w:lang w:val="en-GI" w:eastAsia="en-GI"/>
              </w:rPr>
              <w:t>166,841</w:t>
            </w:r>
          </w:p>
        </w:tc>
        <w:tc>
          <w:tcPr>
            <w:tcW w:w="2060" w:type="dxa"/>
            <w:tcBorders>
              <w:top w:val="nil"/>
              <w:left w:val="nil"/>
              <w:bottom w:val="nil"/>
              <w:right w:val="nil"/>
            </w:tcBorders>
            <w:shd w:val="clear" w:color="000000" w:fill="FFFFFF"/>
            <w:noWrap/>
            <w:vAlign w:val="center"/>
            <w:hideMark/>
          </w:tcPr>
          <w:p w14:paraId="093C6F9F" w14:textId="77777777" w:rsidR="00BC4B1D" w:rsidRPr="00BC4B1D" w:rsidRDefault="00BC4B1D" w:rsidP="00BC4B1D">
            <w:pPr>
              <w:widowControl/>
              <w:rPr>
                <w:rFonts w:eastAsia="Times New Roman"/>
                <w:color w:val="000000"/>
                <w:lang w:val="en-GI" w:eastAsia="en-GI"/>
              </w:rPr>
            </w:pPr>
            <w:r w:rsidRPr="00BC4B1D">
              <w:rPr>
                <w:rFonts w:eastAsia="Times New Roman"/>
                <w:color w:val="000000"/>
                <w:lang w:val="en-GI" w:eastAsia="en-GI"/>
              </w:rPr>
              <w:t> </w:t>
            </w:r>
          </w:p>
        </w:tc>
      </w:tr>
    </w:tbl>
    <w:p w14:paraId="6C6CAAF5" w14:textId="77777777" w:rsidR="00381CF8" w:rsidRDefault="00381CF8" w:rsidP="00381CF8"/>
    <w:p w14:paraId="5A255C9A" w14:textId="5F99FA9E" w:rsidR="00F22814" w:rsidRPr="00BC4B1D" w:rsidRDefault="00F22814" w:rsidP="00A1637D">
      <w:pPr>
        <w:pStyle w:val="ListParagraph"/>
        <w:numPr>
          <w:ilvl w:val="1"/>
          <w:numId w:val="7"/>
        </w:numPr>
        <w:tabs>
          <w:tab w:val="left" w:pos="709"/>
        </w:tabs>
        <w:spacing w:before="100" w:after="240"/>
        <w:ind w:left="709"/>
        <w:contextualSpacing w:val="0"/>
        <w:outlineLvl w:val="1"/>
        <w:rPr>
          <w:rFonts w:asciiTheme="minorHAnsi" w:hAnsiTheme="minorHAnsi" w:cstheme="minorHAnsi"/>
          <w:b/>
          <w:bCs/>
          <w:color w:val="2F5496"/>
          <w:spacing w:val="2"/>
          <w:kern w:val="36"/>
        </w:rPr>
      </w:pPr>
      <w:bookmarkStart w:id="105" w:name="_Toc148719749"/>
      <w:bookmarkStart w:id="106" w:name="_Toc178351428"/>
      <w:r w:rsidRPr="00BC4B1D">
        <w:rPr>
          <w:rFonts w:asciiTheme="minorHAnsi" w:hAnsiTheme="minorHAnsi" w:cstheme="minorHAnsi"/>
          <w:b/>
          <w:bCs/>
          <w:color w:val="2F5496"/>
          <w:spacing w:val="2"/>
          <w:kern w:val="36"/>
        </w:rPr>
        <w:t>Reinsurance share of premium provisions (excluding discounting</w:t>
      </w:r>
      <w:r w:rsidR="00A1637D">
        <w:rPr>
          <w:rFonts w:asciiTheme="minorHAnsi" w:hAnsiTheme="minorHAnsi" w:cstheme="minorHAnsi"/>
          <w:b/>
          <w:bCs/>
          <w:color w:val="2F5496"/>
          <w:spacing w:val="2"/>
          <w:kern w:val="36"/>
        </w:rPr>
        <w:t xml:space="preserve"> </w:t>
      </w:r>
      <w:r w:rsidRPr="00BC4B1D">
        <w:rPr>
          <w:rFonts w:asciiTheme="minorHAnsi" w:hAnsiTheme="minorHAnsi" w:cstheme="minorHAnsi"/>
          <w:b/>
          <w:bCs/>
          <w:color w:val="2F5496"/>
          <w:spacing w:val="2"/>
          <w:kern w:val="36"/>
        </w:rPr>
        <w:t>and default deduction)</w:t>
      </w:r>
      <w:bookmarkEnd w:id="105"/>
      <w:bookmarkEnd w:id="106"/>
    </w:p>
    <w:p w14:paraId="54228862" w14:textId="77777777" w:rsidR="00FA77B7" w:rsidRPr="00FA77B7" w:rsidRDefault="00FA77B7" w:rsidP="00FA77B7">
      <w:pPr>
        <w:pStyle w:val="ListParagraph"/>
        <w:numPr>
          <w:ilvl w:val="1"/>
          <w:numId w:val="5"/>
        </w:numPr>
        <w:tabs>
          <w:tab w:val="left" w:pos="851"/>
        </w:tabs>
        <w:spacing w:before="120" w:after="200"/>
        <w:ind w:right="1525"/>
        <w:contextualSpacing w:val="0"/>
        <w:jc w:val="both"/>
        <w:rPr>
          <w:rFonts w:ascii="Work Sans" w:hAnsi="Work Sans"/>
          <w:vanish/>
        </w:rPr>
      </w:pPr>
    </w:p>
    <w:p w14:paraId="45C984ED" w14:textId="34DB1788" w:rsidR="00FA77B7" w:rsidRPr="00A1637D" w:rsidRDefault="00FA77B7" w:rsidP="00A1637D">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sidRPr="00A1637D">
        <w:rPr>
          <w:rFonts w:asciiTheme="minorHAnsi" w:hAnsiTheme="minorHAnsi" w:cstheme="minorHAnsi"/>
        </w:rPr>
        <w:t>The best estimate for reinsurance share of premium provisions is calculated as follows:</w:t>
      </w:r>
    </w:p>
    <w:p w14:paraId="0AD5E452" w14:textId="5A8845C1" w:rsidR="00BA1D1B" w:rsidRPr="00A624AC" w:rsidRDefault="00A624AC" w:rsidP="00BA1D1B">
      <w:pPr>
        <w:tabs>
          <w:tab w:val="left" w:pos="851"/>
        </w:tabs>
        <w:spacing w:before="120" w:after="200"/>
        <w:ind w:right="1525"/>
        <w:jc w:val="both"/>
        <w:rPr>
          <w:rFonts w:ascii="Work Sans" w:hAnsi="Work Sans"/>
        </w:rPr>
      </w:pPr>
      <m:oMathPara>
        <m:oMathParaPr>
          <m:jc m:val="center"/>
        </m:oMathParaPr>
        <m:oMath>
          <m:r>
            <w:rPr>
              <w:rFonts w:ascii="Cambria Math" w:hAnsi="Cambria Math"/>
            </w:rPr>
            <m:t xml:space="preserve">RI share of Prem. Provisions= </m:t>
          </m:r>
          <m:nary>
            <m:naryPr>
              <m:chr m:val="∑"/>
              <m:limLoc m:val="subSup"/>
              <m:supHide m:val="1"/>
              <m:ctrlPr>
                <w:rPr>
                  <w:rFonts w:ascii="Cambria Math" w:hAnsi="Cambria Math"/>
                  <w:i/>
                </w:rPr>
              </m:ctrlPr>
            </m:naryPr>
            <m:sub>
              <m:r>
                <w:rPr>
                  <w:rFonts w:ascii="Cambria Math" w:hAnsi="Cambria Math"/>
                </w:rPr>
                <m:t>All Books</m:t>
              </m:r>
            </m:sub>
            <m:sup/>
            <m:e>
              <m:r>
                <w:rPr>
                  <w:rFonts w:ascii="Cambria Math" w:hAnsi="Cambria Math"/>
                </w:rPr>
                <m:t>(</m:t>
              </m:r>
              <m:d>
                <m:dPr>
                  <m:ctrlPr>
                    <w:rPr>
                      <w:rFonts w:ascii="Cambria Math" w:hAnsi="Cambria Math"/>
                      <w:i/>
                    </w:rPr>
                  </m:ctrlPr>
                </m:dPr>
                <m:e>
                  <m:r>
                    <w:rPr>
                      <w:rFonts w:ascii="Cambria Math" w:hAnsi="Cambria Math"/>
                    </w:rPr>
                    <m:t>RI_UEP+RI_BBNI</m:t>
                  </m:r>
                </m:e>
              </m:d>
              <m:r>
                <w:rPr>
                  <w:rFonts w:ascii="Cambria Math" w:hAnsi="Cambria Math"/>
                </w:rPr>
                <m:t>×</m:t>
              </m:r>
              <m:sSub>
                <m:sSubPr>
                  <m:ctrlPr>
                    <w:rPr>
                      <w:rFonts w:ascii="Cambria Math" w:hAnsi="Cambria Math"/>
                      <w:i/>
                    </w:rPr>
                  </m:ctrlPr>
                </m:sSubPr>
                <m:e>
                  <m:r>
                    <w:rPr>
                      <w:rFonts w:ascii="Cambria Math" w:hAnsi="Cambria Math"/>
                    </w:rPr>
                    <m:t>ULR</m:t>
                  </m:r>
                </m:e>
                <m:sub>
                  <m:r>
                    <w:rPr>
                      <w:rFonts w:ascii="Cambria Math" w:hAnsi="Cambria Math"/>
                    </w:rPr>
                    <m:t>net</m:t>
                  </m:r>
                </m:sub>
              </m:sSub>
              <m:r>
                <w:rPr>
                  <w:rFonts w:ascii="Cambria Math" w:hAnsi="Cambria Math"/>
                </w:rPr>
                <m:t>+XOL)</m:t>
              </m:r>
            </m:e>
          </m:nary>
        </m:oMath>
      </m:oMathPara>
    </w:p>
    <w:p w14:paraId="500762CF" w14:textId="77777777" w:rsidR="008E6012" w:rsidRDefault="008E6012" w:rsidP="00381CF8"/>
    <w:p w14:paraId="3FF65C4A" w14:textId="77777777" w:rsidR="00DA12BA" w:rsidRDefault="00DA12BA" w:rsidP="00DA12BA">
      <w:pPr>
        <w:pStyle w:val="ListParagraph"/>
        <w:tabs>
          <w:tab w:val="left" w:pos="1276"/>
        </w:tabs>
        <w:spacing w:before="120" w:after="200"/>
        <w:ind w:left="851" w:right="1525"/>
        <w:contextualSpacing w:val="0"/>
        <w:jc w:val="both"/>
        <w:rPr>
          <w:rFonts w:asciiTheme="minorHAnsi" w:hAnsiTheme="minorHAnsi" w:cstheme="minorHAnsi"/>
        </w:rPr>
      </w:pPr>
    </w:p>
    <w:p w14:paraId="2074C197" w14:textId="279FFE95" w:rsidR="0083495B" w:rsidRPr="00DA12BA" w:rsidRDefault="0083495B" w:rsidP="00DA12BA">
      <w:pPr>
        <w:pStyle w:val="ListParagraph"/>
        <w:tabs>
          <w:tab w:val="left" w:pos="1276"/>
        </w:tabs>
        <w:spacing w:before="120" w:after="200"/>
        <w:ind w:left="851" w:right="1525"/>
        <w:contextualSpacing w:val="0"/>
        <w:jc w:val="both"/>
        <w:rPr>
          <w:rFonts w:asciiTheme="minorHAnsi" w:hAnsiTheme="minorHAnsi" w:cstheme="minorHAnsi"/>
        </w:rPr>
      </w:pPr>
      <w:r w:rsidRPr="00DA12BA">
        <w:rPr>
          <w:rFonts w:asciiTheme="minorHAnsi" w:hAnsiTheme="minorHAnsi" w:cstheme="minorHAnsi"/>
        </w:rPr>
        <w:t>Where:</w:t>
      </w:r>
    </w:p>
    <w:p w14:paraId="2CA0829E" w14:textId="77777777" w:rsidR="00694CB6" w:rsidRPr="00DA12BA" w:rsidRDefault="00694CB6" w:rsidP="00694CB6">
      <w:pPr>
        <w:pStyle w:val="ListParagraph"/>
        <w:numPr>
          <w:ilvl w:val="0"/>
          <w:numId w:val="10"/>
        </w:numPr>
        <w:spacing w:before="120" w:after="200"/>
        <w:ind w:left="851" w:right="1525" w:hanging="494"/>
        <w:contextualSpacing w:val="0"/>
        <w:jc w:val="both"/>
        <w:rPr>
          <w:rFonts w:asciiTheme="minorHAnsi" w:hAnsiTheme="minorHAnsi" w:cstheme="minorHAnsi"/>
        </w:rPr>
      </w:pPr>
      <w:r w:rsidRPr="00DA12BA">
        <w:rPr>
          <w:rFonts w:asciiTheme="minorHAnsi" w:hAnsiTheme="minorHAnsi" w:cstheme="minorHAnsi"/>
        </w:rPr>
        <w:t>Books refers to separate books of business as identified for management accounts purposes</w:t>
      </w:r>
    </w:p>
    <w:p w14:paraId="24BFAA8A" w14:textId="77777777" w:rsidR="00694CB6" w:rsidRPr="00DA12BA" w:rsidRDefault="00694CB6" w:rsidP="00694CB6">
      <w:pPr>
        <w:pStyle w:val="ListParagraph"/>
        <w:numPr>
          <w:ilvl w:val="0"/>
          <w:numId w:val="10"/>
        </w:numPr>
        <w:spacing w:before="120" w:after="200"/>
        <w:ind w:left="851" w:right="1525" w:hanging="494"/>
        <w:contextualSpacing w:val="0"/>
        <w:jc w:val="both"/>
        <w:rPr>
          <w:rFonts w:asciiTheme="minorHAnsi" w:hAnsiTheme="minorHAnsi" w:cstheme="minorHAnsi"/>
        </w:rPr>
      </w:pPr>
      <w:r w:rsidRPr="00DA12BA">
        <w:rPr>
          <w:rFonts w:asciiTheme="minorHAnsi" w:hAnsiTheme="minorHAnsi" w:cstheme="minorHAnsi"/>
        </w:rPr>
        <w:t>RI_UEP refers to proportional reinsurance share of unearned premium at the valuation date in respect of the book of business</w:t>
      </w:r>
    </w:p>
    <w:p w14:paraId="67FE2584" w14:textId="77777777" w:rsidR="00694CB6" w:rsidRPr="00DA12BA" w:rsidRDefault="00694CB6" w:rsidP="00694CB6">
      <w:pPr>
        <w:pStyle w:val="ListParagraph"/>
        <w:numPr>
          <w:ilvl w:val="0"/>
          <w:numId w:val="10"/>
        </w:numPr>
        <w:spacing w:before="120" w:after="200"/>
        <w:ind w:left="851" w:right="1525" w:hanging="494"/>
        <w:contextualSpacing w:val="0"/>
        <w:jc w:val="both"/>
        <w:rPr>
          <w:rFonts w:asciiTheme="minorHAnsi" w:hAnsiTheme="minorHAnsi" w:cstheme="minorHAnsi"/>
        </w:rPr>
      </w:pPr>
      <w:r w:rsidRPr="00DA12BA">
        <w:rPr>
          <w:rFonts w:asciiTheme="minorHAnsi" w:hAnsiTheme="minorHAnsi" w:cstheme="minorHAnsi"/>
        </w:rPr>
        <w:t xml:space="preserve">RI_BBNI refers to adjustment for proportional reinsurance share of bound but not incepted business. This relates to claims expected to be payable in relation to policies bound but not incepted at the valuation date. </w:t>
      </w:r>
    </w:p>
    <w:p w14:paraId="1BF2360C" w14:textId="77777777" w:rsidR="00694CB6" w:rsidRPr="00DA12BA" w:rsidRDefault="00694CB6" w:rsidP="00694CB6">
      <w:pPr>
        <w:pStyle w:val="ListParagraph"/>
        <w:numPr>
          <w:ilvl w:val="0"/>
          <w:numId w:val="10"/>
        </w:numPr>
        <w:spacing w:before="120" w:after="200"/>
        <w:ind w:left="851" w:right="1525" w:hanging="494"/>
        <w:contextualSpacing w:val="0"/>
        <w:jc w:val="both"/>
        <w:rPr>
          <w:rFonts w:asciiTheme="minorHAnsi" w:hAnsiTheme="minorHAnsi" w:cstheme="minorHAnsi"/>
        </w:rPr>
      </w:pPr>
      <w:proofErr w:type="spellStart"/>
      <w:r w:rsidRPr="00DA12BA">
        <w:rPr>
          <w:rFonts w:asciiTheme="minorHAnsi" w:hAnsiTheme="minorHAnsi" w:cstheme="minorHAnsi"/>
        </w:rPr>
        <w:t>ULRnet</w:t>
      </w:r>
      <w:proofErr w:type="spellEnd"/>
      <w:r w:rsidRPr="00DA12BA">
        <w:rPr>
          <w:rFonts w:asciiTheme="minorHAnsi" w:hAnsiTheme="minorHAnsi" w:cstheme="minorHAnsi"/>
        </w:rPr>
        <w:t xml:space="preserve"> relates to the ultimate loss ratio expected for that book of business, net of non-proportional reinsurance. Where a separate ultimate loss ratio in relation to unearned exposures is available this will be used, else the ultimate loss ratio selected will match that of the most recent year of account for the book of business</w:t>
      </w:r>
    </w:p>
    <w:p w14:paraId="36103A89" w14:textId="6684FF4F" w:rsidR="00694CB6" w:rsidRPr="00DA12BA" w:rsidRDefault="00694CB6" w:rsidP="00694CB6">
      <w:pPr>
        <w:pStyle w:val="ListParagraph"/>
        <w:numPr>
          <w:ilvl w:val="0"/>
          <w:numId w:val="10"/>
        </w:numPr>
        <w:spacing w:before="120" w:after="200"/>
        <w:ind w:left="851" w:right="1525" w:hanging="494"/>
        <w:contextualSpacing w:val="0"/>
        <w:jc w:val="both"/>
        <w:rPr>
          <w:rFonts w:asciiTheme="minorHAnsi" w:hAnsiTheme="minorHAnsi" w:cstheme="minorHAnsi"/>
        </w:rPr>
      </w:pPr>
      <w:r w:rsidRPr="00DA12BA">
        <w:rPr>
          <w:rFonts w:asciiTheme="minorHAnsi" w:hAnsiTheme="minorHAnsi" w:cstheme="minorHAnsi"/>
        </w:rPr>
        <w:t xml:space="preserve">XOL refers to any amounts expected to be recoverable from non-proportional reinsurance treaties. </w:t>
      </w:r>
    </w:p>
    <w:p w14:paraId="11C82EAE" w14:textId="4B3ED851" w:rsidR="00991997" w:rsidRPr="00DA12BA" w:rsidRDefault="00843588" w:rsidP="00DA12BA">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sidRPr="00DA12BA">
        <w:rPr>
          <w:rFonts w:asciiTheme="minorHAnsi" w:hAnsiTheme="minorHAnsi" w:cstheme="minorHAnsi"/>
        </w:rPr>
        <w:t>The derivation for the SII balance sheet</w:t>
      </w:r>
      <w:ins w:id="107" w:author="Isidoro Manrique" w:date="2024-09-19T15:52:00Z" w16du:dateUtc="2024-09-19T13:52:00Z">
        <w:r w:rsidR="004E517E">
          <w:rPr>
            <w:rFonts w:asciiTheme="minorHAnsi" w:hAnsiTheme="minorHAnsi" w:cstheme="minorHAnsi"/>
          </w:rPr>
          <w:t xml:space="preserve"> of the</w:t>
        </w:r>
        <w:r w:rsidR="0014341E">
          <w:rPr>
            <w:rFonts w:asciiTheme="minorHAnsi" w:hAnsiTheme="minorHAnsi" w:cstheme="minorHAnsi"/>
          </w:rPr>
          <w:t xml:space="preserve"> expected </w:t>
        </w:r>
        <w:proofErr w:type="spellStart"/>
        <w:r w:rsidR="0014341E">
          <w:rPr>
            <w:rFonts w:asciiTheme="minorHAnsi" w:hAnsiTheme="minorHAnsi" w:cstheme="minorHAnsi"/>
          </w:rPr>
          <w:t>recoverables</w:t>
        </w:r>
        <w:proofErr w:type="spellEnd"/>
        <w:r w:rsidR="0014341E">
          <w:rPr>
            <w:rFonts w:asciiTheme="minorHAnsi" w:hAnsiTheme="minorHAnsi" w:cstheme="minorHAnsi"/>
          </w:rPr>
          <w:t xml:space="preserve"> from unearned business</w:t>
        </w:r>
      </w:ins>
      <w:r w:rsidRPr="00DA12BA">
        <w:rPr>
          <w:rFonts w:asciiTheme="minorHAnsi" w:hAnsiTheme="minorHAnsi" w:cstheme="minorHAnsi"/>
        </w:rPr>
        <w:t xml:space="preserve"> </w:t>
      </w:r>
      <w:commentRangeStart w:id="108"/>
      <w:commentRangeStart w:id="109"/>
      <w:del w:id="110" w:author="Isidoro Manrique" w:date="2024-09-19T15:52:00Z" w16du:dateUtc="2024-09-19T13:52:00Z">
        <w:r w:rsidR="006F037C" w:rsidDel="004E517E">
          <w:rPr>
            <w:rFonts w:asciiTheme="minorHAnsi" w:hAnsiTheme="minorHAnsi" w:cstheme="minorHAnsi"/>
          </w:rPr>
          <w:delText xml:space="preserve">RI </w:delText>
        </w:r>
        <w:r w:rsidRPr="00DA12BA" w:rsidDel="004E517E">
          <w:rPr>
            <w:rFonts w:asciiTheme="minorHAnsi" w:hAnsiTheme="minorHAnsi" w:cstheme="minorHAnsi"/>
          </w:rPr>
          <w:delText>Pr</w:delText>
        </w:r>
      </w:del>
      <w:del w:id="111" w:author="Isidoro Manrique" w:date="2024-09-19T15:51:00Z" w16du:dateUtc="2024-09-19T13:51:00Z">
        <w:r w:rsidRPr="00DA12BA" w:rsidDel="004E517E">
          <w:rPr>
            <w:rFonts w:asciiTheme="minorHAnsi" w:hAnsiTheme="minorHAnsi" w:cstheme="minorHAnsi"/>
          </w:rPr>
          <w:delText>emium provision</w:delText>
        </w:r>
        <w:commentRangeEnd w:id="108"/>
        <w:r w:rsidR="00AE72CB" w:rsidDel="004E517E">
          <w:rPr>
            <w:rStyle w:val="CommentReference"/>
          </w:rPr>
          <w:commentReference w:id="108"/>
        </w:r>
      </w:del>
      <w:commentRangeEnd w:id="109"/>
      <w:r w:rsidR="0014341E">
        <w:rPr>
          <w:rStyle w:val="CommentReference"/>
        </w:rPr>
        <w:commentReference w:id="109"/>
      </w:r>
      <w:del w:id="112" w:author="Isidoro Manrique" w:date="2024-09-19T15:51:00Z" w16du:dateUtc="2024-09-19T13:51:00Z">
        <w:r w:rsidRPr="00DA12BA" w:rsidDel="004E517E">
          <w:rPr>
            <w:rFonts w:asciiTheme="minorHAnsi" w:hAnsiTheme="minorHAnsi" w:cstheme="minorHAnsi"/>
          </w:rPr>
          <w:delText xml:space="preserve"> </w:delText>
        </w:r>
      </w:del>
      <w:r w:rsidRPr="00DA12BA">
        <w:rPr>
          <w:rFonts w:asciiTheme="minorHAnsi" w:hAnsiTheme="minorHAnsi" w:cstheme="minorHAnsi"/>
        </w:rPr>
        <w:t>is set out in detail in the following table</w:t>
      </w:r>
      <w:r w:rsidR="006F037C">
        <w:rPr>
          <w:rFonts w:asciiTheme="minorHAnsi" w:hAnsiTheme="minorHAnsi" w:cstheme="minorHAnsi"/>
        </w:rPr>
        <w:t>s, first by deriving the unearned ULRs</w:t>
      </w:r>
      <w:r w:rsidRPr="00DA12BA">
        <w:rPr>
          <w:rFonts w:asciiTheme="minorHAnsi" w:hAnsiTheme="minorHAnsi" w:cstheme="minorHAnsi"/>
        </w:rPr>
        <w:t>:</w:t>
      </w:r>
    </w:p>
    <w:tbl>
      <w:tblPr>
        <w:tblW w:w="7320" w:type="dxa"/>
        <w:jc w:val="center"/>
        <w:tblLook w:val="04A0" w:firstRow="1" w:lastRow="0" w:firstColumn="1" w:lastColumn="0" w:noHBand="0" w:noVBand="1"/>
      </w:tblPr>
      <w:tblGrid>
        <w:gridCol w:w="3256"/>
        <w:gridCol w:w="1264"/>
        <w:gridCol w:w="1400"/>
        <w:gridCol w:w="1400"/>
      </w:tblGrid>
      <w:tr w:rsidR="0004487A" w:rsidRPr="0004487A" w14:paraId="0261F7DB" w14:textId="77777777" w:rsidTr="0004487A">
        <w:trPr>
          <w:trHeight w:val="375"/>
          <w:jc w:val="center"/>
        </w:trPr>
        <w:tc>
          <w:tcPr>
            <w:tcW w:w="325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7159D57" w14:textId="17928C8E" w:rsidR="0004487A" w:rsidRPr="0004487A" w:rsidRDefault="0004487A" w:rsidP="0004487A">
            <w:pPr>
              <w:widowControl/>
              <w:jc w:val="center"/>
              <w:rPr>
                <w:rFonts w:eastAsia="Times New Roman"/>
                <w:b/>
                <w:bCs/>
                <w:color w:val="000000"/>
                <w:lang w:val="en-GI" w:eastAsia="en-GI"/>
              </w:rPr>
            </w:pPr>
            <w:r w:rsidRPr="0004487A">
              <w:rPr>
                <w:rFonts w:eastAsia="Times New Roman"/>
                <w:b/>
                <w:bCs/>
                <w:color w:val="000000"/>
                <w:lang w:val="en-GI" w:eastAsia="en-GI"/>
              </w:rPr>
              <w:t xml:space="preserve">Unearned </w:t>
            </w:r>
            <w:proofErr w:type="spellStart"/>
            <w:r w:rsidRPr="0004487A">
              <w:rPr>
                <w:rFonts w:eastAsia="Times New Roman"/>
                <w:b/>
                <w:bCs/>
                <w:color w:val="000000"/>
                <w:lang w:val="en-GI" w:eastAsia="en-GI"/>
              </w:rPr>
              <w:t>ULRs</w:t>
            </w:r>
            <w:proofErr w:type="spellEnd"/>
            <w:r w:rsidRPr="0004487A">
              <w:rPr>
                <w:rFonts w:eastAsia="Times New Roman"/>
                <w:b/>
                <w:bCs/>
                <w:color w:val="000000"/>
                <w:lang w:val="en-GI" w:eastAsia="en-GI"/>
              </w:rPr>
              <w:t xml:space="preserve"> (%)</w:t>
            </w:r>
            <w:r w:rsidR="00E420CA">
              <w:rPr>
                <w:rFonts w:eastAsia="Times New Roman"/>
                <w:b/>
                <w:bCs/>
                <w:color w:val="000000"/>
                <w:lang w:val="en-GI" w:eastAsia="en-GI"/>
              </w:rPr>
              <w:t xml:space="preserve"> - Motor</w:t>
            </w:r>
          </w:p>
        </w:tc>
        <w:tc>
          <w:tcPr>
            <w:tcW w:w="1264" w:type="dxa"/>
            <w:tcBorders>
              <w:top w:val="single" w:sz="4" w:space="0" w:color="auto"/>
              <w:left w:val="nil"/>
              <w:bottom w:val="single" w:sz="4" w:space="0" w:color="auto"/>
              <w:right w:val="single" w:sz="4" w:space="0" w:color="auto"/>
            </w:tcBorders>
            <w:shd w:val="clear" w:color="000000" w:fill="FFFFFF"/>
            <w:noWrap/>
            <w:vAlign w:val="center"/>
            <w:hideMark/>
          </w:tcPr>
          <w:p w14:paraId="0341D765" w14:textId="77777777" w:rsidR="0004487A" w:rsidRPr="0004487A" w:rsidRDefault="0004487A" w:rsidP="0004487A">
            <w:pPr>
              <w:widowControl/>
              <w:jc w:val="center"/>
              <w:rPr>
                <w:rFonts w:eastAsia="Times New Roman"/>
                <w:b/>
                <w:bCs/>
                <w:color w:val="000000"/>
                <w:lang w:val="en-GI" w:eastAsia="en-GI"/>
              </w:rPr>
            </w:pPr>
            <w:r w:rsidRPr="0004487A">
              <w:rPr>
                <w:rFonts w:eastAsia="Times New Roman"/>
                <w:b/>
                <w:bCs/>
                <w:color w:val="000000"/>
                <w:lang w:val="en-GI" w:eastAsia="en-GI"/>
              </w:rPr>
              <w:t>2023</w:t>
            </w:r>
          </w:p>
        </w:tc>
        <w:tc>
          <w:tcPr>
            <w:tcW w:w="1400" w:type="dxa"/>
            <w:tcBorders>
              <w:top w:val="single" w:sz="4" w:space="0" w:color="auto"/>
              <w:left w:val="nil"/>
              <w:bottom w:val="single" w:sz="4" w:space="0" w:color="auto"/>
              <w:right w:val="single" w:sz="4" w:space="0" w:color="auto"/>
            </w:tcBorders>
            <w:shd w:val="clear" w:color="000000" w:fill="FFFFFF"/>
            <w:noWrap/>
            <w:vAlign w:val="center"/>
            <w:hideMark/>
          </w:tcPr>
          <w:p w14:paraId="0FF0E76E" w14:textId="77777777" w:rsidR="0004487A" w:rsidRPr="0004487A" w:rsidRDefault="0004487A" w:rsidP="0004487A">
            <w:pPr>
              <w:widowControl/>
              <w:jc w:val="center"/>
              <w:rPr>
                <w:rFonts w:eastAsia="Times New Roman"/>
                <w:b/>
                <w:bCs/>
                <w:color w:val="000000"/>
                <w:lang w:val="en-GI" w:eastAsia="en-GI"/>
              </w:rPr>
            </w:pPr>
            <w:r w:rsidRPr="0004487A">
              <w:rPr>
                <w:rFonts w:eastAsia="Times New Roman"/>
                <w:b/>
                <w:bCs/>
                <w:color w:val="000000"/>
                <w:lang w:val="en-GI" w:eastAsia="en-GI"/>
              </w:rPr>
              <w:t>2022</w:t>
            </w:r>
          </w:p>
        </w:tc>
        <w:tc>
          <w:tcPr>
            <w:tcW w:w="1400" w:type="dxa"/>
            <w:tcBorders>
              <w:top w:val="single" w:sz="4" w:space="0" w:color="auto"/>
              <w:left w:val="nil"/>
              <w:bottom w:val="single" w:sz="4" w:space="0" w:color="auto"/>
              <w:right w:val="single" w:sz="4" w:space="0" w:color="auto"/>
            </w:tcBorders>
            <w:shd w:val="clear" w:color="000000" w:fill="FFFFFF"/>
            <w:noWrap/>
            <w:vAlign w:val="center"/>
            <w:hideMark/>
          </w:tcPr>
          <w:p w14:paraId="27EB211C" w14:textId="77777777" w:rsidR="0004487A" w:rsidRPr="0004487A" w:rsidRDefault="0004487A" w:rsidP="0004487A">
            <w:pPr>
              <w:widowControl/>
              <w:jc w:val="center"/>
              <w:rPr>
                <w:rFonts w:eastAsia="Times New Roman"/>
                <w:b/>
                <w:bCs/>
                <w:color w:val="000000"/>
                <w:lang w:val="en-GI" w:eastAsia="en-GI"/>
              </w:rPr>
            </w:pPr>
            <w:r w:rsidRPr="0004487A">
              <w:rPr>
                <w:rFonts w:eastAsia="Times New Roman"/>
                <w:b/>
                <w:bCs/>
                <w:color w:val="000000"/>
                <w:lang w:val="en-GI" w:eastAsia="en-GI"/>
              </w:rPr>
              <w:t>2021</w:t>
            </w:r>
          </w:p>
        </w:tc>
      </w:tr>
      <w:tr w:rsidR="0004487A" w:rsidRPr="0004487A" w14:paraId="60F3C273" w14:textId="77777777" w:rsidTr="0004487A">
        <w:trPr>
          <w:trHeight w:val="300"/>
          <w:jc w:val="center"/>
        </w:trPr>
        <w:tc>
          <w:tcPr>
            <w:tcW w:w="3256" w:type="dxa"/>
            <w:tcBorders>
              <w:top w:val="nil"/>
              <w:left w:val="single" w:sz="4" w:space="0" w:color="auto"/>
              <w:bottom w:val="nil"/>
              <w:right w:val="single" w:sz="4" w:space="0" w:color="auto"/>
            </w:tcBorders>
            <w:shd w:val="clear" w:color="000000" w:fill="FFFFFF"/>
            <w:noWrap/>
            <w:vAlign w:val="bottom"/>
            <w:hideMark/>
          </w:tcPr>
          <w:p w14:paraId="036E4762" w14:textId="77777777" w:rsidR="0004487A" w:rsidRPr="0004487A" w:rsidRDefault="0004487A" w:rsidP="0004487A">
            <w:pPr>
              <w:widowControl/>
              <w:rPr>
                <w:rFonts w:eastAsia="Times New Roman"/>
                <w:color w:val="000000"/>
                <w:lang w:val="en-GI" w:eastAsia="en-GI"/>
              </w:rPr>
            </w:pPr>
            <w:r w:rsidRPr="0004487A">
              <w:rPr>
                <w:rFonts w:eastAsia="Times New Roman"/>
                <w:color w:val="000000"/>
                <w:lang w:val="en-GI" w:eastAsia="en-GI"/>
              </w:rPr>
              <w:t>ULR - XoL - Pukka - GR</w:t>
            </w:r>
          </w:p>
        </w:tc>
        <w:tc>
          <w:tcPr>
            <w:tcW w:w="1264" w:type="dxa"/>
            <w:tcBorders>
              <w:top w:val="nil"/>
              <w:left w:val="nil"/>
              <w:bottom w:val="nil"/>
              <w:right w:val="single" w:sz="4" w:space="0" w:color="auto"/>
            </w:tcBorders>
            <w:shd w:val="clear" w:color="000000" w:fill="FFFFFF"/>
            <w:noWrap/>
            <w:vAlign w:val="bottom"/>
            <w:hideMark/>
          </w:tcPr>
          <w:p w14:paraId="38B51E45"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7.10%</w:t>
            </w:r>
          </w:p>
        </w:tc>
        <w:tc>
          <w:tcPr>
            <w:tcW w:w="1400" w:type="dxa"/>
            <w:tcBorders>
              <w:top w:val="nil"/>
              <w:left w:val="nil"/>
              <w:bottom w:val="nil"/>
              <w:right w:val="single" w:sz="4" w:space="0" w:color="auto"/>
            </w:tcBorders>
            <w:shd w:val="clear" w:color="000000" w:fill="FFFFFF"/>
            <w:noWrap/>
            <w:vAlign w:val="bottom"/>
            <w:hideMark/>
          </w:tcPr>
          <w:p w14:paraId="17571939"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6.36%</w:t>
            </w:r>
          </w:p>
        </w:tc>
        <w:tc>
          <w:tcPr>
            <w:tcW w:w="1400" w:type="dxa"/>
            <w:tcBorders>
              <w:top w:val="nil"/>
              <w:left w:val="nil"/>
              <w:bottom w:val="nil"/>
              <w:right w:val="single" w:sz="4" w:space="0" w:color="auto"/>
            </w:tcBorders>
            <w:shd w:val="clear" w:color="000000" w:fill="FFFFFF"/>
            <w:noWrap/>
            <w:vAlign w:val="bottom"/>
            <w:hideMark/>
          </w:tcPr>
          <w:p w14:paraId="036F53F0"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4.24%</w:t>
            </w:r>
          </w:p>
        </w:tc>
      </w:tr>
      <w:tr w:rsidR="0004487A" w:rsidRPr="0004487A" w14:paraId="72F551AD" w14:textId="77777777" w:rsidTr="0004487A">
        <w:trPr>
          <w:trHeight w:val="300"/>
          <w:jc w:val="center"/>
        </w:trPr>
        <w:tc>
          <w:tcPr>
            <w:tcW w:w="3256" w:type="dxa"/>
            <w:tcBorders>
              <w:top w:val="nil"/>
              <w:left w:val="single" w:sz="4" w:space="0" w:color="auto"/>
              <w:bottom w:val="nil"/>
              <w:right w:val="single" w:sz="4" w:space="0" w:color="auto"/>
            </w:tcBorders>
            <w:shd w:val="clear" w:color="000000" w:fill="FFFFFF"/>
            <w:noWrap/>
            <w:vAlign w:val="bottom"/>
            <w:hideMark/>
          </w:tcPr>
          <w:p w14:paraId="0277B2B0" w14:textId="77777777" w:rsidR="0004487A" w:rsidRPr="0004487A" w:rsidRDefault="0004487A" w:rsidP="0004487A">
            <w:pPr>
              <w:widowControl/>
              <w:rPr>
                <w:rFonts w:eastAsia="Times New Roman"/>
                <w:color w:val="000000"/>
                <w:lang w:val="en-GI" w:eastAsia="en-GI"/>
              </w:rPr>
            </w:pPr>
            <w:r w:rsidRPr="0004487A">
              <w:rPr>
                <w:rFonts w:eastAsia="Times New Roman"/>
                <w:color w:val="000000"/>
                <w:lang w:val="en-GI" w:eastAsia="en-GI"/>
              </w:rPr>
              <w:t>ULR - XoL - Pukka - NR</w:t>
            </w:r>
          </w:p>
        </w:tc>
        <w:tc>
          <w:tcPr>
            <w:tcW w:w="1264" w:type="dxa"/>
            <w:tcBorders>
              <w:top w:val="nil"/>
              <w:left w:val="nil"/>
              <w:bottom w:val="nil"/>
              <w:right w:val="single" w:sz="4" w:space="0" w:color="auto"/>
            </w:tcBorders>
            <w:shd w:val="clear" w:color="000000" w:fill="FFFFFF"/>
            <w:noWrap/>
            <w:vAlign w:val="bottom"/>
            <w:hideMark/>
          </w:tcPr>
          <w:p w14:paraId="450EB58C"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0.00%</w:t>
            </w:r>
          </w:p>
        </w:tc>
        <w:tc>
          <w:tcPr>
            <w:tcW w:w="1400" w:type="dxa"/>
            <w:tcBorders>
              <w:top w:val="nil"/>
              <w:left w:val="nil"/>
              <w:bottom w:val="nil"/>
              <w:right w:val="single" w:sz="4" w:space="0" w:color="auto"/>
            </w:tcBorders>
            <w:shd w:val="clear" w:color="000000" w:fill="FFFFFF"/>
            <w:noWrap/>
            <w:vAlign w:val="bottom"/>
            <w:hideMark/>
          </w:tcPr>
          <w:p w14:paraId="60578AC2"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0.00%</w:t>
            </w:r>
          </w:p>
        </w:tc>
        <w:tc>
          <w:tcPr>
            <w:tcW w:w="1400" w:type="dxa"/>
            <w:tcBorders>
              <w:top w:val="nil"/>
              <w:left w:val="nil"/>
              <w:bottom w:val="nil"/>
              <w:right w:val="single" w:sz="4" w:space="0" w:color="auto"/>
            </w:tcBorders>
            <w:shd w:val="clear" w:color="000000" w:fill="FFFFFF"/>
            <w:noWrap/>
            <w:vAlign w:val="bottom"/>
            <w:hideMark/>
          </w:tcPr>
          <w:p w14:paraId="19732F96"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0.00%</w:t>
            </w:r>
          </w:p>
        </w:tc>
      </w:tr>
      <w:tr w:rsidR="0004487A" w:rsidRPr="0004487A" w14:paraId="1B0FD2F1" w14:textId="77777777" w:rsidTr="0004487A">
        <w:trPr>
          <w:trHeight w:val="300"/>
          <w:jc w:val="center"/>
        </w:trPr>
        <w:tc>
          <w:tcPr>
            <w:tcW w:w="3256" w:type="dxa"/>
            <w:tcBorders>
              <w:top w:val="nil"/>
              <w:left w:val="single" w:sz="4" w:space="0" w:color="auto"/>
              <w:bottom w:val="nil"/>
              <w:right w:val="single" w:sz="4" w:space="0" w:color="auto"/>
            </w:tcBorders>
            <w:shd w:val="clear" w:color="000000" w:fill="FFFFFF"/>
            <w:noWrap/>
            <w:vAlign w:val="bottom"/>
            <w:hideMark/>
          </w:tcPr>
          <w:p w14:paraId="484B3EED" w14:textId="77777777" w:rsidR="0004487A" w:rsidRPr="0004487A" w:rsidRDefault="0004487A" w:rsidP="0004487A">
            <w:pPr>
              <w:widowControl/>
              <w:rPr>
                <w:rFonts w:eastAsia="Times New Roman"/>
                <w:color w:val="000000"/>
                <w:lang w:val="en-GI" w:eastAsia="en-GI"/>
              </w:rPr>
            </w:pPr>
            <w:r w:rsidRPr="0004487A">
              <w:rPr>
                <w:rFonts w:eastAsia="Times New Roman"/>
                <w:color w:val="000000"/>
                <w:lang w:val="en-GI" w:eastAsia="en-GI"/>
              </w:rPr>
              <w:t>ULR - XoL - Pukka CV - GR</w:t>
            </w:r>
          </w:p>
        </w:tc>
        <w:tc>
          <w:tcPr>
            <w:tcW w:w="1264" w:type="dxa"/>
            <w:tcBorders>
              <w:top w:val="nil"/>
              <w:left w:val="nil"/>
              <w:bottom w:val="nil"/>
              <w:right w:val="single" w:sz="4" w:space="0" w:color="auto"/>
            </w:tcBorders>
            <w:shd w:val="clear" w:color="000000" w:fill="FFFFFF"/>
            <w:noWrap/>
            <w:vAlign w:val="bottom"/>
            <w:hideMark/>
          </w:tcPr>
          <w:p w14:paraId="09B9E54A"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8.56%</w:t>
            </w:r>
          </w:p>
        </w:tc>
        <w:tc>
          <w:tcPr>
            <w:tcW w:w="1400" w:type="dxa"/>
            <w:tcBorders>
              <w:top w:val="nil"/>
              <w:left w:val="nil"/>
              <w:bottom w:val="nil"/>
              <w:right w:val="single" w:sz="4" w:space="0" w:color="auto"/>
            </w:tcBorders>
            <w:shd w:val="clear" w:color="000000" w:fill="FFFFFF"/>
            <w:noWrap/>
            <w:vAlign w:val="bottom"/>
            <w:hideMark/>
          </w:tcPr>
          <w:p w14:paraId="3B9DFD88"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8.55%</w:t>
            </w:r>
          </w:p>
        </w:tc>
        <w:tc>
          <w:tcPr>
            <w:tcW w:w="1400" w:type="dxa"/>
            <w:tcBorders>
              <w:top w:val="nil"/>
              <w:left w:val="nil"/>
              <w:bottom w:val="nil"/>
              <w:right w:val="single" w:sz="4" w:space="0" w:color="auto"/>
            </w:tcBorders>
            <w:shd w:val="clear" w:color="000000" w:fill="FFFFFF"/>
            <w:noWrap/>
            <w:vAlign w:val="bottom"/>
            <w:hideMark/>
          </w:tcPr>
          <w:p w14:paraId="37142658"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9.63%</w:t>
            </w:r>
          </w:p>
        </w:tc>
      </w:tr>
      <w:tr w:rsidR="0004487A" w:rsidRPr="0004487A" w14:paraId="693DC6DF" w14:textId="77777777" w:rsidTr="0004487A">
        <w:trPr>
          <w:trHeight w:val="300"/>
          <w:jc w:val="center"/>
        </w:trPr>
        <w:tc>
          <w:tcPr>
            <w:tcW w:w="3256" w:type="dxa"/>
            <w:tcBorders>
              <w:top w:val="nil"/>
              <w:left w:val="single" w:sz="4" w:space="0" w:color="auto"/>
              <w:bottom w:val="nil"/>
              <w:right w:val="single" w:sz="4" w:space="0" w:color="auto"/>
            </w:tcBorders>
            <w:shd w:val="clear" w:color="000000" w:fill="FFFFFF"/>
            <w:noWrap/>
            <w:vAlign w:val="bottom"/>
            <w:hideMark/>
          </w:tcPr>
          <w:p w14:paraId="491C1A47" w14:textId="77777777" w:rsidR="0004487A" w:rsidRPr="0004487A" w:rsidRDefault="0004487A" w:rsidP="0004487A">
            <w:pPr>
              <w:widowControl/>
              <w:rPr>
                <w:rFonts w:eastAsia="Times New Roman"/>
                <w:color w:val="000000"/>
                <w:lang w:val="en-GI" w:eastAsia="en-GI"/>
              </w:rPr>
            </w:pPr>
            <w:r w:rsidRPr="0004487A">
              <w:rPr>
                <w:rFonts w:eastAsia="Times New Roman"/>
                <w:color w:val="000000"/>
                <w:lang w:val="en-GI" w:eastAsia="en-GI"/>
              </w:rPr>
              <w:t>ULR - XoL - Pukka CV- NR</w:t>
            </w:r>
          </w:p>
        </w:tc>
        <w:tc>
          <w:tcPr>
            <w:tcW w:w="1264" w:type="dxa"/>
            <w:tcBorders>
              <w:top w:val="nil"/>
              <w:left w:val="nil"/>
              <w:bottom w:val="nil"/>
              <w:right w:val="single" w:sz="4" w:space="0" w:color="auto"/>
            </w:tcBorders>
            <w:shd w:val="clear" w:color="000000" w:fill="FFFFFF"/>
            <w:noWrap/>
            <w:vAlign w:val="bottom"/>
            <w:hideMark/>
          </w:tcPr>
          <w:p w14:paraId="5628EE82"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0.00%</w:t>
            </w:r>
          </w:p>
        </w:tc>
        <w:tc>
          <w:tcPr>
            <w:tcW w:w="1400" w:type="dxa"/>
            <w:tcBorders>
              <w:top w:val="nil"/>
              <w:left w:val="nil"/>
              <w:bottom w:val="nil"/>
              <w:right w:val="single" w:sz="4" w:space="0" w:color="auto"/>
            </w:tcBorders>
            <w:shd w:val="clear" w:color="000000" w:fill="FFFFFF"/>
            <w:noWrap/>
            <w:vAlign w:val="bottom"/>
            <w:hideMark/>
          </w:tcPr>
          <w:p w14:paraId="7B52CD76"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0.00%</w:t>
            </w:r>
          </w:p>
        </w:tc>
        <w:tc>
          <w:tcPr>
            <w:tcW w:w="1400" w:type="dxa"/>
            <w:tcBorders>
              <w:top w:val="nil"/>
              <w:left w:val="nil"/>
              <w:bottom w:val="nil"/>
              <w:right w:val="single" w:sz="4" w:space="0" w:color="auto"/>
            </w:tcBorders>
            <w:shd w:val="clear" w:color="000000" w:fill="FFFFFF"/>
            <w:noWrap/>
            <w:vAlign w:val="bottom"/>
            <w:hideMark/>
          </w:tcPr>
          <w:p w14:paraId="32A118B6"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0.00%</w:t>
            </w:r>
          </w:p>
        </w:tc>
      </w:tr>
      <w:tr w:rsidR="0004487A" w:rsidRPr="0004487A" w14:paraId="3C19B073" w14:textId="77777777" w:rsidTr="0004487A">
        <w:trPr>
          <w:trHeight w:val="300"/>
          <w:jc w:val="center"/>
        </w:trPr>
        <w:tc>
          <w:tcPr>
            <w:tcW w:w="3256" w:type="dxa"/>
            <w:tcBorders>
              <w:top w:val="nil"/>
              <w:left w:val="single" w:sz="4" w:space="0" w:color="auto"/>
              <w:bottom w:val="nil"/>
              <w:right w:val="single" w:sz="4" w:space="0" w:color="auto"/>
            </w:tcBorders>
            <w:shd w:val="clear" w:color="000000" w:fill="FFFFFF"/>
            <w:noWrap/>
            <w:vAlign w:val="bottom"/>
            <w:hideMark/>
          </w:tcPr>
          <w:p w14:paraId="0203412B" w14:textId="77777777" w:rsidR="0004487A" w:rsidRPr="0004487A" w:rsidRDefault="0004487A" w:rsidP="0004487A">
            <w:pPr>
              <w:widowControl/>
              <w:rPr>
                <w:rFonts w:eastAsia="Times New Roman"/>
                <w:color w:val="000000"/>
                <w:lang w:val="en-GI" w:eastAsia="en-GI"/>
              </w:rPr>
            </w:pPr>
            <w:r w:rsidRPr="0004487A">
              <w:rPr>
                <w:rFonts w:eastAsia="Times New Roman"/>
                <w:color w:val="000000"/>
                <w:lang w:val="en-GI" w:eastAsia="en-GI"/>
              </w:rPr>
              <w:t>ULR - XoL - Standard - GR</w:t>
            </w:r>
          </w:p>
        </w:tc>
        <w:tc>
          <w:tcPr>
            <w:tcW w:w="1264" w:type="dxa"/>
            <w:tcBorders>
              <w:top w:val="nil"/>
              <w:left w:val="nil"/>
              <w:bottom w:val="nil"/>
              <w:right w:val="single" w:sz="4" w:space="0" w:color="auto"/>
            </w:tcBorders>
            <w:shd w:val="clear" w:color="000000" w:fill="FFFFFF"/>
            <w:noWrap/>
            <w:vAlign w:val="bottom"/>
            <w:hideMark/>
          </w:tcPr>
          <w:p w14:paraId="51E7AE2A"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8.53%</w:t>
            </w:r>
          </w:p>
        </w:tc>
        <w:tc>
          <w:tcPr>
            <w:tcW w:w="1400" w:type="dxa"/>
            <w:tcBorders>
              <w:top w:val="nil"/>
              <w:left w:val="nil"/>
              <w:bottom w:val="nil"/>
              <w:right w:val="single" w:sz="4" w:space="0" w:color="auto"/>
            </w:tcBorders>
            <w:shd w:val="clear" w:color="000000" w:fill="FFFFFF"/>
            <w:noWrap/>
            <w:vAlign w:val="bottom"/>
            <w:hideMark/>
          </w:tcPr>
          <w:p w14:paraId="40116D28"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11.03%</w:t>
            </w:r>
          </w:p>
        </w:tc>
        <w:tc>
          <w:tcPr>
            <w:tcW w:w="1400" w:type="dxa"/>
            <w:tcBorders>
              <w:top w:val="nil"/>
              <w:left w:val="nil"/>
              <w:bottom w:val="nil"/>
              <w:right w:val="single" w:sz="4" w:space="0" w:color="auto"/>
            </w:tcBorders>
            <w:shd w:val="clear" w:color="000000" w:fill="FFFFFF"/>
            <w:noWrap/>
            <w:vAlign w:val="bottom"/>
            <w:hideMark/>
          </w:tcPr>
          <w:p w14:paraId="77957796"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13.22%</w:t>
            </w:r>
          </w:p>
        </w:tc>
      </w:tr>
      <w:tr w:rsidR="0004487A" w:rsidRPr="0004487A" w14:paraId="4E3E6EB6" w14:textId="77777777" w:rsidTr="0004487A">
        <w:trPr>
          <w:trHeight w:val="300"/>
          <w:jc w:val="center"/>
        </w:trPr>
        <w:tc>
          <w:tcPr>
            <w:tcW w:w="3256" w:type="dxa"/>
            <w:tcBorders>
              <w:top w:val="nil"/>
              <w:left w:val="single" w:sz="4" w:space="0" w:color="auto"/>
              <w:bottom w:val="nil"/>
              <w:right w:val="single" w:sz="4" w:space="0" w:color="auto"/>
            </w:tcBorders>
            <w:shd w:val="clear" w:color="000000" w:fill="FFFFFF"/>
            <w:noWrap/>
            <w:vAlign w:val="bottom"/>
            <w:hideMark/>
          </w:tcPr>
          <w:p w14:paraId="40930877" w14:textId="77777777" w:rsidR="0004487A" w:rsidRPr="0004487A" w:rsidRDefault="0004487A" w:rsidP="0004487A">
            <w:pPr>
              <w:widowControl/>
              <w:rPr>
                <w:rFonts w:eastAsia="Times New Roman"/>
                <w:color w:val="000000"/>
                <w:lang w:val="en-GI" w:eastAsia="en-GI"/>
              </w:rPr>
            </w:pPr>
            <w:r w:rsidRPr="0004487A">
              <w:rPr>
                <w:rFonts w:eastAsia="Times New Roman"/>
                <w:color w:val="000000"/>
                <w:lang w:val="en-GI" w:eastAsia="en-GI"/>
              </w:rPr>
              <w:t>ULR - XoL - Standard - GR - AURR</w:t>
            </w:r>
          </w:p>
        </w:tc>
        <w:tc>
          <w:tcPr>
            <w:tcW w:w="1264" w:type="dxa"/>
            <w:tcBorders>
              <w:top w:val="nil"/>
              <w:left w:val="nil"/>
              <w:bottom w:val="nil"/>
              <w:right w:val="single" w:sz="4" w:space="0" w:color="auto"/>
            </w:tcBorders>
            <w:shd w:val="clear" w:color="000000" w:fill="FFFFFF"/>
            <w:noWrap/>
            <w:vAlign w:val="bottom"/>
            <w:hideMark/>
          </w:tcPr>
          <w:p w14:paraId="63B88B27"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0.00%</w:t>
            </w:r>
          </w:p>
        </w:tc>
        <w:tc>
          <w:tcPr>
            <w:tcW w:w="1400" w:type="dxa"/>
            <w:tcBorders>
              <w:top w:val="nil"/>
              <w:left w:val="nil"/>
              <w:bottom w:val="nil"/>
              <w:right w:val="single" w:sz="4" w:space="0" w:color="auto"/>
            </w:tcBorders>
            <w:shd w:val="clear" w:color="000000" w:fill="FFFFFF"/>
            <w:noWrap/>
            <w:vAlign w:val="bottom"/>
            <w:hideMark/>
          </w:tcPr>
          <w:p w14:paraId="39BF53C6"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116.79%</w:t>
            </w:r>
          </w:p>
        </w:tc>
        <w:tc>
          <w:tcPr>
            <w:tcW w:w="1400" w:type="dxa"/>
            <w:tcBorders>
              <w:top w:val="nil"/>
              <w:left w:val="nil"/>
              <w:bottom w:val="nil"/>
              <w:right w:val="single" w:sz="4" w:space="0" w:color="auto"/>
            </w:tcBorders>
            <w:shd w:val="clear" w:color="000000" w:fill="FFFFFF"/>
            <w:noWrap/>
            <w:vAlign w:val="bottom"/>
            <w:hideMark/>
          </w:tcPr>
          <w:p w14:paraId="7BFDAF63"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90.88%</w:t>
            </w:r>
          </w:p>
        </w:tc>
      </w:tr>
      <w:tr w:rsidR="0004487A" w:rsidRPr="0004487A" w14:paraId="7CC91441" w14:textId="77777777" w:rsidTr="0004487A">
        <w:trPr>
          <w:trHeight w:val="300"/>
          <w:jc w:val="center"/>
        </w:trPr>
        <w:tc>
          <w:tcPr>
            <w:tcW w:w="3256" w:type="dxa"/>
            <w:tcBorders>
              <w:top w:val="nil"/>
              <w:left w:val="single" w:sz="4" w:space="0" w:color="auto"/>
              <w:bottom w:val="nil"/>
              <w:right w:val="single" w:sz="4" w:space="0" w:color="auto"/>
            </w:tcBorders>
            <w:shd w:val="clear" w:color="000000" w:fill="FFFFFF"/>
            <w:noWrap/>
            <w:vAlign w:val="bottom"/>
            <w:hideMark/>
          </w:tcPr>
          <w:p w14:paraId="4C2A1ECC" w14:textId="77777777" w:rsidR="0004487A" w:rsidRPr="0004487A" w:rsidRDefault="0004487A" w:rsidP="0004487A">
            <w:pPr>
              <w:widowControl/>
              <w:rPr>
                <w:rFonts w:eastAsia="Times New Roman"/>
                <w:color w:val="000000"/>
                <w:lang w:val="en-GI" w:eastAsia="en-GI"/>
              </w:rPr>
            </w:pPr>
            <w:r w:rsidRPr="0004487A">
              <w:rPr>
                <w:rFonts w:eastAsia="Times New Roman"/>
                <w:color w:val="000000"/>
                <w:lang w:val="en-GI" w:eastAsia="en-GI"/>
              </w:rPr>
              <w:t>ULR - XoL - Standard - NR - AURR</w:t>
            </w:r>
          </w:p>
        </w:tc>
        <w:tc>
          <w:tcPr>
            <w:tcW w:w="1264" w:type="dxa"/>
            <w:tcBorders>
              <w:top w:val="nil"/>
              <w:left w:val="nil"/>
              <w:bottom w:val="nil"/>
              <w:right w:val="single" w:sz="4" w:space="0" w:color="auto"/>
            </w:tcBorders>
            <w:shd w:val="clear" w:color="000000" w:fill="FFFFFF"/>
            <w:noWrap/>
            <w:vAlign w:val="bottom"/>
            <w:hideMark/>
          </w:tcPr>
          <w:p w14:paraId="06EC5A6B"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0.00%</w:t>
            </w:r>
          </w:p>
        </w:tc>
        <w:tc>
          <w:tcPr>
            <w:tcW w:w="1400" w:type="dxa"/>
            <w:tcBorders>
              <w:top w:val="nil"/>
              <w:left w:val="nil"/>
              <w:bottom w:val="nil"/>
              <w:right w:val="single" w:sz="4" w:space="0" w:color="auto"/>
            </w:tcBorders>
            <w:shd w:val="clear" w:color="000000" w:fill="FFFFFF"/>
            <w:noWrap/>
            <w:vAlign w:val="bottom"/>
            <w:hideMark/>
          </w:tcPr>
          <w:p w14:paraId="34557A56"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107.14%</w:t>
            </w:r>
          </w:p>
        </w:tc>
        <w:tc>
          <w:tcPr>
            <w:tcW w:w="1400" w:type="dxa"/>
            <w:tcBorders>
              <w:top w:val="nil"/>
              <w:left w:val="nil"/>
              <w:bottom w:val="nil"/>
              <w:right w:val="single" w:sz="4" w:space="0" w:color="auto"/>
            </w:tcBorders>
            <w:shd w:val="clear" w:color="000000" w:fill="FFFFFF"/>
            <w:noWrap/>
            <w:vAlign w:val="bottom"/>
            <w:hideMark/>
          </w:tcPr>
          <w:p w14:paraId="4E430950"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90.84%</w:t>
            </w:r>
          </w:p>
        </w:tc>
      </w:tr>
      <w:tr w:rsidR="0004487A" w:rsidRPr="0004487A" w14:paraId="594BC567" w14:textId="77777777" w:rsidTr="0004487A">
        <w:trPr>
          <w:trHeight w:val="300"/>
          <w:jc w:val="center"/>
        </w:trPr>
        <w:tc>
          <w:tcPr>
            <w:tcW w:w="3256" w:type="dxa"/>
            <w:tcBorders>
              <w:top w:val="nil"/>
              <w:left w:val="single" w:sz="4" w:space="0" w:color="auto"/>
              <w:bottom w:val="nil"/>
              <w:right w:val="single" w:sz="4" w:space="0" w:color="auto"/>
            </w:tcBorders>
            <w:shd w:val="clear" w:color="000000" w:fill="FFFFFF"/>
            <w:noWrap/>
            <w:vAlign w:val="bottom"/>
            <w:hideMark/>
          </w:tcPr>
          <w:p w14:paraId="491B0BC8" w14:textId="77777777" w:rsidR="0004487A" w:rsidRPr="0004487A" w:rsidRDefault="0004487A" w:rsidP="0004487A">
            <w:pPr>
              <w:widowControl/>
              <w:rPr>
                <w:rFonts w:eastAsia="Times New Roman"/>
                <w:color w:val="000000"/>
                <w:lang w:val="en-GI" w:eastAsia="en-GI"/>
              </w:rPr>
            </w:pPr>
            <w:r w:rsidRPr="0004487A">
              <w:rPr>
                <w:rFonts w:eastAsia="Times New Roman"/>
                <w:color w:val="000000"/>
                <w:lang w:val="en-GI" w:eastAsia="en-GI"/>
              </w:rPr>
              <w:t xml:space="preserve">ULR - XoL - Standard - NR </w:t>
            </w:r>
          </w:p>
        </w:tc>
        <w:tc>
          <w:tcPr>
            <w:tcW w:w="1264" w:type="dxa"/>
            <w:tcBorders>
              <w:top w:val="nil"/>
              <w:left w:val="nil"/>
              <w:bottom w:val="nil"/>
              <w:right w:val="single" w:sz="4" w:space="0" w:color="auto"/>
            </w:tcBorders>
            <w:shd w:val="clear" w:color="000000" w:fill="FFFFFF"/>
            <w:noWrap/>
            <w:vAlign w:val="bottom"/>
            <w:hideMark/>
          </w:tcPr>
          <w:p w14:paraId="2D9FCF66"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10.00%</w:t>
            </w:r>
          </w:p>
        </w:tc>
        <w:tc>
          <w:tcPr>
            <w:tcW w:w="1400" w:type="dxa"/>
            <w:tcBorders>
              <w:top w:val="nil"/>
              <w:left w:val="nil"/>
              <w:bottom w:val="nil"/>
              <w:right w:val="single" w:sz="4" w:space="0" w:color="auto"/>
            </w:tcBorders>
            <w:shd w:val="clear" w:color="000000" w:fill="FFFFFF"/>
            <w:noWrap/>
            <w:vAlign w:val="bottom"/>
            <w:hideMark/>
          </w:tcPr>
          <w:p w14:paraId="66E44A6D"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9.90%</w:t>
            </w:r>
          </w:p>
        </w:tc>
        <w:tc>
          <w:tcPr>
            <w:tcW w:w="1400" w:type="dxa"/>
            <w:tcBorders>
              <w:top w:val="nil"/>
              <w:left w:val="nil"/>
              <w:bottom w:val="nil"/>
              <w:right w:val="single" w:sz="4" w:space="0" w:color="auto"/>
            </w:tcBorders>
            <w:shd w:val="clear" w:color="000000" w:fill="FFFFFF"/>
            <w:noWrap/>
            <w:vAlign w:val="bottom"/>
            <w:hideMark/>
          </w:tcPr>
          <w:p w14:paraId="5F0837A6"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13.22%</w:t>
            </w:r>
          </w:p>
        </w:tc>
      </w:tr>
      <w:tr w:rsidR="0004487A" w:rsidRPr="0004487A" w14:paraId="044E8AF6" w14:textId="77777777" w:rsidTr="0004487A">
        <w:trPr>
          <w:trHeight w:val="300"/>
          <w:jc w:val="center"/>
        </w:trPr>
        <w:tc>
          <w:tcPr>
            <w:tcW w:w="3256" w:type="dxa"/>
            <w:tcBorders>
              <w:top w:val="nil"/>
              <w:left w:val="single" w:sz="4" w:space="0" w:color="auto"/>
              <w:bottom w:val="nil"/>
              <w:right w:val="single" w:sz="4" w:space="0" w:color="auto"/>
            </w:tcBorders>
            <w:shd w:val="clear" w:color="000000" w:fill="FFFFFF"/>
            <w:noWrap/>
            <w:vAlign w:val="bottom"/>
            <w:hideMark/>
          </w:tcPr>
          <w:p w14:paraId="4AE0E20D" w14:textId="77777777" w:rsidR="0004487A" w:rsidRPr="0004487A" w:rsidRDefault="0004487A" w:rsidP="0004487A">
            <w:pPr>
              <w:widowControl/>
              <w:rPr>
                <w:rFonts w:eastAsia="Times New Roman"/>
                <w:color w:val="000000"/>
                <w:lang w:val="en-GI" w:eastAsia="en-GI"/>
              </w:rPr>
            </w:pPr>
            <w:r w:rsidRPr="0004487A">
              <w:rPr>
                <w:rFonts w:eastAsia="Times New Roman"/>
                <w:color w:val="000000"/>
                <w:lang w:val="en-GI" w:eastAsia="en-GI"/>
              </w:rPr>
              <w:t>ULR - XoL - Hedgehog - GR</w:t>
            </w:r>
          </w:p>
        </w:tc>
        <w:tc>
          <w:tcPr>
            <w:tcW w:w="1264" w:type="dxa"/>
            <w:tcBorders>
              <w:top w:val="nil"/>
              <w:left w:val="nil"/>
              <w:bottom w:val="nil"/>
              <w:right w:val="single" w:sz="4" w:space="0" w:color="auto"/>
            </w:tcBorders>
            <w:shd w:val="clear" w:color="000000" w:fill="FFFFFF"/>
            <w:noWrap/>
            <w:vAlign w:val="bottom"/>
            <w:hideMark/>
          </w:tcPr>
          <w:p w14:paraId="304CDA33"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10.05%</w:t>
            </w:r>
          </w:p>
        </w:tc>
        <w:tc>
          <w:tcPr>
            <w:tcW w:w="1400" w:type="dxa"/>
            <w:tcBorders>
              <w:top w:val="nil"/>
              <w:left w:val="nil"/>
              <w:bottom w:val="nil"/>
              <w:right w:val="single" w:sz="4" w:space="0" w:color="auto"/>
            </w:tcBorders>
            <w:shd w:val="clear" w:color="000000" w:fill="FFFFFF"/>
            <w:noWrap/>
            <w:vAlign w:val="bottom"/>
            <w:hideMark/>
          </w:tcPr>
          <w:p w14:paraId="0F5BA954"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10.44%</w:t>
            </w:r>
          </w:p>
        </w:tc>
        <w:tc>
          <w:tcPr>
            <w:tcW w:w="1400" w:type="dxa"/>
            <w:tcBorders>
              <w:top w:val="nil"/>
              <w:left w:val="nil"/>
              <w:bottom w:val="nil"/>
              <w:right w:val="single" w:sz="4" w:space="0" w:color="auto"/>
            </w:tcBorders>
            <w:shd w:val="clear" w:color="000000" w:fill="FFFFFF"/>
            <w:noWrap/>
            <w:vAlign w:val="bottom"/>
            <w:hideMark/>
          </w:tcPr>
          <w:p w14:paraId="4A7BA3FA"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0.00%</w:t>
            </w:r>
          </w:p>
        </w:tc>
      </w:tr>
      <w:tr w:rsidR="0004487A" w:rsidRPr="0004487A" w14:paraId="15212859" w14:textId="77777777" w:rsidTr="0004487A">
        <w:trPr>
          <w:trHeight w:val="300"/>
          <w:jc w:val="center"/>
        </w:trPr>
        <w:tc>
          <w:tcPr>
            <w:tcW w:w="3256" w:type="dxa"/>
            <w:tcBorders>
              <w:top w:val="nil"/>
              <w:left w:val="single" w:sz="4" w:space="0" w:color="auto"/>
              <w:bottom w:val="nil"/>
              <w:right w:val="single" w:sz="4" w:space="0" w:color="auto"/>
            </w:tcBorders>
            <w:shd w:val="clear" w:color="000000" w:fill="FFFFFF"/>
            <w:noWrap/>
            <w:vAlign w:val="bottom"/>
            <w:hideMark/>
          </w:tcPr>
          <w:p w14:paraId="5435AA60" w14:textId="77777777" w:rsidR="0004487A" w:rsidRPr="0004487A" w:rsidRDefault="0004487A" w:rsidP="0004487A">
            <w:pPr>
              <w:widowControl/>
              <w:rPr>
                <w:rFonts w:eastAsia="Times New Roman"/>
                <w:color w:val="000000"/>
                <w:lang w:val="en-GI" w:eastAsia="en-GI"/>
              </w:rPr>
            </w:pPr>
            <w:r w:rsidRPr="0004487A">
              <w:rPr>
                <w:rFonts w:eastAsia="Times New Roman"/>
                <w:color w:val="000000"/>
                <w:lang w:val="en-GI" w:eastAsia="en-GI"/>
              </w:rPr>
              <w:t>ULR - XoL - Hedgehog - NR</w:t>
            </w:r>
          </w:p>
        </w:tc>
        <w:tc>
          <w:tcPr>
            <w:tcW w:w="1264" w:type="dxa"/>
            <w:tcBorders>
              <w:top w:val="nil"/>
              <w:left w:val="nil"/>
              <w:bottom w:val="nil"/>
              <w:right w:val="single" w:sz="4" w:space="0" w:color="auto"/>
            </w:tcBorders>
            <w:shd w:val="clear" w:color="000000" w:fill="FFFFFF"/>
            <w:noWrap/>
            <w:vAlign w:val="bottom"/>
            <w:hideMark/>
          </w:tcPr>
          <w:p w14:paraId="29D608C2"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0.00%</w:t>
            </w:r>
          </w:p>
        </w:tc>
        <w:tc>
          <w:tcPr>
            <w:tcW w:w="1400" w:type="dxa"/>
            <w:tcBorders>
              <w:top w:val="nil"/>
              <w:left w:val="nil"/>
              <w:bottom w:val="nil"/>
              <w:right w:val="single" w:sz="4" w:space="0" w:color="auto"/>
            </w:tcBorders>
            <w:shd w:val="clear" w:color="000000" w:fill="FFFFFF"/>
            <w:noWrap/>
            <w:vAlign w:val="bottom"/>
            <w:hideMark/>
          </w:tcPr>
          <w:p w14:paraId="131AB2D3"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0.00%</w:t>
            </w:r>
          </w:p>
        </w:tc>
        <w:tc>
          <w:tcPr>
            <w:tcW w:w="1400" w:type="dxa"/>
            <w:tcBorders>
              <w:top w:val="nil"/>
              <w:left w:val="nil"/>
              <w:bottom w:val="nil"/>
              <w:right w:val="single" w:sz="4" w:space="0" w:color="auto"/>
            </w:tcBorders>
            <w:shd w:val="clear" w:color="000000" w:fill="FFFFFF"/>
            <w:noWrap/>
            <w:vAlign w:val="bottom"/>
            <w:hideMark/>
          </w:tcPr>
          <w:p w14:paraId="024B12E9"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0.00%</w:t>
            </w:r>
          </w:p>
        </w:tc>
      </w:tr>
      <w:tr w:rsidR="0004487A" w:rsidRPr="0004487A" w14:paraId="384DD4AC" w14:textId="77777777" w:rsidTr="0004487A">
        <w:trPr>
          <w:trHeight w:val="300"/>
          <w:jc w:val="center"/>
        </w:trPr>
        <w:tc>
          <w:tcPr>
            <w:tcW w:w="3256" w:type="dxa"/>
            <w:tcBorders>
              <w:top w:val="nil"/>
              <w:left w:val="single" w:sz="4" w:space="0" w:color="auto"/>
              <w:bottom w:val="nil"/>
              <w:right w:val="single" w:sz="4" w:space="0" w:color="auto"/>
            </w:tcBorders>
            <w:shd w:val="clear" w:color="000000" w:fill="FFFFFF"/>
            <w:noWrap/>
            <w:vAlign w:val="bottom"/>
            <w:hideMark/>
          </w:tcPr>
          <w:p w14:paraId="34159E8D" w14:textId="77777777" w:rsidR="0004487A" w:rsidRPr="0004487A" w:rsidRDefault="0004487A" w:rsidP="0004487A">
            <w:pPr>
              <w:widowControl/>
              <w:rPr>
                <w:rFonts w:eastAsia="Times New Roman"/>
                <w:color w:val="000000"/>
                <w:lang w:val="en-GI" w:eastAsia="en-GI"/>
              </w:rPr>
            </w:pPr>
            <w:r w:rsidRPr="0004487A">
              <w:rPr>
                <w:rFonts w:eastAsia="Times New Roman"/>
                <w:color w:val="000000"/>
                <w:lang w:val="en-GI" w:eastAsia="en-GI"/>
              </w:rPr>
              <w:t>ULR - Pukka fronting - GR</w:t>
            </w:r>
          </w:p>
        </w:tc>
        <w:tc>
          <w:tcPr>
            <w:tcW w:w="1264" w:type="dxa"/>
            <w:tcBorders>
              <w:top w:val="nil"/>
              <w:left w:val="nil"/>
              <w:bottom w:val="nil"/>
              <w:right w:val="single" w:sz="4" w:space="0" w:color="auto"/>
            </w:tcBorders>
            <w:shd w:val="clear" w:color="000000" w:fill="FFFFFF"/>
            <w:noWrap/>
            <w:vAlign w:val="bottom"/>
            <w:hideMark/>
          </w:tcPr>
          <w:p w14:paraId="3C7044E4"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51.00%</w:t>
            </w:r>
          </w:p>
        </w:tc>
        <w:tc>
          <w:tcPr>
            <w:tcW w:w="1400" w:type="dxa"/>
            <w:tcBorders>
              <w:top w:val="nil"/>
              <w:left w:val="nil"/>
              <w:bottom w:val="nil"/>
              <w:right w:val="single" w:sz="4" w:space="0" w:color="auto"/>
            </w:tcBorders>
            <w:shd w:val="clear" w:color="000000" w:fill="FFFFFF"/>
            <w:noWrap/>
            <w:vAlign w:val="bottom"/>
            <w:hideMark/>
          </w:tcPr>
          <w:p w14:paraId="3A0FA51D"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64.67%</w:t>
            </w:r>
          </w:p>
        </w:tc>
        <w:tc>
          <w:tcPr>
            <w:tcW w:w="1400" w:type="dxa"/>
            <w:tcBorders>
              <w:top w:val="nil"/>
              <w:left w:val="nil"/>
              <w:bottom w:val="nil"/>
              <w:right w:val="single" w:sz="4" w:space="0" w:color="auto"/>
            </w:tcBorders>
            <w:shd w:val="clear" w:color="000000" w:fill="FFFFFF"/>
            <w:noWrap/>
            <w:vAlign w:val="bottom"/>
            <w:hideMark/>
          </w:tcPr>
          <w:p w14:paraId="053E0B8D"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42.03%</w:t>
            </w:r>
          </w:p>
        </w:tc>
      </w:tr>
      <w:tr w:rsidR="0004487A" w:rsidRPr="0004487A" w14:paraId="28BBCB81" w14:textId="77777777" w:rsidTr="0004487A">
        <w:trPr>
          <w:trHeight w:val="300"/>
          <w:jc w:val="center"/>
        </w:trPr>
        <w:tc>
          <w:tcPr>
            <w:tcW w:w="3256" w:type="dxa"/>
            <w:tcBorders>
              <w:top w:val="nil"/>
              <w:left w:val="single" w:sz="4" w:space="0" w:color="auto"/>
              <w:bottom w:val="nil"/>
              <w:right w:val="single" w:sz="4" w:space="0" w:color="auto"/>
            </w:tcBorders>
            <w:shd w:val="clear" w:color="000000" w:fill="FFFFFF"/>
            <w:noWrap/>
            <w:vAlign w:val="bottom"/>
            <w:hideMark/>
          </w:tcPr>
          <w:p w14:paraId="1CE4AA05" w14:textId="77777777" w:rsidR="0004487A" w:rsidRPr="0004487A" w:rsidRDefault="0004487A" w:rsidP="0004487A">
            <w:pPr>
              <w:widowControl/>
              <w:rPr>
                <w:rFonts w:eastAsia="Times New Roman"/>
                <w:color w:val="000000"/>
                <w:lang w:val="en-GI" w:eastAsia="en-GI"/>
              </w:rPr>
            </w:pPr>
            <w:r w:rsidRPr="0004487A">
              <w:rPr>
                <w:rFonts w:eastAsia="Times New Roman"/>
                <w:color w:val="000000"/>
                <w:lang w:val="en-GI" w:eastAsia="en-GI"/>
              </w:rPr>
              <w:t>ULR - Pukka fronting - NR</w:t>
            </w:r>
          </w:p>
        </w:tc>
        <w:tc>
          <w:tcPr>
            <w:tcW w:w="1264" w:type="dxa"/>
            <w:tcBorders>
              <w:top w:val="nil"/>
              <w:left w:val="nil"/>
              <w:bottom w:val="nil"/>
              <w:right w:val="single" w:sz="4" w:space="0" w:color="auto"/>
            </w:tcBorders>
            <w:shd w:val="clear" w:color="000000" w:fill="FFFFFF"/>
            <w:noWrap/>
            <w:vAlign w:val="bottom"/>
            <w:hideMark/>
          </w:tcPr>
          <w:p w14:paraId="0B5B4C00"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0.00%</w:t>
            </w:r>
          </w:p>
        </w:tc>
        <w:tc>
          <w:tcPr>
            <w:tcW w:w="1400" w:type="dxa"/>
            <w:tcBorders>
              <w:top w:val="nil"/>
              <w:left w:val="nil"/>
              <w:bottom w:val="nil"/>
              <w:right w:val="single" w:sz="4" w:space="0" w:color="auto"/>
            </w:tcBorders>
            <w:shd w:val="clear" w:color="000000" w:fill="FFFFFF"/>
            <w:noWrap/>
            <w:vAlign w:val="bottom"/>
            <w:hideMark/>
          </w:tcPr>
          <w:p w14:paraId="487F48BB"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0.00%</w:t>
            </w:r>
          </w:p>
        </w:tc>
        <w:tc>
          <w:tcPr>
            <w:tcW w:w="1400" w:type="dxa"/>
            <w:tcBorders>
              <w:top w:val="nil"/>
              <w:left w:val="nil"/>
              <w:bottom w:val="nil"/>
              <w:right w:val="single" w:sz="4" w:space="0" w:color="auto"/>
            </w:tcBorders>
            <w:shd w:val="clear" w:color="000000" w:fill="FFFFFF"/>
            <w:noWrap/>
            <w:vAlign w:val="bottom"/>
            <w:hideMark/>
          </w:tcPr>
          <w:p w14:paraId="561618A1"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0.00%</w:t>
            </w:r>
          </w:p>
        </w:tc>
      </w:tr>
      <w:tr w:rsidR="0004487A" w:rsidRPr="0004487A" w14:paraId="79658D55" w14:textId="77777777" w:rsidTr="0004487A">
        <w:trPr>
          <w:trHeight w:val="300"/>
          <w:jc w:val="center"/>
        </w:trPr>
        <w:tc>
          <w:tcPr>
            <w:tcW w:w="3256" w:type="dxa"/>
            <w:tcBorders>
              <w:top w:val="nil"/>
              <w:left w:val="single" w:sz="4" w:space="0" w:color="auto"/>
              <w:bottom w:val="nil"/>
              <w:right w:val="single" w:sz="4" w:space="0" w:color="auto"/>
            </w:tcBorders>
            <w:shd w:val="clear" w:color="000000" w:fill="FFFFFF"/>
            <w:noWrap/>
            <w:vAlign w:val="bottom"/>
            <w:hideMark/>
          </w:tcPr>
          <w:p w14:paraId="477AE6BC" w14:textId="77777777" w:rsidR="0004487A" w:rsidRPr="0004487A" w:rsidRDefault="0004487A" w:rsidP="0004487A">
            <w:pPr>
              <w:widowControl/>
              <w:rPr>
                <w:rFonts w:eastAsia="Times New Roman"/>
                <w:color w:val="000000"/>
                <w:lang w:val="en-GI" w:eastAsia="en-GI"/>
              </w:rPr>
            </w:pPr>
            <w:r w:rsidRPr="0004487A">
              <w:rPr>
                <w:rFonts w:eastAsia="Times New Roman"/>
                <w:color w:val="000000"/>
                <w:lang w:val="en-GI" w:eastAsia="en-GI"/>
              </w:rPr>
              <w:t>ULR - R&amp;V - GR</w:t>
            </w:r>
          </w:p>
        </w:tc>
        <w:tc>
          <w:tcPr>
            <w:tcW w:w="1264" w:type="dxa"/>
            <w:tcBorders>
              <w:top w:val="nil"/>
              <w:left w:val="nil"/>
              <w:bottom w:val="nil"/>
              <w:right w:val="single" w:sz="4" w:space="0" w:color="auto"/>
            </w:tcBorders>
            <w:shd w:val="clear" w:color="000000" w:fill="FFFFFF"/>
            <w:noWrap/>
            <w:vAlign w:val="bottom"/>
            <w:hideMark/>
          </w:tcPr>
          <w:p w14:paraId="50F29017"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60.41%</w:t>
            </w:r>
          </w:p>
        </w:tc>
        <w:tc>
          <w:tcPr>
            <w:tcW w:w="1400" w:type="dxa"/>
            <w:tcBorders>
              <w:top w:val="nil"/>
              <w:left w:val="nil"/>
              <w:bottom w:val="nil"/>
              <w:right w:val="single" w:sz="4" w:space="0" w:color="auto"/>
            </w:tcBorders>
            <w:shd w:val="clear" w:color="000000" w:fill="FFFFFF"/>
            <w:noWrap/>
            <w:vAlign w:val="bottom"/>
            <w:hideMark/>
          </w:tcPr>
          <w:p w14:paraId="048E9B60"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10.99%</w:t>
            </w:r>
          </w:p>
        </w:tc>
        <w:tc>
          <w:tcPr>
            <w:tcW w:w="1400" w:type="dxa"/>
            <w:tcBorders>
              <w:top w:val="nil"/>
              <w:left w:val="nil"/>
              <w:bottom w:val="nil"/>
              <w:right w:val="single" w:sz="4" w:space="0" w:color="auto"/>
            </w:tcBorders>
            <w:shd w:val="clear" w:color="000000" w:fill="FFFFFF"/>
            <w:noWrap/>
            <w:vAlign w:val="bottom"/>
            <w:hideMark/>
          </w:tcPr>
          <w:p w14:paraId="6DEB5D42"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73.01%</w:t>
            </w:r>
          </w:p>
        </w:tc>
      </w:tr>
      <w:tr w:rsidR="0004487A" w:rsidRPr="0004487A" w14:paraId="2DB7FC5F" w14:textId="77777777" w:rsidTr="0004487A">
        <w:trPr>
          <w:trHeight w:val="300"/>
          <w:jc w:val="center"/>
        </w:trPr>
        <w:tc>
          <w:tcPr>
            <w:tcW w:w="3256" w:type="dxa"/>
            <w:tcBorders>
              <w:top w:val="nil"/>
              <w:left w:val="single" w:sz="4" w:space="0" w:color="auto"/>
              <w:bottom w:val="nil"/>
              <w:right w:val="single" w:sz="4" w:space="0" w:color="auto"/>
            </w:tcBorders>
            <w:shd w:val="clear" w:color="000000" w:fill="FFFFFF"/>
            <w:noWrap/>
            <w:vAlign w:val="bottom"/>
            <w:hideMark/>
          </w:tcPr>
          <w:p w14:paraId="47EBE67F" w14:textId="77777777" w:rsidR="0004487A" w:rsidRPr="0004487A" w:rsidRDefault="0004487A" w:rsidP="0004487A">
            <w:pPr>
              <w:widowControl/>
              <w:rPr>
                <w:rFonts w:eastAsia="Times New Roman"/>
                <w:color w:val="000000"/>
                <w:lang w:val="en-GI" w:eastAsia="en-GI"/>
              </w:rPr>
            </w:pPr>
            <w:r w:rsidRPr="0004487A">
              <w:rPr>
                <w:rFonts w:eastAsia="Times New Roman"/>
                <w:color w:val="000000"/>
                <w:lang w:val="en-GI" w:eastAsia="en-GI"/>
              </w:rPr>
              <w:t>ULR - R&amp;V - NR</w:t>
            </w:r>
          </w:p>
        </w:tc>
        <w:tc>
          <w:tcPr>
            <w:tcW w:w="1264" w:type="dxa"/>
            <w:tcBorders>
              <w:top w:val="nil"/>
              <w:left w:val="nil"/>
              <w:bottom w:val="nil"/>
              <w:right w:val="single" w:sz="4" w:space="0" w:color="auto"/>
            </w:tcBorders>
            <w:shd w:val="clear" w:color="000000" w:fill="FFFFFF"/>
            <w:noWrap/>
            <w:vAlign w:val="bottom"/>
            <w:hideMark/>
          </w:tcPr>
          <w:p w14:paraId="3FF67047"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60.41%</w:t>
            </w:r>
          </w:p>
        </w:tc>
        <w:tc>
          <w:tcPr>
            <w:tcW w:w="1400" w:type="dxa"/>
            <w:tcBorders>
              <w:top w:val="nil"/>
              <w:left w:val="nil"/>
              <w:bottom w:val="nil"/>
              <w:right w:val="single" w:sz="4" w:space="0" w:color="auto"/>
            </w:tcBorders>
            <w:shd w:val="clear" w:color="000000" w:fill="FFFFFF"/>
            <w:noWrap/>
            <w:vAlign w:val="bottom"/>
            <w:hideMark/>
          </w:tcPr>
          <w:p w14:paraId="6C3E1AF9"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10.99%</w:t>
            </w:r>
          </w:p>
        </w:tc>
        <w:tc>
          <w:tcPr>
            <w:tcW w:w="1400" w:type="dxa"/>
            <w:tcBorders>
              <w:top w:val="nil"/>
              <w:left w:val="nil"/>
              <w:bottom w:val="nil"/>
              <w:right w:val="single" w:sz="4" w:space="0" w:color="auto"/>
            </w:tcBorders>
            <w:shd w:val="clear" w:color="000000" w:fill="FFFFFF"/>
            <w:noWrap/>
            <w:vAlign w:val="bottom"/>
            <w:hideMark/>
          </w:tcPr>
          <w:p w14:paraId="259DB1BA"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73.01%</w:t>
            </w:r>
          </w:p>
        </w:tc>
      </w:tr>
      <w:tr w:rsidR="0004487A" w:rsidRPr="0004487A" w14:paraId="7445FAD2" w14:textId="77777777" w:rsidTr="0004487A">
        <w:trPr>
          <w:trHeight w:val="300"/>
          <w:jc w:val="center"/>
        </w:trPr>
        <w:tc>
          <w:tcPr>
            <w:tcW w:w="3256" w:type="dxa"/>
            <w:tcBorders>
              <w:top w:val="nil"/>
              <w:left w:val="single" w:sz="4" w:space="0" w:color="auto"/>
              <w:bottom w:val="nil"/>
              <w:right w:val="single" w:sz="4" w:space="0" w:color="auto"/>
            </w:tcBorders>
            <w:shd w:val="clear" w:color="000000" w:fill="FFFFFF"/>
            <w:noWrap/>
            <w:vAlign w:val="bottom"/>
            <w:hideMark/>
          </w:tcPr>
          <w:p w14:paraId="06598D26" w14:textId="77777777" w:rsidR="0004487A" w:rsidRPr="0004487A" w:rsidRDefault="0004487A" w:rsidP="0004487A">
            <w:pPr>
              <w:widowControl/>
              <w:rPr>
                <w:rFonts w:eastAsia="Times New Roman"/>
                <w:color w:val="000000"/>
                <w:lang w:val="en-GI" w:eastAsia="en-GI"/>
              </w:rPr>
            </w:pPr>
            <w:r w:rsidRPr="0004487A">
              <w:rPr>
                <w:rFonts w:eastAsia="Times New Roman"/>
                <w:color w:val="000000"/>
                <w:lang w:val="en-GI" w:eastAsia="en-GI"/>
              </w:rPr>
              <w:t>ULR - Trans RE - GR</w:t>
            </w:r>
          </w:p>
        </w:tc>
        <w:tc>
          <w:tcPr>
            <w:tcW w:w="1264" w:type="dxa"/>
            <w:tcBorders>
              <w:top w:val="nil"/>
              <w:left w:val="nil"/>
              <w:bottom w:val="nil"/>
              <w:right w:val="single" w:sz="4" w:space="0" w:color="auto"/>
            </w:tcBorders>
            <w:shd w:val="clear" w:color="000000" w:fill="FFFFFF"/>
            <w:noWrap/>
            <w:vAlign w:val="bottom"/>
            <w:hideMark/>
          </w:tcPr>
          <w:p w14:paraId="3488ACF8"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60.41%</w:t>
            </w:r>
          </w:p>
        </w:tc>
        <w:tc>
          <w:tcPr>
            <w:tcW w:w="1400" w:type="dxa"/>
            <w:tcBorders>
              <w:top w:val="nil"/>
              <w:left w:val="nil"/>
              <w:bottom w:val="nil"/>
              <w:right w:val="single" w:sz="4" w:space="0" w:color="auto"/>
            </w:tcBorders>
            <w:shd w:val="clear" w:color="000000" w:fill="FFFFFF"/>
            <w:noWrap/>
            <w:vAlign w:val="bottom"/>
            <w:hideMark/>
          </w:tcPr>
          <w:p w14:paraId="7A60687A"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10.99%</w:t>
            </w:r>
          </w:p>
        </w:tc>
        <w:tc>
          <w:tcPr>
            <w:tcW w:w="1400" w:type="dxa"/>
            <w:tcBorders>
              <w:top w:val="nil"/>
              <w:left w:val="nil"/>
              <w:bottom w:val="nil"/>
              <w:right w:val="single" w:sz="4" w:space="0" w:color="auto"/>
            </w:tcBorders>
            <w:shd w:val="clear" w:color="000000" w:fill="FFFFFF"/>
            <w:noWrap/>
            <w:vAlign w:val="bottom"/>
            <w:hideMark/>
          </w:tcPr>
          <w:p w14:paraId="5F950DF9"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73.01%</w:t>
            </w:r>
          </w:p>
        </w:tc>
      </w:tr>
      <w:tr w:rsidR="0004487A" w:rsidRPr="0004487A" w14:paraId="6C1142FC" w14:textId="77777777" w:rsidTr="0004487A">
        <w:trPr>
          <w:trHeight w:val="300"/>
          <w:jc w:val="center"/>
        </w:trPr>
        <w:tc>
          <w:tcPr>
            <w:tcW w:w="3256" w:type="dxa"/>
            <w:tcBorders>
              <w:top w:val="nil"/>
              <w:left w:val="single" w:sz="4" w:space="0" w:color="auto"/>
              <w:bottom w:val="nil"/>
              <w:right w:val="single" w:sz="4" w:space="0" w:color="auto"/>
            </w:tcBorders>
            <w:shd w:val="clear" w:color="000000" w:fill="FFFFFF"/>
            <w:noWrap/>
            <w:vAlign w:val="bottom"/>
            <w:hideMark/>
          </w:tcPr>
          <w:p w14:paraId="3BB443AC" w14:textId="77777777" w:rsidR="0004487A" w:rsidRPr="0004487A" w:rsidRDefault="0004487A" w:rsidP="0004487A">
            <w:pPr>
              <w:widowControl/>
              <w:rPr>
                <w:rFonts w:eastAsia="Times New Roman"/>
                <w:color w:val="000000"/>
                <w:lang w:val="en-GI" w:eastAsia="en-GI"/>
              </w:rPr>
            </w:pPr>
            <w:r w:rsidRPr="0004487A">
              <w:rPr>
                <w:rFonts w:eastAsia="Times New Roman"/>
                <w:color w:val="000000"/>
                <w:lang w:val="en-GI" w:eastAsia="en-GI"/>
              </w:rPr>
              <w:t>ULR - Trans RE - NR</w:t>
            </w:r>
          </w:p>
        </w:tc>
        <w:tc>
          <w:tcPr>
            <w:tcW w:w="1264" w:type="dxa"/>
            <w:tcBorders>
              <w:top w:val="nil"/>
              <w:left w:val="nil"/>
              <w:bottom w:val="nil"/>
              <w:right w:val="single" w:sz="4" w:space="0" w:color="auto"/>
            </w:tcBorders>
            <w:shd w:val="clear" w:color="000000" w:fill="FFFFFF"/>
            <w:noWrap/>
            <w:vAlign w:val="bottom"/>
            <w:hideMark/>
          </w:tcPr>
          <w:p w14:paraId="0D950138"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60.41%</w:t>
            </w:r>
          </w:p>
        </w:tc>
        <w:tc>
          <w:tcPr>
            <w:tcW w:w="1400" w:type="dxa"/>
            <w:tcBorders>
              <w:top w:val="nil"/>
              <w:left w:val="nil"/>
              <w:bottom w:val="nil"/>
              <w:right w:val="single" w:sz="4" w:space="0" w:color="auto"/>
            </w:tcBorders>
            <w:shd w:val="clear" w:color="000000" w:fill="FFFFFF"/>
            <w:noWrap/>
            <w:vAlign w:val="bottom"/>
            <w:hideMark/>
          </w:tcPr>
          <w:p w14:paraId="285C6BC1"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10.99%</w:t>
            </w:r>
          </w:p>
        </w:tc>
        <w:tc>
          <w:tcPr>
            <w:tcW w:w="1400" w:type="dxa"/>
            <w:tcBorders>
              <w:top w:val="nil"/>
              <w:left w:val="nil"/>
              <w:bottom w:val="nil"/>
              <w:right w:val="single" w:sz="4" w:space="0" w:color="auto"/>
            </w:tcBorders>
            <w:shd w:val="clear" w:color="000000" w:fill="FFFFFF"/>
            <w:noWrap/>
            <w:vAlign w:val="bottom"/>
            <w:hideMark/>
          </w:tcPr>
          <w:p w14:paraId="7C9E9D9B"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73.01%</w:t>
            </w:r>
          </w:p>
        </w:tc>
      </w:tr>
      <w:tr w:rsidR="0004487A" w:rsidRPr="0004487A" w14:paraId="33BC8F08" w14:textId="77777777" w:rsidTr="0004487A">
        <w:trPr>
          <w:trHeight w:val="300"/>
          <w:jc w:val="center"/>
        </w:trPr>
        <w:tc>
          <w:tcPr>
            <w:tcW w:w="3256" w:type="dxa"/>
            <w:tcBorders>
              <w:top w:val="nil"/>
              <w:left w:val="single" w:sz="4" w:space="0" w:color="auto"/>
              <w:bottom w:val="nil"/>
              <w:right w:val="single" w:sz="4" w:space="0" w:color="auto"/>
            </w:tcBorders>
            <w:shd w:val="clear" w:color="000000" w:fill="FFFFFF"/>
            <w:noWrap/>
            <w:vAlign w:val="bottom"/>
            <w:hideMark/>
          </w:tcPr>
          <w:p w14:paraId="6D43AB2A" w14:textId="77777777" w:rsidR="0004487A" w:rsidRPr="0004487A" w:rsidRDefault="0004487A" w:rsidP="0004487A">
            <w:pPr>
              <w:widowControl/>
              <w:rPr>
                <w:rFonts w:eastAsia="Times New Roman"/>
                <w:color w:val="000000"/>
                <w:lang w:val="en-GI" w:eastAsia="en-GI"/>
              </w:rPr>
            </w:pPr>
            <w:r w:rsidRPr="0004487A">
              <w:rPr>
                <w:rFonts w:eastAsia="Times New Roman"/>
                <w:color w:val="000000"/>
                <w:lang w:val="en-GI" w:eastAsia="en-GI"/>
              </w:rPr>
              <w:t>ULR - New RE - GR</w:t>
            </w:r>
          </w:p>
        </w:tc>
        <w:tc>
          <w:tcPr>
            <w:tcW w:w="1264" w:type="dxa"/>
            <w:tcBorders>
              <w:top w:val="nil"/>
              <w:left w:val="nil"/>
              <w:bottom w:val="nil"/>
              <w:right w:val="single" w:sz="4" w:space="0" w:color="auto"/>
            </w:tcBorders>
            <w:shd w:val="clear" w:color="000000" w:fill="FFFFFF"/>
            <w:noWrap/>
            <w:vAlign w:val="bottom"/>
            <w:hideMark/>
          </w:tcPr>
          <w:p w14:paraId="580A6092"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60.41%</w:t>
            </w:r>
          </w:p>
        </w:tc>
        <w:tc>
          <w:tcPr>
            <w:tcW w:w="1400" w:type="dxa"/>
            <w:tcBorders>
              <w:top w:val="nil"/>
              <w:left w:val="nil"/>
              <w:bottom w:val="nil"/>
              <w:right w:val="single" w:sz="4" w:space="0" w:color="auto"/>
            </w:tcBorders>
            <w:shd w:val="clear" w:color="000000" w:fill="FFFFFF"/>
            <w:noWrap/>
            <w:vAlign w:val="bottom"/>
            <w:hideMark/>
          </w:tcPr>
          <w:p w14:paraId="212793B0"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10.99%</w:t>
            </w:r>
          </w:p>
        </w:tc>
        <w:tc>
          <w:tcPr>
            <w:tcW w:w="1400" w:type="dxa"/>
            <w:tcBorders>
              <w:top w:val="nil"/>
              <w:left w:val="nil"/>
              <w:bottom w:val="nil"/>
              <w:right w:val="single" w:sz="4" w:space="0" w:color="auto"/>
            </w:tcBorders>
            <w:shd w:val="clear" w:color="000000" w:fill="FFFFFF"/>
            <w:noWrap/>
            <w:vAlign w:val="bottom"/>
            <w:hideMark/>
          </w:tcPr>
          <w:p w14:paraId="065987D4"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73.01%</w:t>
            </w:r>
          </w:p>
        </w:tc>
      </w:tr>
      <w:tr w:rsidR="0004487A" w:rsidRPr="0004487A" w14:paraId="1E9A783F" w14:textId="77777777" w:rsidTr="0004487A">
        <w:trPr>
          <w:trHeight w:val="300"/>
          <w:jc w:val="center"/>
        </w:trPr>
        <w:tc>
          <w:tcPr>
            <w:tcW w:w="3256" w:type="dxa"/>
            <w:tcBorders>
              <w:top w:val="nil"/>
              <w:left w:val="single" w:sz="4" w:space="0" w:color="auto"/>
              <w:bottom w:val="nil"/>
              <w:right w:val="single" w:sz="4" w:space="0" w:color="auto"/>
            </w:tcBorders>
            <w:shd w:val="clear" w:color="000000" w:fill="FFFFFF"/>
            <w:noWrap/>
            <w:vAlign w:val="bottom"/>
            <w:hideMark/>
          </w:tcPr>
          <w:p w14:paraId="63C7F687" w14:textId="77777777" w:rsidR="0004487A" w:rsidRPr="0004487A" w:rsidRDefault="0004487A" w:rsidP="0004487A">
            <w:pPr>
              <w:widowControl/>
              <w:rPr>
                <w:rFonts w:eastAsia="Times New Roman"/>
                <w:color w:val="000000"/>
                <w:lang w:val="en-GI" w:eastAsia="en-GI"/>
              </w:rPr>
            </w:pPr>
            <w:r w:rsidRPr="0004487A">
              <w:rPr>
                <w:rFonts w:eastAsia="Times New Roman"/>
                <w:color w:val="000000"/>
                <w:lang w:val="en-GI" w:eastAsia="en-GI"/>
              </w:rPr>
              <w:t>ULR - New RE - NR</w:t>
            </w:r>
          </w:p>
        </w:tc>
        <w:tc>
          <w:tcPr>
            <w:tcW w:w="1264" w:type="dxa"/>
            <w:tcBorders>
              <w:top w:val="nil"/>
              <w:left w:val="nil"/>
              <w:bottom w:val="nil"/>
              <w:right w:val="single" w:sz="4" w:space="0" w:color="auto"/>
            </w:tcBorders>
            <w:shd w:val="clear" w:color="000000" w:fill="FFFFFF"/>
            <w:noWrap/>
            <w:vAlign w:val="bottom"/>
            <w:hideMark/>
          </w:tcPr>
          <w:p w14:paraId="094983F8"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60.41%</w:t>
            </w:r>
          </w:p>
        </w:tc>
        <w:tc>
          <w:tcPr>
            <w:tcW w:w="1400" w:type="dxa"/>
            <w:tcBorders>
              <w:top w:val="nil"/>
              <w:left w:val="nil"/>
              <w:bottom w:val="nil"/>
              <w:right w:val="single" w:sz="4" w:space="0" w:color="auto"/>
            </w:tcBorders>
            <w:shd w:val="clear" w:color="000000" w:fill="FFFFFF"/>
            <w:noWrap/>
            <w:vAlign w:val="bottom"/>
            <w:hideMark/>
          </w:tcPr>
          <w:p w14:paraId="64587C49"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10.99%</w:t>
            </w:r>
          </w:p>
        </w:tc>
        <w:tc>
          <w:tcPr>
            <w:tcW w:w="1400" w:type="dxa"/>
            <w:tcBorders>
              <w:top w:val="nil"/>
              <w:left w:val="nil"/>
              <w:bottom w:val="nil"/>
              <w:right w:val="single" w:sz="4" w:space="0" w:color="auto"/>
            </w:tcBorders>
            <w:shd w:val="clear" w:color="000000" w:fill="FFFFFF"/>
            <w:noWrap/>
            <w:vAlign w:val="bottom"/>
            <w:hideMark/>
          </w:tcPr>
          <w:p w14:paraId="31A4E964"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73.01%</w:t>
            </w:r>
          </w:p>
        </w:tc>
      </w:tr>
      <w:tr w:rsidR="0004487A" w:rsidRPr="0004487A" w14:paraId="3F795E76" w14:textId="77777777" w:rsidTr="0004487A">
        <w:trPr>
          <w:trHeight w:val="300"/>
          <w:jc w:val="center"/>
        </w:trPr>
        <w:tc>
          <w:tcPr>
            <w:tcW w:w="3256" w:type="dxa"/>
            <w:tcBorders>
              <w:top w:val="nil"/>
              <w:left w:val="single" w:sz="4" w:space="0" w:color="auto"/>
              <w:bottom w:val="nil"/>
              <w:right w:val="single" w:sz="4" w:space="0" w:color="auto"/>
            </w:tcBorders>
            <w:shd w:val="clear" w:color="000000" w:fill="FFFFFF"/>
            <w:noWrap/>
            <w:vAlign w:val="bottom"/>
            <w:hideMark/>
          </w:tcPr>
          <w:p w14:paraId="2703D757" w14:textId="77777777" w:rsidR="0004487A" w:rsidRPr="0004487A" w:rsidRDefault="0004487A" w:rsidP="0004487A">
            <w:pPr>
              <w:widowControl/>
              <w:rPr>
                <w:rFonts w:eastAsia="Times New Roman"/>
                <w:color w:val="000000"/>
                <w:lang w:val="en-GI" w:eastAsia="en-GI"/>
              </w:rPr>
            </w:pPr>
            <w:r w:rsidRPr="0004487A">
              <w:rPr>
                <w:rFonts w:eastAsia="Times New Roman"/>
                <w:color w:val="000000"/>
                <w:lang w:val="en-GI" w:eastAsia="en-GI"/>
              </w:rPr>
              <w:t>ULR - Allianz - GR</w:t>
            </w:r>
          </w:p>
        </w:tc>
        <w:tc>
          <w:tcPr>
            <w:tcW w:w="1264" w:type="dxa"/>
            <w:tcBorders>
              <w:top w:val="nil"/>
              <w:left w:val="nil"/>
              <w:bottom w:val="nil"/>
              <w:right w:val="single" w:sz="4" w:space="0" w:color="auto"/>
            </w:tcBorders>
            <w:shd w:val="clear" w:color="000000" w:fill="FFFFFF"/>
            <w:noWrap/>
            <w:vAlign w:val="bottom"/>
            <w:hideMark/>
          </w:tcPr>
          <w:p w14:paraId="5968DEE6"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60.41%</w:t>
            </w:r>
          </w:p>
        </w:tc>
        <w:tc>
          <w:tcPr>
            <w:tcW w:w="1400" w:type="dxa"/>
            <w:tcBorders>
              <w:top w:val="nil"/>
              <w:left w:val="nil"/>
              <w:bottom w:val="nil"/>
              <w:right w:val="single" w:sz="4" w:space="0" w:color="auto"/>
            </w:tcBorders>
            <w:shd w:val="clear" w:color="000000" w:fill="FFFFFF"/>
            <w:noWrap/>
            <w:vAlign w:val="bottom"/>
            <w:hideMark/>
          </w:tcPr>
          <w:p w14:paraId="273C0389"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10.99%</w:t>
            </w:r>
          </w:p>
        </w:tc>
        <w:tc>
          <w:tcPr>
            <w:tcW w:w="1400" w:type="dxa"/>
            <w:tcBorders>
              <w:top w:val="nil"/>
              <w:left w:val="nil"/>
              <w:bottom w:val="nil"/>
              <w:right w:val="single" w:sz="4" w:space="0" w:color="auto"/>
            </w:tcBorders>
            <w:shd w:val="clear" w:color="000000" w:fill="FFFFFF"/>
            <w:noWrap/>
            <w:vAlign w:val="bottom"/>
            <w:hideMark/>
          </w:tcPr>
          <w:p w14:paraId="44605A6A"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73.01%</w:t>
            </w:r>
          </w:p>
        </w:tc>
      </w:tr>
      <w:tr w:rsidR="0004487A" w:rsidRPr="0004487A" w14:paraId="729F113B" w14:textId="77777777" w:rsidTr="0004487A">
        <w:trPr>
          <w:trHeight w:val="300"/>
          <w:jc w:val="center"/>
        </w:trPr>
        <w:tc>
          <w:tcPr>
            <w:tcW w:w="3256" w:type="dxa"/>
            <w:tcBorders>
              <w:top w:val="nil"/>
              <w:left w:val="single" w:sz="4" w:space="0" w:color="auto"/>
              <w:bottom w:val="single" w:sz="4" w:space="0" w:color="auto"/>
              <w:right w:val="single" w:sz="4" w:space="0" w:color="auto"/>
            </w:tcBorders>
            <w:shd w:val="clear" w:color="000000" w:fill="FFFFFF"/>
            <w:noWrap/>
            <w:vAlign w:val="bottom"/>
            <w:hideMark/>
          </w:tcPr>
          <w:p w14:paraId="2E29B96C" w14:textId="77777777" w:rsidR="0004487A" w:rsidRPr="0004487A" w:rsidRDefault="0004487A" w:rsidP="0004487A">
            <w:pPr>
              <w:widowControl/>
              <w:rPr>
                <w:rFonts w:eastAsia="Times New Roman"/>
                <w:color w:val="000000"/>
                <w:lang w:val="en-GI" w:eastAsia="en-GI"/>
              </w:rPr>
            </w:pPr>
            <w:r w:rsidRPr="0004487A">
              <w:rPr>
                <w:rFonts w:eastAsia="Times New Roman"/>
                <w:color w:val="000000"/>
                <w:lang w:val="en-GI" w:eastAsia="en-GI"/>
              </w:rPr>
              <w:t>ULR - Allianz - NR</w:t>
            </w:r>
          </w:p>
        </w:tc>
        <w:tc>
          <w:tcPr>
            <w:tcW w:w="1264" w:type="dxa"/>
            <w:tcBorders>
              <w:top w:val="nil"/>
              <w:left w:val="nil"/>
              <w:bottom w:val="single" w:sz="4" w:space="0" w:color="auto"/>
              <w:right w:val="single" w:sz="4" w:space="0" w:color="auto"/>
            </w:tcBorders>
            <w:shd w:val="clear" w:color="000000" w:fill="FFFFFF"/>
            <w:noWrap/>
            <w:vAlign w:val="bottom"/>
            <w:hideMark/>
          </w:tcPr>
          <w:p w14:paraId="11BB34EF"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60.41%</w:t>
            </w:r>
          </w:p>
        </w:tc>
        <w:tc>
          <w:tcPr>
            <w:tcW w:w="1400" w:type="dxa"/>
            <w:tcBorders>
              <w:top w:val="nil"/>
              <w:left w:val="nil"/>
              <w:bottom w:val="single" w:sz="4" w:space="0" w:color="auto"/>
              <w:right w:val="single" w:sz="4" w:space="0" w:color="auto"/>
            </w:tcBorders>
            <w:shd w:val="clear" w:color="000000" w:fill="FFFFFF"/>
            <w:noWrap/>
            <w:vAlign w:val="bottom"/>
            <w:hideMark/>
          </w:tcPr>
          <w:p w14:paraId="55EA805A"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10.99%</w:t>
            </w:r>
          </w:p>
        </w:tc>
        <w:tc>
          <w:tcPr>
            <w:tcW w:w="1400" w:type="dxa"/>
            <w:tcBorders>
              <w:top w:val="nil"/>
              <w:left w:val="nil"/>
              <w:bottom w:val="single" w:sz="4" w:space="0" w:color="auto"/>
              <w:right w:val="single" w:sz="4" w:space="0" w:color="auto"/>
            </w:tcBorders>
            <w:shd w:val="clear" w:color="000000" w:fill="FFFFFF"/>
            <w:noWrap/>
            <w:vAlign w:val="bottom"/>
            <w:hideMark/>
          </w:tcPr>
          <w:p w14:paraId="204ADA22" w14:textId="77777777" w:rsidR="0004487A" w:rsidRPr="0004487A" w:rsidRDefault="0004487A" w:rsidP="0004487A">
            <w:pPr>
              <w:widowControl/>
              <w:jc w:val="right"/>
              <w:rPr>
                <w:rFonts w:eastAsia="Times New Roman"/>
                <w:color w:val="000000"/>
                <w:lang w:val="en-GI" w:eastAsia="en-GI"/>
              </w:rPr>
            </w:pPr>
            <w:r w:rsidRPr="0004487A">
              <w:rPr>
                <w:rFonts w:eastAsia="Times New Roman"/>
                <w:color w:val="000000"/>
                <w:lang w:val="en-GI" w:eastAsia="en-GI"/>
              </w:rPr>
              <w:t>73.01%</w:t>
            </w:r>
          </w:p>
        </w:tc>
      </w:tr>
    </w:tbl>
    <w:p w14:paraId="635B3085" w14:textId="77777777" w:rsidR="008E6012" w:rsidRDefault="008E6012" w:rsidP="00381CF8"/>
    <w:p w14:paraId="575521E0" w14:textId="77777777" w:rsidR="006F037C" w:rsidRDefault="006F037C" w:rsidP="00381CF8"/>
    <w:p w14:paraId="6D3247AC" w14:textId="77777777" w:rsidR="006F037C" w:rsidRDefault="006F037C" w:rsidP="00381CF8"/>
    <w:p w14:paraId="43EA2A64" w14:textId="77777777" w:rsidR="006F037C" w:rsidRDefault="006F037C" w:rsidP="00381CF8"/>
    <w:p w14:paraId="2BDEFFA9" w14:textId="77777777" w:rsidR="00441B09" w:rsidRDefault="00441B09" w:rsidP="00381CF8"/>
    <w:p w14:paraId="1CE59CEC" w14:textId="77777777" w:rsidR="006F037C" w:rsidRDefault="006F037C" w:rsidP="00381CF8"/>
    <w:p w14:paraId="360BD7B9" w14:textId="23DC2F53" w:rsidR="006F037C" w:rsidRPr="00C45EC3" w:rsidRDefault="00CE0537" w:rsidP="00C45EC3">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sidRPr="00C45EC3">
        <w:rPr>
          <w:rFonts w:asciiTheme="minorHAnsi" w:hAnsiTheme="minorHAnsi" w:cstheme="minorHAnsi"/>
        </w:rPr>
        <w:lastRenderedPageBreak/>
        <w:t>The following table stablishes the reinsurance UPR subject</w:t>
      </w:r>
      <w:r w:rsidR="00C45EC3" w:rsidRPr="00C45EC3">
        <w:rPr>
          <w:rFonts w:asciiTheme="minorHAnsi" w:hAnsiTheme="minorHAnsi" w:cstheme="minorHAnsi"/>
        </w:rPr>
        <w:t>:</w:t>
      </w:r>
    </w:p>
    <w:p w14:paraId="11C4F524" w14:textId="77777777" w:rsidR="006F037C" w:rsidRDefault="006F037C" w:rsidP="00381CF8"/>
    <w:tbl>
      <w:tblPr>
        <w:tblW w:w="9180" w:type="dxa"/>
        <w:jc w:val="center"/>
        <w:tblLook w:val="04A0" w:firstRow="1" w:lastRow="0" w:firstColumn="1" w:lastColumn="0" w:noHBand="0" w:noVBand="1"/>
      </w:tblPr>
      <w:tblGrid>
        <w:gridCol w:w="3700"/>
        <w:gridCol w:w="1400"/>
        <w:gridCol w:w="1400"/>
        <w:gridCol w:w="1400"/>
        <w:gridCol w:w="1280"/>
      </w:tblGrid>
      <w:tr w:rsidR="006F5440" w:rsidRPr="006F5440" w14:paraId="02384C50" w14:textId="77777777" w:rsidTr="00BA1BCC">
        <w:trPr>
          <w:trHeight w:val="360"/>
          <w:jc w:val="center"/>
        </w:trPr>
        <w:tc>
          <w:tcPr>
            <w:tcW w:w="3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BFDCCB9" w14:textId="77777777" w:rsidR="006F5440" w:rsidRPr="006F5440" w:rsidRDefault="006F5440" w:rsidP="006F5440">
            <w:pPr>
              <w:widowControl/>
              <w:jc w:val="center"/>
              <w:rPr>
                <w:rFonts w:eastAsia="Times New Roman"/>
                <w:b/>
                <w:bCs/>
                <w:color w:val="000000"/>
                <w:lang w:val="en-GI" w:eastAsia="en-GI"/>
              </w:rPr>
            </w:pPr>
            <w:r w:rsidRPr="006F5440">
              <w:rPr>
                <w:rFonts w:eastAsia="Times New Roman"/>
                <w:b/>
                <w:bCs/>
                <w:color w:val="000000"/>
                <w:lang w:val="en-GI" w:eastAsia="en-GI"/>
              </w:rPr>
              <w:t>RI UPR (£'000s)</w:t>
            </w:r>
          </w:p>
        </w:tc>
        <w:tc>
          <w:tcPr>
            <w:tcW w:w="1400" w:type="dxa"/>
            <w:tcBorders>
              <w:top w:val="single" w:sz="4" w:space="0" w:color="auto"/>
              <w:left w:val="nil"/>
              <w:bottom w:val="single" w:sz="4" w:space="0" w:color="auto"/>
              <w:right w:val="single" w:sz="4" w:space="0" w:color="auto"/>
            </w:tcBorders>
            <w:shd w:val="clear" w:color="000000" w:fill="FFFFFF"/>
            <w:noWrap/>
            <w:vAlign w:val="center"/>
            <w:hideMark/>
          </w:tcPr>
          <w:p w14:paraId="32A3AB27" w14:textId="77777777" w:rsidR="006F5440" w:rsidRPr="006F5440" w:rsidRDefault="006F5440" w:rsidP="006F5440">
            <w:pPr>
              <w:widowControl/>
              <w:jc w:val="center"/>
              <w:rPr>
                <w:rFonts w:eastAsia="Times New Roman"/>
                <w:b/>
                <w:bCs/>
                <w:color w:val="000000"/>
                <w:lang w:val="en-GI" w:eastAsia="en-GI"/>
              </w:rPr>
            </w:pPr>
            <w:r w:rsidRPr="006F5440">
              <w:rPr>
                <w:rFonts w:eastAsia="Times New Roman"/>
                <w:b/>
                <w:bCs/>
                <w:color w:val="000000"/>
                <w:lang w:val="en-GI" w:eastAsia="en-GI"/>
              </w:rPr>
              <w:t>Total</w:t>
            </w:r>
          </w:p>
        </w:tc>
        <w:tc>
          <w:tcPr>
            <w:tcW w:w="1400" w:type="dxa"/>
            <w:tcBorders>
              <w:top w:val="single" w:sz="4" w:space="0" w:color="auto"/>
              <w:left w:val="nil"/>
              <w:bottom w:val="single" w:sz="4" w:space="0" w:color="auto"/>
              <w:right w:val="single" w:sz="4" w:space="0" w:color="auto"/>
            </w:tcBorders>
            <w:shd w:val="clear" w:color="000000" w:fill="FFFFFF"/>
            <w:noWrap/>
            <w:vAlign w:val="center"/>
            <w:hideMark/>
          </w:tcPr>
          <w:p w14:paraId="4BE9B7C1" w14:textId="77777777" w:rsidR="006F5440" w:rsidRPr="006F5440" w:rsidRDefault="006F5440" w:rsidP="006F5440">
            <w:pPr>
              <w:widowControl/>
              <w:jc w:val="center"/>
              <w:rPr>
                <w:rFonts w:eastAsia="Times New Roman"/>
                <w:b/>
                <w:bCs/>
                <w:color w:val="000000"/>
                <w:lang w:val="en-GI" w:eastAsia="en-GI"/>
              </w:rPr>
            </w:pPr>
            <w:r w:rsidRPr="006F5440">
              <w:rPr>
                <w:rFonts w:eastAsia="Times New Roman"/>
                <w:b/>
                <w:bCs/>
                <w:color w:val="000000"/>
                <w:lang w:val="en-GI" w:eastAsia="en-GI"/>
              </w:rPr>
              <w:t>2023</w:t>
            </w:r>
          </w:p>
        </w:tc>
        <w:tc>
          <w:tcPr>
            <w:tcW w:w="1400" w:type="dxa"/>
            <w:tcBorders>
              <w:top w:val="single" w:sz="4" w:space="0" w:color="auto"/>
              <w:left w:val="nil"/>
              <w:bottom w:val="single" w:sz="4" w:space="0" w:color="auto"/>
              <w:right w:val="single" w:sz="4" w:space="0" w:color="auto"/>
            </w:tcBorders>
            <w:shd w:val="clear" w:color="000000" w:fill="FFFFFF"/>
            <w:noWrap/>
            <w:vAlign w:val="center"/>
            <w:hideMark/>
          </w:tcPr>
          <w:p w14:paraId="603B56FB" w14:textId="77777777" w:rsidR="006F5440" w:rsidRPr="006F5440" w:rsidRDefault="006F5440" w:rsidP="006F5440">
            <w:pPr>
              <w:widowControl/>
              <w:jc w:val="center"/>
              <w:rPr>
                <w:rFonts w:eastAsia="Times New Roman"/>
                <w:b/>
                <w:bCs/>
                <w:color w:val="000000"/>
                <w:lang w:val="en-GI" w:eastAsia="en-GI"/>
              </w:rPr>
            </w:pPr>
            <w:r w:rsidRPr="006F5440">
              <w:rPr>
                <w:rFonts w:eastAsia="Times New Roman"/>
                <w:b/>
                <w:bCs/>
                <w:color w:val="000000"/>
                <w:lang w:val="en-GI" w:eastAsia="en-GI"/>
              </w:rPr>
              <w:t>2022</w:t>
            </w:r>
          </w:p>
        </w:tc>
        <w:tc>
          <w:tcPr>
            <w:tcW w:w="1280" w:type="dxa"/>
            <w:tcBorders>
              <w:top w:val="single" w:sz="4" w:space="0" w:color="auto"/>
              <w:left w:val="nil"/>
              <w:bottom w:val="single" w:sz="4" w:space="0" w:color="auto"/>
              <w:right w:val="single" w:sz="4" w:space="0" w:color="auto"/>
            </w:tcBorders>
            <w:shd w:val="clear" w:color="000000" w:fill="FFFFFF"/>
            <w:noWrap/>
            <w:vAlign w:val="center"/>
            <w:hideMark/>
          </w:tcPr>
          <w:p w14:paraId="5F84BC4A" w14:textId="77777777" w:rsidR="006F5440" w:rsidRPr="006F5440" w:rsidRDefault="006F5440" w:rsidP="006F5440">
            <w:pPr>
              <w:widowControl/>
              <w:jc w:val="center"/>
              <w:rPr>
                <w:rFonts w:eastAsia="Times New Roman"/>
                <w:b/>
                <w:bCs/>
                <w:color w:val="000000"/>
                <w:lang w:val="en-GI" w:eastAsia="en-GI"/>
              </w:rPr>
            </w:pPr>
            <w:r w:rsidRPr="006F5440">
              <w:rPr>
                <w:rFonts w:eastAsia="Times New Roman"/>
                <w:b/>
                <w:bCs/>
                <w:color w:val="000000"/>
                <w:lang w:val="en-GI" w:eastAsia="en-GI"/>
              </w:rPr>
              <w:t>2021</w:t>
            </w:r>
          </w:p>
        </w:tc>
      </w:tr>
      <w:tr w:rsidR="006F5440" w:rsidRPr="006F5440" w14:paraId="022494B1" w14:textId="77777777" w:rsidTr="00BA1BCC">
        <w:trPr>
          <w:trHeight w:val="300"/>
          <w:jc w:val="center"/>
        </w:trPr>
        <w:tc>
          <w:tcPr>
            <w:tcW w:w="3700" w:type="dxa"/>
            <w:tcBorders>
              <w:top w:val="nil"/>
              <w:left w:val="single" w:sz="4" w:space="0" w:color="auto"/>
              <w:bottom w:val="nil"/>
              <w:right w:val="single" w:sz="4" w:space="0" w:color="auto"/>
            </w:tcBorders>
            <w:shd w:val="clear" w:color="000000" w:fill="FFFFFF"/>
            <w:noWrap/>
            <w:vAlign w:val="bottom"/>
            <w:hideMark/>
          </w:tcPr>
          <w:p w14:paraId="44D43BFB" w14:textId="77777777" w:rsidR="006F5440" w:rsidRPr="006F5440" w:rsidRDefault="006F5440" w:rsidP="006F5440">
            <w:pPr>
              <w:widowControl/>
              <w:rPr>
                <w:rFonts w:eastAsia="Times New Roman"/>
                <w:color w:val="000000"/>
                <w:lang w:val="en-GI" w:eastAsia="en-GI"/>
              </w:rPr>
            </w:pPr>
            <w:r w:rsidRPr="006F5440">
              <w:rPr>
                <w:rFonts w:eastAsia="Times New Roman"/>
                <w:color w:val="000000"/>
                <w:lang w:val="en-GI" w:eastAsia="en-GI"/>
              </w:rPr>
              <w:t>UPR - Journals - Pukka - GR</w:t>
            </w:r>
          </w:p>
        </w:tc>
        <w:tc>
          <w:tcPr>
            <w:tcW w:w="1400" w:type="dxa"/>
            <w:tcBorders>
              <w:top w:val="nil"/>
              <w:left w:val="nil"/>
              <w:bottom w:val="nil"/>
              <w:right w:val="single" w:sz="4" w:space="0" w:color="auto"/>
            </w:tcBorders>
            <w:shd w:val="clear" w:color="000000" w:fill="FFFFFF"/>
            <w:noWrap/>
            <w:vAlign w:val="bottom"/>
            <w:hideMark/>
          </w:tcPr>
          <w:p w14:paraId="1D0DD864"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1,414</w:t>
            </w:r>
          </w:p>
        </w:tc>
        <w:tc>
          <w:tcPr>
            <w:tcW w:w="1400" w:type="dxa"/>
            <w:tcBorders>
              <w:top w:val="nil"/>
              <w:left w:val="nil"/>
              <w:bottom w:val="nil"/>
              <w:right w:val="single" w:sz="4" w:space="0" w:color="auto"/>
            </w:tcBorders>
            <w:shd w:val="clear" w:color="000000" w:fill="FFFFFF"/>
            <w:noWrap/>
            <w:vAlign w:val="bottom"/>
            <w:hideMark/>
          </w:tcPr>
          <w:p w14:paraId="37333465"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1,420</w:t>
            </w:r>
          </w:p>
        </w:tc>
        <w:tc>
          <w:tcPr>
            <w:tcW w:w="1400" w:type="dxa"/>
            <w:tcBorders>
              <w:top w:val="nil"/>
              <w:left w:val="nil"/>
              <w:bottom w:val="nil"/>
              <w:right w:val="single" w:sz="4" w:space="0" w:color="auto"/>
            </w:tcBorders>
            <w:shd w:val="clear" w:color="000000" w:fill="FFFFFF"/>
            <w:noWrap/>
            <w:vAlign w:val="bottom"/>
            <w:hideMark/>
          </w:tcPr>
          <w:p w14:paraId="426DC5C8"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-1</w:t>
            </w:r>
          </w:p>
        </w:tc>
        <w:tc>
          <w:tcPr>
            <w:tcW w:w="1280" w:type="dxa"/>
            <w:tcBorders>
              <w:top w:val="nil"/>
              <w:left w:val="nil"/>
              <w:bottom w:val="nil"/>
              <w:right w:val="single" w:sz="4" w:space="0" w:color="auto"/>
            </w:tcBorders>
            <w:shd w:val="clear" w:color="000000" w:fill="FFFFFF"/>
            <w:noWrap/>
            <w:vAlign w:val="bottom"/>
            <w:hideMark/>
          </w:tcPr>
          <w:p w14:paraId="08496140"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-5</w:t>
            </w:r>
          </w:p>
        </w:tc>
      </w:tr>
      <w:tr w:rsidR="006F5440" w:rsidRPr="006F5440" w14:paraId="6CD77261" w14:textId="77777777" w:rsidTr="00BA1BCC">
        <w:trPr>
          <w:trHeight w:val="300"/>
          <w:jc w:val="center"/>
        </w:trPr>
        <w:tc>
          <w:tcPr>
            <w:tcW w:w="3700" w:type="dxa"/>
            <w:tcBorders>
              <w:top w:val="nil"/>
              <w:left w:val="single" w:sz="4" w:space="0" w:color="auto"/>
              <w:bottom w:val="nil"/>
              <w:right w:val="single" w:sz="4" w:space="0" w:color="auto"/>
            </w:tcBorders>
            <w:shd w:val="clear" w:color="000000" w:fill="FFFFFF"/>
            <w:noWrap/>
            <w:vAlign w:val="bottom"/>
            <w:hideMark/>
          </w:tcPr>
          <w:p w14:paraId="506905DE" w14:textId="77777777" w:rsidR="006F5440" w:rsidRPr="006F5440" w:rsidRDefault="006F5440" w:rsidP="006F5440">
            <w:pPr>
              <w:widowControl/>
              <w:rPr>
                <w:rFonts w:eastAsia="Times New Roman"/>
                <w:color w:val="000000"/>
                <w:lang w:val="en-GI" w:eastAsia="en-GI"/>
              </w:rPr>
            </w:pPr>
            <w:r w:rsidRPr="006F5440">
              <w:rPr>
                <w:rFonts w:eastAsia="Times New Roman"/>
                <w:color w:val="000000"/>
                <w:lang w:val="en-GI" w:eastAsia="en-GI"/>
              </w:rPr>
              <w:t>UPR - Journals - Pukka - NR</w:t>
            </w:r>
          </w:p>
        </w:tc>
        <w:tc>
          <w:tcPr>
            <w:tcW w:w="1400" w:type="dxa"/>
            <w:tcBorders>
              <w:top w:val="nil"/>
              <w:left w:val="nil"/>
              <w:bottom w:val="nil"/>
              <w:right w:val="single" w:sz="4" w:space="0" w:color="auto"/>
            </w:tcBorders>
            <w:shd w:val="clear" w:color="000000" w:fill="FFFFFF"/>
            <w:noWrap/>
            <w:vAlign w:val="bottom"/>
            <w:hideMark/>
          </w:tcPr>
          <w:p w14:paraId="6812FEFF"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0</w:t>
            </w:r>
          </w:p>
        </w:tc>
        <w:tc>
          <w:tcPr>
            <w:tcW w:w="1400" w:type="dxa"/>
            <w:tcBorders>
              <w:top w:val="nil"/>
              <w:left w:val="nil"/>
              <w:bottom w:val="nil"/>
              <w:right w:val="single" w:sz="4" w:space="0" w:color="auto"/>
            </w:tcBorders>
            <w:shd w:val="clear" w:color="000000" w:fill="FFFFFF"/>
            <w:noWrap/>
            <w:vAlign w:val="bottom"/>
            <w:hideMark/>
          </w:tcPr>
          <w:p w14:paraId="3BCD7C51"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0</w:t>
            </w:r>
          </w:p>
        </w:tc>
        <w:tc>
          <w:tcPr>
            <w:tcW w:w="1400" w:type="dxa"/>
            <w:tcBorders>
              <w:top w:val="nil"/>
              <w:left w:val="nil"/>
              <w:bottom w:val="nil"/>
              <w:right w:val="single" w:sz="4" w:space="0" w:color="auto"/>
            </w:tcBorders>
            <w:shd w:val="clear" w:color="000000" w:fill="FFFFFF"/>
            <w:noWrap/>
            <w:vAlign w:val="bottom"/>
            <w:hideMark/>
          </w:tcPr>
          <w:p w14:paraId="5526F6AE"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0</w:t>
            </w:r>
          </w:p>
        </w:tc>
        <w:tc>
          <w:tcPr>
            <w:tcW w:w="1280" w:type="dxa"/>
            <w:tcBorders>
              <w:top w:val="nil"/>
              <w:left w:val="nil"/>
              <w:bottom w:val="nil"/>
              <w:right w:val="single" w:sz="4" w:space="0" w:color="auto"/>
            </w:tcBorders>
            <w:shd w:val="clear" w:color="000000" w:fill="FFFFFF"/>
            <w:noWrap/>
            <w:vAlign w:val="bottom"/>
            <w:hideMark/>
          </w:tcPr>
          <w:p w14:paraId="52D26772"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0</w:t>
            </w:r>
          </w:p>
        </w:tc>
      </w:tr>
      <w:tr w:rsidR="006F5440" w:rsidRPr="006F5440" w14:paraId="460E5A54" w14:textId="77777777" w:rsidTr="00BA1BCC">
        <w:trPr>
          <w:trHeight w:val="300"/>
          <w:jc w:val="center"/>
        </w:trPr>
        <w:tc>
          <w:tcPr>
            <w:tcW w:w="3700" w:type="dxa"/>
            <w:tcBorders>
              <w:top w:val="nil"/>
              <w:left w:val="single" w:sz="4" w:space="0" w:color="auto"/>
              <w:bottom w:val="nil"/>
              <w:right w:val="single" w:sz="4" w:space="0" w:color="auto"/>
            </w:tcBorders>
            <w:shd w:val="clear" w:color="000000" w:fill="FFFFFF"/>
            <w:noWrap/>
            <w:vAlign w:val="bottom"/>
            <w:hideMark/>
          </w:tcPr>
          <w:p w14:paraId="204BD7A5" w14:textId="77777777" w:rsidR="006F5440" w:rsidRPr="006F5440" w:rsidRDefault="006F5440" w:rsidP="006F5440">
            <w:pPr>
              <w:widowControl/>
              <w:rPr>
                <w:rFonts w:eastAsia="Times New Roman"/>
                <w:color w:val="000000"/>
                <w:lang w:val="en-GI" w:eastAsia="en-GI"/>
              </w:rPr>
            </w:pPr>
            <w:r w:rsidRPr="006F5440">
              <w:rPr>
                <w:rFonts w:eastAsia="Times New Roman"/>
                <w:color w:val="000000"/>
                <w:lang w:val="en-GI" w:eastAsia="en-GI"/>
              </w:rPr>
              <w:t>UPR - Journals - Pukka CV - GR</w:t>
            </w:r>
          </w:p>
        </w:tc>
        <w:tc>
          <w:tcPr>
            <w:tcW w:w="1400" w:type="dxa"/>
            <w:tcBorders>
              <w:top w:val="nil"/>
              <w:left w:val="nil"/>
              <w:bottom w:val="nil"/>
              <w:right w:val="single" w:sz="4" w:space="0" w:color="auto"/>
            </w:tcBorders>
            <w:shd w:val="clear" w:color="000000" w:fill="FFFFFF"/>
            <w:noWrap/>
            <w:vAlign w:val="bottom"/>
            <w:hideMark/>
          </w:tcPr>
          <w:p w14:paraId="189C97B5"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719</w:t>
            </w:r>
          </w:p>
        </w:tc>
        <w:tc>
          <w:tcPr>
            <w:tcW w:w="1400" w:type="dxa"/>
            <w:tcBorders>
              <w:top w:val="nil"/>
              <w:left w:val="nil"/>
              <w:bottom w:val="nil"/>
              <w:right w:val="single" w:sz="4" w:space="0" w:color="auto"/>
            </w:tcBorders>
            <w:shd w:val="clear" w:color="000000" w:fill="FFFFFF"/>
            <w:noWrap/>
            <w:vAlign w:val="bottom"/>
            <w:hideMark/>
          </w:tcPr>
          <w:p w14:paraId="4A74A829"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533</w:t>
            </w:r>
          </w:p>
        </w:tc>
        <w:tc>
          <w:tcPr>
            <w:tcW w:w="1400" w:type="dxa"/>
            <w:tcBorders>
              <w:top w:val="nil"/>
              <w:left w:val="nil"/>
              <w:bottom w:val="nil"/>
              <w:right w:val="single" w:sz="4" w:space="0" w:color="auto"/>
            </w:tcBorders>
            <w:shd w:val="clear" w:color="000000" w:fill="FFFFFF"/>
            <w:noWrap/>
            <w:vAlign w:val="bottom"/>
            <w:hideMark/>
          </w:tcPr>
          <w:p w14:paraId="78640994"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186</w:t>
            </w:r>
          </w:p>
        </w:tc>
        <w:tc>
          <w:tcPr>
            <w:tcW w:w="1280" w:type="dxa"/>
            <w:tcBorders>
              <w:top w:val="nil"/>
              <w:left w:val="nil"/>
              <w:bottom w:val="nil"/>
              <w:right w:val="single" w:sz="4" w:space="0" w:color="auto"/>
            </w:tcBorders>
            <w:shd w:val="clear" w:color="000000" w:fill="FFFFFF"/>
            <w:noWrap/>
            <w:vAlign w:val="bottom"/>
            <w:hideMark/>
          </w:tcPr>
          <w:p w14:paraId="30D0670E"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0</w:t>
            </w:r>
          </w:p>
        </w:tc>
      </w:tr>
      <w:tr w:rsidR="006F5440" w:rsidRPr="006F5440" w14:paraId="43C7BCFA" w14:textId="77777777" w:rsidTr="00BA1BCC">
        <w:trPr>
          <w:trHeight w:val="300"/>
          <w:jc w:val="center"/>
        </w:trPr>
        <w:tc>
          <w:tcPr>
            <w:tcW w:w="3700" w:type="dxa"/>
            <w:tcBorders>
              <w:top w:val="nil"/>
              <w:left w:val="single" w:sz="4" w:space="0" w:color="auto"/>
              <w:bottom w:val="nil"/>
              <w:right w:val="single" w:sz="4" w:space="0" w:color="auto"/>
            </w:tcBorders>
            <w:shd w:val="clear" w:color="000000" w:fill="FFFFFF"/>
            <w:noWrap/>
            <w:vAlign w:val="bottom"/>
            <w:hideMark/>
          </w:tcPr>
          <w:p w14:paraId="2FAC24FA" w14:textId="77777777" w:rsidR="006F5440" w:rsidRPr="006F5440" w:rsidRDefault="006F5440" w:rsidP="006F5440">
            <w:pPr>
              <w:widowControl/>
              <w:rPr>
                <w:rFonts w:eastAsia="Times New Roman"/>
                <w:color w:val="000000"/>
                <w:lang w:val="en-GI" w:eastAsia="en-GI"/>
              </w:rPr>
            </w:pPr>
            <w:r w:rsidRPr="006F5440">
              <w:rPr>
                <w:rFonts w:eastAsia="Times New Roman"/>
                <w:color w:val="000000"/>
                <w:lang w:val="en-GI" w:eastAsia="en-GI"/>
              </w:rPr>
              <w:t>UPR - Journals - Pukka CV- NR</w:t>
            </w:r>
          </w:p>
        </w:tc>
        <w:tc>
          <w:tcPr>
            <w:tcW w:w="1400" w:type="dxa"/>
            <w:tcBorders>
              <w:top w:val="nil"/>
              <w:left w:val="nil"/>
              <w:bottom w:val="nil"/>
              <w:right w:val="single" w:sz="4" w:space="0" w:color="auto"/>
            </w:tcBorders>
            <w:shd w:val="clear" w:color="000000" w:fill="FFFFFF"/>
            <w:noWrap/>
            <w:vAlign w:val="bottom"/>
            <w:hideMark/>
          </w:tcPr>
          <w:p w14:paraId="7A136A33"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0</w:t>
            </w:r>
          </w:p>
        </w:tc>
        <w:tc>
          <w:tcPr>
            <w:tcW w:w="1400" w:type="dxa"/>
            <w:tcBorders>
              <w:top w:val="nil"/>
              <w:left w:val="nil"/>
              <w:bottom w:val="nil"/>
              <w:right w:val="single" w:sz="4" w:space="0" w:color="auto"/>
            </w:tcBorders>
            <w:shd w:val="clear" w:color="000000" w:fill="FFFFFF"/>
            <w:noWrap/>
            <w:vAlign w:val="bottom"/>
            <w:hideMark/>
          </w:tcPr>
          <w:p w14:paraId="55DE2F7F"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0</w:t>
            </w:r>
          </w:p>
        </w:tc>
        <w:tc>
          <w:tcPr>
            <w:tcW w:w="1400" w:type="dxa"/>
            <w:tcBorders>
              <w:top w:val="nil"/>
              <w:left w:val="nil"/>
              <w:bottom w:val="nil"/>
              <w:right w:val="single" w:sz="4" w:space="0" w:color="auto"/>
            </w:tcBorders>
            <w:shd w:val="clear" w:color="000000" w:fill="FFFFFF"/>
            <w:noWrap/>
            <w:vAlign w:val="bottom"/>
            <w:hideMark/>
          </w:tcPr>
          <w:p w14:paraId="47D0F679"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0</w:t>
            </w:r>
          </w:p>
        </w:tc>
        <w:tc>
          <w:tcPr>
            <w:tcW w:w="1280" w:type="dxa"/>
            <w:tcBorders>
              <w:top w:val="nil"/>
              <w:left w:val="nil"/>
              <w:bottom w:val="nil"/>
              <w:right w:val="single" w:sz="4" w:space="0" w:color="auto"/>
            </w:tcBorders>
            <w:shd w:val="clear" w:color="000000" w:fill="FFFFFF"/>
            <w:noWrap/>
            <w:vAlign w:val="bottom"/>
            <w:hideMark/>
          </w:tcPr>
          <w:p w14:paraId="368C69E8"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0</w:t>
            </w:r>
          </w:p>
        </w:tc>
      </w:tr>
      <w:tr w:rsidR="006F5440" w:rsidRPr="006F5440" w14:paraId="3F56997A" w14:textId="77777777" w:rsidTr="00BA1BCC">
        <w:trPr>
          <w:trHeight w:val="300"/>
          <w:jc w:val="center"/>
        </w:trPr>
        <w:tc>
          <w:tcPr>
            <w:tcW w:w="3700" w:type="dxa"/>
            <w:tcBorders>
              <w:top w:val="nil"/>
              <w:left w:val="single" w:sz="4" w:space="0" w:color="auto"/>
              <w:bottom w:val="nil"/>
              <w:right w:val="single" w:sz="4" w:space="0" w:color="auto"/>
            </w:tcBorders>
            <w:shd w:val="clear" w:color="000000" w:fill="FFFFFF"/>
            <w:noWrap/>
            <w:vAlign w:val="bottom"/>
            <w:hideMark/>
          </w:tcPr>
          <w:p w14:paraId="60A99889" w14:textId="77777777" w:rsidR="006F5440" w:rsidRPr="006F5440" w:rsidRDefault="006F5440" w:rsidP="006F5440">
            <w:pPr>
              <w:widowControl/>
              <w:rPr>
                <w:rFonts w:eastAsia="Times New Roman"/>
                <w:color w:val="000000"/>
                <w:lang w:val="en-GI" w:eastAsia="en-GI"/>
              </w:rPr>
            </w:pPr>
            <w:r w:rsidRPr="006F5440">
              <w:rPr>
                <w:rFonts w:eastAsia="Times New Roman"/>
                <w:color w:val="000000"/>
                <w:lang w:val="en-GI" w:eastAsia="en-GI"/>
              </w:rPr>
              <w:t>UPR - Journals - Standard - GR</w:t>
            </w:r>
          </w:p>
        </w:tc>
        <w:tc>
          <w:tcPr>
            <w:tcW w:w="1400" w:type="dxa"/>
            <w:tcBorders>
              <w:top w:val="nil"/>
              <w:left w:val="nil"/>
              <w:bottom w:val="nil"/>
              <w:right w:val="single" w:sz="4" w:space="0" w:color="auto"/>
            </w:tcBorders>
            <w:shd w:val="clear" w:color="000000" w:fill="FFFFFF"/>
            <w:noWrap/>
            <w:vAlign w:val="bottom"/>
            <w:hideMark/>
          </w:tcPr>
          <w:p w14:paraId="654DB82D"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10,797</w:t>
            </w:r>
          </w:p>
        </w:tc>
        <w:tc>
          <w:tcPr>
            <w:tcW w:w="1400" w:type="dxa"/>
            <w:tcBorders>
              <w:top w:val="nil"/>
              <w:left w:val="nil"/>
              <w:bottom w:val="nil"/>
              <w:right w:val="single" w:sz="4" w:space="0" w:color="auto"/>
            </w:tcBorders>
            <w:shd w:val="clear" w:color="000000" w:fill="FFFFFF"/>
            <w:noWrap/>
            <w:vAlign w:val="bottom"/>
            <w:hideMark/>
          </w:tcPr>
          <w:p w14:paraId="719F9293"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12,663</w:t>
            </w:r>
          </w:p>
        </w:tc>
        <w:tc>
          <w:tcPr>
            <w:tcW w:w="1400" w:type="dxa"/>
            <w:tcBorders>
              <w:top w:val="nil"/>
              <w:left w:val="nil"/>
              <w:bottom w:val="nil"/>
              <w:right w:val="single" w:sz="4" w:space="0" w:color="auto"/>
            </w:tcBorders>
            <w:shd w:val="clear" w:color="000000" w:fill="FFFFFF"/>
            <w:noWrap/>
            <w:vAlign w:val="bottom"/>
            <w:hideMark/>
          </w:tcPr>
          <w:p w14:paraId="11C717C0"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-1,271</w:t>
            </w:r>
          </w:p>
        </w:tc>
        <w:tc>
          <w:tcPr>
            <w:tcW w:w="1280" w:type="dxa"/>
            <w:tcBorders>
              <w:top w:val="nil"/>
              <w:left w:val="nil"/>
              <w:bottom w:val="nil"/>
              <w:right w:val="single" w:sz="4" w:space="0" w:color="auto"/>
            </w:tcBorders>
            <w:shd w:val="clear" w:color="000000" w:fill="FFFFFF"/>
            <w:noWrap/>
            <w:vAlign w:val="bottom"/>
            <w:hideMark/>
          </w:tcPr>
          <w:p w14:paraId="1DE6EE74"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-595</w:t>
            </w:r>
          </w:p>
        </w:tc>
      </w:tr>
      <w:tr w:rsidR="006F5440" w:rsidRPr="006F5440" w14:paraId="166487A9" w14:textId="77777777" w:rsidTr="00BA1BCC">
        <w:trPr>
          <w:trHeight w:val="300"/>
          <w:jc w:val="center"/>
        </w:trPr>
        <w:tc>
          <w:tcPr>
            <w:tcW w:w="3700" w:type="dxa"/>
            <w:tcBorders>
              <w:top w:val="nil"/>
              <w:left w:val="single" w:sz="4" w:space="0" w:color="auto"/>
              <w:bottom w:val="nil"/>
              <w:right w:val="single" w:sz="4" w:space="0" w:color="auto"/>
            </w:tcBorders>
            <w:shd w:val="clear" w:color="000000" w:fill="FFFFFF"/>
            <w:noWrap/>
            <w:vAlign w:val="bottom"/>
            <w:hideMark/>
          </w:tcPr>
          <w:p w14:paraId="784AC624" w14:textId="77777777" w:rsidR="006F5440" w:rsidRPr="006F5440" w:rsidRDefault="006F5440" w:rsidP="006F5440">
            <w:pPr>
              <w:widowControl/>
              <w:rPr>
                <w:rFonts w:eastAsia="Times New Roman"/>
                <w:color w:val="000000"/>
                <w:lang w:val="en-GI" w:eastAsia="en-GI"/>
              </w:rPr>
            </w:pPr>
            <w:r w:rsidRPr="006F5440">
              <w:rPr>
                <w:rFonts w:eastAsia="Times New Roman"/>
                <w:color w:val="000000"/>
                <w:lang w:val="en-GI" w:eastAsia="en-GI"/>
              </w:rPr>
              <w:t>UPR - Journals - Standard - GR - AURR</w:t>
            </w:r>
          </w:p>
        </w:tc>
        <w:tc>
          <w:tcPr>
            <w:tcW w:w="1400" w:type="dxa"/>
            <w:tcBorders>
              <w:top w:val="nil"/>
              <w:left w:val="nil"/>
              <w:bottom w:val="nil"/>
              <w:right w:val="single" w:sz="4" w:space="0" w:color="auto"/>
            </w:tcBorders>
            <w:shd w:val="clear" w:color="000000" w:fill="FFFFFF"/>
            <w:noWrap/>
            <w:vAlign w:val="bottom"/>
            <w:hideMark/>
          </w:tcPr>
          <w:p w14:paraId="67A057B3"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-342</w:t>
            </w:r>
          </w:p>
        </w:tc>
        <w:tc>
          <w:tcPr>
            <w:tcW w:w="1400" w:type="dxa"/>
            <w:tcBorders>
              <w:top w:val="nil"/>
              <w:left w:val="nil"/>
              <w:bottom w:val="nil"/>
              <w:right w:val="single" w:sz="4" w:space="0" w:color="auto"/>
            </w:tcBorders>
            <w:shd w:val="clear" w:color="000000" w:fill="FFFFFF"/>
            <w:noWrap/>
            <w:vAlign w:val="bottom"/>
            <w:hideMark/>
          </w:tcPr>
          <w:p w14:paraId="0D515B5A"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0</w:t>
            </w:r>
          </w:p>
        </w:tc>
        <w:tc>
          <w:tcPr>
            <w:tcW w:w="1400" w:type="dxa"/>
            <w:tcBorders>
              <w:top w:val="nil"/>
              <w:left w:val="nil"/>
              <w:bottom w:val="nil"/>
              <w:right w:val="single" w:sz="4" w:space="0" w:color="auto"/>
            </w:tcBorders>
            <w:shd w:val="clear" w:color="000000" w:fill="FFFFFF"/>
            <w:noWrap/>
            <w:vAlign w:val="bottom"/>
            <w:hideMark/>
          </w:tcPr>
          <w:p w14:paraId="052A3FB3"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-287</w:t>
            </w:r>
          </w:p>
        </w:tc>
        <w:tc>
          <w:tcPr>
            <w:tcW w:w="1280" w:type="dxa"/>
            <w:tcBorders>
              <w:top w:val="nil"/>
              <w:left w:val="nil"/>
              <w:bottom w:val="nil"/>
              <w:right w:val="single" w:sz="4" w:space="0" w:color="auto"/>
            </w:tcBorders>
            <w:shd w:val="clear" w:color="000000" w:fill="FFFFFF"/>
            <w:noWrap/>
            <w:vAlign w:val="bottom"/>
            <w:hideMark/>
          </w:tcPr>
          <w:p w14:paraId="40DA6BC0"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-55</w:t>
            </w:r>
          </w:p>
        </w:tc>
      </w:tr>
      <w:tr w:rsidR="006F5440" w:rsidRPr="006F5440" w14:paraId="47BFE7AE" w14:textId="77777777" w:rsidTr="00BA1BCC">
        <w:trPr>
          <w:trHeight w:val="300"/>
          <w:jc w:val="center"/>
        </w:trPr>
        <w:tc>
          <w:tcPr>
            <w:tcW w:w="3700" w:type="dxa"/>
            <w:tcBorders>
              <w:top w:val="nil"/>
              <w:left w:val="single" w:sz="4" w:space="0" w:color="auto"/>
              <w:bottom w:val="nil"/>
              <w:right w:val="single" w:sz="4" w:space="0" w:color="auto"/>
            </w:tcBorders>
            <w:shd w:val="clear" w:color="000000" w:fill="FFFFFF"/>
            <w:noWrap/>
            <w:vAlign w:val="bottom"/>
            <w:hideMark/>
          </w:tcPr>
          <w:p w14:paraId="29B508E1" w14:textId="77777777" w:rsidR="006F5440" w:rsidRPr="006F5440" w:rsidRDefault="006F5440" w:rsidP="006F5440">
            <w:pPr>
              <w:widowControl/>
              <w:rPr>
                <w:rFonts w:eastAsia="Times New Roman"/>
                <w:color w:val="000000"/>
                <w:lang w:val="en-GI" w:eastAsia="en-GI"/>
              </w:rPr>
            </w:pPr>
            <w:r w:rsidRPr="006F5440">
              <w:rPr>
                <w:rFonts w:eastAsia="Times New Roman"/>
                <w:color w:val="000000"/>
                <w:lang w:val="en-GI" w:eastAsia="en-GI"/>
              </w:rPr>
              <w:t>UPR - Journals - Standard - NR  - AURR</w:t>
            </w:r>
          </w:p>
        </w:tc>
        <w:tc>
          <w:tcPr>
            <w:tcW w:w="1400" w:type="dxa"/>
            <w:tcBorders>
              <w:top w:val="nil"/>
              <w:left w:val="nil"/>
              <w:bottom w:val="nil"/>
              <w:right w:val="single" w:sz="4" w:space="0" w:color="auto"/>
            </w:tcBorders>
            <w:shd w:val="clear" w:color="000000" w:fill="FFFFFF"/>
            <w:noWrap/>
            <w:vAlign w:val="bottom"/>
            <w:hideMark/>
          </w:tcPr>
          <w:p w14:paraId="21227934"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418</w:t>
            </w:r>
          </w:p>
        </w:tc>
        <w:tc>
          <w:tcPr>
            <w:tcW w:w="1400" w:type="dxa"/>
            <w:tcBorders>
              <w:top w:val="nil"/>
              <w:left w:val="nil"/>
              <w:bottom w:val="nil"/>
              <w:right w:val="single" w:sz="4" w:space="0" w:color="auto"/>
            </w:tcBorders>
            <w:shd w:val="clear" w:color="000000" w:fill="FFFFFF"/>
            <w:noWrap/>
            <w:vAlign w:val="bottom"/>
            <w:hideMark/>
          </w:tcPr>
          <w:p w14:paraId="42909516"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0</w:t>
            </w:r>
          </w:p>
        </w:tc>
        <w:tc>
          <w:tcPr>
            <w:tcW w:w="1400" w:type="dxa"/>
            <w:tcBorders>
              <w:top w:val="nil"/>
              <w:left w:val="nil"/>
              <w:bottom w:val="nil"/>
              <w:right w:val="single" w:sz="4" w:space="0" w:color="auto"/>
            </w:tcBorders>
            <w:shd w:val="clear" w:color="000000" w:fill="FFFFFF"/>
            <w:noWrap/>
            <w:vAlign w:val="bottom"/>
            <w:hideMark/>
          </w:tcPr>
          <w:p w14:paraId="3FB434A0"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345</w:t>
            </w:r>
          </w:p>
        </w:tc>
        <w:tc>
          <w:tcPr>
            <w:tcW w:w="1280" w:type="dxa"/>
            <w:tcBorders>
              <w:top w:val="nil"/>
              <w:left w:val="nil"/>
              <w:bottom w:val="nil"/>
              <w:right w:val="single" w:sz="4" w:space="0" w:color="auto"/>
            </w:tcBorders>
            <w:shd w:val="clear" w:color="000000" w:fill="FFFFFF"/>
            <w:noWrap/>
            <w:vAlign w:val="bottom"/>
            <w:hideMark/>
          </w:tcPr>
          <w:p w14:paraId="7F53AA79"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72</w:t>
            </w:r>
          </w:p>
        </w:tc>
      </w:tr>
      <w:tr w:rsidR="006F5440" w:rsidRPr="006F5440" w14:paraId="75DA6D52" w14:textId="77777777" w:rsidTr="00BA1BCC">
        <w:trPr>
          <w:trHeight w:val="300"/>
          <w:jc w:val="center"/>
        </w:trPr>
        <w:tc>
          <w:tcPr>
            <w:tcW w:w="3700" w:type="dxa"/>
            <w:tcBorders>
              <w:top w:val="nil"/>
              <w:left w:val="single" w:sz="4" w:space="0" w:color="auto"/>
              <w:bottom w:val="nil"/>
              <w:right w:val="single" w:sz="4" w:space="0" w:color="auto"/>
            </w:tcBorders>
            <w:shd w:val="clear" w:color="000000" w:fill="FFFFFF"/>
            <w:noWrap/>
            <w:vAlign w:val="bottom"/>
            <w:hideMark/>
          </w:tcPr>
          <w:p w14:paraId="2827E4A4" w14:textId="77777777" w:rsidR="006F5440" w:rsidRPr="006F5440" w:rsidRDefault="006F5440" w:rsidP="006F5440">
            <w:pPr>
              <w:widowControl/>
              <w:rPr>
                <w:rFonts w:eastAsia="Times New Roman"/>
                <w:color w:val="000000"/>
                <w:lang w:val="en-GI" w:eastAsia="en-GI"/>
              </w:rPr>
            </w:pPr>
            <w:r w:rsidRPr="006F5440">
              <w:rPr>
                <w:rFonts w:eastAsia="Times New Roman"/>
                <w:color w:val="000000"/>
                <w:lang w:val="en-GI" w:eastAsia="en-GI"/>
              </w:rPr>
              <w:t>UPR - Journals - Standard - NR</w:t>
            </w:r>
          </w:p>
        </w:tc>
        <w:tc>
          <w:tcPr>
            <w:tcW w:w="1400" w:type="dxa"/>
            <w:tcBorders>
              <w:top w:val="nil"/>
              <w:left w:val="nil"/>
              <w:bottom w:val="nil"/>
              <w:right w:val="single" w:sz="4" w:space="0" w:color="auto"/>
            </w:tcBorders>
            <w:shd w:val="clear" w:color="000000" w:fill="FFFFFF"/>
            <w:noWrap/>
            <w:vAlign w:val="bottom"/>
            <w:hideMark/>
          </w:tcPr>
          <w:p w14:paraId="1D7B26AC"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11,971</w:t>
            </w:r>
          </w:p>
        </w:tc>
        <w:tc>
          <w:tcPr>
            <w:tcW w:w="1400" w:type="dxa"/>
            <w:tcBorders>
              <w:top w:val="nil"/>
              <w:left w:val="nil"/>
              <w:bottom w:val="nil"/>
              <w:right w:val="single" w:sz="4" w:space="0" w:color="auto"/>
            </w:tcBorders>
            <w:shd w:val="clear" w:color="000000" w:fill="FFFFFF"/>
            <w:noWrap/>
            <w:vAlign w:val="bottom"/>
            <w:hideMark/>
          </w:tcPr>
          <w:p w14:paraId="188745B7"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10,105</w:t>
            </w:r>
          </w:p>
        </w:tc>
        <w:tc>
          <w:tcPr>
            <w:tcW w:w="1400" w:type="dxa"/>
            <w:tcBorders>
              <w:top w:val="nil"/>
              <w:left w:val="nil"/>
              <w:bottom w:val="nil"/>
              <w:right w:val="single" w:sz="4" w:space="0" w:color="auto"/>
            </w:tcBorders>
            <w:shd w:val="clear" w:color="000000" w:fill="FFFFFF"/>
            <w:noWrap/>
            <w:vAlign w:val="bottom"/>
            <w:hideMark/>
          </w:tcPr>
          <w:p w14:paraId="188A3DEC"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1,270</w:t>
            </w:r>
          </w:p>
        </w:tc>
        <w:tc>
          <w:tcPr>
            <w:tcW w:w="1280" w:type="dxa"/>
            <w:tcBorders>
              <w:top w:val="nil"/>
              <w:left w:val="nil"/>
              <w:bottom w:val="nil"/>
              <w:right w:val="single" w:sz="4" w:space="0" w:color="auto"/>
            </w:tcBorders>
            <w:shd w:val="clear" w:color="000000" w:fill="FFFFFF"/>
            <w:noWrap/>
            <w:vAlign w:val="bottom"/>
            <w:hideMark/>
          </w:tcPr>
          <w:p w14:paraId="0A76424E"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595</w:t>
            </w:r>
          </w:p>
        </w:tc>
      </w:tr>
      <w:tr w:rsidR="006F5440" w:rsidRPr="006F5440" w14:paraId="23DA48C6" w14:textId="77777777" w:rsidTr="00BA1BCC">
        <w:trPr>
          <w:trHeight w:val="300"/>
          <w:jc w:val="center"/>
        </w:trPr>
        <w:tc>
          <w:tcPr>
            <w:tcW w:w="3700" w:type="dxa"/>
            <w:tcBorders>
              <w:top w:val="nil"/>
              <w:left w:val="single" w:sz="4" w:space="0" w:color="auto"/>
              <w:bottom w:val="nil"/>
              <w:right w:val="single" w:sz="4" w:space="0" w:color="auto"/>
            </w:tcBorders>
            <w:shd w:val="clear" w:color="000000" w:fill="FFFFFF"/>
            <w:noWrap/>
            <w:vAlign w:val="bottom"/>
            <w:hideMark/>
          </w:tcPr>
          <w:p w14:paraId="57A0CB76" w14:textId="77777777" w:rsidR="006F5440" w:rsidRPr="006F5440" w:rsidRDefault="006F5440" w:rsidP="006F5440">
            <w:pPr>
              <w:widowControl/>
              <w:rPr>
                <w:rFonts w:eastAsia="Times New Roman"/>
                <w:color w:val="000000"/>
                <w:lang w:val="en-GI" w:eastAsia="en-GI"/>
              </w:rPr>
            </w:pPr>
            <w:r w:rsidRPr="006F5440">
              <w:rPr>
                <w:rFonts w:eastAsia="Times New Roman"/>
                <w:color w:val="000000"/>
                <w:lang w:val="en-GI" w:eastAsia="en-GI"/>
              </w:rPr>
              <w:t>UPR - Journals - Hedgehog - GR</w:t>
            </w:r>
          </w:p>
        </w:tc>
        <w:tc>
          <w:tcPr>
            <w:tcW w:w="1400" w:type="dxa"/>
            <w:tcBorders>
              <w:top w:val="nil"/>
              <w:left w:val="nil"/>
              <w:bottom w:val="nil"/>
              <w:right w:val="single" w:sz="4" w:space="0" w:color="auto"/>
            </w:tcBorders>
            <w:shd w:val="clear" w:color="000000" w:fill="FFFFFF"/>
            <w:noWrap/>
            <w:vAlign w:val="bottom"/>
            <w:hideMark/>
          </w:tcPr>
          <w:p w14:paraId="4EAA64A1"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10,093</w:t>
            </w:r>
          </w:p>
        </w:tc>
        <w:tc>
          <w:tcPr>
            <w:tcW w:w="1400" w:type="dxa"/>
            <w:tcBorders>
              <w:top w:val="nil"/>
              <w:left w:val="nil"/>
              <w:bottom w:val="nil"/>
              <w:right w:val="single" w:sz="4" w:space="0" w:color="auto"/>
            </w:tcBorders>
            <w:shd w:val="clear" w:color="000000" w:fill="FFFFFF"/>
            <w:noWrap/>
            <w:vAlign w:val="bottom"/>
            <w:hideMark/>
          </w:tcPr>
          <w:p w14:paraId="79E34A81"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10,089</w:t>
            </w:r>
          </w:p>
        </w:tc>
        <w:tc>
          <w:tcPr>
            <w:tcW w:w="1400" w:type="dxa"/>
            <w:tcBorders>
              <w:top w:val="nil"/>
              <w:left w:val="nil"/>
              <w:bottom w:val="nil"/>
              <w:right w:val="single" w:sz="4" w:space="0" w:color="auto"/>
            </w:tcBorders>
            <w:shd w:val="clear" w:color="000000" w:fill="FFFFFF"/>
            <w:noWrap/>
            <w:vAlign w:val="bottom"/>
            <w:hideMark/>
          </w:tcPr>
          <w:p w14:paraId="1FAE24C9"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4</w:t>
            </w:r>
          </w:p>
        </w:tc>
        <w:tc>
          <w:tcPr>
            <w:tcW w:w="1280" w:type="dxa"/>
            <w:tcBorders>
              <w:top w:val="nil"/>
              <w:left w:val="nil"/>
              <w:bottom w:val="nil"/>
              <w:right w:val="single" w:sz="4" w:space="0" w:color="auto"/>
            </w:tcBorders>
            <w:shd w:val="clear" w:color="000000" w:fill="FFFFFF"/>
            <w:noWrap/>
            <w:vAlign w:val="bottom"/>
            <w:hideMark/>
          </w:tcPr>
          <w:p w14:paraId="76C5F87A"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0</w:t>
            </w:r>
          </w:p>
        </w:tc>
      </w:tr>
      <w:tr w:rsidR="006F5440" w:rsidRPr="006F5440" w14:paraId="304BEA42" w14:textId="77777777" w:rsidTr="00BA1BCC">
        <w:trPr>
          <w:trHeight w:val="300"/>
          <w:jc w:val="center"/>
        </w:trPr>
        <w:tc>
          <w:tcPr>
            <w:tcW w:w="3700" w:type="dxa"/>
            <w:tcBorders>
              <w:top w:val="nil"/>
              <w:left w:val="single" w:sz="4" w:space="0" w:color="auto"/>
              <w:bottom w:val="nil"/>
              <w:right w:val="single" w:sz="4" w:space="0" w:color="auto"/>
            </w:tcBorders>
            <w:shd w:val="clear" w:color="000000" w:fill="FFFFFF"/>
            <w:noWrap/>
            <w:vAlign w:val="bottom"/>
            <w:hideMark/>
          </w:tcPr>
          <w:p w14:paraId="08268F80" w14:textId="77777777" w:rsidR="006F5440" w:rsidRPr="006F5440" w:rsidRDefault="006F5440" w:rsidP="006F5440">
            <w:pPr>
              <w:widowControl/>
              <w:rPr>
                <w:rFonts w:eastAsia="Times New Roman"/>
                <w:color w:val="000000"/>
                <w:lang w:val="en-GI" w:eastAsia="en-GI"/>
              </w:rPr>
            </w:pPr>
            <w:r w:rsidRPr="006F5440">
              <w:rPr>
                <w:rFonts w:eastAsia="Times New Roman"/>
                <w:color w:val="000000"/>
                <w:lang w:val="en-GI" w:eastAsia="en-GI"/>
              </w:rPr>
              <w:t>UPR - Journals - Hedgehog - NR</w:t>
            </w:r>
          </w:p>
        </w:tc>
        <w:tc>
          <w:tcPr>
            <w:tcW w:w="1400" w:type="dxa"/>
            <w:tcBorders>
              <w:top w:val="nil"/>
              <w:left w:val="nil"/>
              <w:bottom w:val="nil"/>
              <w:right w:val="single" w:sz="4" w:space="0" w:color="auto"/>
            </w:tcBorders>
            <w:shd w:val="clear" w:color="000000" w:fill="FFFFFF"/>
            <w:noWrap/>
            <w:vAlign w:val="bottom"/>
            <w:hideMark/>
          </w:tcPr>
          <w:p w14:paraId="4A5BE47C"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0</w:t>
            </w:r>
          </w:p>
        </w:tc>
        <w:tc>
          <w:tcPr>
            <w:tcW w:w="1400" w:type="dxa"/>
            <w:tcBorders>
              <w:top w:val="nil"/>
              <w:left w:val="nil"/>
              <w:bottom w:val="nil"/>
              <w:right w:val="single" w:sz="4" w:space="0" w:color="auto"/>
            </w:tcBorders>
            <w:shd w:val="clear" w:color="000000" w:fill="FFFFFF"/>
            <w:noWrap/>
            <w:vAlign w:val="bottom"/>
            <w:hideMark/>
          </w:tcPr>
          <w:p w14:paraId="425951B9"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0</w:t>
            </w:r>
          </w:p>
        </w:tc>
        <w:tc>
          <w:tcPr>
            <w:tcW w:w="1400" w:type="dxa"/>
            <w:tcBorders>
              <w:top w:val="nil"/>
              <w:left w:val="nil"/>
              <w:bottom w:val="nil"/>
              <w:right w:val="single" w:sz="4" w:space="0" w:color="auto"/>
            </w:tcBorders>
            <w:shd w:val="clear" w:color="000000" w:fill="FFFFFF"/>
            <w:noWrap/>
            <w:vAlign w:val="bottom"/>
            <w:hideMark/>
          </w:tcPr>
          <w:p w14:paraId="77A0F687"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0</w:t>
            </w:r>
          </w:p>
        </w:tc>
        <w:tc>
          <w:tcPr>
            <w:tcW w:w="1280" w:type="dxa"/>
            <w:tcBorders>
              <w:top w:val="nil"/>
              <w:left w:val="nil"/>
              <w:bottom w:val="nil"/>
              <w:right w:val="single" w:sz="4" w:space="0" w:color="auto"/>
            </w:tcBorders>
            <w:shd w:val="clear" w:color="000000" w:fill="FFFFFF"/>
            <w:noWrap/>
            <w:vAlign w:val="bottom"/>
            <w:hideMark/>
          </w:tcPr>
          <w:p w14:paraId="751E8E74"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0</w:t>
            </w:r>
          </w:p>
        </w:tc>
      </w:tr>
      <w:tr w:rsidR="006F5440" w:rsidRPr="006F5440" w14:paraId="2E854EDB" w14:textId="77777777" w:rsidTr="00BA1BCC">
        <w:trPr>
          <w:trHeight w:val="300"/>
          <w:jc w:val="center"/>
        </w:trPr>
        <w:tc>
          <w:tcPr>
            <w:tcW w:w="3700" w:type="dxa"/>
            <w:tcBorders>
              <w:top w:val="nil"/>
              <w:left w:val="single" w:sz="4" w:space="0" w:color="auto"/>
              <w:bottom w:val="nil"/>
              <w:right w:val="single" w:sz="4" w:space="0" w:color="auto"/>
            </w:tcBorders>
            <w:shd w:val="clear" w:color="000000" w:fill="FFFFFF"/>
            <w:noWrap/>
            <w:vAlign w:val="bottom"/>
            <w:hideMark/>
          </w:tcPr>
          <w:p w14:paraId="6B66B207" w14:textId="77777777" w:rsidR="006F5440" w:rsidRPr="006F5440" w:rsidRDefault="006F5440" w:rsidP="006F5440">
            <w:pPr>
              <w:widowControl/>
              <w:rPr>
                <w:rFonts w:eastAsia="Times New Roman"/>
                <w:color w:val="000000"/>
                <w:lang w:val="en-GI" w:eastAsia="en-GI"/>
              </w:rPr>
            </w:pPr>
            <w:r w:rsidRPr="006F5440">
              <w:rPr>
                <w:rFonts w:eastAsia="Times New Roman"/>
                <w:color w:val="000000"/>
                <w:lang w:val="en-GI" w:eastAsia="en-GI"/>
              </w:rPr>
              <w:t>UPR - Pukka fronting - GR</w:t>
            </w:r>
          </w:p>
        </w:tc>
        <w:tc>
          <w:tcPr>
            <w:tcW w:w="1400" w:type="dxa"/>
            <w:tcBorders>
              <w:top w:val="nil"/>
              <w:left w:val="nil"/>
              <w:bottom w:val="nil"/>
              <w:right w:val="single" w:sz="4" w:space="0" w:color="auto"/>
            </w:tcBorders>
            <w:shd w:val="clear" w:color="000000" w:fill="FFFFFF"/>
            <w:noWrap/>
            <w:vAlign w:val="bottom"/>
            <w:hideMark/>
          </w:tcPr>
          <w:p w14:paraId="5DC89E64"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1,414</w:t>
            </w:r>
          </w:p>
        </w:tc>
        <w:tc>
          <w:tcPr>
            <w:tcW w:w="1400" w:type="dxa"/>
            <w:tcBorders>
              <w:top w:val="nil"/>
              <w:left w:val="nil"/>
              <w:bottom w:val="nil"/>
              <w:right w:val="single" w:sz="4" w:space="0" w:color="auto"/>
            </w:tcBorders>
            <w:shd w:val="clear" w:color="000000" w:fill="FFFFFF"/>
            <w:noWrap/>
            <w:vAlign w:val="bottom"/>
            <w:hideMark/>
          </w:tcPr>
          <w:p w14:paraId="7471593D"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1,420</w:t>
            </w:r>
          </w:p>
        </w:tc>
        <w:tc>
          <w:tcPr>
            <w:tcW w:w="1400" w:type="dxa"/>
            <w:tcBorders>
              <w:top w:val="nil"/>
              <w:left w:val="nil"/>
              <w:bottom w:val="nil"/>
              <w:right w:val="single" w:sz="4" w:space="0" w:color="auto"/>
            </w:tcBorders>
            <w:shd w:val="clear" w:color="000000" w:fill="FFFFFF"/>
            <w:noWrap/>
            <w:vAlign w:val="bottom"/>
            <w:hideMark/>
          </w:tcPr>
          <w:p w14:paraId="3B795D1D"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-1</w:t>
            </w:r>
          </w:p>
        </w:tc>
        <w:tc>
          <w:tcPr>
            <w:tcW w:w="1280" w:type="dxa"/>
            <w:tcBorders>
              <w:top w:val="nil"/>
              <w:left w:val="nil"/>
              <w:bottom w:val="nil"/>
              <w:right w:val="single" w:sz="4" w:space="0" w:color="auto"/>
            </w:tcBorders>
            <w:shd w:val="clear" w:color="000000" w:fill="FFFFFF"/>
            <w:noWrap/>
            <w:vAlign w:val="bottom"/>
            <w:hideMark/>
          </w:tcPr>
          <w:p w14:paraId="39F6075D"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-5</w:t>
            </w:r>
          </w:p>
        </w:tc>
      </w:tr>
      <w:tr w:rsidR="006F5440" w:rsidRPr="006F5440" w14:paraId="7D7C7FF9" w14:textId="77777777" w:rsidTr="00BA1BCC">
        <w:trPr>
          <w:trHeight w:val="300"/>
          <w:jc w:val="center"/>
        </w:trPr>
        <w:tc>
          <w:tcPr>
            <w:tcW w:w="3700" w:type="dxa"/>
            <w:tcBorders>
              <w:top w:val="nil"/>
              <w:left w:val="single" w:sz="4" w:space="0" w:color="auto"/>
              <w:bottom w:val="nil"/>
              <w:right w:val="single" w:sz="4" w:space="0" w:color="auto"/>
            </w:tcBorders>
            <w:shd w:val="clear" w:color="000000" w:fill="FFFFFF"/>
            <w:noWrap/>
            <w:vAlign w:val="bottom"/>
            <w:hideMark/>
          </w:tcPr>
          <w:p w14:paraId="4B2EF9C1" w14:textId="77777777" w:rsidR="006F5440" w:rsidRPr="006F5440" w:rsidRDefault="006F5440" w:rsidP="006F5440">
            <w:pPr>
              <w:widowControl/>
              <w:rPr>
                <w:rFonts w:eastAsia="Times New Roman"/>
                <w:color w:val="000000"/>
                <w:lang w:val="en-GI" w:eastAsia="en-GI"/>
              </w:rPr>
            </w:pPr>
            <w:r w:rsidRPr="006F5440">
              <w:rPr>
                <w:rFonts w:eastAsia="Times New Roman"/>
                <w:color w:val="000000"/>
                <w:lang w:val="en-GI" w:eastAsia="en-GI"/>
              </w:rPr>
              <w:t>UPR - Pukka fronting - NR</w:t>
            </w:r>
          </w:p>
        </w:tc>
        <w:tc>
          <w:tcPr>
            <w:tcW w:w="1400" w:type="dxa"/>
            <w:tcBorders>
              <w:top w:val="nil"/>
              <w:left w:val="nil"/>
              <w:bottom w:val="nil"/>
              <w:right w:val="single" w:sz="4" w:space="0" w:color="auto"/>
            </w:tcBorders>
            <w:shd w:val="clear" w:color="000000" w:fill="FFFFFF"/>
            <w:noWrap/>
            <w:vAlign w:val="bottom"/>
            <w:hideMark/>
          </w:tcPr>
          <w:p w14:paraId="643044EA"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0</w:t>
            </w:r>
          </w:p>
        </w:tc>
        <w:tc>
          <w:tcPr>
            <w:tcW w:w="1400" w:type="dxa"/>
            <w:tcBorders>
              <w:top w:val="nil"/>
              <w:left w:val="nil"/>
              <w:bottom w:val="nil"/>
              <w:right w:val="single" w:sz="4" w:space="0" w:color="auto"/>
            </w:tcBorders>
            <w:shd w:val="clear" w:color="000000" w:fill="FFFFFF"/>
            <w:noWrap/>
            <w:vAlign w:val="bottom"/>
            <w:hideMark/>
          </w:tcPr>
          <w:p w14:paraId="2AD0C31D"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0</w:t>
            </w:r>
          </w:p>
        </w:tc>
        <w:tc>
          <w:tcPr>
            <w:tcW w:w="1400" w:type="dxa"/>
            <w:tcBorders>
              <w:top w:val="nil"/>
              <w:left w:val="nil"/>
              <w:bottom w:val="nil"/>
              <w:right w:val="single" w:sz="4" w:space="0" w:color="auto"/>
            </w:tcBorders>
            <w:shd w:val="clear" w:color="000000" w:fill="FFFFFF"/>
            <w:noWrap/>
            <w:vAlign w:val="bottom"/>
            <w:hideMark/>
          </w:tcPr>
          <w:p w14:paraId="25D9FDE9"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0</w:t>
            </w:r>
          </w:p>
        </w:tc>
        <w:tc>
          <w:tcPr>
            <w:tcW w:w="1280" w:type="dxa"/>
            <w:tcBorders>
              <w:top w:val="nil"/>
              <w:left w:val="nil"/>
              <w:bottom w:val="nil"/>
              <w:right w:val="single" w:sz="4" w:space="0" w:color="auto"/>
            </w:tcBorders>
            <w:shd w:val="clear" w:color="000000" w:fill="FFFFFF"/>
            <w:noWrap/>
            <w:vAlign w:val="bottom"/>
            <w:hideMark/>
          </w:tcPr>
          <w:p w14:paraId="36EEAD56"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0</w:t>
            </w:r>
          </w:p>
        </w:tc>
      </w:tr>
      <w:tr w:rsidR="006F5440" w:rsidRPr="006F5440" w14:paraId="0D8F3591" w14:textId="77777777" w:rsidTr="00BA1BCC">
        <w:trPr>
          <w:trHeight w:val="300"/>
          <w:jc w:val="center"/>
        </w:trPr>
        <w:tc>
          <w:tcPr>
            <w:tcW w:w="3700" w:type="dxa"/>
            <w:tcBorders>
              <w:top w:val="nil"/>
              <w:left w:val="single" w:sz="4" w:space="0" w:color="auto"/>
              <w:bottom w:val="nil"/>
              <w:right w:val="single" w:sz="4" w:space="0" w:color="auto"/>
            </w:tcBorders>
            <w:shd w:val="clear" w:color="000000" w:fill="FFFFFF"/>
            <w:noWrap/>
            <w:vAlign w:val="bottom"/>
            <w:hideMark/>
          </w:tcPr>
          <w:p w14:paraId="2C467B74" w14:textId="77777777" w:rsidR="006F5440" w:rsidRPr="006F5440" w:rsidRDefault="006F5440" w:rsidP="006F5440">
            <w:pPr>
              <w:widowControl/>
              <w:rPr>
                <w:rFonts w:eastAsia="Times New Roman"/>
                <w:color w:val="000000"/>
                <w:lang w:val="en-GI" w:eastAsia="en-GI"/>
              </w:rPr>
            </w:pPr>
            <w:r w:rsidRPr="006F5440">
              <w:rPr>
                <w:rFonts w:eastAsia="Times New Roman"/>
                <w:color w:val="000000"/>
                <w:lang w:val="en-GI" w:eastAsia="en-GI"/>
              </w:rPr>
              <w:t>UPR - R&amp;V - GR</w:t>
            </w:r>
          </w:p>
        </w:tc>
        <w:tc>
          <w:tcPr>
            <w:tcW w:w="1400" w:type="dxa"/>
            <w:tcBorders>
              <w:top w:val="nil"/>
              <w:left w:val="nil"/>
              <w:bottom w:val="nil"/>
              <w:right w:val="single" w:sz="4" w:space="0" w:color="auto"/>
            </w:tcBorders>
            <w:shd w:val="clear" w:color="000000" w:fill="FFFFFF"/>
            <w:noWrap/>
            <w:vAlign w:val="bottom"/>
            <w:hideMark/>
          </w:tcPr>
          <w:p w14:paraId="26FADEB1"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7,316</w:t>
            </w:r>
          </w:p>
        </w:tc>
        <w:tc>
          <w:tcPr>
            <w:tcW w:w="1400" w:type="dxa"/>
            <w:tcBorders>
              <w:top w:val="nil"/>
              <w:left w:val="nil"/>
              <w:bottom w:val="nil"/>
              <w:right w:val="single" w:sz="4" w:space="0" w:color="auto"/>
            </w:tcBorders>
            <w:shd w:val="clear" w:color="000000" w:fill="FFFFFF"/>
            <w:noWrap/>
            <w:vAlign w:val="bottom"/>
            <w:hideMark/>
          </w:tcPr>
          <w:p w14:paraId="013E0612"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7,311</w:t>
            </w:r>
          </w:p>
        </w:tc>
        <w:tc>
          <w:tcPr>
            <w:tcW w:w="1400" w:type="dxa"/>
            <w:tcBorders>
              <w:top w:val="nil"/>
              <w:left w:val="nil"/>
              <w:bottom w:val="nil"/>
              <w:right w:val="single" w:sz="4" w:space="0" w:color="auto"/>
            </w:tcBorders>
            <w:shd w:val="clear" w:color="000000" w:fill="FFFFFF"/>
            <w:noWrap/>
            <w:vAlign w:val="bottom"/>
            <w:hideMark/>
          </w:tcPr>
          <w:p w14:paraId="437B84E1"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1</w:t>
            </w:r>
          </w:p>
        </w:tc>
        <w:tc>
          <w:tcPr>
            <w:tcW w:w="1280" w:type="dxa"/>
            <w:tcBorders>
              <w:top w:val="nil"/>
              <w:left w:val="nil"/>
              <w:bottom w:val="nil"/>
              <w:right w:val="single" w:sz="4" w:space="0" w:color="auto"/>
            </w:tcBorders>
            <w:shd w:val="clear" w:color="000000" w:fill="FFFFFF"/>
            <w:noWrap/>
            <w:vAlign w:val="bottom"/>
            <w:hideMark/>
          </w:tcPr>
          <w:p w14:paraId="74A5893F"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4</w:t>
            </w:r>
          </w:p>
        </w:tc>
      </w:tr>
      <w:tr w:rsidR="006F5440" w:rsidRPr="006F5440" w14:paraId="6CDCFB8E" w14:textId="77777777" w:rsidTr="00BA1BCC">
        <w:trPr>
          <w:trHeight w:val="300"/>
          <w:jc w:val="center"/>
        </w:trPr>
        <w:tc>
          <w:tcPr>
            <w:tcW w:w="3700" w:type="dxa"/>
            <w:tcBorders>
              <w:top w:val="nil"/>
              <w:left w:val="single" w:sz="4" w:space="0" w:color="auto"/>
              <w:bottom w:val="nil"/>
              <w:right w:val="single" w:sz="4" w:space="0" w:color="auto"/>
            </w:tcBorders>
            <w:shd w:val="clear" w:color="000000" w:fill="FFFFFF"/>
            <w:noWrap/>
            <w:vAlign w:val="bottom"/>
            <w:hideMark/>
          </w:tcPr>
          <w:p w14:paraId="4A06C2EF" w14:textId="77777777" w:rsidR="006F5440" w:rsidRPr="006F5440" w:rsidRDefault="006F5440" w:rsidP="006F5440">
            <w:pPr>
              <w:widowControl/>
              <w:rPr>
                <w:rFonts w:eastAsia="Times New Roman"/>
                <w:color w:val="000000"/>
                <w:lang w:val="en-GI" w:eastAsia="en-GI"/>
              </w:rPr>
            </w:pPr>
            <w:r w:rsidRPr="006F5440">
              <w:rPr>
                <w:rFonts w:eastAsia="Times New Roman"/>
                <w:color w:val="000000"/>
                <w:lang w:val="en-GI" w:eastAsia="en-GI"/>
              </w:rPr>
              <w:t>UPR - R&amp;V - NR</w:t>
            </w:r>
          </w:p>
        </w:tc>
        <w:tc>
          <w:tcPr>
            <w:tcW w:w="1400" w:type="dxa"/>
            <w:tcBorders>
              <w:top w:val="nil"/>
              <w:left w:val="nil"/>
              <w:bottom w:val="nil"/>
              <w:right w:val="single" w:sz="4" w:space="0" w:color="auto"/>
            </w:tcBorders>
            <w:shd w:val="clear" w:color="000000" w:fill="FFFFFF"/>
            <w:noWrap/>
            <w:vAlign w:val="bottom"/>
            <w:hideMark/>
          </w:tcPr>
          <w:p w14:paraId="00711AB4"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0</w:t>
            </w:r>
          </w:p>
        </w:tc>
        <w:tc>
          <w:tcPr>
            <w:tcW w:w="1400" w:type="dxa"/>
            <w:tcBorders>
              <w:top w:val="nil"/>
              <w:left w:val="nil"/>
              <w:bottom w:val="nil"/>
              <w:right w:val="single" w:sz="4" w:space="0" w:color="auto"/>
            </w:tcBorders>
            <w:shd w:val="clear" w:color="000000" w:fill="FFFFFF"/>
            <w:noWrap/>
            <w:vAlign w:val="bottom"/>
            <w:hideMark/>
          </w:tcPr>
          <w:p w14:paraId="0E1A10A2"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0</w:t>
            </w:r>
          </w:p>
        </w:tc>
        <w:tc>
          <w:tcPr>
            <w:tcW w:w="1400" w:type="dxa"/>
            <w:tcBorders>
              <w:top w:val="nil"/>
              <w:left w:val="nil"/>
              <w:bottom w:val="nil"/>
              <w:right w:val="single" w:sz="4" w:space="0" w:color="auto"/>
            </w:tcBorders>
            <w:shd w:val="clear" w:color="000000" w:fill="FFFFFF"/>
            <w:noWrap/>
            <w:vAlign w:val="bottom"/>
            <w:hideMark/>
          </w:tcPr>
          <w:p w14:paraId="18FCD4E5"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0</w:t>
            </w:r>
          </w:p>
        </w:tc>
        <w:tc>
          <w:tcPr>
            <w:tcW w:w="1280" w:type="dxa"/>
            <w:tcBorders>
              <w:top w:val="nil"/>
              <w:left w:val="nil"/>
              <w:bottom w:val="nil"/>
              <w:right w:val="single" w:sz="4" w:space="0" w:color="auto"/>
            </w:tcBorders>
            <w:shd w:val="clear" w:color="000000" w:fill="FFFFFF"/>
            <w:noWrap/>
            <w:vAlign w:val="bottom"/>
            <w:hideMark/>
          </w:tcPr>
          <w:p w14:paraId="36802374"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0</w:t>
            </w:r>
          </w:p>
        </w:tc>
      </w:tr>
      <w:tr w:rsidR="006F5440" w:rsidRPr="006F5440" w14:paraId="7AA2EBD1" w14:textId="77777777" w:rsidTr="00BA1BCC">
        <w:trPr>
          <w:trHeight w:val="300"/>
          <w:jc w:val="center"/>
        </w:trPr>
        <w:tc>
          <w:tcPr>
            <w:tcW w:w="3700" w:type="dxa"/>
            <w:tcBorders>
              <w:top w:val="nil"/>
              <w:left w:val="single" w:sz="4" w:space="0" w:color="auto"/>
              <w:bottom w:val="nil"/>
              <w:right w:val="single" w:sz="4" w:space="0" w:color="auto"/>
            </w:tcBorders>
            <w:shd w:val="clear" w:color="000000" w:fill="FFFFFF"/>
            <w:noWrap/>
            <w:vAlign w:val="bottom"/>
            <w:hideMark/>
          </w:tcPr>
          <w:p w14:paraId="74AB7A02" w14:textId="77777777" w:rsidR="006F5440" w:rsidRPr="006F5440" w:rsidRDefault="006F5440" w:rsidP="006F5440">
            <w:pPr>
              <w:widowControl/>
              <w:rPr>
                <w:rFonts w:eastAsia="Times New Roman"/>
                <w:color w:val="000000"/>
                <w:lang w:val="en-GI" w:eastAsia="en-GI"/>
              </w:rPr>
            </w:pPr>
            <w:r w:rsidRPr="006F5440">
              <w:rPr>
                <w:rFonts w:eastAsia="Times New Roman"/>
                <w:color w:val="000000"/>
                <w:lang w:val="en-GI" w:eastAsia="en-GI"/>
              </w:rPr>
              <w:t>UPR - Trans RE - GR</w:t>
            </w:r>
          </w:p>
        </w:tc>
        <w:tc>
          <w:tcPr>
            <w:tcW w:w="1400" w:type="dxa"/>
            <w:tcBorders>
              <w:top w:val="nil"/>
              <w:left w:val="nil"/>
              <w:bottom w:val="nil"/>
              <w:right w:val="single" w:sz="4" w:space="0" w:color="auto"/>
            </w:tcBorders>
            <w:shd w:val="clear" w:color="000000" w:fill="FFFFFF"/>
            <w:noWrap/>
            <w:vAlign w:val="bottom"/>
            <w:hideMark/>
          </w:tcPr>
          <w:p w14:paraId="71748FA4"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3,436</w:t>
            </w:r>
          </w:p>
        </w:tc>
        <w:tc>
          <w:tcPr>
            <w:tcW w:w="1400" w:type="dxa"/>
            <w:tcBorders>
              <w:top w:val="nil"/>
              <w:left w:val="nil"/>
              <w:bottom w:val="nil"/>
              <w:right w:val="single" w:sz="4" w:space="0" w:color="auto"/>
            </w:tcBorders>
            <w:shd w:val="clear" w:color="000000" w:fill="FFFFFF"/>
            <w:noWrap/>
            <w:vAlign w:val="bottom"/>
            <w:hideMark/>
          </w:tcPr>
          <w:p w14:paraId="1FB77C98"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3,432</w:t>
            </w:r>
          </w:p>
        </w:tc>
        <w:tc>
          <w:tcPr>
            <w:tcW w:w="1400" w:type="dxa"/>
            <w:tcBorders>
              <w:top w:val="nil"/>
              <w:left w:val="nil"/>
              <w:bottom w:val="nil"/>
              <w:right w:val="single" w:sz="4" w:space="0" w:color="auto"/>
            </w:tcBorders>
            <w:shd w:val="clear" w:color="000000" w:fill="FFFFFF"/>
            <w:noWrap/>
            <w:vAlign w:val="bottom"/>
            <w:hideMark/>
          </w:tcPr>
          <w:p w14:paraId="5D3389FD"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0</w:t>
            </w:r>
          </w:p>
        </w:tc>
        <w:tc>
          <w:tcPr>
            <w:tcW w:w="1280" w:type="dxa"/>
            <w:tcBorders>
              <w:top w:val="nil"/>
              <w:left w:val="nil"/>
              <w:bottom w:val="nil"/>
              <w:right w:val="single" w:sz="4" w:space="0" w:color="auto"/>
            </w:tcBorders>
            <w:shd w:val="clear" w:color="000000" w:fill="FFFFFF"/>
            <w:noWrap/>
            <w:vAlign w:val="bottom"/>
            <w:hideMark/>
          </w:tcPr>
          <w:p w14:paraId="1D41A6A6"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4</w:t>
            </w:r>
          </w:p>
        </w:tc>
      </w:tr>
      <w:tr w:rsidR="006F5440" w:rsidRPr="006F5440" w14:paraId="737EFD41" w14:textId="77777777" w:rsidTr="00BA1BCC">
        <w:trPr>
          <w:trHeight w:val="300"/>
          <w:jc w:val="center"/>
        </w:trPr>
        <w:tc>
          <w:tcPr>
            <w:tcW w:w="3700" w:type="dxa"/>
            <w:tcBorders>
              <w:top w:val="nil"/>
              <w:left w:val="single" w:sz="4" w:space="0" w:color="auto"/>
              <w:bottom w:val="nil"/>
              <w:right w:val="single" w:sz="4" w:space="0" w:color="auto"/>
            </w:tcBorders>
            <w:shd w:val="clear" w:color="000000" w:fill="FFFFFF"/>
            <w:noWrap/>
            <w:vAlign w:val="bottom"/>
            <w:hideMark/>
          </w:tcPr>
          <w:p w14:paraId="573DB5FF" w14:textId="77777777" w:rsidR="006F5440" w:rsidRPr="006F5440" w:rsidRDefault="006F5440" w:rsidP="006F5440">
            <w:pPr>
              <w:widowControl/>
              <w:rPr>
                <w:rFonts w:eastAsia="Times New Roman"/>
                <w:color w:val="000000"/>
                <w:lang w:val="en-GI" w:eastAsia="en-GI"/>
              </w:rPr>
            </w:pPr>
            <w:r w:rsidRPr="006F5440">
              <w:rPr>
                <w:rFonts w:eastAsia="Times New Roman"/>
                <w:color w:val="000000"/>
                <w:lang w:val="en-GI" w:eastAsia="en-GI"/>
              </w:rPr>
              <w:t>UPR - Trans RE - NR</w:t>
            </w:r>
          </w:p>
        </w:tc>
        <w:tc>
          <w:tcPr>
            <w:tcW w:w="1400" w:type="dxa"/>
            <w:tcBorders>
              <w:top w:val="nil"/>
              <w:left w:val="nil"/>
              <w:bottom w:val="nil"/>
              <w:right w:val="single" w:sz="4" w:space="0" w:color="auto"/>
            </w:tcBorders>
            <w:shd w:val="clear" w:color="000000" w:fill="FFFFFF"/>
            <w:noWrap/>
            <w:vAlign w:val="bottom"/>
            <w:hideMark/>
          </w:tcPr>
          <w:p w14:paraId="757BE840"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0</w:t>
            </w:r>
          </w:p>
        </w:tc>
        <w:tc>
          <w:tcPr>
            <w:tcW w:w="1400" w:type="dxa"/>
            <w:tcBorders>
              <w:top w:val="nil"/>
              <w:left w:val="nil"/>
              <w:bottom w:val="nil"/>
              <w:right w:val="single" w:sz="4" w:space="0" w:color="auto"/>
            </w:tcBorders>
            <w:shd w:val="clear" w:color="000000" w:fill="FFFFFF"/>
            <w:noWrap/>
            <w:vAlign w:val="bottom"/>
            <w:hideMark/>
          </w:tcPr>
          <w:p w14:paraId="2D89DFAE"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0</w:t>
            </w:r>
          </w:p>
        </w:tc>
        <w:tc>
          <w:tcPr>
            <w:tcW w:w="1400" w:type="dxa"/>
            <w:tcBorders>
              <w:top w:val="nil"/>
              <w:left w:val="nil"/>
              <w:bottom w:val="nil"/>
              <w:right w:val="single" w:sz="4" w:space="0" w:color="auto"/>
            </w:tcBorders>
            <w:shd w:val="clear" w:color="000000" w:fill="FFFFFF"/>
            <w:noWrap/>
            <w:vAlign w:val="bottom"/>
            <w:hideMark/>
          </w:tcPr>
          <w:p w14:paraId="1D56D694"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0</w:t>
            </w:r>
          </w:p>
        </w:tc>
        <w:tc>
          <w:tcPr>
            <w:tcW w:w="1280" w:type="dxa"/>
            <w:tcBorders>
              <w:top w:val="nil"/>
              <w:left w:val="nil"/>
              <w:bottom w:val="nil"/>
              <w:right w:val="single" w:sz="4" w:space="0" w:color="auto"/>
            </w:tcBorders>
            <w:shd w:val="clear" w:color="000000" w:fill="FFFFFF"/>
            <w:noWrap/>
            <w:vAlign w:val="bottom"/>
            <w:hideMark/>
          </w:tcPr>
          <w:p w14:paraId="2772A05E"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0</w:t>
            </w:r>
          </w:p>
        </w:tc>
      </w:tr>
      <w:tr w:rsidR="006F5440" w:rsidRPr="006F5440" w14:paraId="6A1FBD72" w14:textId="77777777" w:rsidTr="00BA1BCC">
        <w:trPr>
          <w:trHeight w:val="300"/>
          <w:jc w:val="center"/>
        </w:trPr>
        <w:tc>
          <w:tcPr>
            <w:tcW w:w="3700" w:type="dxa"/>
            <w:tcBorders>
              <w:top w:val="nil"/>
              <w:left w:val="single" w:sz="4" w:space="0" w:color="auto"/>
              <w:bottom w:val="nil"/>
              <w:right w:val="single" w:sz="4" w:space="0" w:color="auto"/>
            </w:tcBorders>
            <w:shd w:val="clear" w:color="000000" w:fill="FFFFFF"/>
            <w:noWrap/>
            <w:vAlign w:val="bottom"/>
            <w:hideMark/>
          </w:tcPr>
          <w:p w14:paraId="69C68EE9" w14:textId="77777777" w:rsidR="006F5440" w:rsidRPr="006F5440" w:rsidRDefault="006F5440" w:rsidP="006F5440">
            <w:pPr>
              <w:widowControl/>
              <w:rPr>
                <w:rFonts w:eastAsia="Times New Roman"/>
                <w:color w:val="000000"/>
                <w:lang w:val="en-GI" w:eastAsia="en-GI"/>
              </w:rPr>
            </w:pPr>
            <w:r w:rsidRPr="006F5440">
              <w:rPr>
                <w:rFonts w:eastAsia="Times New Roman"/>
                <w:color w:val="000000"/>
                <w:lang w:val="en-GI" w:eastAsia="en-GI"/>
              </w:rPr>
              <w:t>UPR - New RE - GR</w:t>
            </w:r>
          </w:p>
        </w:tc>
        <w:tc>
          <w:tcPr>
            <w:tcW w:w="1400" w:type="dxa"/>
            <w:tcBorders>
              <w:top w:val="nil"/>
              <w:left w:val="nil"/>
              <w:bottom w:val="nil"/>
              <w:right w:val="single" w:sz="4" w:space="0" w:color="auto"/>
            </w:tcBorders>
            <w:shd w:val="clear" w:color="000000" w:fill="FFFFFF"/>
            <w:noWrap/>
            <w:vAlign w:val="bottom"/>
            <w:hideMark/>
          </w:tcPr>
          <w:p w14:paraId="01657ADB"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10,285</w:t>
            </w:r>
          </w:p>
        </w:tc>
        <w:tc>
          <w:tcPr>
            <w:tcW w:w="1400" w:type="dxa"/>
            <w:tcBorders>
              <w:top w:val="nil"/>
              <w:left w:val="nil"/>
              <w:bottom w:val="nil"/>
              <w:right w:val="single" w:sz="4" w:space="0" w:color="auto"/>
            </w:tcBorders>
            <w:shd w:val="clear" w:color="000000" w:fill="FFFFFF"/>
            <w:noWrap/>
            <w:vAlign w:val="bottom"/>
            <w:hideMark/>
          </w:tcPr>
          <w:p w14:paraId="2D26E0DA"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10,295</w:t>
            </w:r>
          </w:p>
        </w:tc>
        <w:tc>
          <w:tcPr>
            <w:tcW w:w="1400" w:type="dxa"/>
            <w:tcBorders>
              <w:top w:val="nil"/>
              <w:left w:val="nil"/>
              <w:bottom w:val="nil"/>
              <w:right w:val="single" w:sz="4" w:space="0" w:color="auto"/>
            </w:tcBorders>
            <w:shd w:val="clear" w:color="000000" w:fill="FFFFFF"/>
            <w:noWrap/>
            <w:vAlign w:val="bottom"/>
            <w:hideMark/>
          </w:tcPr>
          <w:p w14:paraId="478CD500"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1</w:t>
            </w:r>
          </w:p>
        </w:tc>
        <w:tc>
          <w:tcPr>
            <w:tcW w:w="1280" w:type="dxa"/>
            <w:tcBorders>
              <w:top w:val="nil"/>
              <w:left w:val="nil"/>
              <w:bottom w:val="nil"/>
              <w:right w:val="single" w:sz="4" w:space="0" w:color="auto"/>
            </w:tcBorders>
            <w:shd w:val="clear" w:color="000000" w:fill="FFFFFF"/>
            <w:noWrap/>
            <w:vAlign w:val="bottom"/>
            <w:hideMark/>
          </w:tcPr>
          <w:p w14:paraId="00D4431F"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-12</w:t>
            </w:r>
          </w:p>
        </w:tc>
      </w:tr>
      <w:tr w:rsidR="006F5440" w:rsidRPr="006F5440" w14:paraId="22DBD56D" w14:textId="77777777" w:rsidTr="00BA1BCC">
        <w:trPr>
          <w:trHeight w:val="300"/>
          <w:jc w:val="center"/>
        </w:trPr>
        <w:tc>
          <w:tcPr>
            <w:tcW w:w="3700" w:type="dxa"/>
            <w:tcBorders>
              <w:top w:val="nil"/>
              <w:left w:val="single" w:sz="4" w:space="0" w:color="auto"/>
              <w:bottom w:val="nil"/>
              <w:right w:val="single" w:sz="4" w:space="0" w:color="auto"/>
            </w:tcBorders>
            <w:shd w:val="clear" w:color="000000" w:fill="FFFFFF"/>
            <w:noWrap/>
            <w:vAlign w:val="bottom"/>
            <w:hideMark/>
          </w:tcPr>
          <w:p w14:paraId="5EB3BFAA" w14:textId="77777777" w:rsidR="006F5440" w:rsidRPr="006F5440" w:rsidRDefault="006F5440" w:rsidP="006F5440">
            <w:pPr>
              <w:widowControl/>
              <w:rPr>
                <w:rFonts w:eastAsia="Times New Roman"/>
                <w:color w:val="000000"/>
                <w:lang w:val="en-GI" w:eastAsia="en-GI"/>
              </w:rPr>
            </w:pPr>
            <w:r w:rsidRPr="006F5440">
              <w:rPr>
                <w:rFonts w:eastAsia="Times New Roman"/>
                <w:color w:val="000000"/>
                <w:lang w:val="en-GI" w:eastAsia="en-GI"/>
              </w:rPr>
              <w:t>UPR - New RE - NR</w:t>
            </w:r>
          </w:p>
        </w:tc>
        <w:tc>
          <w:tcPr>
            <w:tcW w:w="1400" w:type="dxa"/>
            <w:tcBorders>
              <w:top w:val="nil"/>
              <w:left w:val="nil"/>
              <w:bottom w:val="nil"/>
              <w:right w:val="single" w:sz="4" w:space="0" w:color="auto"/>
            </w:tcBorders>
            <w:shd w:val="clear" w:color="000000" w:fill="FFFFFF"/>
            <w:noWrap/>
            <w:vAlign w:val="bottom"/>
            <w:hideMark/>
          </w:tcPr>
          <w:p w14:paraId="30CCCEBA"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0</w:t>
            </w:r>
          </w:p>
        </w:tc>
        <w:tc>
          <w:tcPr>
            <w:tcW w:w="1400" w:type="dxa"/>
            <w:tcBorders>
              <w:top w:val="nil"/>
              <w:left w:val="nil"/>
              <w:bottom w:val="nil"/>
              <w:right w:val="single" w:sz="4" w:space="0" w:color="auto"/>
            </w:tcBorders>
            <w:shd w:val="clear" w:color="000000" w:fill="FFFFFF"/>
            <w:noWrap/>
            <w:vAlign w:val="bottom"/>
            <w:hideMark/>
          </w:tcPr>
          <w:p w14:paraId="3C23739D"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0</w:t>
            </w:r>
          </w:p>
        </w:tc>
        <w:tc>
          <w:tcPr>
            <w:tcW w:w="1400" w:type="dxa"/>
            <w:tcBorders>
              <w:top w:val="nil"/>
              <w:left w:val="nil"/>
              <w:bottom w:val="nil"/>
              <w:right w:val="single" w:sz="4" w:space="0" w:color="auto"/>
            </w:tcBorders>
            <w:shd w:val="clear" w:color="000000" w:fill="FFFFFF"/>
            <w:noWrap/>
            <w:vAlign w:val="bottom"/>
            <w:hideMark/>
          </w:tcPr>
          <w:p w14:paraId="371710CC"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0</w:t>
            </w:r>
          </w:p>
        </w:tc>
        <w:tc>
          <w:tcPr>
            <w:tcW w:w="1280" w:type="dxa"/>
            <w:tcBorders>
              <w:top w:val="nil"/>
              <w:left w:val="nil"/>
              <w:bottom w:val="nil"/>
              <w:right w:val="single" w:sz="4" w:space="0" w:color="auto"/>
            </w:tcBorders>
            <w:shd w:val="clear" w:color="000000" w:fill="FFFFFF"/>
            <w:noWrap/>
            <w:vAlign w:val="bottom"/>
            <w:hideMark/>
          </w:tcPr>
          <w:p w14:paraId="0AEC35E2"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0</w:t>
            </w:r>
          </w:p>
        </w:tc>
      </w:tr>
      <w:tr w:rsidR="006F5440" w:rsidRPr="006F5440" w14:paraId="4A5B5E91" w14:textId="77777777" w:rsidTr="00BA1BCC">
        <w:trPr>
          <w:trHeight w:val="300"/>
          <w:jc w:val="center"/>
        </w:trPr>
        <w:tc>
          <w:tcPr>
            <w:tcW w:w="3700" w:type="dxa"/>
            <w:tcBorders>
              <w:top w:val="nil"/>
              <w:left w:val="single" w:sz="4" w:space="0" w:color="auto"/>
              <w:bottom w:val="nil"/>
              <w:right w:val="single" w:sz="4" w:space="0" w:color="auto"/>
            </w:tcBorders>
            <w:shd w:val="clear" w:color="000000" w:fill="FFFFFF"/>
            <w:noWrap/>
            <w:vAlign w:val="bottom"/>
            <w:hideMark/>
          </w:tcPr>
          <w:p w14:paraId="66978485" w14:textId="77777777" w:rsidR="006F5440" w:rsidRPr="006F5440" w:rsidRDefault="006F5440" w:rsidP="006F5440">
            <w:pPr>
              <w:widowControl/>
              <w:rPr>
                <w:rFonts w:eastAsia="Times New Roman"/>
                <w:color w:val="000000"/>
                <w:lang w:val="en-GI" w:eastAsia="en-GI"/>
              </w:rPr>
            </w:pPr>
            <w:r w:rsidRPr="006F5440">
              <w:rPr>
                <w:rFonts w:eastAsia="Times New Roman"/>
                <w:color w:val="000000"/>
                <w:lang w:val="en-GI" w:eastAsia="en-GI"/>
              </w:rPr>
              <w:t>UPR - Allianz - GR</w:t>
            </w:r>
          </w:p>
        </w:tc>
        <w:tc>
          <w:tcPr>
            <w:tcW w:w="1400" w:type="dxa"/>
            <w:tcBorders>
              <w:top w:val="nil"/>
              <w:left w:val="nil"/>
              <w:bottom w:val="nil"/>
              <w:right w:val="single" w:sz="4" w:space="0" w:color="auto"/>
            </w:tcBorders>
            <w:shd w:val="clear" w:color="000000" w:fill="FFFFFF"/>
            <w:noWrap/>
            <w:vAlign w:val="bottom"/>
            <w:hideMark/>
          </w:tcPr>
          <w:p w14:paraId="5DC3DEEC"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3,432</w:t>
            </w:r>
          </w:p>
        </w:tc>
        <w:tc>
          <w:tcPr>
            <w:tcW w:w="1400" w:type="dxa"/>
            <w:tcBorders>
              <w:top w:val="nil"/>
              <w:left w:val="nil"/>
              <w:bottom w:val="nil"/>
              <w:right w:val="single" w:sz="4" w:space="0" w:color="auto"/>
            </w:tcBorders>
            <w:shd w:val="clear" w:color="000000" w:fill="FFFFFF"/>
            <w:noWrap/>
            <w:vAlign w:val="bottom"/>
            <w:hideMark/>
          </w:tcPr>
          <w:p w14:paraId="3E4BE032"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3,432</w:t>
            </w:r>
          </w:p>
        </w:tc>
        <w:tc>
          <w:tcPr>
            <w:tcW w:w="1400" w:type="dxa"/>
            <w:tcBorders>
              <w:top w:val="nil"/>
              <w:left w:val="nil"/>
              <w:bottom w:val="nil"/>
              <w:right w:val="single" w:sz="4" w:space="0" w:color="auto"/>
            </w:tcBorders>
            <w:shd w:val="clear" w:color="000000" w:fill="FFFFFF"/>
            <w:noWrap/>
            <w:vAlign w:val="bottom"/>
            <w:hideMark/>
          </w:tcPr>
          <w:p w14:paraId="7FE4BD8B"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0</w:t>
            </w:r>
          </w:p>
        </w:tc>
        <w:tc>
          <w:tcPr>
            <w:tcW w:w="1280" w:type="dxa"/>
            <w:tcBorders>
              <w:top w:val="nil"/>
              <w:left w:val="nil"/>
              <w:bottom w:val="nil"/>
              <w:right w:val="single" w:sz="4" w:space="0" w:color="auto"/>
            </w:tcBorders>
            <w:shd w:val="clear" w:color="000000" w:fill="FFFFFF"/>
            <w:noWrap/>
            <w:vAlign w:val="bottom"/>
            <w:hideMark/>
          </w:tcPr>
          <w:p w14:paraId="05488678"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0</w:t>
            </w:r>
          </w:p>
        </w:tc>
      </w:tr>
      <w:tr w:rsidR="006F5440" w:rsidRPr="006F5440" w14:paraId="7A59A209" w14:textId="77777777" w:rsidTr="00BA1BCC">
        <w:trPr>
          <w:trHeight w:val="300"/>
          <w:jc w:val="center"/>
        </w:trPr>
        <w:tc>
          <w:tcPr>
            <w:tcW w:w="3700" w:type="dxa"/>
            <w:tcBorders>
              <w:top w:val="nil"/>
              <w:left w:val="single" w:sz="4" w:space="0" w:color="auto"/>
              <w:bottom w:val="single" w:sz="4" w:space="0" w:color="auto"/>
              <w:right w:val="single" w:sz="4" w:space="0" w:color="auto"/>
            </w:tcBorders>
            <w:shd w:val="clear" w:color="000000" w:fill="FFFFFF"/>
            <w:noWrap/>
            <w:vAlign w:val="bottom"/>
            <w:hideMark/>
          </w:tcPr>
          <w:p w14:paraId="2E47CAA0" w14:textId="77777777" w:rsidR="006F5440" w:rsidRPr="006F5440" w:rsidRDefault="006F5440" w:rsidP="006F5440">
            <w:pPr>
              <w:widowControl/>
              <w:rPr>
                <w:rFonts w:eastAsia="Times New Roman"/>
                <w:color w:val="000000"/>
                <w:lang w:val="en-GI" w:eastAsia="en-GI"/>
              </w:rPr>
            </w:pPr>
            <w:r w:rsidRPr="006F5440">
              <w:rPr>
                <w:rFonts w:eastAsia="Times New Roman"/>
                <w:color w:val="000000"/>
                <w:lang w:val="en-GI" w:eastAsia="en-GI"/>
              </w:rPr>
              <w:t>UPR - Allianz - NR</w:t>
            </w:r>
          </w:p>
        </w:tc>
        <w:tc>
          <w:tcPr>
            <w:tcW w:w="1400" w:type="dxa"/>
            <w:tcBorders>
              <w:top w:val="nil"/>
              <w:left w:val="nil"/>
              <w:bottom w:val="single" w:sz="4" w:space="0" w:color="auto"/>
              <w:right w:val="single" w:sz="4" w:space="0" w:color="auto"/>
            </w:tcBorders>
            <w:shd w:val="clear" w:color="000000" w:fill="FFFFFF"/>
            <w:noWrap/>
            <w:vAlign w:val="bottom"/>
            <w:hideMark/>
          </w:tcPr>
          <w:p w14:paraId="13352FD3"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0</w:t>
            </w:r>
          </w:p>
        </w:tc>
        <w:tc>
          <w:tcPr>
            <w:tcW w:w="1400" w:type="dxa"/>
            <w:tcBorders>
              <w:top w:val="nil"/>
              <w:left w:val="nil"/>
              <w:bottom w:val="single" w:sz="4" w:space="0" w:color="auto"/>
              <w:right w:val="single" w:sz="4" w:space="0" w:color="auto"/>
            </w:tcBorders>
            <w:shd w:val="clear" w:color="000000" w:fill="FFFFFF"/>
            <w:noWrap/>
            <w:vAlign w:val="bottom"/>
            <w:hideMark/>
          </w:tcPr>
          <w:p w14:paraId="7A786101"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0</w:t>
            </w:r>
          </w:p>
        </w:tc>
        <w:tc>
          <w:tcPr>
            <w:tcW w:w="1400" w:type="dxa"/>
            <w:tcBorders>
              <w:top w:val="nil"/>
              <w:left w:val="nil"/>
              <w:bottom w:val="single" w:sz="4" w:space="0" w:color="auto"/>
              <w:right w:val="single" w:sz="4" w:space="0" w:color="auto"/>
            </w:tcBorders>
            <w:shd w:val="clear" w:color="000000" w:fill="FFFFFF"/>
            <w:noWrap/>
            <w:vAlign w:val="bottom"/>
            <w:hideMark/>
          </w:tcPr>
          <w:p w14:paraId="772E5BC5"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0</w:t>
            </w:r>
          </w:p>
        </w:tc>
        <w:tc>
          <w:tcPr>
            <w:tcW w:w="1280" w:type="dxa"/>
            <w:tcBorders>
              <w:top w:val="nil"/>
              <w:left w:val="nil"/>
              <w:bottom w:val="single" w:sz="4" w:space="0" w:color="auto"/>
              <w:right w:val="single" w:sz="4" w:space="0" w:color="auto"/>
            </w:tcBorders>
            <w:shd w:val="clear" w:color="000000" w:fill="FFFFFF"/>
            <w:noWrap/>
            <w:vAlign w:val="bottom"/>
            <w:hideMark/>
          </w:tcPr>
          <w:p w14:paraId="488390DF" w14:textId="77777777" w:rsidR="006F5440" w:rsidRPr="006F5440" w:rsidRDefault="006F5440" w:rsidP="006F5440">
            <w:pPr>
              <w:widowControl/>
              <w:jc w:val="right"/>
              <w:rPr>
                <w:rFonts w:eastAsia="Times New Roman"/>
                <w:color w:val="000000"/>
                <w:lang w:val="en-GI" w:eastAsia="en-GI"/>
              </w:rPr>
            </w:pPr>
            <w:r w:rsidRPr="006F5440">
              <w:rPr>
                <w:rFonts w:eastAsia="Times New Roman"/>
                <w:color w:val="000000"/>
                <w:lang w:val="en-GI" w:eastAsia="en-GI"/>
              </w:rPr>
              <w:t>0</w:t>
            </w:r>
          </w:p>
        </w:tc>
      </w:tr>
      <w:tr w:rsidR="006F5440" w:rsidRPr="006F5440" w14:paraId="204B7B76" w14:textId="77777777" w:rsidTr="00BA1BCC">
        <w:trPr>
          <w:trHeight w:val="300"/>
          <w:jc w:val="center"/>
        </w:trPr>
        <w:tc>
          <w:tcPr>
            <w:tcW w:w="3700" w:type="dxa"/>
            <w:tcBorders>
              <w:top w:val="nil"/>
              <w:left w:val="single" w:sz="4" w:space="0" w:color="auto"/>
              <w:bottom w:val="single" w:sz="4" w:space="0" w:color="auto"/>
              <w:right w:val="single" w:sz="4" w:space="0" w:color="auto"/>
            </w:tcBorders>
            <w:shd w:val="clear" w:color="000000" w:fill="FFFFFF"/>
            <w:noWrap/>
            <w:vAlign w:val="bottom"/>
            <w:hideMark/>
          </w:tcPr>
          <w:p w14:paraId="5BAA2A1B" w14:textId="77777777" w:rsidR="006F5440" w:rsidRPr="006F5440" w:rsidRDefault="006F5440" w:rsidP="006F5440">
            <w:pPr>
              <w:widowControl/>
              <w:jc w:val="right"/>
              <w:rPr>
                <w:rFonts w:eastAsia="Times New Roman"/>
                <w:b/>
                <w:bCs/>
                <w:color w:val="000000"/>
                <w:lang w:val="en-GI" w:eastAsia="en-GI"/>
              </w:rPr>
            </w:pPr>
            <w:r w:rsidRPr="006F5440">
              <w:rPr>
                <w:rFonts w:eastAsia="Times New Roman"/>
                <w:b/>
                <w:bCs/>
                <w:color w:val="000000"/>
                <w:lang w:val="en-GI" w:eastAsia="en-GI"/>
              </w:rPr>
              <w:t>Total</w:t>
            </w:r>
          </w:p>
        </w:tc>
        <w:tc>
          <w:tcPr>
            <w:tcW w:w="1400" w:type="dxa"/>
            <w:tcBorders>
              <w:top w:val="nil"/>
              <w:left w:val="nil"/>
              <w:bottom w:val="single" w:sz="4" w:space="0" w:color="auto"/>
              <w:right w:val="single" w:sz="4" w:space="0" w:color="auto"/>
            </w:tcBorders>
            <w:shd w:val="clear" w:color="000000" w:fill="FFFFFF"/>
            <w:noWrap/>
            <w:vAlign w:val="bottom"/>
            <w:hideMark/>
          </w:tcPr>
          <w:p w14:paraId="2A1E2AF2" w14:textId="77777777" w:rsidR="006F5440" w:rsidRPr="006F5440" w:rsidRDefault="006F5440" w:rsidP="006F5440">
            <w:pPr>
              <w:widowControl/>
              <w:jc w:val="right"/>
              <w:rPr>
                <w:rFonts w:eastAsia="Times New Roman"/>
                <w:b/>
                <w:bCs/>
                <w:color w:val="000000"/>
                <w:lang w:val="en-GI" w:eastAsia="en-GI"/>
              </w:rPr>
            </w:pPr>
            <w:r w:rsidRPr="006F5440">
              <w:rPr>
                <w:rFonts w:eastAsia="Times New Roman"/>
                <w:b/>
                <w:bCs/>
                <w:color w:val="000000"/>
                <w:lang w:val="en-GI" w:eastAsia="en-GI"/>
              </w:rPr>
              <w:t>60,951</w:t>
            </w:r>
          </w:p>
        </w:tc>
        <w:tc>
          <w:tcPr>
            <w:tcW w:w="1400" w:type="dxa"/>
            <w:tcBorders>
              <w:top w:val="nil"/>
              <w:left w:val="nil"/>
              <w:bottom w:val="single" w:sz="4" w:space="0" w:color="auto"/>
              <w:right w:val="single" w:sz="4" w:space="0" w:color="auto"/>
            </w:tcBorders>
            <w:shd w:val="clear" w:color="000000" w:fill="FFFFFF"/>
            <w:noWrap/>
            <w:vAlign w:val="bottom"/>
            <w:hideMark/>
          </w:tcPr>
          <w:p w14:paraId="62625749" w14:textId="77777777" w:rsidR="006F5440" w:rsidRPr="006F5440" w:rsidRDefault="006F5440" w:rsidP="006F5440">
            <w:pPr>
              <w:widowControl/>
              <w:jc w:val="right"/>
              <w:rPr>
                <w:rFonts w:eastAsia="Times New Roman"/>
                <w:b/>
                <w:bCs/>
                <w:color w:val="000000"/>
                <w:lang w:val="en-GI" w:eastAsia="en-GI"/>
              </w:rPr>
            </w:pPr>
            <w:r w:rsidRPr="006F5440">
              <w:rPr>
                <w:rFonts w:eastAsia="Times New Roman"/>
                <w:b/>
                <w:bCs/>
                <w:color w:val="000000"/>
                <w:lang w:val="en-GI" w:eastAsia="en-GI"/>
              </w:rPr>
              <w:t>60,700</w:t>
            </w:r>
          </w:p>
        </w:tc>
        <w:tc>
          <w:tcPr>
            <w:tcW w:w="1400" w:type="dxa"/>
            <w:tcBorders>
              <w:top w:val="nil"/>
              <w:left w:val="nil"/>
              <w:bottom w:val="single" w:sz="4" w:space="0" w:color="auto"/>
              <w:right w:val="single" w:sz="4" w:space="0" w:color="auto"/>
            </w:tcBorders>
            <w:shd w:val="clear" w:color="000000" w:fill="FFFFFF"/>
            <w:noWrap/>
            <w:vAlign w:val="bottom"/>
            <w:hideMark/>
          </w:tcPr>
          <w:p w14:paraId="71BB6F65" w14:textId="77777777" w:rsidR="006F5440" w:rsidRPr="006F5440" w:rsidRDefault="006F5440" w:rsidP="006F5440">
            <w:pPr>
              <w:widowControl/>
              <w:jc w:val="right"/>
              <w:rPr>
                <w:rFonts w:eastAsia="Times New Roman"/>
                <w:b/>
                <w:bCs/>
                <w:color w:val="000000"/>
                <w:lang w:val="en-GI" w:eastAsia="en-GI"/>
              </w:rPr>
            </w:pPr>
            <w:r w:rsidRPr="006F5440">
              <w:rPr>
                <w:rFonts w:eastAsia="Times New Roman"/>
                <w:b/>
                <w:bCs/>
                <w:color w:val="000000"/>
                <w:lang w:val="en-GI" w:eastAsia="en-GI"/>
              </w:rPr>
              <w:t>249</w:t>
            </w:r>
          </w:p>
        </w:tc>
        <w:tc>
          <w:tcPr>
            <w:tcW w:w="1280" w:type="dxa"/>
            <w:tcBorders>
              <w:top w:val="nil"/>
              <w:left w:val="nil"/>
              <w:bottom w:val="single" w:sz="4" w:space="0" w:color="auto"/>
              <w:right w:val="single" w:sz="4" w:space="0" w:color="auto"/>
            </w:tcBorders>
            <w:shd w:val="clear" w:color="000000" w:fill="FFFFFF"/>
            <w:noWrap/>
            <w:vAlign w:val="bottom"/>
            <w:hideMark/>
          </w:tcPr>
          <w:p w14:paraId="3EAD7AC4" w14:textId="77777777" w:rsidR="006F5440" w:rsidRPr="006F5440" w:rsidRDefault="006F5440" w:rsidP="006F5440">
            <w:pPr>
              <w:widowControl/>
              <w:jc w:val="right"/>
              <w:rPr>
                <w:rFonts w:eastAsia="Times New Roman"/>
                <w:b/>
                <w:bCs/>
                <w:color w:val="000000"/>
                <w:lang w:val="en-GI" w:eastAsia="en-GI"/>
              </w:rPr>
            </w:pPr>
            <w:r w:rsidRPr="006F5440">
              <w:rPr>
                <w:rFonts w:eastAsia="Times New Roman"/>
                <w:b/>
                <w:bCs/>
                <w:color w:val="000000"/>
                <w:lang w:val="en-GI" w:eastAsia="en-GI"/>
              </w:rPr>
              <w:t>2</w:t>
            </w:r>
          </w:p>
        </w:tc>
      </w:tr>
    </w:tbl>
    <w:p w14:paraId="1F0FDE36" w14:textId="77777777" w:rsidR="006F5440" w:rsidRDefault="006F5440" w:rsidP="00381CF8"/>
    <w:p w14:paraId="4A9E8DAB" w14:textId="77777777" w:rsidR="006F037C" w:rsidRDefault="006F037C" w:rsidP="00381CF8"/>
    <w:p w14:paraId="053E9E7A" w14:textId="15703427" w:rsidR="006F037C" w:rsidRPr="0092104A" w:rsidRDefault="001C4A36" w:rsidP="0092104A">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sidRPr="0092104A">
        <w:rPr>
          <w:rFonts w:asciiTheme="minorHAnsi" w:hAnsiTheme="minorHAnsi" w:cstheme="minorHAnsi"/>
        </w:rPr>
        <w:t xml:space="preserve">The following table </w:t>
      </w:r>
      <w:r w:rsidR="0092104A" w:rsidRPr="0092104A">
        <w:rPr>
          <w:rFonts w:asciiTheme="minorHAnsi" w:hAnsiTheme="minorHAnsi" w:cstheme="minorHAnsi"/>
        </w:rPr>
        <w:t>shows the reinsurance premium provision as of Dec-23:</w:t>
      </w:r>
    </w:p>
    <w:tbl>
      <w:tblPr>
        <w:tblW w:w="9180" w:type="dxa"/>
        <w:jc w:val="center"/>
        <w:tblLook w:val="04A0" w:firstRow="1" w:lastRow="0" w:firstColumn="1" w:lastColumn="0" w:noHBand="0" w:noVBand="1"/>
      </w:tblPr>
      <w:tblGrid>
        <w:gridCol w:w="3700"/>
        <w:gridCol w:w="1400"/>
        <w:gridCol w:w="1400"/>
        <w:gridCol w:w="1400"/>
        <w:gridCol w:w="1280"/>
      </w:tblGrid>
      <w:tr w:rsidR="00E90D6D" w:rsidRPr="00E90D6D" w14:paraId="4852C322" w14:textId="77777777" w:rsidTr="00E90D6D">
        <w:trPr>
          <w:trHeight w:val="300"/>
          <w:jc w:val="center"/>
        </w:trPr>
        <w:tc>
          <w:tcPr>
            <w:tcW w:w="3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780B697" w14:textId="77777777" w:rsidR="00E90D6D" w:rsidRPr="00E90D6D" w:rsidRDefault="00E90D6D" w:rsidP="00E90D6D">
            <w:pPr>
              <w:widowControl/>
              <w:jc w:val="center"/>
              <w:rPr>
                <w:rFonts w:eastAsia="Times New Roman"/>
                <w:b/>
                <w:bCs/>
                <w:color w:val="000000"/>
                <w:lang w:val="en-GI" w:eastAsia="en-GI"/>
              </w:rPr>
            </w:pPr>
            <w:r w:rsidRPr="00E90D6D">
              <w:rPr>
                <w:rFonts w:eastAsia="Times New Roman"/>
                <w:b/>
                <w:bCs/>
                <w:color w:val="000000"/>
                <w:lang w:val="en-GI" w:eastAsia="en-GI"/>
              </w:rPr>
              <w:t>RI PP (£'000s)</w:t>
            </w:r>
          </w:p>
        </w:tc>
        <w:tc>
          <w:tcPr>
            <w:tcW w:w="1400" w:type="dxa"/>
            <w:tcBorders>
              <w:top w:val="single" w:sz="4" w:space="0" w:color="auto"/>
              <w:left w:val="nil"/>
              <w:bottom w:val="single" w:sz="4" w:space="0" w:color="auto"/>
              <w:right w:val="single" w:sz="4" w:space="0" w:color="auto"/>
            </w:tcBorders>
            <w:shd w:val="clear" w:color="000000" w:fill="FFFFFF"/>
            <w:noWrap/>
            <w:vAlign w:val="center"/>
            <w:hideMark/>
          </w:tcPr>
          <w:p w14:paraId="5FE9A0A3" w14:textId="77777777" w:rsidR="00E90D6D" w:rsidRPr="00E90D6D" w:rsidRDefault="00E90D6D" w:rsidP="00E90D6D">
            <w:pPr>
              <w:widowControl/>
              <w:jc w:val="center"/>
              <w:rPr>
                <w:rFonts w:eastAsia="Times New Roman"/>
                <w:b/>
                <w:bCs/>
                <w:color w:val="000000"/>
                <w:lang w:val="en-GI" w:eastAsia="en-GI"/>
              </w:rPr>
            </w:pPr>
            <w:r w:rsidRPr="00E90D6D">
              <w:rPr>
                <w:rFonts w:eastAsia="Times New Roman"/>
                <w:b/>
                <w:bCs/>
                <w:color w:val="000000"/>
                <w:lang w:val="en-GI" w:eastAsia="en-GI"/>
              </w:rPr>
              <w:t>Total</w:t>
            </w:r>
          </w:p>
        </w:tc>
        <w:tc>
          <w:tcPr>
            <w:tcW w:w="1400" w:type="dxa"/>
            <w:tcBorders>
              <w:top w:val="single" w:sz="4" w:space="0" w:color="auto"/>
              <w:left w:val="nil"/>
              <w:bottom w:val="single" w:sz="4" w:space="0" w:color="auto"/>
              <w:right w:val="single" w:sz="4" w:space="0" w:color="auto"/>
            </w:tcBorders>
            <w:shd w:val="clear" w:color="000000" w:fill="FFFFFF"/>
            <w:noWrap/>
            <w:vAlign w:val="center"/>
            <w:hideMark/>
          </w:tcPr>
          <w:p w14:paraId="20C468A1" w14:textId="77777777" w:rsidR="00E90D6D" w:rsidRPr="00E90D6D" w:rsidRDefault="00E90D6D" w:rsidP="00E90D6D">
            <w:pPr>
              <w:widowControl/>
              <w:jc w:val="center"/>
              <w:rPr>
                <w:rFonts w:eastAsia="Times New Roman"/>
                <w:b/>
                <w:bCs/>
                <w:color w:val="000000"/>
                <w:lang w:val="en-GI" w:eastAsia="en-GI"/>
              </w:rPr>
            </w:pPr>
            <w:r w:rsidRPr="00E90D6D">
              <w:rPr>
                <w:rFonts w:eastAsia="Times New Roman"/>
                <w:b/>
                <w:bCs/>
                <w:color w:val="000000"/>
                <w:lang w:val="en-GI" w:eastAsia="en-GI"/>
              </w:rPr>
              <w:t>2023</w:t>
            </w:r>
          </w:p>
        </w:tc>
        <w:tc>
          <w:tcPr>
            <w:tcW w:w="1400" w:type="dxa"/>
            <w:tcBorders>
              <w:top w:val="single" w:sz="4" w:space="0" w:color="auto"/>
              <w:left w:val="nil"/>
              <w:bottom w:val="single" w:sz="4" w:space="0" w:color="auto"/>
              <w:right w:val="single" w:sz="4" w:space="0" w:color="auto"/>
            </w:tcBorders>
            <w:shd w:val="clear" w:color="000000" w:fill="FFFFFF"/>
            <w:noWrap/>
            <w:vAlign w:val="center"/>
            <w:hideMark/>
          </w:tcPr>
          <w:p w14:paraId="29EEB30B" w14:textId="77777777" w:rsidR="00E90D6D" w:rsidRPr="00E90D6D" w:rsidRDefault="00E90D6D" w:rsidP="00E90D6D">
            <w:pPr>
              <w:widowControl/>
              <w:jc w:val="center"/>
              <w:rPr>
                <w:rFonts w:eastAsia="Times New Roman"/>
                <w:b/>
                <w:bCs/>
                <w:color w:val="000000"/>
                <w:lang w:val="en-GI" w:eastAsia="en-GI"/>
              </w:rPr>
            </w:pPr>
            <w:r w:rsidRPr="00E90D6D">
              <w:rPr>
                <w:rFonts w:eastAsia="Times New Roman"/>
                <w:b/>
                <w:bCs/>
                <w:color w:val="000000"/>
                <w:lang w:val="en-GI" w:eastAsia="en-GI"/>
              </w:rPr>
              <w:t>2022</w:t>
            </w:r>
          </w:p>
        </w:tc>
        <w:tc>
          <w:tcPr>
            <w:tcW w:w="1280" w:type="dxa"/>
            <w:tcBorders>
              <w:top w:val="single" w:sz="4" w:space="0" w:color="auto"/>
              <w:left w:val="nil"/>
              <w:bottom w:val="single" w:sz="4" w:space="0" w:color="auto"/>
              <w:right w:val="single" w:sz="4" w:space="0" w:color="auto"/>
            </w:tcBorders>
            <w:shd w:val="clear" w:color="000000" w:fill="FFFFFF"/>
            <w:noWrap/>
            <w:vAlign w:val="center"/>
            <w:hideMark/>
          </w:tcPr>
          <w:p w14:paraId="45577C92" w14:textId="77777777" w:rsidR="00E90D6D" w:rsidRPr="00E90D6D" w:rsidRDefault="00E90D6D" w:rsidP="00E90D6D">
            <w:pPr>
              <w:widowControl/>
              <w:jc w:val="center"/>
              <w:rPr>
                <w:rFonts w:eastAsia="Times New Roman"/>
                <w:b/>
                <w:bCs/>
                <w:color w:val="000000"/>
                <w:lang w:val="en-GI" w:eastAsia="en-GI"/>
              </w:rPr>
            </w:pPr>
            <w:r w:rsidRPr="00E90D6D">
              <w:rPr>
                <w:rFonts w:eastAsia="Times New Roman"/>
                <w:b/>
                <w:bCs/>
                <w:color w:val="000000"/>
                <w:lang w:val="en-GI" w:eastAsia="en-GI"/>
              </w:rPr>
              <w:t>2021</w:t>
            </w:r>
          </w:p>
        </w:tc>
      </w:tr>
      <w:tr w:rsidR="00E90D6D" w:rsidRPr="00E90D6D" w14:paraId="6EE39046" w14:textId="77777777" w:rsidTr="00E90D6D">
        <w:trPr>
          <w:trHeight w:val="300"/>
          <w:jc w:val="center"/>
        </w:trPr>
        <w:tc>
          <w:tcPr>
            <w:tcW w:w="3700" w:type="dxa"/>
            <w:tcBorders>
              <w:top w:val="nil"/>
              <w:left w:val="single" w:sz="4" w:space="0" w:color="auto"/>
              <w:bottom w:val="nil"/>
              <w:right w:val="single" w:sz="4" w:space="0" w:color="auto"/>
            </w:tcBorders>
            <w:shd w:val="clear" w:color="000000" w:fill="FFFFFF"/>
            <w:noWrap/>
            <w:vAlign w:val="bottom"/>
            <w:hideMark/>
          </w:tcPr>
          <w:p w14:paraId="2A14BDE1" w14:textId="77777777" w:rsidR="00E90D6D" w:rsidRPr="00E90D6D" w:rsidRDefault="00E90D6D" w:rsidP="00E90D6D">
            <w:pPr>
              <w:widowControl/>
              <w:rPr>
                <w:rFonts w:eastAsia="Times New Roman"/>
                <w:color w:val="000000"/>
                <w:lang w:val="en-GI" w:eastAsia="en-GI"/>
              </w:rPr>
            </w:pPr>
            <w:r w:rsidRPr="00E90D6D">
              <w:rPr>
                <w:rFonts w:eastAsia="Times New Roman"/>
                <w:color w:val="000000"/>
                <w:lang w:val="en-GI" w:eastAsia="en-GI"/>
              </w:rPr>
              <w:t>PP - XoL - Pukka - GR</w:t>
            </w:r>
          </w:p>
        </w:tc>
        <w:tc>
          <w:tcPr>
            <w:tcW w:w="1400" w:type="dxa"/>
            <w:tcBorders>
              <w:top w:val="nil"/>
              <w:left w:val="nil"/>
              <w:bottom w:val="nil"/>
              <w:right w:val="single" w:sz="4" w:space="0" w:color="auto"/>
            </w:tcBorders>
            <w:shd w:val="clear" w:color="000000" w:fill="FFFFFF"/>
            <w:noWrap/>
            <w:vAlign w:val="bottom"/>
            <w:hideMark/>
          </w:tcPr>
          <w:p w14:paraId="78C521FF"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101</w:t>
            </w:r>
          </w:p>
        </w:tc>
        <w:tc>
          <w:tcPr>
            <w:tcW w:w="1400" w:type="dxa"/>
            <w:tcBorders>
              <w:top w:val="nil"/>
              <w:left w:val="nil"/>
              <w:bottom w:val="nil"/>
              <w:right w:val="single" w:sz="4" w:space="0" w:color="auto"/>
            </w:tcBorders>
            <w:shd w:val="clear" w:color="000000" w:fill="FFFFFF"/>
            <w:noWrap/>
            <w:vAlign w:val="bottom"/>
            <w:hideMark/>
          </w:tcPr>
          <w:p w14:paraId="3DB63BDB"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101</w:t>
            </w:r>
          </w:p>
        </w:tc>
        <w:tc>
          <w:tcPr>
            <w:tcW w:w="1400" w:type="dxa"/>
            <w:tcBorders>
              <w:top w:val="nil"/>
              <w:left w:val="nil"/>
              <w:bottom w:val="nil"/>
              <w:right w:val="single" w:sz="4" w:space="0" w:color="auto"/>
            </w:tcBorders>
            <w:shd w:val="clear" w:color="000000" w:fill="FFFFFF"/>
            <w:noWrap/>
            <w:vAlign w:val="bottom"/>
            <w:hideMark/>
          </w:tcPr>
          <w:p w14:paraId="13232318"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0</w:t>
            </w:r>
          </w:p>
        </w:tc>
        <w:tc>
          <w:tcPr>
            <w:tcW w:w="1280" w:type="dxa"/>
            <w:tcBorders>
              <w:top w:val="nil"/>
              <w:left w:val="nil"/>
              <w:bottom w:val="nil"/>
              <w:right w:val="single" w:sz="4" w:space="0" w:color="auto"/>
            </w:tcBorders>
            <w:shd w:val="clear" w:color="000000" w:fill="FFFFFF"/>
            <w:noWrap/>
            <w:vAlign w:val="bottom"/>
            <w:hideMark/>
          </w:tcPr>
          <w:p w14:paraId="4605FDBA"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0</w:t>
            </w:r>
          </w:p>
        </w:tc>
      </w:tr>
      <w:tr w:rsidR="00E90D6D" w:rsidRPr="00E90D6D" w14:paraId="037F79E9" w14:textId="77777777" w:rsidTr="00E90D6D">
        <w:trPr>
          <w:trHeight w:val="300"/>
          <w:jc w:val="center"/>
        </w:trPr>
        <w:tc>
          <w:tcPr>
            <w:tcW w:w="3700" w:type="dxa"/>
            <w:tcBorders>
              <w:top w:val="nil"/>
              <w:left w:val="single" w:sz="4" w:space="0" w:color="auto"/>
              <w:bottom w:val="nil"/>
              <w:right w:val="single" w:sz="4" w:space="0" w:color="auto"/>
            </w:tcBorders>
            <w:shd w:val="clear" w:color="000000" w:fill="FFFFFF"/>
            <w:noWrap/>
            <w:vAlign w:val="bottom"/>
            <w:hideMark/>
          </w:tcPr>
          <w:p w14:paraId="2B22C71D" w14:textId="77777777" w:rsidR="00E90D6D" w:rsidRPr="00E90D6D" w:rsidRDefault="00E90D6D" w:rsidP="00E90D6D">
            <w:pPr>
              <w:widowControl/>
              <w:rPr>
                <w:rFonts w:eastAsia="Times New Roman"/>
                <w:color w:val="000000"/>
                <w:lang w:val="en-GI" w:eastAsia="en-GI"/>
              </w:rPr>
            </w:pPr>
            <w:r w:rsidRPr="00E90D6D">
              <w:rPr>
                <w:rFonts w:eastAsia="Times New Roman"/>
                <w:color w:val="000000"/>
                <w:lang w:val="en-GI" w:eastAsia="en-GI"/>
              </w:rPr>
              <w:t>PP - XoL - Pukka - NR</w:t>
            </w:r>
          </w:p>
        </w:tc>
        <w:tc>
          <w:tcPr>
            <w:tcW w:w="1400" w:type="dxa"/>
            <w:tcBorders>
              <w:top w:val="nil"/>
              <w:left w:val="nil"/>
              <w:bottom w:val="nil"/>
              <w:right w:val="single" w:sz="4" w:space="0" w:color="auto"/>
            </w:tcBorders>
            <w:shd w:val="clear" w:color="000000" w:fill="FFFFFF"/>
            <w:noWrap/>
            <w:vAlign w:val="bottom"/>
            <w:hideMark/>
          </w:tcPr>
          <w:p w14:paraId="703D7CC6"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0</w:t>
            </w:r>
          </w:p>
        </w:tc>
        <w:tc>
          <w:tcPr>
            <w:tcW w:w="1400" w:type="dxa"/>
            <w:tcBorders>
              <w:top w:val="nil"/>
              <w:left w:val="nil"/>
              <w:bottom w:val="nil"/>
              <w:right w:val="single" w:sz="4" w:space="0" w:color="auto"/>
            </w:tcBorders>
            <w:shd w:val="clear" w:color="000000" w:fill="FFFFFF"/>
            <w:noWrap/>
            <w:vAlign w:val="bottom"/>
            <w:hideMark/>
          </w:tcPr>
          <w:p w14:paraId="01E89E96"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0</w:t>
            </w:r>
          </w:p>
        </w:tc>
        <w:tc>
          <w:tcPr>
            <w:tcW w:w="1400" w:type="dxa"/>
            <w:tcBorders>
              <w:top w:val="nil"/>
              <w:left w:val="nil"/>
              <w:bottom w:val="nil"/>
              <w:right w:val="single" w:sz="4" w:space="0" w:color="auto"/>
            </w:tcBorders>
            <w:shd w:val="clear" w:color="000000" w:fill="FFFFFF"/>
            <w:noWrap/>
            <w:vAlign w:val="bottom"/>
            <w:hideMark/>
          </w:tcPr>
          <w:p w14:paraId="54188E46"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0</w:t>
            </w:r>
          </w:p>
        </w:tc>
        <w:tc>
          <w:tcPr>
            <w:tcW w:w="1280" w:type="dxa"/>
            <w:tcBorders>
              <w:top w:val="nil"/>
              <w:left w:val="nil"/>
              <w:bottom w:val="nil"/>
              <w:right w:val="single" w:sz="4" w:space="0" w:color="auto"/>
            </w:tcBorders>
            <w:shd w:val="clear" w:color="000000" w:fill="FFFFFF"/>
            <w:noWrap/>
            <w:vAlign w:val="bottom"/>
            <w:hideMark/>
          </w:tcPr>
          <w:p w14:paraId="4D16EC99"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0</w:t>
            </w:r>
          </w:p>
        </w:tc>
      </w:tr>
      <w:tr w:rsidR="00E90D6D" w:rsidRPr="00E90D6D" w14:paraId="65DF4A2D" w14:textId="77777777" w:rsidTr="00E90D6D">
        <w:trPr>
          <w:trHeight w:val="300"/>
          <w:jc w:val="center"/>
        </w:trPr>
        <w:tc>
          <w:tcPr>
            <w:tcW w:w="3700" w:type="dxa"/>
            <w:tcBorders>
              <w:top w:val="nil"/>
              <w:left w:val="single" w:sz="4" w:space="0" w:color="auto"/>
              <w:bottom w:val="nil"/>
              <w:right w:val="single" w:sz="4" w:space="0" w:color="auto"/>
            </w:tcBorders>
            <w:shd w:val="clear" w:color="000000" w:fill="FFFFFF"/>
            <w:noWrap/>
            <w:vAlign w:val="bottom"/>
            <w:hideMark/>
          </w:tcPr>
          <w:p w14:paraId="4C748855" w14:textId="77777777" w:rsidR="00E90D6D" w:rsidRPr="00E90D6D" w:rsidRDefault="00E90D6D" w:rsidP="00E90D6D">
            <w:pPr>
              <w:widowControl/>
              <w:rPr>
                <w:rFonts w:eastAsia="Times New Roman"/>
                <w:color w:val="000000"/>
                <w:lang w:val="en-GI" w:eastAsia="en-GI"/>
              </w:rPr>
            </w:pPr>
            <w:r w:rsidRPr="00E90D6D">
              <w:rPr>
                <w:rFonts w:eastAsia="Times New Roman"/>
                <w:color w:val="000000"/>
                <w:lang w:val="en-GI" w:eastAsia="en-GI"/>
              </w:rPr>
              <w:t>PP - XoL - Pukka CV - GR</w:t>
            </w:r>
          </w:p>
        </w:tc>
        <w:tc>
          <w:tcPr>
            <w:tcW w:w="1400" w:type="dxa"/>
            <w:tcBorders>
              <w:top w:val="nil"/>
              <w:left w:val="nil"/>
              <w:bottom w:val="nil"/>
              <w:right w:val="single" w:sz="4" w:space="0" w:color="auto"/>
            </w:tcBorders>
            <w:shd w:val="clear" w:color="000000" w:fill="FFFFFF"/>
            <w:noWrap/>
            <w:vAlign w:val="bottom"/>
            <w:hideMark/>
          </w:tcPr>
          <w:p w14:paraId="2D9EF08F"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62</w:t>
            </w:r>
          </w:p>
        </w:tc>
        <w:tc>
          <w:tcPr>
            <w:tcW w:w="1400" w:type="dxa"/>
            <w:tcBorders>
              <w:top w:val="nil"/>
              <w:left w:val="nil"/>
              <w:bottom w:val="nil"/>
              <w:right w:val="single" w:sz="4" w:space="0" w:color="auto"/>
            </w:tcBorders>
            <w:shd w:val="clear" w:color="000000" w:fill="FFFFFF"/>
            <w:noWrap/>
            <w:vAlign w:val="bottom"/>
            <w:hideMark/>
          </w:tcPr>
          <w:p w14:paraId="457F62F5"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46</w:t>
            </w:r>
          </w:p>
        </w:tc>
        <w:tc>
          <w:tcPr>
            <w:tcW w:w="1400" w:type="dxa"/>
            <w:tcBorders>
              <w:top w:val="nil"/>
              <w:left w:val="nil"/>
              <w:bottom w:val="nil"/>
              <w:right w:val="single" w:sz="4" w:space="0" w:color="auto"/>
            </w:tcBorders>
            <w:shd w:val="clear" w:color="000000" w:fill="FFFFFF"/>
            <w:noWrap/>
            <w:vAlign w:val="bottom"/>
            <w:hideMark/>
          </w:tcPr>
          <w:p w14:paraId="43043602"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16</w:t>
            </w:r>
          </w:p>
        </w:tc>
        <w:tc>
          <w:tcPr>
            <w:tcW w:w="1280" w:type="dxa"/>
            <w:tcBorders>
              <w:top w:val="nil"/>
              <w:left w:val="nil"/>
              <w:bottom w:val="nil"/>
              <w:right w:val="single" w:sz="4" w:space="0" w:color="auto"/>
            </w:tcBorders>
            <w:shd w:val="clear" w:color="000000" w:fill="FFFFFF"/>
            <w:noWrap/>
            <w:vAlign w:val="bottom"/>
            <w:hideMark/>
          </w:tcPr>
          <w:p w14:paraId="1398BEE0"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0</w:t>
            </w:r>
          </w:p>
        </w:tc>
      </w:tr>
      <w:tr w:rsidR="00E90D6D" w:rsidRPr="00E90D6D" w14:paraId="52F9B625" w14:textId="77777777" w:rsidTr="00E90D6D">
        <w:trPr>
          <w:trHeight w:val="300"/>
          <w:jc w:val="center"/>
        </w:trPr>
        <w:tc>
          <w:tcPr>
            <w:tcW w:w="3700" w:type="dxa"/>
            <w:tcBorders>
              <w:top w:val="nil"/>
              <w:left w:val="single" w:sz="4" w:space="0" w:color="auto"/>
              <w:bottom w:val="nil"/>
              <w:right w:val="single" w:sz="4" w:space="0" w:color="auto"/>
            </w:tcBorders>
            <w:shd w:val="clear" w:color="000000" w:fill="FFFFFF"/>
            <w:noWrap/>
            <w:vAlign w:val="bottom"/>
            <w:hideMark/>
          </w:tcPr>
          <w:p w14:paraId="422D8008" w14:textId="77777777" w:rsidR="00E90D6D" w:rsidRPr="00E90D6D" w:rsidRDefault="00E90D6D" w:rsidP="00E90D6D">
            <w:pPr>
              <w:widowControl/>
              <w:rPr>
                <w:rFonts w:eastAsia="Times New Roman"/>
                <w:color w:val="000000"/>
                <w:lang w:val="en-GI" w:eastAsia="en-GI"/>
              </w:rPr>
            </w:pPr>
            <w:r w:rsidRPr="00E90D6D">
              <w:rPr>
                <w:rFonts w:eastAsia="Times New Roman"/>
                <w:color w:val="000000"/>
                <w:lang w:val="en-GI" w:eastAsia="en-GI"/>
              </w:rPr>
              <w:t>PP - XoL - Pukka CV- NR</w:t>
            </w:r>
          </w:p>
        </w:tc>
        <w:tc>
          <w:tcPr>
            <w:tcW w:w="1400" w:type="dxa"/>
            <w:tcBorders>
              <w:top w:val="nil"/>
              <w:left w:val="nil"/>
              <w:bottom w:val="nil"/>
              <w:right w:val="single" w:sz="4" w:space="0" w:color="auto"/>
            </w:tcBorders>
            <w:shd w:val="clear" w:color="000000" w:fill="FFFFFF"/>
            <w:noWrap/>
            <w:vAlign w:val="bottom"/>
            <w:hideMark/>
          </w:tcPr>
          <w:p w14:paraId="66958B05"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0</w:t>
            </w:r>
          </w:p>
        </w:tc>
        <w:tc>
          <w:tcPr>
            <w:tcW w:w="1400" w:type="dxa"/>
            <w:tcBorders>
              <w:top w:val="nil"/>
              <w:left w:val="nil"/>
              <w:bottom w:val="nil"/>
              <w:right w:val="single" w:sz="4" w:space="0" w:color="auto"/>
            </w:tcBorders>
            <w:shd w:val="clear" w:color="000000" w:fill="FFFFFF"/>
            <w:noWrap/>
            <w:vAlign w:val="bottom"/>
            <w:hideMark/>
          </w:tcPr>
          <w:p w14:paraId="12033009"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0</w:t>
            </w:r>
          </w:p>
        </w:tc>
        <w:tc>
          <w:tcPr>
            <w:tcW w:w="1400" w:type="dxa"/>
            <w:tcBorders>
              <w:top w:val="nil"/>
              <w:left w:val="nil"/>
              <w:bottom w:val="nil"/>
              <w:right w:val="single" w:sz="4" w:space="0" w:color="auto"/>
            </w:tcBorders>
            <w:shd w:val="clear" w:color="000000" w:fill="FFFFFF"/>
            <w:noWrap/>
            <w:vAlign w:val="bottom"/>
            <w:hideMark/>
          </w:tcPr>
          <w:p w14:paraId="1F568E5B"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0</w:t>
            </w:r>
          </w:p>
        </w:tc>
        <w:tc>
          <w:tcPr>
            <w:tcW w:w="1280" w:type="dxa"/>
            <w:tcBorders>
              <w:top w:val="nil"/>
              <w:left w:val="nil"/>
              <w:bottom w:val="nil"/>
              <w:right w:val="single" w:sz="4" w:space="0" w:color="auto"/>
            </w:tcBorders>
            <w:shd w:val="clear" w:color="000000" w:fill="FFFFFF"/>
            <w:noWrap/>
            <w:vAlign w:val="bottom"/>
            <w:hideMark/>
          </w:tcPr>
          <w:p w14:paraId="569FFEAA"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0</w:t>
            </w:r>
          </w:p>
        </w:tc>
      </w:tr>
      <w:tr w:rsidR="00E90D6D" w:rsidRPr="00E90D6D" w14:paraId="67A4BCEC" w14:textId="77777777" w:rsidTr="00E90D6D">
        <w:trPr>
          <w:trHeight w:val="300"/>
          <w:jc w:val="center"/>
        </w:trPr>
        <w:tc>
          <w:tcPr>
            <w:tcW w:w="3700" w:type="dxa"/>
            <w:tcBorders>
              <w:top w:val="nil"/>
              <w:left w:val="single" w:sz="4" w:space="0" w:color="auto"/>
              <w:bottom w:val="nil"/>
              <w:right w:val="single" w:sz="4" w:space="0" w:color="auto"/>
            </w:tcBorders>
            <w:shd w:val="clear" w:color="000000" w:fill="FFFFFF"/>
            <w:noWrap/>
            <w:vAlign w:val="bottom"/>
            <w:hideMark/>
          </w:tcPr>
          <w:p w14:paraId="50CD82FB" w14:textId="77777777" w:rsidR="00E90D6D" w:rsidRPr="00E90D6D" w:rsidRDefault="00E90D6D" w:rsidP="00E90D6D">
            <w:pPr>
              <w:widowControl/>
              <w:rPr>
                <w:rFonts w:eastAsia="Times New Roman"/>
                <w:color w:val="000000"/>
                <w:lang w:val="en-GI" w:eastAsia="en-GI"/>
              </w:rPr>
            </w:pPr>
            <w:r w:rsidRPr="00E90D6D">
              <w:rPr>
                <w:rFonts w:eastAsia="Times New Roman"/>
                <w:color w:val="000000"/>
                <w:lang w:val="en-GI" w:eastAsia="en-GI"/>
              </w:rPr>
              <w:t>PP - XoL - Standard - GR</w:t>
            </w:r>
          </w:p>
        </w:tc>
        <w:tc>
          <w:tcPr>
            <w:tcW w:w="1400" w:type="dxa"/>
            <w:tcBorders>
              <w:top w:val="nil"/>
              <w:left w:val="nil"/>
              <w:bottom w:val="nil"/>
              <w:right w:val="single" w:sz="4" w:space="0" w:color="auto"/>
            </w:tcBorders>
            <w:shd w:val="clear" w:color="000000" w:fill="FFFFFF"/>
            <w:noWrap/>
            <w:vAlign w:val="bottom"/>
            <w:hideMark/>
          </w:tcPr>
          <w:p w14:paraId="7726B358"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861</w:t>
            </w:r>
          </w:p>
        </w:tc>
        <w:tc>
          <w:tcPr>
            <w:tcW w:w="1400" w:type="dxa"/>
            <w:tcBorders>
              <w:top w:val="nil"/>
              <w:left w:val="nil"/>
              <w:bottom w:val="nil"/>
              <w:right w:val="single" w:sz="4" w:space="0" w:color="auto"/>
            </w:tcBorders>
            <w:shd w:val="clear" w:color="000000" w:fill="FFFFFF"/>
            <w:noWrap/>
            <w:vAlign w:val="bottom"/>
            <w:hideMark/>
          </w:tcPr>
          <w:p w14:paraId="22BB20D8"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1,080</w:t>
            </w:r>
          </w:p>
        </w:tc>
        <w:tc>
          <w:tcPr>
            <w:tcW w:w="1400" w:type="dxa"/>
            <w:tcBorders>
              <w:top w:val="nil"/>
              <w:left w:val="nil"/>
              <w:bottom w:val="nil"/>
              <w:right w:val="single" w:sz="4" w:space="0" w:color="auto"/>
            </w:tcBorders>
            <w:shd w:val="clear" w:color="000000" w:fill="FFFFFF"/>
            <w:noWrap/>
            <w:vAlign w:val="bottom"/>
            <w:hideMark/>
          </w:tcPr>
          <w:p w14:paraId="7FE7CB44"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-140</w:t>
            </w:r>
          </w:p>
        </w:tc>
        <w:tc>
          <w:tcPr>
            <w:tcW w:w="1280" w:type="dxa"/>
            <w:tcBorders>
              <w:top w:val="nil"/>
              <w:left w:val="nil"/>
              <w:bottom w:val="nil"/>
              <w:right w:val="single" w:sz="4" w:space="0" w:color="auto"/>
            </w:tcBorders>
            <w:shd w:val="clear" w:color="000000" w:fill="FFFFFF"/>
            <w:noWrap/>
            <w:vAlign w:val="bottom"/>
            <w:hideMark/>
          </w:tcPr>
          <w:p w14:paraId="7A6DF6DF"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-79</w:t>
            </w:r>
          </w:p>
        </w:tc>
      </w:tr>
      <w:tr w:rsidR="00E90D6D" w:rsidRPr="00E90D6D" w14:paraId="695BF215" w14:textId="77777777" w:rsidTr="00E90D6D">
        <w:trPr>
          <w:trHeight w:val="300"/>
          <w:jc w:val="center"/>
        </w:trPr>
        <w:tc>
          <w:tcPr>
            <w:tcW w:w="3700" w:type="dxa"/>
            <w:tcBorders>
              <w:top w:val="nil"/>
              <w:left w:val="single" w:sz="4" w:space="0" w:color="auto"/>
              <w:bottom w:val="nil"/>
              <w:right w:val="single" w:sz="4" w:space="0" w:color="auto"/>
            </w:tcBorders>
            <w:shd w:val="clear" w:color="000000" w:fill="FFFFFF"/>
            <w:noWrap/>
            <w:vAlign w:val="bottom"/>
            <w:hideMark/>
          </w:tcPr>
          <w:p w14:paraId="35F0A9F0" w14:textId="77777777" w:rsidR="00E90D6D" w:rsidRPr="00E90D6D" w:rsidRDefault="00E90D6D" w:rsidP="00E90D6D">
            <w:pPr>
              <w:widowControl/>
              <w:rPr>
                <w:rFonts w:eastAsia="Times New Roman"/>
                <w:color w:val="000000"/>
                <w:lang w:val="en-GI" w:eastAsia="en-GI"/>
              </w:rPr>
            </w:pPr>
            <w:r w:rsidRPr="00E90D6D">
              <w:rPr>
                <w:rFonts w:eastAsia="Times New Roman"/>
                <w:color w:val="000000"/>
                <w:lang w:val="en-GI" w:eastAsia="en-GI"/>
              </w:rPr>
              <w:t>PP - XoL - Standard - GR - AURR</w:t>
            </w:r>
          </w:p>
        </w:tc>
        <w:tc>
          <w:tcPr>
            <w:tcW w:w="1400" w:type="dxa"/>
            <w:tcBorders>
              <w:top w:val="nil"/>
              <w:left w:val="nil"/>
              <w:bottom w:val="nil"/>
              <w:right w:val="single" w:sz="4" w:space="0" w:color="auto"/>
            </w:tcBorders>
            <w:shd w:val="clear" w:color="000000" w:fill="FFFFFF"/>
            <w:noWrap/>
            <w:vAlign w:val="bottom"/>
            <w:hideMark/>
          </w:tcPr>
          <w:p w14:paraId="6CB42DDB"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-386</w:t>
            </w:r>
          </w:p>
        </w:tc>
        <w:tc>
          <w:tcPr>
            <w:tcW w:w="1400" w:type="dxa"/>
            <w:tcBorders>
              <w:top w:val="nil"/>
              <w:left w:val="nil"/>
              <w:bottom w:val="nil"/>
              <w:right w:val="single" w:sz="4" w:space="0" w:color="auto"/>
            </w:tcBorders>
            <w:shd w:val="clear" w:color="000000" w:fill="FFFFFF"/>
            <w:noWrap/>
            <w:vAlign w:val="bottom"/>
            <w:hideMark/>
          </w:tcPr>
          <w:p w14:paraId="57502A4F"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0</w:t>
            </w:r>
          </w:p>
        </w:tc>
        <w:tc>
          <w:tcPr>
            <w:tcW w:w="1400" w:type="dxa"/>
            <w:tcBorders>
              <w:top w:val="nil"/>
              <w:left w:val="nil"/>
              <w:bottom w:val="nil"/>
              <w:right w:val="single" w:sz="4" w:space="0" w:color="auto"/>
            </w:tcBorders>
            <w:shd w:val="clear" w:color="000000" w:fill="FFFFFF"/>
            <w:noWrap/>
            <w:vAlign w:val="bottom"/>
            <w:hideMark/>
          </w:tcPr>
          <w:p w14:paraId="39740D5D"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-335</w:t>
            </w:r>
          </w:p>
        </w:tc>
        <w:tc>
          <w:tcPr>
            <w:tcW w:w="1280" w:type="dxa"/>
            <w:tcBorders>
              <w:top w:val="nil"/>
              <w:left w:val="nil"/>
              <w:bottom w:val="nil"/>
              <w:right w:val="single" w:sz="4" w:space="0" w:color="auto"/>
            </w:tcBorders>
            <w:shd w:val="clear" w:color="000000" w:fill="FFFFFF"/>
            <w:noWrap/>
            <w:vAlign w:val="bottom"/>
            <w:hideMark/>
          </w:tcPr>
          <w:p w14:paraId="34317B82"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-50</w:t>
            </w:r>
          </w:p>
        </w:tc>
      </w:tr>
      <w:tr w:rsidR="00E90D6D" w:rsidRPr="00E90D6D" w14:paraId="7E7E18D5" w14:textId="77777777" w:rsidTr="00E90D6D">
        <w:trPr>
          <w:trHeight w:val="300"/>
          <w:jc w:val="center"/>
        </w:trPr>
        <w:tc>
          <w:tcPr>
            <w:tcW w:w="3700" w:type="dxa"/>
            <w:tcBorders>
              <w:top w:val="nil"/>
              <w:left w:val="single" w:sz="4" w:space="0" w:color="auto"/>
              <w:bottom w:val="nil"/>
              <w:right w:val="single" w:sz="4" w:space="0" w:color="auto"/>
            </w:tcBorders>
            <w:shd w:val="clear" w:color="000000" w:fill="FFFFFF"/>
            <w:noWrap/>
            <w:vAlign w:val="bottom"/>
            <w:hideMark/>
          </w:tcPr>
          <w:p w14:paraId="0762F0E4" w14:textId="77777777" w:rsidR="00E90D6D" w:rsidRPr="00E90D6D" w:rsidRDefault="00E90D6D" w:rsidP="00E90D6D">
            <w:pPr>
              <w:widowControl/>
              <w:rPr>
                <w:rFonts w:eastAsia="Times New Roman"/>
                <w:color w:val="000000"/>
                <w:lang w:val="en-GI" w:eastAsia="en-GI"/>
              </w:rPr>
            </w:pPr>
            <w:r w:rsidRPr="00E90D6D">
              <w:rPr>
                <w:rFonts w:eastAsia="Times New Roman"/>
                <w:color w:val="000000"/>
                <w:lang w:val="en-GI" w:eastAsia="en-GI"/>
              </w:rPr>
              <w:t>PP - XoL - Standard - NR - AURR</w:t>
            </w:r>
          </w:p>
        </w:tc>
        <w:tc>
          <w:tcPr>
            <w:tcW w:w="1400" w:type="dxa"/>
            <w:tcBorders>
              <w:top w:val="nil"/>
              <w:left w:val="nil"/>
              <w:bottom w:val="nil"/>
              <w:right w:val="single" w:sz="4" w:space="0" w:color="auto"/>
            </w:tcBorders>
            <w:shd w:val="clear" w:color="000000" w:fill="FFFFFF"/>
            <w:noWrap/>
            <w:vAlign w:val="bottom"/>
            <w:hideMark/>
          </w:tcPr>
          <w:p w14:paraId="79C00576"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436</w:t>
            </w:r>
          </w:p>
        </w:tc>
        <w:tc>
          <w:tcPr>
            <w:tcW w:w="1400" w:type="dxa"/>
            <w:tcBorders>
              <w:top w:val="nil"/>
              <w:left w:val="nil"/>
              <w:bottom w:val="nil"/>
              <w:right w:val="single" w:sz="4" w:space="0" w:color="auto"/>
            </w:tcBorders>
            <w:shd w:val="clear" w:color="000000" w:fill="FFFFFF"/>
            <w:noWrap/>
            <w:vAlign w:val="bottom"/>
            <w:hideMark/>
          </w:tcPr>
          <w:p w14:paraId="569E6744"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0</w:t>
            </w:r>
          </w:p>
        </w:tc>
        <w:tc>
          <w:tcPr>
            <w:tcW w:w="1400" w:type="dxa"/>
            <w:tcBorders>
              <w:top w:val="nil"/>
              <w:left w:val="nil"/>
              <w:bottom w:val="nil"/>
              <w:right w:val="single" w:sz="4" w:space="0" w:color="auto"/>
            </w:tcBorders>
            <w:shd w:val="clear" w:color="000000" w:fill="FFFFFF"/>
            <w:noWrap/>
            <w:vAlign w:val="bottom"/>
            <w:hideMark/>
          </w:tcPr>
          <w:p w14:paraId="15EC8F05"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370</w:t>
            </w:r>
          </w:p>
        </w:tc>
        <w:tc>
          <w:tcPr>
            <w:tcW w:w="1280" w:type="dxa"/>
            <w:tcBorders>
              <w:top w:val="nil"/>
              <w:left w:val="nil"/>
              <w:bottom w:val="nil"/>
              <w:right w:val="single" w:sz="4" w:space="0" w:color="auto"/>
            </w:tcBorders>
            <w:shd w:val="clear" w:color="000000" w:fill="FFFFFF"/>
            <w:noWrap/>
            <w:vAlign w:val="bottom"/>
            <w:hideMark/>
          </w:tcPr>
          <w:p w14:paraId="2F377B33"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66</w:t>
            </w:r>
          </w:p>
        </w:tc>
      </w:tr>
      <w:tr w:rsidR="00E90D6D" w:rsidRPr="00E90D6D" w14:paraId="252EFFE3" w14:textId="77777777" w:rsidTr="00E90D6D">
        <w:trPr>
          <w:trHeight w:val="300"/>
          <w:jc w:val="center"/>
        </w:trPr>
        <w:tc>
          <w:tcPr>
            <w:tcW w:w="3700" w:type="dxa"/>
            <w:tcBorders>
              <w:top w:val="nil"/>
              <w:left w:val="single" w:sz="4" w:space="0" w:color="auto"/>
              <w:bottom w:val="nil"/>
              <w:right w:val="single" w:sz="4" w:space="0" w:color="auto"/>
            </w:tcBorders>
            <w:shd w:val="clear" w:color="000000" w:fill="FFFFFF"/>
            <w:noWrap/>
            <w:vAlign w:val="bottom"/>
            <w:hideMark/>
          </w:tcPr>
          <w:p w14:paraId="468BA441" w14:textId="77777777" w:rsidR="00E90D6D" w:rsidRPr="00E90D6D" w:rsidRDefault="00E90D6D" w:rsidP="00E90D6D">
            <w:pPr>
              <w:widowControl/>
              <w:rPr>
                <w:rFonts w:eastAsia="Times New Roman"/>
                <w:color w:val="000000"/>
                <w:lang w:val="en-GI" w:eastAsia="en-GI"/>
              </w:rPr>
            </w:pPr>
            <w:r w:rsidRPr="00E90D6D">
              <w:rPr>
                <w:rFonts w:eastAsia="Times New Roman"/>
                <w:color w:val="000000"/>
                <w:lang w:val="en-GI" w:eastAsia="en-GI"/>
              </w:rPr>
              <w:t xml:space="preserve">PP - XoL - Standard - NR </w:t>
            </w:r>
          </w:p>
        </w:tc>
        <w:tc>
          <w:tcPr>
            <w:tcW w:w="1400" w:type="dxa"/>
            <w:tcBorders>
              <w:top w:val="nil"/>
              <w:left w:val="nil"/>
              <w:bottom w:val="nil"/>
              <w:right w:val="single" w:sz="4" w:space="0" w:color="auto"/>
            </w:tcBorders>
            <w:shd w:val="clear" w:color="000000" w:fill="FFFFFF"/>
            <w:noWrap/>
            <w:vAlign w:val="bottom"/>
            <w:hideMark/>
          </w:tcPr>
          <w:p w14:paraId="76293BA2"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1,215</w:t>
            </w:r>
          </w:p>
        </w:tc>
        <w:tc>
          <w:tcPr>
            <w:tcW w:w="1400" w:type="dxa"/>
            <w:tcBorders>
              <w:top w:val="nil"/>
              <w:left w:val="nil"/>
              <w:bottom w:val="nil"/>
              <w:right w:val="single" w:sz="4" w:space="0" w:color="auto"/>
            </w:tcBorders>
            <w:shd w:val="clear" w:color="000000" w:fill="FFFFFF"/>
            <w:noWrap/>
            <w:vAlign w:val="bottom"/>
            <w:hideMark/>
          </w:tcPr>
          <w:p w14:paraId="26E1B6E1"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1,011</w:t>
            </w:r>
          </w:p>
        </w:tc>
        <w:tc>
          <w:tcPr>
            <w:tcW w:w="1400" w:type="dxa"/>
            <w:tcBorders>
              <w:top w:val="nil"/>
              <w:left w:val="nil"/>
              <w:bottom w:val="nil"/>
              <w:right w:val="single" w:sz="4" w:space="0" w:color="auto"/>
            </w:tcBorders>
            <w:shd w:val="clear" w:color="000000" w:fill="FFFFFF"/>
            <w:noWrap/>
            <w:vAlign w:val="bottom"/>
            <w:hideMark/>
          </w:tcPr>
          <w:p w14:paraId="3C31A77C"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126</w:t>
            </w:r>
          </w:p>
        </w:tc>
        <w:tc>
          <w:tcPr>
            <w:tcW w:w="1280" w:type="dxa"/>
            <w:tcBorders>
              <w:top w:val="nil"/>
              <w:left w:val="nil"/>
              <w:bottom w:val="nil"/>
              <w:right w:val="single" w:sz="4" w:space="0" w:color="auto"/>
            </w:tcBorders>
            <w:shd w:val="clear" w:color="000000" w:fill="FFFFFF"/>
            <w:noWrap/>
            <w:vAlign w:val="bottom"/>
            <w:hideMark/>
          </w:tcPr>
          <w:p w14:paraId="57F32067"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79</w:t>
            </w:r>
          </w:p>
        </w:tc>
      </w:tr>
      <w:tr w:rsidR="00E90D6D" w:rsidRPr="00E90D6D" w14:paraId="64B4FE35" w14:textId="77777777" w:rsidTr="00E90D6D">
        <w:trPr>
          <w:trHeight w:val="300"/>
          <w:jc w:val="center"/>
        </w:trPr>
        <w:tc>
          <w:tcPr>
            <w:tcW w:w="3700" w:type="dxa"/>
            <w:tcBorders>
              <w:top w:val="nil"/>
              <w:left w:val="single" w:sz="4" w:space="0" w:color="auto"/>
              <w:bottom w:val="nil"/>
              <w:right w:val="single" w:sz="4" w:space="0" w:color="auto"/>
            </w:tcBorders>
            <w:shd w:val="clear" w:color="000000" w:fill="FFFFFF"/>
            <w:noWrap/>
            <w:vAlign w:val="bottom"/>
            <w:hideMark/>
          </w:tcPr>
          <w:p w14:paraId="171B7398" w14:textId="77777777" w:rsidR="00E90D6D" w:rsidRPr="00E90D6D" w:rsidRDefault="00E90D6D" w:rsidP="00E90D6D">
            <w:pPr>
              <w:widowControl/>
              <w:rPr>
                <w:rFonts w:eastAsia="Times New Roman"/>
                <w:color w:val="000000"/>
                <w:lang w:val="en-GI" w:eastAsia="en-GI"/>
              </w:rPr>
            </w:pPr>
            <w:r w:rsidRPr="00E90D6D">
              <w:rPr>
                <w:rFonts w:eastAsia="Times New Roman"/>
                <w:color w:val="000000"/>
                <w:lang w:val="en-GI" w:eastAsia="en-GI"/>
              </w:rPr>
              <w:t>PP - XoL - Hedgehog - GR</w:t>
            </w:r>
          </w:p>
        </w:tc>
        <w:tc>
          <w:tcPr>
            <w:tcW w:w="1400" w:type="dxa"/>
            <w:tcBorders>
              <w:top w:val="nil"/>
              <w:left w:val="nil"/>
              <w:bottom w:val="nil"/>
              <w:right w:val="single" w:sz="4" w:space="0" w:color="auto"/>
            </w:tcBorders>
            <w:shd w:val="clear" w:color="000000" w:fill="FFFFFF"/>
            <w:noWrap/>
            <w:vAlign w:val="bottom"/>
            <w:hideMark/>
          </w:tcPr>
          <w:p w14:paraId="132E56AD"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1,014</w:t>
            </w:r>
          </w:p>
        </w:tc>
        <w:tc>
          <w:tcPr>
            <w:tcW w:w="1400" w:type="dxa"/>
            <w:tcBorders>
              <w:top w:val="nil"/>
              <w:left w:val="nil"/>
              <w:bottom w:val="nil"/>
              <w:right w:val="single" w:sz="4" w:space="0" w:color="auto"/>
            </w:tcBorders>
            <w:shd w:val="clear" w:color="000000" w:fill="FFFFFF"/>
            <w:noWrap/>
            <w:vAlign w:val="bottom"/>
            <w:hideMark/>
          </w:tcPr>
          <w:p w14:paraId="73BFF71F"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1,014</w:t>
            </w:r>
          </w:p>
        </w:tc>
        <w:tc>
          <w:tcPr>
            <w:tcW w:w="1400" w:type="dxa"/>
            <w:tcBorders>
              <w:top w:val="nil"/>
              <w:left w:val="nil"/>
              <w:bottom w:val="nil"/>
              <w:right w:val="single" w:sz="4" w:space="0" w:color="auto"/>
            </w:tcBorders>
            <w:shd w:val="clear" w:color="000000" w:fill="FFFFFF"/>
            <w:noWrap/>
            <w:vAlign w:val="bottom"/>
            <w:hideMark/>
          </w:tcPr>
          <w:p w14:paraId="26785D05"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0</w:t>
            </w:r>
          </w:p>
        </w:tc>
        <w:tc>
          <w:tcPr>
            <w:tcW w:w="1280" w:type="dxa"/>
            <w:tcBorders>
              <w:top w:val="nil"/>
              <w:left w:val="nil"/>
              <w:bottom w:val="nil"/>
              <w:right w:val="single" w:sz="4" w:space="0" w:color="auto"/>
            </w:tcBorders>
            <w:shd w:val="clear" w:color="000000" w:fill="FFFFFF"/>
            <w:noWrap/>
            <w:vAlign w:val="bottom"/>
            <w:hideMark/>
          </w:tcPr>
          <w:p w14:paraId="72954CEC"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0</w:t>
            </w:r>
          </w:p>
        </w:tc>
      </w:tr>
      <w:tr w:rsidR="00E90D6D" w:rsidRPr="00E90D6D" w14:paraId="0DE1397E" w14:textId="77777777" w:rsidTr="00E90D6D">
        <w:trPr>
          <w:trHeight w:val="300"/>
          <w:jc w:val="center"/>
        </w:trPr>
        <w:tc>
          <w:tcPr>
            <w:tcW w:w="3700" w:type="dxa"/>
            <w:tcBorders>
              <w:top w:val="nil"/>
              <w:left w:val="single" w:sz="4" w:space="0" w:color="auto"/>
              <w:bottom w:val="nil"/>
              <w:right w:val="single" w:sz="4" w:space="0" w:color="auto"/>
            </w:tcBorders>
            <w:shd w:val="clear" w:color="000000" w:fill="FFFFFF"/>
            <w:noWrap/>
            <w:vAlign w:val="bottom"/>
            <w:hideMark/>
          </w:tcPr>
          <w:p w14:paraId="0E89167E" w14:textId="77777777" w:rsidR="00E90D6D" w:rsidRPr="00E90D6D" w:rsidRDefault="00E90D6D" w:rsidP="00E90D6D">
            <w:pPr>
              <w:widowControl/>
              <w:rPr>
                <w:rFonts w:eastAsia="Times New Roman"/>
                <w:color w:val="000000"/>
                <w:lang w:val="en-GI" w:eastAsia="en-GI"/>
              </w:rPr>
            </w:pPr>
            <w:r w:rsidRPr="00E90D6D">
              <w:rPr>
                <w:rFonts w:eastAsia="Times New Roman"/>
                <w:color w:val="000000"/>
                <w:lang w:val="en-GI" w:eastAsia="en-GI"/>
              </w:rPr>
              <w:t>PP - XoL - Hedgehog - NR</w:t>
            </w:r>
          </w:p>
        </w:tc>
        <w:tc>
          <w:tcPr>
            <w:tcW w:w="1400" w:type="dxa"/>
            <w:tcBorders>
              <w:top w:val="nil"/>
              <w:left w:val="nil"/>
              <w:bottom w:val="nil"/>
              <w:right w:val="single" w:sz="4" w:space="0" w:color="auto"/>
            </w:tcBorders>
            <w:shd w:val="clear" w:color="000000" w:fill="FFFFFF"/>
            <w:noWrap/>
            <w:vAlign w:val="bottom"/>
            <w:hideMark/>
          </w:tcPr>
          <w:p w14:paraId="3C308E14"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0</w:t>
            </w:r>
          </w:p>
        </w:tc>
        <w:tc>
          <w:tcPr>
            <w:tcW w:w="1400" w:type="dxa"/>
            <w:tcBorders>
              <w:top w:val="nil"/>
              <w:left w:val="nil"/>
              <w:bottom w:val="nil"/>
              <w:right w:val="single" w:sz="4" w:space="0" w:color="auto"/>
            </w:tcBorders>
            <w:shd w:val="clear" w:color="000000" w:fill="FFFFFF"/>
            <w:noWrap/>
            <w:vAlign w:val="bottom"/>
            <w:hideMark/>
          </w:tcPr>
          <w:p w14:paraId="2DC778D9"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0</w:t>
            </w:r>
          </w:p>
        </w:tc>
        <w:tc>
          <w:tcPr>
            <w:tcW w:w="1400" w:type="dxa"/>
            <w:tcBorders>
              <w:top w:val="nil"/>
              <w:left w:val="nil"/>
              <w:bottom w:val="nil"/>
              <w:right w:val="single" w:sz="4" w:space="0" w:color="auto"/>
            </w:tcBorders>
            <w:shd w:val="clear" w:color="000000" w:fill="FFFFFF"/>
            <w:noWrap/>
            <w:vAlign w:val="bottom"/>
            <w:hideMark/>
          </w:tcPr>
          <w:p w14:paraId="5873DFAB"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0</w:t>
            </w:r>
          </w:p>
        </w:tc>
        <w:tc>
          <w:tcPr>
            <w:tcW w:w="1280" w:type="dxa"/>
            <w:tcBorders>
              <w:top w:val="nil"/>
              <w:left w:val="nil"/>
              <w:bottom w:val="nil"/>
              <w:right w:val="single" w:sz="4" w:space="0" w:color="auto"/>
            </w:tcBorders>
            <w:shd w:val="clear" w:color="000000" w:fill="FFFFFF"/>
            <w:noWrap/>
            <w:vAlign w:val="bottom"/>
            <w:hideMark/>
          </w:tcPr>
          <w:p w14:paraId="70587DDB"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0</w:t>
            </w:r>
          </w:p>
        </w:tc>
      </w:tr>
      <w:tr w:rsidR="00E90D6D" w:rsidRPr="00E90D6D" w14:paraId="564AF879" w14:textId="77777777" w:rsidTr="00E90D6D">
        <w:trPr>
          <w:trHeight w:val="300"/>
          <w:jc w:val="center"/>
        </w:trPr>
        <w:tc>
          <w:tcPr>
            <w:tcW w:w="3700" w:type="dxa"/>
            <w:tcBorders>
              <w:top w:val="nil"/>
              <w:left w:val="single" w:sz="4" w:space="0" w:color="auto"/>
              <w:bottom w:val="nil"/>
              <w:right w:val="single" w:sz="4" w:space="0" w:color="auto"/>
            </w:tcBorders>
            <w:shd w:val="clear" w:color="000000" w:fill="FFFFFF"/>
            <w:noWrap/>
            <w:vAlign w:val="bottom"/>
            <w:hideMark/>
          </w:tcPr>
          <w:p w14:paraId="14673EDD" w14:textId="77777777" w:rsidR="00E90D6D" w:rsidRPr="00E90D6D" w:rsidRDefault="00E90D6D" w:rsidP="00E90D6D">
            <w:pPr>
              <w:widowControl/>
              <w:rPr>
                <w:rFonts w:eastAsia="Times New Roman"/>
                <w:color w:val="000000"/>
                <w:lang w:val="en-GI" w:eastAsia="en-GI"/>
              </w:rPr>
            </w:pPr>
            <w:r w:rsidRPr="00E90D6D">
              <w:rPr>
                <w:rFonts w:eastAsia="Times New Roman"/>
                <w:color w:val="000000"/>
                <w:lang w:val="en-GI" w:eastAsia="en-GI"/>
              </w:rPr>
              <w:t>PP - Pukka fronting - GR</w:t>
            </w:r>
          </w:p>
        </w:tc>
        <w:tc>
          <w:tcPr>
            <w:tcW w:w="1400" w:type="dxa"/>
            <w:tcBorders>
              <w:top w:val="nil"/>
              <w:left w:val="nil"/>
              <w:bottom w:val="nil"/>
              <w:right w:val="single" w:sz="4" w:space="0" w:color="auto"/>
            </w:tcBorders>
            <w:shd w:val="clear" w:color="000000" w:fill="FFFFFF"/>
            <w:noWrap/>
            <w:vAlign w:val="bottom"/>
            <w:hideMark/>
          </w:tcPr>
          <w:p w14:paraId="57E35E94"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721</w:t>
            </w:r>
          </w:p>
        </w:tc>
        <w:tc>
          <w:tcPr>
            <w:tcW w:w="1400" w:type="dxa"/>
            <w:tcBorders>
              <w:top w:val="nil"/>
              <w:left w:val="nil"/>
              <w:bottom w:val="nil"/>
              <w:right w:val="single" w:sz="4" w:space="0" w:color="auto"/>
            </w:tcBorders>
            <w:shd w:val="clear" w:color="000000" w:fill="FFFFFF"/>
            <w:noWrap/>
            <w:vAlign w:val="bottom"/>
            <w:hideMark/>
          </w:tcPr>
          <w:p w14:paraId="48B039BE"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724</w:t>
            </w:r>
          </w:p>
        </w:tc>
        <w:tc>
          <w:tcPr>
            <w:tcW w:w="1400" w:type="dxa"/>
            <w:tcBorders>
              <w:top w:val="nil"/>
              <w:left w:val="nil"/>
              <w:bottom w:val="nil"/>
              <w:right w:val="single" w:sz="4" w:space="0" w:color="auto"/>
            </w:tcBorders>
            <w:shd w:val="clear" w:color="000000" w:fill="FFFFFF"/>
            <w:noWrap/>
            <w:vAlign w:val="bottom"/>
            <w:hideMark/>
          </w:tcPr>
          <w:p w14:paraId="2BA41008"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0</w:t>
            </w:r>
          </w:p>
        </w:tc>
        <w:tc>
          <w:tcPr>
            <w:tcW w:w="1280" w:type="dxa"/>
            <w:tcBorders>
              <w:top w:val="nil"/>
              <w:left w:val="nil"/>
              <w:bottom w:val="nil"/>
              <w:right w:val="single" w:sz="4" w:space="0" w:color="auto"/>
            </w:tcBorders>
            <w:shd w:val="clear" w:color="000000" w:fill="FFFFFF"/>
            <w:noWrap/>
            <w:vAlign w:val="bottom"/>
            <w:hideMark/>
          </w:tcPr>
          <w:p w14:paraId="5007CCDC"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-2</w:t>
            </w:r>
          </w:p>
        </w:tc>
      </w:tr>
      <w:tr w:rsidR="00E90D6D" w:rsidRPr="00E90D6D" w14:paraId="25391D61" w14:textId="77777777" w:rsidTr="00E90D6D">
        <w:trPr>
          <w:trHeight w:val="300"/>
          <w:jc w:val="center"/>
        </w:trPr>
        <w:tc>
          <w:tcPr>
            <w:tcW w:w="3700" w:type="dxa"/>
            <w:tcBorders>
              <w:top w:val="nil"/>
              <w:left w:val="single" w:sz="4" w:space="0" w:color="auto"/>
              <w:bottom w:val="nil"/>
              <w:right w:val="single" w:sz="4" w:space="0" w:color="auto"/>
            </w:tcBorders>
            <w:shd w:val="clear" w:color="000000" w:fill="FFFFFF"/>
            <w:noWrap/>
            <w:vAlign w:val="bottom"/>
            <w:hideMark/>
          </w:tcPr>
          <w:p w14:paraId="152B3105" w14:textId="77777777" w:rsidR="00E90D6D" w:rsidRPr="00E90D6D" w:rsidRDefault="00E90D6D" w:rsidP="00E90D6D">
            <w:pPr>
              <w:widowControl/>
              <w:rPr>
                <w:rFonts w:eastAsia="Times New Roman"/>
                <w:color w:val="000000"/>
                <w:lang w:val="en-GI" w:eastAsia="en-GI"/>
              </w:rPr>
            </w:pPr>
            <w:r w:rsidRPr="00E90D6D">
              <w:rPr>
                <w:rFonts w:eastAsia="Times New Roman"/>
                <w:color w:val="000000"/>
                <w:lang w:val="en-GI" w:eastAsia="en-GI"/>
              </w:rPr>
              <w:t>PP - Pukka fronting - NR</w:t>
            </w:r>
          </w:p>
        </w:tc>
        <w:tc>
          <w:tcPr>
            <w:tcW w:w="1400" w:type="dxa"/>
            <w:tcBorders>
              <w:top w:val="nil"/>
              <w:left w:val="nil"/>
              <w:bottom w:val="nil"/>
              <w:right w:val="single" w:sz="4" w:space="0" w:color="auto"/>
            </w:tcBorders>
            <w:shd w:val="clear" w:color="000000" w:fill="FFFFFF"/>
            <w:noWrap/>
            <w:vAlign w:val="bottom"/>
            <w:hideMark/>
          </w:tcPr>
          <w:p w14:paraId="35045858"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0</w:t>
            </w:r>
          </w:p>
        </w:tc>
        <w:tc>
          <w:tcPr>
            <w:tcW w:w="1400" w:type="dxa"/>
            <w:tcBorders>
              <w:top w:val="nil"/>
              <w:left w:val="nil"/>
              <w:bottom w:val="nil"/>
              <w:right w:val="single" w:sz="4" w:space="0" w:color="auto"/>
            </w:tcBorders>
            <w:shd w:val="clear" w:color="000000" w:fill="FFFFFF"/>
            <w:noWrap/>
            <w:vAlign w:val="bottom"/>
            <w:hideMark/>
          </w:tcPr>
          <w:p w14:paraId="02BE0569"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0</w:t>
            </w:r>
          </w:p>
        </w:tc>
        <w:tc>
          <w:tcPr>
            <w:tcW w:w="1400" w:type="dxa"/>
            <w:tcBorders>
              <w:top w:val="nil"/>
              <w:left w:val="nil"/>
              <w:bottom w:val="nil"/>
              <w:right w:val="single" w:sz="4" w:space="0" w:color="auto"/>
            </w:tcBorders>
            <w:shd w:val="clear" w:color="000000" w:fill="FFFFFF"/>
            <w:noWrap/>
            <w:vAlign w:val="bottom"/>
            <w:hideMark/>
          </w:tcPr>
          <w:p w14:paraId="4EE22DAA"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0</w:t>
            </w:r>
          </w:p>
        </w:tc>
        <w:tc>
          <w:tcPr>
            <w:tcW w:w="1280" w:type="dxa"/>
            <w:tcBorders>
              <w:top w:val="nil"/>
              <w:left w:val="nil"/>
              <w:bottom w:val="nil"/>
              <w:right w:val="single" w:sz="4" w:space="0" w:color="auto"/>
            </w:tcBorders>
            <w:shd w:val="clear" w:color="000000" w:fill="FFFFFF"/>
            <w:noWrap/>
            <w:vAlign w:val="bottom"/>
            <w:hideMark/>
          </w:tcPr>
          <w:p w14:paraId="55FEA628"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0</w:t>
            </w:r>
          </w:p>
        </w:tc>
      </w:tr>
      <w:tr w:rsidR="00E90D6D" w:rsidRPr="00E90D6D" w14:paraId="2F35E4FD" w14:textId="77777777" w:rsidTr="00E90D6D">
        <w:trPr>
          <w:trHeight w:val="300"/>
          <w:jc w:val="center"/>
        </w:trPr>
        <w:tc>
          <w:tcPr>
            <w:tcW w:w="3700" w:type="dxa"/>
            <w:tcBorders>
              <w:top w:val="nil"/>
              <w:left w:val="single" w:sz="4" w:space="0" w:color="auto"/>
              <w:bottom w:val="nil"/>
              <w:right w:val="single" w:sz="4" w:space="0" w:color="auto"/>
            </w:tcBorders>
            <w:shd w:val="clear" w:color="000000" w:fill="FFFFFF"/>
            <w:noWrap/>
            <w:vAlign w:val="bottom"/>
            <w:hideMark/>
          </w:tcPr>
          <w:p w14:paraId="1B28EBB5" w14:textId="77777777" w:rsidR="00E90D6D" w:rsidRPr="00E90D6D" w:rsidRDefault="00E90D6D" w:rsidP="00E90D6D">
            <w:pPr>
              <w:widowControl/>
              <w:rPr>
                <w:rFonts w:eastAsia="Times New Roman"/>
                <w:color w:val="000000"/>
                <w:lang w:val="en-GI" w:eastAsia="en-GI"/>
              </w:rPr>
            </w:pPr>
            <w:r w:rsidRPr="00E90D6D">
              <w:rPr>
                <w:rFonts w:eastAsia="Times New Roman"/>
                <w:color w:val="000000"/>
                <w:lang w:val="en-GI" w:eastAsia="en-GI"/>
              </w:rPr>
              <w:t>PP - R&amp;V - GR</w:t>
            </w:r>
          </w:p>
        </w:tc>
        <w:tc>
          <w:tcPr>
            <w:tcW w:w="1400" w:type="dxa"/>
            <w:tcBorders>
              <w:top w:val="nil"/>
              <w:left w:val="nil"/>
              <w:bottom w:val="nil"/>
              <w:right w:val="single" w:sz="4" w:space="0" w:color="auto"/>
            </w:tcBorders>
            <w:shd w:val="clear" w:color="000000" w:fill="FFFFFF"/>
            <w:noWrap/>
            <w:vAlign w:val="bottom"/>
            <w:hideMark/>
          </w:tcPr>
          <w:p w14:paraId="0BE72D96"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4,420</w:t>
            </w:r>
          </w:p>
        </w:tc>
        <w:tc>
          <w:tcPr>
            <w:tcW w:w="1400" w:type="dxa"/>
            <w:tcBorders>
              <w:top w:val="nil"/>
              <w:left w:val="nil"/>
              <w:bottom w:val="nil"/>
              <w:right w:val="single" w:sz="4" w:space="0" w:color="auto"/>
            </w:tcBorders>
            <w:shd w:val="clear" w:color="000000" w:fill="FFFFFF"/>
            <w:noWrap/>
            <w:vAlign w:val="bottom"/>
            <w:hideMark/>
          </w:tcPr>
          <w:p w14:paraId="3ECC9B20"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4,417</w:t>
            </w:r>
          </w:p>
        </w:tc>
        <w:tc>
          <w:tcPr>
            <w:tcW w:w="1400" w:type="dxa"/>
            <w:tcBorders>
              <w:top w:val="nil"/>
              <w:left w:val="nil"/>
              <w:bottom w:val="nil"/>
              <w:right w:val="single" w:sz="4" w:space="0" w:color="auto"/>
            </w:tcBorders>
            <w:shd w:val="clear" w:color="000000" w:fill="FFFFFF"/>
            <w:noWrap/>
            <w:vAlign w:val="bottom"/>
            <w:hideMark/>
          </w:tcPr>
          <w:p w14:paraId="4A67E6FA"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0</w:t>
            </w:r>
          </w:p>
        </w:tc>
        <w:tc>
          <w:tcPr>
            <w:tcW w:w="1280" w:type="dxa"/>
            <w:tcBorders>
              <w:top w:val="nil"/>
              <w:left w:val="nil"/>
              <w:bottom w:val="nil"/>
              <w:right w:val="single" w:sz="4" w:space="0" w:color="auto"/>
            </w:tcBorders>
            <w:shd w:val="clear" w:color="000000" w:fill="FFFFFF"/>
            <w:noWrap/>
            <w:vAlign w:val="bottom"/>
            <w:hideMark/>
          </w:tcPr>
          <w:p w14:paraId="0F14E22F"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3</w:t>
            </w:r>
          </w:p>
        </w:tc>
      </w:tr>
      <w:tr w:rsidR="00E90D6D" w:rsidRPr="00E90D6D" w14:paraId="114A2B71" w14:textId="77777777" w:rsidTr="00E90D6D">
        <w:trPr>
          <w:trHeight w:val="300"/>
          <w:jc w:val="center"/>
        </w:trPr>
        <w:tc>
          <w:tcPr>
            <w:tcW w:w="3700" w:type="dxa"/>
            <w:tcBorders>
              <w:top w:val="nil"/>
              <w:left w:val="single" w:sz="4" w:space="0" w:color="auto"/>
              <w:bottom w:val="nil"/>
              <w:right w:val="single" w:sz="4" w:space="0" w:color="auto"/>
            </w:tcBorders>
            <w:shd w:val="clear" w:color="000000" w:fill="FFFFFF"/>
            <w:noWrap/>
            <w:vAlign w:val="bottom"/>
            <w:hideMark/>
          </w:tcPr>
          <w:p w14:paraId="419E956D" w14:textId="77777777" w:rsidR="00E90D6D" w:rsidRPr="00E90D6D" w:rsidRDefault="00E90D6D" w:rsidP="00E90D6D">
            <w:pPr>
              <w:widowControl/>
              <w:rPr>
                <w:rFonts w:eastAsia="Times New Roman"/>
                <w:color w:val="000000"/>
                <w:lang w:val="en-GI" w:eastAsia="en-GI"/>
              </w:rPr>
            </w:pPr>
            <w:r w:rsidRPr="00E90D6D">
              <w:rPr>
                <w:rFonts w:eastAsia="Times New Roman"/>
                <w:color w:val="000000"/>
                <w:lang w:val="en-GI" w:eastAsia="en-GI"/>
              </w:rPr>
              <w:t>PP - R&amp;V - NR</w:t>
            </w:r>
          </w:p>
        </w:tc>
        <w:tc>
          <w:tcPr>
            <w:tcW w:w="1400" w:type="dxa"/>
            <w:tcBorders>
              <w:top w:val="nil"/>
              <w:left w:val="nil"/>
              <w:bottom w:val="nil"/>
              <w:right w:val="single" w:sz="4" w:space="0" w:color="auto"/>
            </w:tcBorders>
            <w:shd w:val="clear" w:color="000000" w:fill="FFFFFF"/>
            <w:noWrap/>
            <w:vAlign w:val="bottom"/>
            <w:hideMark/>
          </w:tcPr>
          <w:p w14:paraId="7BD7566D"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0</w:t>
            </w:r>
          </w:p>
        </w:tc>
        <w:tc>
          <w:tcPr>
            <w:tcW w:w="1400" w:type="dxa"/>
            <w:tcBorders>
              <w:top w:val="nil"/>
              <w:left w:val="nil"/>
              <w:bottom w:val="nil"/>
              <w:right w:val="single" w:sz="4" w:space="0" w:color="auto"/>
            </w:tcBorders>
            <w:shd w:val="clear" w:color="000000" w:fill="FFFFFF"/>
            <w:noWrap/>
            <w:vAlign w:val="bottom"/>
            <w:hideMark/>
          </w:tcPr>
          <w:p w14:paraId="0F1BA004"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0</w:t>
            </w:r>
          </w:p>
        </w:tc>
        <w:tc>
          <w:tcPr>
            <w:tcW w:w="1400" w:type="dxa"/>
            <w:tcBorders>
              <w:top w:val="nil"/>
              <w:left w:val="nil"/>
              <w:bottom w:val="nil"/>
              <w:right w:val="single" w:sz="4" w:space="0" w:color="auto"/>
            </w:tcBorders>
            <w:shd w:val="clear" w:color="000000" w:fill="FFFFFF"/>
            <w:noWrap/>
            <w:vAlign w:val="bottom"/>
            <w:hideMark/>
          </w:tcPr>
          <w:p w14:paraId="31D67C37"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0</w:t>
            </w:r>
          </w:p>
        </w:tc>
        <w:tc>
          <w:tcPr>
            <w:tcW w:w="1280" w:type="dxa"/>
            <w:tcBorders>
              <w:top w:val="nil"/>
              <w:left w:val="nil"/>
              <w:bottom w:val="nil"/>
              <w:right w:val="single" w:sz="4" w:space="0" w:color="auto"/>
            </w:tcBorders>
            <w:shd w:val="clear" w:color="000000" w:fill="FFFFFF"/>
            <w:noWrap/>
            <w:vAlign w:val="bottom"/>
            <w:hideMark/>
          </w:tcPr>
          <w:p w14:paraId="0C681DC1"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0</w:t>
            </w:r>
          </w:p>
        </w:tc>
      </w:tr>
      <w:tr w:rsidR="00E90D6D" w:rsidRPr="00E90D6D" w14:paraId="4C9334DC" w14:textId="77777777" w:rsidTr="00E90D6D">
        <w:trPr>
          <w:trHeight w:val="300"/>
          <w:jc w:val="center"/>
        </w:trPr>
        <w:tc>
          <w:tcPr>
            <w:tcW w:w="3700" w:type="dxa"/>
            <w:tcBorders>
              <w:top w:val="nil"/>
              <w:left w:val="single" w:sz="4" w:space="0" w:color="auto"/>
              <w:bottom w:val="nil"/>
              <w:right w:val="single" w:sz="4" w:space="0" w:color="auto"/>
            </w:tcBorders>
            <w:shd w:val="clear" w:color="000000" w:fill="FFFFFF"/>
            <w:noWrap/>
            <w:vAlign w:val="bottom"/>
            <w:hideMark/>
          </w:tcPr>
          <w:p w14:paraId="6571359C" w14:textId="77777777" w:rsidR="00E90D6D" w:rsidRPr="00E90D6D" w:rsidRDefault="00E90D6D" w:rsidP="00E90D6D">
            <w:pPr>
              <w:widowControl/>
              <w:rPr>
                <w:rFonts w:eastAsia="Times New Roman"/>
                <w:color w:val="000000"/>
                <w:lang w:val="en-GI" w:eastAsia="en-GI"/>
              </w:rPr>
            </w:pPr>
            <w:r w:rsidRPr="00E90D6D">
              <w:rPr>
                <w:rFonts w:eastAsia="Times New Roman"/>
                <w:color w:val="000000"/>
                <w:lang w:val="en-GI" w:eastAsia="en-GI"/>
              </w:rPr>
              <w:t>PP - Trans RE - GR</w:t>
            </w:r>
          </w:p>
        </w:tc>
        <w:tc>
          <w:tcPr>
            <w:tcW w:w="1400" w:type="dxa"/>
            <w:tcBorders>
              <w:top w:val="nil"/>
              <w:left w:val="nil"/>
              <w:bottom w:val="nil"/>
              <w:right w:val="single" w:sz="4" w:space="0" w:color="auto"/>
            </w:tcBorders>
            <w:shd w:val="clear" w:color="000000" w:fill="FFFFFF"/>
            <w:noWrap/>
            <w:vAlign w:val="bottom"/>
            <w:hideMark/>
          </w:tcPr>
          <w:p w14:paraId="43229E47"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2,076</w:t>
            </w:r>
          </w:p>
        </w:tc>
        <w:tc>
          <w:tcPr>
            <w:tcW w:w="1400" w:type="dxa"/>
            <w:tcBorders>
              <w:top w:val="nil"/>
              <w:left w:val="nil"/>
              <w:bottom w:val="nil"/>
              <w:right w:val="single" w:sz="4" w:space="0" w:color="auto"/>
            </w:tcBorders>
            <w:shd w:val="clear" w:color="000000" w:fill="FFFFFF"/>
            <w:noWrap/>
            <w:vAlign w:val="bottom"/>
            <w:hideMark/>
          </w:tcPr>
          <w:p w14:paraId="221EE642"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2,073</w:t>
            </w:r>
          </w:p>
        </w:tc>
        <w:tc>
          <w:tcPr>
            <w:tcW w:w="1400" w:type="dxa"/>
            <w:tcBorders>
              <w:top w:val="nil"/>
              <w:left w:val="nil"/>
              <w:bottom w:val="nil"/>
              <w:right w:val="single" w:sz="4" w:space="0" w:color="auto"/>
            </w:tcBorders>
            <w:shd w:val="clear" w:color="000000" w:fill="FFFFFF"/>
            <w:noWrap/>
            <w:vAlign w:val="bottom"/>
            <w:hideMark/>
          </w:tcPr>
          <w:p w14:paraId="16742B00"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0</w:t>
            </w:r>
          </w:p>
        </w:tc>
        <w:tc>
          <w:tcPr>
            <w:tcW w:w="1280" w:type="dxa"/>
            <w:tcBorders>
              <w:top w:val="nil"/>
              <w:left w:val="nil"/>
              <w:bottom w:val="nil"/>
              <w:right w:val="single" w:sz="4" w:space="0" w:color="auto"/>
            </w:tcBorders>
            <w:shd w:val="clear" w:color="000000" w:fill="FFFFFF"/>
            <w:noWrap/>
            <w:vAlign w:val="bottom"/>
            <w:hideMark/>
          </w:tcPr>
          <w:p w14:paraId="01A25B3F"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3</w:t>
            </w:r>
          </w:p>
        </w:tc>
      </w:tr>
      <w:tr w:rsidR="00E90D6D" w:rsidRPr="00E90D6D" w14:paraId="1EFF56E0" w14:textId="77777777" w:rsidTr="00E90D6D">
        <w:trPr>
          <w:trHeight w:val="300"/>
          <w:jc w:val="center"/>
        </w:trPr>
        <w:tc>
          <w:tcPr>
            <w:tcW w:w="3700" w:type="dxa"/>
            <w:tcBorders>
              <w:top w:val="nil"/>
              <w:left w:val="single" w:sz="4" w:space="0" w:color="auto"/>
              <w:bottom w:val="single" w:sz="4" w:space="0" w:color="auto"/>
              <w:right w:val="single" w:sz="4" w:space="0" w:color="auto"/>
            </w:tcBorders>
            <w:shd w:val="clear" w:color="000000" w:fill="FFFFFF"/>
            <w:noWrap/>
            <w:vAlign w:val="bottom"/>
            <w:hideMark/>
          </w:tcPr>
          <w:p w14:paraId="465FC5DF" w14:textId="77777777" w:rsidR="00E90D6D" w:rsidRPr="00E90D6D" w:rsidRDefault="00E90D6D" w:rsidP="00E90D6D">
            <w:pPr>
              <w:widowControl/>
              <w:rPr>
                <w:rFonts w:eastAsia="Times New Roman"/>
                <w:color w:val="000000"/>
                <w:lang w:val="en-GI" w:eastAsia="en-GI"/>
              </w:rPr>
            </w:pPr>
            <w:r w:rsidRPr="00E90D6D">
              <w:rPr>
                <w:rFonts w:eastAsia="Times New Roman"/>
                <w:color w:val="000000"/>
                <w:lang w:val="en-GI" w:eastAsia="en-GI"/>
              </w:rPr>
              <w:t>PP - Trans RE - NR</w:t>
            </w:r>
          </w:p>
        </w:tc>
        <w:tc>
          <w:tcPr>
            <w:tcW w:w="1400" w:type="dxa"/>
            <w:tcBorders>
              <w:top w:val="nil"/>
              <w:left w:val="nil"/>
              <w:bottom w:val="single" w:sz="4" w:space="0" w:color="auto"/>
              <w:right w:val="single" w:sz="4" w:space="0" w:color="auto"/>
            </w:tcBorders>
            <w:shd w:val="clear" w:color="000000" w:fill="FFFFFF"/>
            <w:noWrap/>
            <w:vAlign w:val="bottom"/>
            <w:hideMark/>
          </w:tcPr>
          <w:p w14:paraId="6336DB2B"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0</w:t>
            </w:r>
          </w:p>
        </w:tc>
        <w:tc>
          <w:tcPr>
            <w:tcW w:w="1400" w:type="dxa"/>
            <w:tcBorders>
              <w:top w:val="nil"/>
              <w:left w:val="nil"/>
              <w:bottom w:val="single" w:sz="4" w:space="0" w:color="auto"/>
              <w:right w:val="single" w:sz="4" w:space="0" w:color="auto"/>
            </w:tcBorders>
            <w:shd w:val="clear" w:color="000000" w:fill="FFFFFF"/>
            <w:noWrap/>
            <w:vAlign w:val="bottom"/>
            <w:hideMark/>
          </w:tcPr>
          <w:p w14:paraId="4A82F4AF"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0</w:t>
            </w:r>
          </w:p>
        </w:tc>
        <w:tc>
          <w:tcPr>
            <w:tcW w:w="1400" w:type="dxa"/>
            <w:tcBorders>
              <w:top w:val="nil"/>
              <w:left w:val="nil"/>
              <w:bottom w:val="single" w:sz="4" w:space="0" w:color="auto"/>
              <w:right w:val="single" w:sz="4" w:space="0" w:color="auto"/>
            </w:tcBorders>
            <w:shd w:val="clear" w:color="000000" w:fill="FFFFFF"/>
            <w:noWrap/>
            <w:vAlign w:val="bottom"/>
            <w:hideMark/>
          </w:tcPr>
          <w:p w14:paraId="1CF1C547"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0</w:t>
            </w:r>
          </w:p>
        </w:tc>
        <w:tc>
          <w:tcPr>
            <w:tcW w:w="1280" w:type="dxa"/>
            <w:tcBorders>
              <w:top w:val="nil"/>
              <w:left w:val="nil"/>
              <w:bottom w:val="single" w:sz="4" w:space="0" w:color="auto"/>
              <w:right w:val="single" w:sz="4" w:space="0" w:color="auto"/>
            </w:tcBorders>
            <w:shd w:val="clear" w:color="000000" w:fill="FFFFFF"/>
            <w:noWrap/>
            <w:vAlign w:val="bottom"/>
            <w:hideMark/>
          </w:tcPr>
          <w:p w14:paraId="0229F742" w14:textId="77777777" w:rsidR="00E90D6D" w:rsidRPr="00E90D6D" w:rsidRDefault="00E90D6D" w:rsidP="00E90D6D">
            <w:pPr>
              <w:widowControl/>
              <w:jc w:val="right"/>
              <w:rPr>
                <w:rFonts w:eastAsia="Times New Roman"/>
                <w:color w:val="000000"/>
                <w:lang w:val="en-GI" w:eastAsia="en-GI"/>
              </w:rPr>
            </w:pPr>
            <w:r w:rsidRPr="00E90D6D">
              <w:rPr>
                <w:rFonts w:eastAsia="Times New Roman"/>
                <w:color w:val="000000"/>
                <w:lang w:val="en-GI" w:eastAsia="en-GI"/>
              </w:rPr>
              <w:t>0</w:t>
            </w:r>
          </w:p>
        </w:tc>
      </w:tr>
    </w:tbl>
    <w:p w14:paraId="2D1FCF27" w14:textId="77777777" w:rsidR="0092104A" w:rsidRDefault="0092104A" w:rsidP="00381CF8"/>
    <w:tbl>
      <w:tblPr>
        <w:tblW w:w="9180" w:type="dxa"/>
        <w:jc w:val="center"/>
        <w:tblLook w:val="04A0" w:firstRow="1" w:lastRow="0" w:firstColumn="1" w:lastColumn="0" w:noHBand="0" w:noVBand="1"/>
      </w:tblPr>
      <w:tblGrid>
        <w:gridCol w:w="3700"/>
        <w:gridCol w:w="1400"/>
        <w:gridCol w:w="1400"/>
        <w:gridCol w:w="1400"/>
        <w:gridCol w:w="1280"/>
      </w:tblGrid>
      <w:tr w:rsidR="004D1062" w:rsidRPr="004D1062" w14:paraId="7597847A" w14:textId="77777777" w:rsidTr="004D1062">
        <w:trPr>
          <w:trHeight w:val="300"/>
          <w:jc w:val="center"/>
        </w:trPr>
        <w:tc>
          <w:tcPr>
            <w:tcW w:w="3700" w:type="dxa"/>
            <w:tcBorders>
              <w:top w:val="single" w:sz="4" w:space="0" w:color="auto"/>
              <w:left w:val="single" w:sz="4" w:space="0" w:color="auto"/>
              <w:bottom w:val="nil"/>
              <w:right w:val="single" w:sz="4" w:space="0" w:color="auto"/>
            </w:tcBorders>
            <w:shd w:val="clear" w:color="000000" w:fill="FFFFFF"/>
            <w:noWrap/>
            <w:vAlign w:val="bottom"/>
            <w:hideMark/>
          </w:tcPr>
          <w:p w14:paraId="4C0D475B" w14:textId="77777777" w:rsidR="004D1062" w:rsidRPr="004D1062" w:rsidRDefault="004D1062" w:rsidP="004D1062">
            <w:pPr>
              <w:widowControl/>
              <w:rPr>
                <w:rFonts w:eastAsia="Times New Roman"/>
                <w:color w:val="000000"/>
                <w:lang w:val="en-GI" w:eastAsia="en-GI"/>
              </w:rPr>
            </w:pPr>
            <w:r w:rsidRPr="004D1062">
              <w:rPr>
                <w:rFonts w:eastAsia="Times New Roman"/>
                <w:color w:val="000000"/>
                <w:lang w:val="en-GI" w:eastAsia="en-GI"/>
              </w:rPr>
              <w:t>PP - New RE - GR</w:t>
            </w:r>
          </w:p>
        </w:tc>
        <w:tc>
          <w:tcPr>
            <w:tcW w:w="1400" w:type="dxa"/>
            <w:tcBorders>
              <w:top w:val="single" w:sz="4" w:space="0" w:color="auto"/>
              <w:left w:val="nil"/>
              <w:bottom w:val="nil"/>
              <w:right w:val="single" w:sz="4" w:space="0" w:color="auto"/>
            </w:tcBorders>
            <w:shd w:val="clear" w:color="000000" w:fill="FFFFFF"/>
            <w:noWrap/>
            <w:vAlign w:val="bottom"/>
            <w:hideMark/>
          </w:tcPr>
          <w:p w14:paraId="34775DA1" w14:textId="77777777" w:rsidR="004D1062" w:rsidRPr="004D1062" w:rsidRDefault="004D1062" w:rsidP="004D1062">
            <w:pPr>
              <w:widowControl/>
              <w:jc w:val="right"/>
              <w:rPr>
                <w:rFonts w:eastAsia="Times New Roman"/>
                <w:color w:val="000000"/>
                <w:lang w:val="en-GI" w:eastAsia="en-GI"/>
              </w:rPr>
            </w:pPr>
            <w:r w:rsidRPr="004D1062">
              <w:rPr>
                <w:rFonts w:eastAsia="Times New Roman"/>
                <w:color w:val="000000"/>
                <w:lang w:val="en-GI" w:eastAsia="en-GI"/>
              </w:rPr>
              <w:t>6,211</w:t>
            </w:r>
          </w:p>
        </w:tc>
        <w:tc>
          <w:tcPr>
            <w:tcW w:w="1400" w:type="dxa"/>
            <w:tcBorders>
              <w:top w:val="single" w:sz="4" w:space="0" w:color="auto"/>
              <w:left w:val="nil"/>
              <w:bottom w:val="nil"/>
              <w:right w:val="single" w:sz="4" w:space="0" w:color="auto"/>
            </w:tcBorders>
            <w:shd w:val="clear" w:color="000000" w:fill="FFFFFF"/>
            <w:noWrap/>
            <w:vAlign w:val="bottom"/>
            <w:hideMark/>
          </w:tcPr>
          <w:p w14:paraId="624FAEB8" w14:textId="77777777" w:rsidR="004D1062" w:rsidRPr="004D1062" w:rsidRDefault="004D1062" w:rsidP="004D1062">
            <w:pPr>
              <w:widowControl/>
              <w:jc w:val="right"/>
              <w:rPr>
                <w:rFonts w:eastAsia="Times New Roman"/>
                <w:color w:val="000000"/>
                <w:lang w:val="en-GI" w:eastAsia="en-GI"/>
              </w:rPr>
            </w:pPr>
            <w:r w:rsidRPr="004D1062">
              <w:rPr>
                <w:rFonts w:eastAsia="Times New Roman"/>
                <w:color w:val="000000"/>
                <w:lang w:val="en-GI" w:eastAsia="en-GI"/>
              </w:rPr>
              <w:t>6,219</w:t>
            </w:r>
          </w:p>
        </w:tc>
        <w:tc>
          <w:tcPr>
            <w:tcW w:w="1400" w:type="dxa"/>
            <w:tcBorders>
              <w:top w:val="single" w:sz="4" w:space="0" w:color="auto"/>
              <w:left w:val="nil"/>
              <w:bottom w:val="nil"/>
              <w:right w:val="single" w:sz="4" w:space="0" w:color="auto"/>
            </w:tcBorders>
            <w:shd w:val="clear" w:color="000000" w:fill="FFFFFF"/>
            <w:noWrap/>
            <w:vAlign w:val="bottom"/>
            <w:hideMark/>
          </w:tcPr>
          <w:p w14:paraId="25EEC2C1" w14:textId="77777777" w:rsidR="004D1062" w:rsidRPr="004D1062" w:rsidRDefault="004D1062" w:rsidP="004D1062">
            <w:pPr>
              <w:widowControl/>
              <w:jc w:val="right"/>
              <w:rPr>
                <w:rFonts w:eastAsia="Times New Roman"/>
                <w:color w:val="000000"/>
                <w:lang w:val="en-GI" w:eastAsia="en-GI"/>
              </w:rPr>
            </w:pPr>
            <w:r w:rsidRPr="004D1062">
              <w:rPr>
                <w:rFonts w:eastAsia="Times New Roman"/>
                <w:color w:val="000000"/>
                <w:lang w:val="en-GI" w:eastAsia="en-GI"/>
              </w:rPr>
              <w:t>0</w:t>
            </w:r>
          </w:p>
        </w:tc>
        <w:tc>
          <w:tcPr>
            <w:tcW w:w="1280" w:type="dxa"/>
            <w:tcBorders>
              <w:top w:val="single" w:sz="4" w:space="0" w:color="auto"/>
              <w:left w:val="nil"/>
              <w:bottom w:val="nil"/>
              <w:right w:val="single" w:sz="4" w:space="0" w:color="auto"/>
            </w:tcBorders>
            <w:shd w:val="clear" w:color="000000" w:fill="FFFFFF"/>
            <w:noWrap/>
            <w:vAlign w:val="bottom"/>
            <w:hideMark/>
          </w:tcPr>
          <w:p w14:paraId="53B22DE5" w14:textId="77777777" w:rsidR="004D1062" w:rsidRPr="004D1062" w:rsidRDefault="004D1062" w:rsidP="004D1062">
            <w:pPr>
              <w:widowControl/>
              <w:jc w:val="right"/>
              <w:rPr>
                <w:rFonts w:eastAsia="Times New Roman"/>
                <w:color w:val="000000"/>
                <w:lang w:val="en-GI" w:eastAsia="en-GI"/>
              </w:rPr>
            </w:pPr>
            <w:r w:rsidRPr="004D1062">
              <w:rPr>
                <w:rFonts w:eastAsia="Times New Roman"/>
                <w:color w:val="000000"/>
                <w:lang w:val="en-GI" w:eastAsia="en-GI"/>
              </w:rPr>
              <w:t>-9</w:t>
            </w:r>
          </w:p>
        </w:tc>
      </w:tr>
      <w:tr w:rsidR="004D1062" w:rsidRPr="004D1062" w14:paraId="1D89EDF5" w14:textId="77777777" w:rsidTr="004D1062">
        <w:trPr>
          <w:trHeight w:val="300"/>
          <w:jc w:val="center"/>
        </w:trPr>
        <w:tc>
          <w:tcPr>
            <w:tcW w:w="3700" w:type="dxa"/>
            <w:tcBorders>
              <w:top w:val="nil"/>
              <w:left w:val="single" w:sz="4" w:space="0" w:color="auto"/>
              <w:bottom w:val="nil"/>
              <w:right w:val="single" w:sz="4" w:space="0" w:color="auto"/>
            </w:tcBorders>
            <w:shd w:val="clear" w:color="000000" w:fill="FFFFFF"/>
            <w:noWrap/>
            <w:vAlign w:val="bottom"/>
            <w:hideMark/>
          </w:tcPr>
          <w:p w14:paraId="50C237CD" w14:textId="77777777" w:rsidR="004D1062" w:rsidRPr="004D1062" w:rsidRDefault="004D1062" w:rsidP="004D1062">
            <w:pPr>
              <w:widowControl/>
              <w:rPr>
                <w:rFonts w:eastAsia="Times New Roman"/>
                <w:color w:val="000000"/>
                <w:lang w:val="en-GI" w:eastAsia="en-GI"/>
              </w:rPr>
            </w:pPr>
            <w:r w:rsidRPr="004D1062">
              <w:rPr>
                <w:rFonts w:eastAsia="Times New Roman"/>
                <w:color w:val="000000"/>
                <w:lang w:val="en-GI" w:eastAsia="en-GI"/>
              </w:rPr>
              <w:t>PP - New RE - NR</w:t>
            </w:r>
          </w:p>
        </w:tc>
        <w:tc>
          <w:tcPr>
            <w:tcW w:w="1400" w:type="dxa"/>
            <w:tcBorders>
              <w:top w:val="nil"/>
              <w:left w:val="nil"/>
              <w:bottom w:val="nil"/>
              <w:right w:val="single" w:sz="4" w:space="0" w:color="auto"/>
            </w:tcBorders>
            <w:shd w:val="clear" w:color="000000" w:fill="FFFFFF"/>
            <w:noWrap/>
            <w:vAlign w:val="bottom"/>
            <w:hideMark/>
          </w:tcPr>
          <w:p w14:paraId="45E39A80" w14:textId="77777777" w:rsidR="004D1062" w:rsidRPr="004D1062" w:rsidRDefault="004D1062" w:rsidP="004D1062">
            <w:pPr>
              <w:widowControl/>
              <w:jc w:val="right"/>
              <w:rPr>
                <w:rFonts w:eastAsia="Times New Roman"/>
                <w:color w:val="000000"/>
                <w:lang w:val="en-GI" w:eastAsia="en-GI"/>
              </w:rPr>
            </w:pPr>
            <w:r w:rsidRPr="004D1062">
              <w:rPr>
                <w:rFonts w:eastAsia="Times New Roman"/>
                <w:color w:val="000000"/>
                <w:lang w:val="en-GI" w:eastAsia="en-GI"/>
              </w:rPr>
              <w:t>0</w:t>
            </w:r>
          </w:p>
        </w:tc>
        <w:tc>
          <w:tcPr>
            <w:tcW w:w="1400" w:type="dxa"/>
            <w:tcBorders>
              <w:top w:val="nil"/>
              <w:left w:val="nil"/>
              <w:bottom w:val="nil"/>
              <w:right w:val="single" w:sz="4" w:space="0" w:color="auto"/>
            </w:tcBorders>
            <w:shd w:val="clear" w:color="000000" w:fill="FFFFFF"/>
            <w:noWrap/>
            <w:vAlign w:val="bottom"/>
            <w:hideMark/>
          </w:tcPr>
          <w:p w14:paraId="47AAF0F9" w14:textId="77777777" w:rsidR="004D1062" w:rsidRPr="004D1062" w:rsidRDefault="004D1062" w:rsidP="004D1062">
            <w:pPr>
              <w:widowControl/>
              <w:jc w:val="right"/>
              <w:rPr>
                <w:rFonts w:eastAsia="Times New Roman"/>
                <w:color w:val="000000"/>
                <w:lang w:val="en-GI" w:eastAsia="en-GI"/>
              </w:rPr>
            </w:pPr>
            <w:r w:rsidRPr="004D1062">
              <w:rPr>
                <w:rFonts w:eastAsia="Times New Roman"/>
                <w:color w:val="000000"/>
                <w:lang w:val="en-GI" w:eastAsia="en-GI"/>
              </w:rPr>
              <w:t>0</w:t>
            </w:r>
          </w:p>
        </w:tc>
        <w:tc>
          <w:tcPr>
            <w:tcW w:w="1400" w:type="dxa"/>
            <w:tcBorders>
              <w:top w:val="nil"/>
              <w:left w:val="nil"/>
              <w:bottom w:val="nil"/>
              <w:right w:val="single" w:sz="4" w:space="0" w:color="auto"/>
            </w:tcBorders>
            <w:shd w:val="clear" w:color="000000" w:fill="FFFFFF"/>
            <w:noWrap/>
            <w:vAlign w:val="bottom"/>
            <w:hideMark/>
          </w:tcPr>
          <w:p w14:paraId="03EB5D72" w14:textId="77777777" w:rsidR="004D1062" w:rsidRPr="004D1062" w:rsidRDefault="004D1062" w:rsidP="004D1062">
            <w:pPr>
              <w:widowControl/>
              <w:jc w:val="right"/>
              <w:rPr>
                <w:rFonts w:eastAsia="Times New Roman"/>
                <w:color w:val="000000"/>
                <w:lang w:val="en-GI" w:eastAsia="en-GI"/>
              </w:rPr>
            </w:pPr>
            <w:r w:rsidRPr="004D1062">
              <w:rPr>
                <w:rFonts w:eastAsia="Times New Roman"/>
                <w:color w:val="000000"/>
                <w:lang w:val="en-GI" w:eastAsia="en-GI"/>
              </w:rPr>
              <w:t>0</w:t>
            </w:r>
          </w:p>
        </w:tc>
        <w:tc>
          <w:tcPr>
            <w:tcW w:w="1280" w:type="dxa"/>
            <w:tcBorders>
              <w:top w:val="nil"/>
              <w:left w:val="nil"/>
              <w:bottom w:val="nil"/>
              <w:right w:val="single" w:sz="4" w:space="0" w:color="auto"/>
            </w:tcBorders>
            <w:shd w:val="clear" w:color="000000" w:fill="FFFFFF"/>
            <w:noWrap/>
            <w:vAlign w:val="bottom"/>
            <w:hideMark/>
          </w:tcPr>
          <w:p w14:paraId="776CA1D9" w14:textId="77777777" w:rsidR="004D1062" w:rsidRPr="004D1062" w:rsidRDefault="004D1062" w:rsidP="004D1062">
            <w:pPr>
              <w:widowControl/>
              <w:jc w:val="right"/>
              <w:rPr>
                <w:rFonts w:eastAsia="Times New Roman"/>
                <w:color w:val="000000"/>
                <w:lang w:val="en-GI" w:eastAsia="en-GI"/>
              </w:rPr>
            </w:pPr>
            <w:r w:rsidRPr="004D1062">
              <w:rPr>
                <w:rFonts w:eastAsia="Times New Roman"/>
                <w:color w:val="000000"/>
                <w:lang w:val="en-GI" w:eastAsia="en-GI"/>
              </w:rPr>
              <w:t>0</w:t>
            </w:r>
          </w:p>
        </w:tc>
      </w:tr>
      <w:tr w:rsidR="004D1062" w:rsidRPr="004D1062" w14:paraId="594EA4B6" w14:textId="77777777" w:rsidTr="004D1062">
        <w:trPr>
          <w:trHeight w:val="300"/>
          <w:jc w:val="center"/>
        </w:trPr>
        <w:tc>
          <w:tcPr>
            <w:tcW w:w="3700" w:type="dxa"/>
            <w:tcBorders>
              <w:top w:val="nil"/>
              <w:left w:val="single" w:sz="4" w:space="0" w:color="auto"/>
              <w:bottom w:val="nil"/>
              <w:right w:val="single" w:sz="4" w:space="0" w:color="auto"/>
            </w:tcBorders>
            <w:shd w:val="clear" w:color="000000" w:fill="FFFFFF"/>
            <w:noWrap/>
            <w:vAlign w:val="bottom"/>
            <w:hideMark/>
          </w:tcPr>
          <w:p w14:paraId="4F7A87AD" w14:textId="77777777" w:rsidR="004D1062" w:rsidRPr="004D1062" w:rsidRDefault="004D1062" w:rsidP="004D1062">
            <w:pPr>
              <w:widowControl/>
              <w:rPr>
                <w:rFonts w:eastAsia="Times New Roman"/>
                <w:color w:val="000000"/>
                <w:lang w:val="en-GI" w:eastAsia="en-GI"/>
              </w:rPr>
            </w:pPr>
            <w:r w:rsidRPr="004D1062">
              <w:rPr>
                <w:rFonts w:eastAsia="Times New Roman"/>
                <w:color w:val="000000"/>
                <w:lang w:val="en-GI" w:eastAsia="en-GI"/>
              </w:rPr>
              <w:t>PP - Allianz - GR</w:t>
            </w:r>
          </w:p>
        </w:tc>
        <w:tc>
          <w:tcPr>
            <w:tcW w:w="1400" w:type="dxa"/>
            <w:tcBorders>
              <w:top w:val="nil"/>
              <w:left w:val="nil"/>
              <w:bottom w:val="nil"/>
              <w:right w:val="single" w:sz="4" w:space="0" w:color="auto"/>
            </w:tcBorders>
            <w:shd w:val="clear" w:color="000000" w:fill="FFFFFF"/>
            <w:noWrap/>
            <w:vAlign w:val="bottom"/>
            <w:hideMark/>
          </w:tcPr>
          <w:p w14:paraId="2AB3D01D" w14:textId="77777777" w:rsidR="004D1062" w:rsidRPr="004D1062" w:rsidRDefault="004D1062" w:rsidP="004D1062">
            <w:pPr>
              <w:widowControl/>
              <w:jc w:val="right"/>
              <w:rPr>
                <w:rFonts w:eastAsia="Times New Roman"/>
                <w:color w:val="000000"/>
                <w:lang w:val="en-GI" w:eastAsia="en-GI"/>
              </w:rPr>
            </w:pPr>
            <w:r w:rsidRPr="004D1062">
              <w:rPr>
                <w:rFonts w:eastAsia="Times New Roman"/>
                <w:color w:val="000000"/>
                <w:lang w:val="en-GI" w:eastAsia="en-GI"/>
              </w:rPr>
              <w:t>2,073</w:t>
            </w:r>
          </w:p>
        </w:tc>
        <w:tc>
          <w:tcPr>
            <w:tcW w:w="1400" w:type="dxa"/>
            <w:tcBorders>
              <w:top w:val="nil"/>
              <w:left w:val="nil"/>
              <w:bottom w:val="nil"/>
              <w:right w:val="single" w:sz="4" w:space="0" w:color="auto"/>
            </w:tcBorders>
            <w:shd w:val="clear" w:color="000000" w:fill="FFFFFF"/>
            <w:noWrap/>
            <w:vAlign w:val="bottom"/>
            <w:hideMark/>
          </w:tcPr>
          <w:p w14:paraId="4F43C153" w14:textId="77777777" w:rsidR="004D1062" w:rsidRPr="004D1062" w:rsidRDefault="004D1062" w:rsidP="004D1062">
            <w:pPr>
              <w:widowControl/>
              <w:jc w:val="right"/>
              <w:rPr>
                <w:rFonts w:eastAsia="Times New Roman"/>
                <w:color w:val="000000"/>
                <w:lang w:val="en-GI" w:eastAsia="en-GI"/>
              </w:rPr>
            </w:pPr>
            <w:r w:rsidRPr="004D1062">
              <w:rPr>
                <w:rFonts w:eastAsia="Times New Roman"/>
                <w:color w:val="000000"/>
                <w:lang w:val="en-GI" w:eastAsia="en-GI"/>
              </w:rPr>
              <w:t>2,073</w:t>
            </w:r>
          </w:p>
        </w:tc>
        <w:tc>
          <w:tcPr>
            <w:tcW w:w="1400" w:type="dxa"/>
            <w:tcBorders>
              <w:top w:val="nil"/>
              <w:left w:val="nil"/>
              <w:bottom w:val="nil"/>
              <w:right w:val="single" w:sz="4" w:space="0" w:color="auto"/>
            </w:tcBorders>
            <w:shd w:val="clear" w:color="000000" w:fill="FFFFFF"/>
            <w:noWrap/>
            <w:vAlign w:val="bottom"/>
            <w:hideMark/>
          </w:tcPr>
          <w:p w14:paraId="755C705B" w14:textId="77777777" w:rsidR="004D1062" w:rsidRPr="004D1062" w:rsidRDefault="004D1062" w:rsidP="004D1062">
            <w:pPr>
              <w:widowControl/>
              <w:jc w:val="right"/>
              <w:rPr>
                <w:rFonts w:eastAsia="Times New Roman"/>
                <w:color w:val="000000"/>
                <w:lang w:val="en-GI" w:eastAsia="en-GI"/>
              </w:rPr>
            </w:pPr>
            <w:r w:rsidRPr="004D1062">
              <w:rPr>
                <w:rFonts w:eastAsia="Times New Roman"/>
                <w:color w:val="000000"/>
                <w:lang w:val="en-GI" w:eastAsia="en-GI"/>
              </w:rPr>
              <w:t>0</w:t>
            </w:r>
          </w:p>
        </w:tc>
        <w:tc>
          <w:tcPr>
            <w:tcW w:w="1280" w:type="dxa"/>
            <w:tcBorders>
              <w:top w:val="nil"/>
              <w:left w:val="nil"/>
              <w:bottom w:val="nil"/>
              <w:right w:val="single" w:sz="4" w:space="0" w:color="auto"/>
            </w:tcBorders>
            <w:shd w:val="clear" w:color="000000" w:fill="FFFFFF"/>
            <w:noWrap/>
            <w:vAlign w:val="bottom"/>
            <w:hideMark/>
          </w:tcPr>
          <w:p w14:paraId="764F3FC7" w14:textId="77777777" w:rsidR="004D1062" w:rsidRPr="004D1062" w:rsidRDefault="004D1062" w:rsidP="004D1062">
            <w:pPr>
              <w:widowControl/>
              <w:jc w:val="right"/>
              <w:rPr>
                <w:rFonts w:eastAsia="Times New Roman"/>
                <w:color w:val="000000"/>
                <w:lang w:val="en-GI" w:eastAsia="en-GI"/>
              </w:rPr>
            </w:pPr>
            <w:r w:rsidRPr="004D1062">
              <w:rPr>
                <w:rFonts w:eastAsia="Times New Roman"/>
                <w:color w:val="000000"/>
                <w:lang w:val="en-GI" w:eastAsia="en-GI"/>
              </w:rPr>
              <w:t>0</w:t>
            </w:r>
          </w:p>
        </w:tc>
      </w:tr>
      <w:tr w:rsidR="004D1062" w:rsidRPr="004D1062" w14:paraId="5B797BD8" w14:textId="77777777" w:rsidTr="004D1062">
        <w:trPr>
          <w:trHeight w:val="300"/>
          <w:jc w:val="center"/>
        </w:trPr>
        <w:tc>
          <w:tcPr>
            <w:tcW w:w="3700" w:type="dxa"/>
            <w:tcBorders>
              <w:top w:val="nil"/>
              <w:left w:val="single" w:sz="4" w:space="0" w:color="auto"/>
              <w:bottom w:val="single" w:sz="4" w:space="0" w:color="auto"/>
              <w:right w:val="single" w:sz="4" w:space="0" w:color="auto"/>
            </w:tcBorders>
            <w:shd w:val="clear" w:color="000000" w:fill="FFFFFF"/>
            <w:noWrap/>
            <w:vAlign w:val="bottom"/>
            <w:hideMark/>
          </w:tcPr>
          <w:p w14:paraId="3911B7DA" w14:textId="77777777" w:rsidR="004D1062" w:rsidRPr="004D1062" w:rsidRDefault="004D1062" w:rsidP="004D1062">
            <w:pPr>
              <w:widowControl/>
              <w:rPr>
                <w:rFonts w:eastAsia="Times New Roman"/>
                <w:color w:val="000000"/>
                <w:lang w:val="en-GI" w:eastAsia="en-GI"/>
              </w:rPr>
            </w:pPr>
            <w:r w:rsidRPr="004D1062">
              <w:rPr>
                <w:rFonts w:eastAsia="Times New Roman"/>
                <w:color w:val="000000"/>
                <w:lang w:val="en-GI" w:eastAsia="en-GI"/>
              </w:rPr>
              <w:t>PP - Allianz - NR</w:t>
            </w:r>
          </w:p>
        </w:tc>
        <w:tc>
          <w:tcPr>
            <w:tcW w:w="1400" w:type="dxa"/>
            <w:tcBorders>
              <w:top w:val="nil"/>
              <w:left w:val="nil"/>
              <w:bottom w:val="single" w:sz="4" w:space="0" w:color="auto"/>
              <w:right w:val="single" w:sz="4" w:space="0" w:color="auto"/>
            </w:tcBorders>
            <w:shd w:val="clear" w:color="000000" w:fill="FFFFFF"/>
            <w:noWrap/>
            <w:vAlign w:val="bottom"/>
            <w:hideMark/>
          </w:tcPr>
          <w:p w14:paraId="77C708F3" w14:textId="77777777" w:rsidR="004D1062" w:rsidRPr="004D1062" w:rsidRDefault="004D1062" w:rsidP="004D1062">
            <w:pPr>
              <w:widowControl/>
              <w:jc w:val="right"/>
              <w:rPr>
                <w:rFonts w:eastAsia="Times New Roman"/>
                <w:color w:val="000000"/>
                <w:lang w:val="en-GI" w:eastAsia="en-GI"/>
              </w:rPr>
            </w:pPr>
            <w:r w:rsidRPr="004D1062">
              <w:rPr>
                <w:rFonts w:eastAsia="Times New Roman"/>
                <w:color w:val="000000"/>
                <w:lang w:val="en-GI" w:eastAsia="en-GI"/>
              </w:rPr>
              <w:t>0</w:t>
            </w:r>
          </w:p>
        </w:tc>
        <w:tc>
          <w:tcPr>
            <w:tcW w:w="1400" w:type="dxa"/>
            <w:tcBorders>
              <w:top w:val="nil"/>
              <w:left w:val="nil"/>
              <w:bottom w:val="single" w:sz="4" w:space="0" w:color="auto"/>
              <w:right w:val="single" w:sz="4" w:space="0" w:color="auto"/>
            </w:tcBorders>
            <w:shd w:val="clear" w:color="000000" w:fill="FFFFFF"/>
            <w:noWrap/>
            <w:vAlign w:val="bottom"/>
            <w:hideMark/>
          </w:tcPr>
          <w:p w14:paraId="29AF3B8E" w14:textId="77777777" w:rsidR="004D1062" w:rsidRPr="004D1062" w:rsidRDefault="004D1062" w:rsidP="004D1062">
            <w:pPr>
              <w:widowControl/>
              <w:jc w:val="right"/>
              <w:rPr>
                <w:rFonts w:eastAsia="Times New Roman"/>
                <w:color w:val="000000"/>
                <w:lang w:val="en-GI" w:eastAsia="en-GI"/>
              </w:rPr>
            </w:pPr>
            <w:r w:rsidRPr="004D1062">
              <w:rPr>
                <w:rFonts w:eastAsia="Times New Roman"/>
                <w:color w:val="000000"/>
                <w:lang w:val="en-GI" w:eastAsia="en-GI"/>
              </w:rPr>
              <w:t>0</w:t>
            </w:r>
          </w:p>
        </w:tc>
        <w:tc>
          <w:tcPr>
            <w:tcW w:w="1400" w:type="dxa"/>
            <w:tcBorders>
              <w:top w:val="nil"/>
              <w:left w:val="nil"/>
              <w:bottom w:val="single" w:sz="4" w:space="0" w:color="auto"/>
              <w:right w:val="single" w:sz="4" w:space="0" w:color="auto"/>
            </w:tcBorders>
            <w:shd w:val="clear" w:color="000000" w:fill="FFFFFF"/>
            <w:noWrap/>
            <w:vAlign w:val="bottom"/>
            <w:hideMark/>
          </w:tcPr>
          <w:p w14:paraId="428C7201" w14:textId="77777777" w:rsidR="004D1062" w:rsidRPr="004D1062" w:rsidRDefault="004D1062" w:rsidP="004D1062">
            <w:pPr>
              <w:widowControl/>
              <w:jc w:val="right"/>
              <w:rPr>
                <w:rFonts w:eastAsia="Times New Roman"/>
                <w:color w:val="000000"/>
                <w:lang w:val="en-GI" w:eastAsia="en-GI"/>
              </w:rPr>
            </w:pPr>
            <w:r w:rsidRPr="004D1062">
              <w:rPr>
                <w:rFonts w:eastAsia="Times New Roman"/>
                <w:color w:val="000000"/>
                <w:lang w:val="en-GI" w:eastAsia="en-GI"/>
              </w:rPr>
              <w:t>0</w:t>
            </w:r>
          </w:p>
        </w:tc>
        <w:tc>
          <w:tcPr>
            <w:tcW w:w="1280" w:type="dxa"/>
            <w:tcBorders>
              <w:top w:val="nil"/>
              <w:left w:val="nil"/>
              <w:bottom w:val="single" w:sz="4" w:space="0" w:color="auto"/>
              <w:right w:val="single" w:sz="4" w:space="0" w:color="auto"/>
            </w:tcBorders>
            <w:shd w:val="clear" w:color="000000" w:fill="FFFFFF"/>
            <w:noWrap/>
            <w:vAlign w:val="bottom"/>
            <w:hideMark/>
          </w:tcPr>
          <w:p w14:paraId="20FE6BC7" w14:textId="77777777" w:rsidR="004D1062" w:rsidRPr="004D1062" w:rsidRDefault="004D1062" w:rsidP="004D1062">
            <w:pPr>
              <w:widowControl/>
              <w:jc w:val="right"/>
              <w:rPr>
                <w:rFonts w:eastAsia="Times New Roman"/>
                <w:color w:val="000000"/>
                <w:lang w:val="en-GI" w:eastAsia="en-GI"/>
              </w:rPr>
            </w:pPr>
            <w:r w:rsidRPr="004D1062">
              <w:rPr>
                <w:rFonts w:eastAsia="Times New Roman"/>
                <w:color w:val="000000"/>
                <w:lang w:val="en-GI" w:eastAsia="en-GI"/>
              </w:rPr>
              <w:t>0</w:t>
            </w:r>
          </w:p>
        </w:tc>
      </w:tr>
      <w:tr w:rsidR="004D1062" w:rsidRPr="004D1062" w14:paraId="27DE1F0F" w14:textId="77777777" w:rsidTr="004D1062">
        <w:trPr>
          <w:trHeight w:val="300"/>
          <w:jc w:val="center"/>
        </w:trPr>
        <w:tc>
          <w:tcPr>
            <w:tcW w:w="3700" w:type="dxa"/>
            <w:tcBorders>
              <w:top w:val="nil"/>
              <w:left w:val="single" w:sz="4" w:space="0" w:color="auto"/>
              <w:bottom w:val="single" w:sz="4" w:space="0" w:color="auto"/>
              <w:right w:val="single" w:sz="4" w:space="0" w:color="auto"/>
            </w:tcBorders>
            <w:shd w:val="clear" w:color="000000" w:fill="FFFFFF"/>
            <w:noWrap/>
            <w:vAlign w:val="bottom"/>
            <w:hideMark/>
          </w:tcPr>
          <w:p w14:paraId="5E910368" w14:textId="77777777" w:rsidR="004D1062" w:rsidRPr="004D1062" w:rsidRDefault="004D1062" w:rsidP="004D1062">
            <w:pPr>
              <w:widowControl/>
              <w:jc w:val="right"/>
              <w:rPr>
                <w:rFonts w:eastAsia="Times New Roman"/>
                <w:b/>
                <w:bCs/>
                <w:color w:val="000000"/>
                <w:lang w:val="en-GI" w:eastAsia="en-GI"/>
              </w:rPr>
            </w:pPr>
            <w:r w:rsidRPr="004D1062">
              <w:rPr>
                <w:rFonts w:eastAsia="Times New Roman"/>
                <w:b/>
                <w:bCs/>
                <w:color w:val="000000"/>
                <w:lang w:val="en-GI" w:eastAsia="en-GI"/>
              </w:rPr>
              <w:t>Total</w:t>
            </w:r>
          </w:p>
        </w:tc>
        <w:tc>
          <w:tcPr>
            <w:tcW w:w="1400" w:type="dxa"/>
            <w:tcBorders>
              <w:top w:val="nil"/>
              <w:left w:val="nil"/>
              <w:bottom w:val="single" w:sz="4" w:space="0" w:color="auto"/>
              <w:right w:val="single" w:sz="4" w:space="0" w:color="auto"/>
            </w:tcBorders>
            <w:shd w:val="clear" w:color="000000" w:fill="FFFFFF"/>
            <w:noWrap/>
            <w:vAlign w:val="bottom"/>
            <w:hideMark/>
          </w:tcPr>
          <w:p w14:paraId="7C3C82DF" w14:textId="77777777" w:rsidR="004D1062" w:rsidRPr="004D1062" w:rsidRDefault="004D1062" w:rsidP="004D1062">
            <w:pPr>
              <w:widowControl/>
              <w:jc w:val="right"/>
              <w:rPr>
                <w:rFonts w:eastAsia="Times New Roman"/>
                <w:b/>
                <w:bCs/>
                <w:color w:val="000000"/>
                <w:lang w:val="en-GI" w:eastAsia="en-GI"/>
              </w:rPr>
            </w:pPr>
            <w:r w:rsidRPr="004D1062">
              <w:rPr>
                <w:rFonts w:eastAsia="Times New Roman"/>
                <w:b/>
                <w:bCs/>
                <w:color w:val="000000"/>
                <w:lang w:val="en-GI" w:eastAsia="en-GI"/>
              </w:rPr>
              <w:t>18,804</w:t>
            </w:r>
          </w:p>
        </w:tc>
        <w:tc>
          <w:tcPr>
            <w:tcW w:w="1400" w:type="dxa"/>
            <w:tcBorders>
              <w:top w:val="nil"/>
              <w:left w:val="nil"/>
              <w:bottom w:val="single" w:sz="4" w:space="0" w:color="auto"/>
              <w:right w:val="single" w:sz="4" w:space="0" w:color="auto"/>
            </w:tcBorders>
            <w:shd w:val="clear" w:color="000000" w:fill="FFFFFF"/>
            <w:noWrap/>
            <w:vAlign w:val="bottom"/>
            <w:hideMark/>
          </w:tcPr>
          <w:p w14:paraId="387599E7" w14:textId="77777777" w:rsidR="004D1062" w:rsidRPr="004D1062" w:rsidRDefault="004D1062" w:rsidP="004D1062">
            <w:pPr>
              <w:widowControl/>
              <w:jc w:val="right"/>
              <w:rPr>
                <w:rFonts w:eastAsia="Times New Roman"/>
                <w:b/>
                <w:bCs/>
                <w:color w:val="000000"/>
                <w:lang w:val="en-GI" w:eastAsia="en-GI"/>
              </w:rPr>
            </w:pPr>
            <w:r w:rsidRPr="004D1062">
              <w:rPr>
                <w:rFonts w:eastAsia="Times New Roman"/>
                <w:b/>
                <w:bCs/>
                <w:color w:val="000000"/>
                <w:lang w:val="en-GI" w:eastAsia="en-GI"/>
              </w:rPr>
              <w:t>18,757</w:t>
            </w:r>
          </w:p>
        </w:tc>
        <w:tc>
          <w:tcPr>
            <w:tcW w:w="1400" w:type="dxa"/>
            <w:tcBorders>
              <w:top w:val="nil"/>
              <w:left w:val="nil"/>
              <w:bottom w:val="single" w:sz="4" w:space="0" w:color="auto"/>
              <w:right w:val="single" w:sz="4" w:space="0" w:color="auto"/>
            </w:tcBorders>
            <w:shd w:val="clear" w:color="000000" w:fill="FFFFFF"/>
            <w:noWrap/>
            <w:vAlign w:val="bottom"/>
            <w:hideMark/>
          </w:tcPr>
          <w:p w14:paraId="129DF42F" w14:textId="77777777" w:rsidR="004D1062" w:rsidRPr="004D1062" w:rsidRDefault="004D1062" w:rsidP="004D1062">
            <w:pPr>
              <w:widowControl/>
              <w:jc w:val="right"/>
              <w:rPr>
                <w:rFonts w:eastAsia="Times New Roman"/>
                <w:b/>
                <w:bCs/>
                <w:color w:val="000000"/>
                <w:lang w:val="en-GI" w:eastAsia="en-GI"/>
              </w:rPr>
            </w:pPr>
            <w:r w:rsidRPr="004D1062">
              <w:rPr>
                <w:rFonts w:eastAsia="Times New Roman"/>
                <w:b/>
                <w:bCs/>
                <w:color w:val="000000"/>
                <w:lang w:val="en-GI" w:eastAsia="en-GI"/>
              </w:rPr>
              <w:t>37</w:t>
            </w:r>
          </w:p>
        </w:tc>
        <w:tc>
          <w:tcPr>
            <w:tcW w:w="1280" w:type="dxa"/>
            <w:tcBorders>
              <w:top w:val="nil"/>
              <w:left w:val="nil"/>
              <w:bottom w:val="single" w:sz="4" w:space="0" w:color="auto"/>
              <w:right w:val="single" w:sz="4" w:space="0" w:color="auto"/>
            </w:tcBorders>
            <w:shd w:val="clear" w:color="000000" w:fill="FFFFFF"/>
            <w:noWrap/>
            <w:vAlign w:val="bottom"/>
            <w:hideMark/>
          </w:tcPr>
          <w:p w14:paraId="50AD6A91" w14:textId="77777777" w:rsidR="004D1062" w:rsidRPr="004D1062" w:rsidRDefault="004D1062" w:rsidP="004D1062">
            <w:pPr>
              <w:widowControl/>
              <w:jc w:val="right"/>
              <w:rPr>
                <w:rFonts w:eastAsia="Times New Roman"/>
                <w:b/>
                <w:bCs/>
                <w:color w:val="000000"/>
                <w:lang w:val="en-GI" w:eastAsia="en-GI"/>
              </w:rPr>
            </w:pPr>
            <w:r w:rsidRPr="004D1062">
              <w:rPr>
                <w:rFonts w:eastAsia="Times New Roman"/>
                <w:b/>
                <w:bCs/>
                <w:color w:val="000000"/>
                <w:lang w:val="en-GI" w:eastAsia="en-GI"/>
              </w:rPr>
              <w:t>10</w:t>
            </w:r>
          </w:p>
        </w:tc>
      </w:tr>
    </w:tbl>
    <w:p w14:paraId="425AB5A7" w14:textId="77777777" w:rsidR="008E6012" w:rsidRDefault="008E6012" w:rsidP="00381CF8"/>
    <w:p w14:paraId="5BFD24CB" w14:textId="77777777" w:rsidR="00193C6E" w:rsidRPr="004D1062" w:rsidRDefault="00193C6E" w:rsidP="004D1062">
      <w:pPr>
        <w:pStyle w:val="ListParagraph"/>
        <w:numPr>
          <w:ilvl w:val="1"/>
          <w:numId w:val="7"/>
        </w:numPr>
        <w:tabs>
          <w:tab w:val="left" w:pos="709"/>
        </w:tabs>
        <w:spacing w:before="100" w:after="240"/>
        <w:ind w:left="709"/>
        <w:contextualSpacing w:val="0"/>
        <w:outlineLvl w:val="1"/>
        <w:rPr>
          <w:rFonts w:asciiTheme="minorHAnsi" w:hAnsiTheme="minorHAnsi" w:cstheme="minorHAnsi"/>
          <w:b/>
          <w:bCs/>
          <w:color w:val="2F5496"/>
          <w:spacing w:val="2"/>
          <w:kern w:val="36"/>
        </w:rPr>
      </w:pPr>
      <w:bookmarkStart w:id="113" w:name="_Ref523828382"/>
      <w:bookmarkStart w:id="114" w:name="_Toc148719750"/>
      <w:bookmarkStart w:id="115" w:name="_Toc178351429"/>
      <w:r w:rsidRPr="004D1062">
        <w:rPr>
          <w:rFonts w:asciiTheme="minorHAnsi" w:hAnsiTheme="minorHAnsi" w:cstheme="minorHAnsi"/>
          <w:b/>
          <w:bCs/>
          <w:color w:val="2F5496"/>
          <w:spacing w:val="2"/>
          <w:kern w:val="36"/>
        </w:rPr>
        <w:t>Reinsurance share of ENID adjustment</w:t>
      </w:r>
      <w:bookmarkEnd w:id="113"/>
      <w:bookmarkEnd w:id="114"/>
      <w:bookmarkEnd w:id="115"/>
    </w:p>
    <w:p w14:paraId="47D2D052" w14:textId="77777777" w:rsidR="00FF750C" w:rsidRPr="00FF750C" w:rsidRDefault="00FF750C" w:rsidP="00FF750C">
      <w:pPr>
        <w:pStyle w:val="ListParagraph"/>
        <w:numPr>
          <w:ilvl w:val="1"/>
          <w:numId w:val="5"/>
        </w:numPr>
        <w:tabs>
          <w:tab w:val="left" w:pos="851"/>
        </w:tabs>
        <w:spacing w:before="120" w:after="200"/>
        <w:ind w:right="1525"/>
        <w:contextualSpacing w:val="0"/>
        <w:jc w:val="both"/>
        <w:rPr>
          <w:rFonts w:ascii="Work Sans" w:hAnsi="Work Sans"/>
          <w:vanish/>
        </w:rPr>
      </w:pPr>
    </w:p>
    <w:p w14:paraId="7BDC00C7" w14:textId="1500899F" w:rsidR="00F03A0B" w:rsidRPr="00866F4F" w:rsidRDefault="00CF6956" w:rsidP="00866F4F">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Pr>
          <w:rFonts w:asciiTheme="minorHAnsi" w:hAnsiTheme="minorHAnsi" w:cstheme="minorHAnsi"/>
        </w:rPr>
        <w:t>ENID adjustment had been provided on a net basis and is included in Gross SII Technical provisions.</w:t>
      </w:r>
    </w:p>
    <w:p w14:paraId="018E0831" w14:textId="6A9E7EB2" w:rsidR="00002D5C" w:rsidRPr="00CF6956" w:rsidRDefault="00002D5C" w:rsidP="00CF6956">
      <w:pPr>
        <w:pStyle w:val="ListParagraph"/>
        <w:numPr>
          <w:ilvl w:val="1"/>
          <w:numId w:val="7"/>
        </w:numPr>
        <w:tabs>
          <w:tab w:val="left" w:pos="709"/>
        </w:tabs>
        <w:spacing w:before="100" w:after="240"/>
        <w:ind w:left="709"/>
        <w:contextualSpacing w:val="0"/>
        <w:outlineLvl w:val="1"/>
        <w:rPr>
          <w:rFonts w:asciiTheme="minorHAnsi" w:hAnsiTheme="minorHAnsi" w:cstheme="minorHAnsi"/>
          <w:b/>
          <w:bCs/>
          <w:color w:val="2F5496"/>
          <w:spacing w:val="2"/>
          <w:kern w:val="36"/>
        </w:rPr>
      </w:pPr>
      <w:bookmarkStart w:id="116" w:name="_Toc148719751"/>
      <w:bookmarkStart w:id="117" w:name="_Toc178351430"/>
      <w:r w:rsidRPr="00CF6956">
        <w:rPr>
          <w:rFonts w:asciiTheme="minorHAnsi" w:hAnsiTheme="minorHAnsi" w:cstheme="minorHAnsi"/>
          <w:b/>
          <w:bCs/>
          <w:color w:val="2F5496"/>
          <w:spacing w:val="2"/>
          <w:kern w:val="36"/>
        </w:rPr>
        <w:t>Reinsurance net payables brought into Solvency II Reinsurance Technical Provisions</w:t>
      </w:r>
      <w:bookmarkEnd w:id="116"/>
      <w:bookmarkEnd w:id="117"/>
    </w:p>
    <w:p w14:paraId="0F99D97B" w14:textId="77777777" w:rsidR="00654070" w:rsidRPr="00654070" w:rsidRDefault="00654070" w:rsidP="00654070">
      <w:pPr>
        <w:pStyle w:val="ListParagraph"/>
        <w:numPr>
          <w:ilvl w:val="1"/>
          <w:numId w:val="5"/>
        </w:numPr>
        <w:tabs>
          <w:tab w:val="left" w:pos="851"/>
        </w:tabs>
        <w:spacing w:before="120" w:after="200"/>
        <w:ind w:right="1525"/>
        <w:contextualSpacing w:val="0"/>
        <w:jc w:val="both"/>
        <w:rPr>
          <w:rFonts w:ascii="Work Sans" w:hAnsi="Work Sans"/>
          <w:vanish/>
        </w:rPr>
      </w:pPr>
    </w:p>
    <w:p w14:paraId="3836DB00" w14:textId="1E88A4E6" w:rsidR="00DE6AD1" w:rsidRPr="00CF6956" w:rsidRDefault="00654070" w:rsidP="00CF6956">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sidRPr="00CF6956">
        <w:rPr>
          <w:rFonts w:asciiTheme="minorHAnsi" w:hAnsiTheme="minorHAnsi" w:cstheme="minorHAnsi"/>
        </w:rPr>
        <w:t xml:space="preserve">Reinsurance </w:t>
      </w:r>
      <w:r w:rsidR="00A63A77">
        <w:rPr>
          <w:rFonts w:asciiTheme="minorHAnsi" w:hAnsiTheme="minorHAnsi" w:cstheme="minorHAnsi"/>
        </w:rPr>
        <w:t xml:space="preserve">net </w:t>
      </w:r>
      <w:r w:rsidRPr="00CF6956">
        <w:rPr>
          <w:rFonts w:asciiTheme="minorHAnsi" w:hAnsiTheme="minorHAnsi" w:cstheme="minorHAnsi"/>
        </w:rPr>
        <w:t xml:space="preserve">payables brought into Solvency II </w:t>
      </w:r>
      <w:r w:rsidR="00CD3C42">
        <w:rPr>
          <w:rFonts w:asciiTheme="minorHAnsi" w:hAnsiTheme="minorHAnsi" w:cstheme="minorHAnsi"/>
        </w:rPr>
        <w:t xml:space="preserve">Reinsurance </w:t>
      </w:r>
      <w:r w:rsidRPr="00CF6956">
        <w:rPr>
          <w:rFonts w:asciiTheme="minorHAnsi" w:hAnsiTheme="minorHAnsi" w:cstheme="minorHAnsi"/>
        </w:rPr>
        <w:t>Technical Provisions:</w:t>
      </w:r>
    </w:p>
    <w:tbl>
      <w:tblPr>
        <w:tblW w:w="6540" w:type="dxa"/>
        <w:jc w:val="center"/>
        <w:tblLook w:val="04A0" w:firstRow="1" w:lastRow="0" w:firstColumn="1" w:lastColumn="0" w:noHBand="0" w:noVBand="1"/>
      </w:tblPr>
      <w:tblGrid>
        <w:gridCol w:w="5140"/>
        <w:gridCol w:w="1400"/>
      </w:tblGrid>
      <w:tr w:rsidR="00A72037" w:rsidRPr="00A72037" w14:paraId="58318B25" w14:textId="77777777" w:rsidTr="00A72037">
        <w:trPr>
          <w:trHeight w:val="300"/>
          <w:jc w:val="center"/>
        </w:trPr>
        <w:tc>
          <w:tcPr>
            <w:tcW w:w="5140" w:type="dxa"/>
            <w:tcBorders>
              <w:top w:val="single" w:sz="4" w:space="0" w:color="auto"/>
              <w:left w:val="single" w:sz="4" w:space="0" w:color="auto"/>
              <w:bottom w:val="single" w:sz="4" w:space="0" w:color="auto"/>
              <w:right w:val="nil"/>
            </w:tcBorders>
            <w:shd w:val="clear" w:color="000000" w:fill="FFFFFF"/>
            <w:noWrap/>
            <w:vAlign w:val="bottom"/>
            <w:hideMark/>
          </w:tcPr>
          <w:p w14:paraId="1EC0EA96" w14:textId="77777777" w:rsidR="00A72037" w:rsidRPr="00A72037" w:rsidRDefault="00A72037" w:rsidP="00A72037">
            <w:pPr>
              <w:widowControl/>
              <w:jc w:val="center"/>
              <w:rPr>
                <w:rFonts w:eastAsia="Times New Roman"/>
                <w:b/>
                <w:bCs/>
                <w:color w:val="000000"/>
                <w:lang w:val="en-GI" w:eastAsia="en-GI"/>
              </w:rPr>
            </w:pPr>
            <w:r w:rsidRPr="00A72037">
              <w:rPr>
                <w:rFonts w:eastAsia="Times New Roman"/>
                <w:b/>
                <w:bCs/>
                <w:color w:val="000000"/>
                <w:lang w:val="en-GI" w:eastAsia="en-GI"/>
              </w:rPr>
              <w:t>Net RI technical payables</w:t>
            </w:r>
          </w:p>
        </w:tc>
        <w:tc>
          <w:tcPr>
            <w:tcW w:w="14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9F43210" w14:textId="77777777" w:rsidR="00A72037" w:rsidRPr="00A72037" w:rsidRDefault="00A72037" w:rsidP="00A72037">
            <w:pPr>
              <w:widowControl/>
              <w:jc w:val="right"/>
              <w:rPr>
                <w:rFonts w:eastAsia="Times New Roman"/>
                <w:b/>
                <w:bCs/>
                <w:color w:val="000000"/>
                <w:lang w:val="en-GI" w:eastAsia="en-GI"/>
              </w:rPr>
            </w:pPr>
            <w:r w:rsidRPr="00A72037">
              <w:rPr>
                <w:rFonts w:eastAsia="Times New Roman"/>
                <w:b/>
                <w:bCs/>
                <w:color w:val="000000"/>
                <w:lang w:val="en-GI" w:eastAsia="en-GI"/>
              </w:rPr>
              <w:t>£'000s</w:t>
            </w:r>
          </w:p>
        </w:tc>
      </w:tr>
      <w:tr w:rsidR="00A72037" w:rsidRPr="00A72037" w14:paraId="5493CE7F" w14:textId="77777777" w:rsidTr="00A72037">
        <w:trPr>
          <w:trHeight w:val="300"/>
          <w:jc w:val="center"/>
        </w:trPr>
        <w:tc>
          <w:tcPr>
            <w:tcW w:w="5140" w:type="dxa"/>
            <w:tcBorders>
              <w:top w:val="nil"/>
              <w:left w:val="single" w:sz="4" w:space="0" w:color="auto"/>
              <w:bottom w:val="nil"/>
              <w:right w:val="nil"/>
            </w:tcBorders>
            <w:shd w:val="clear" w:color="000000" w:fill="FFFFFF"/>
            <w:noWrap/>
            <w:vAlign w:val="bottom"/>
            <w:hideMark/>
          </w:tcPr>
          <w:p w14:paraId="7FB3E387" w14:textId="77777777" w:rsidR="00A72037" w:rsidRPr="00A72037" w:rsidRDefault="00A72037" w:rsidP="00A72037">
            <w:pPr>
              <w:widowControl/>
              <w:rPr>
                <w:rFonts w:eastAsia="Times New Roman"/>
                <w:color w:val="000000"/>
                <w:lang w:val="en-GI" w:eastAsia="en-GI"/>
              </w:rPr>
            </w:pPr>
            <w:r w:rsidRPr="00A72037">
              <w:rPr>
                <w:rFonts w:eastAsia="Times New Roman"/>
                <w:color w:val="000000"/>
                <w:lang w:val="en-GI" w:eastAsia="en-GI"/>
              </w:rPr>
              <w:t>Creditors arising out of Reinsurance Operations - XOL</w:t>
            </w:r>
          </w:p>
        </w:tc>
        <w:tc>
          <w:tcPr>
            <w:tcW w:w="1400" w:type="dxa"/>
            <w:tcBorders>
              <w:top w:val="nil"/>
              <w:left w:val="single" w:sz="4" w:space="0" w:color="auto"/>
              <w:bottom w:val="nil"/>
              <w:right w:val="single" w:sz="4" w:space="0" w:color="auto"/>
            </w:tcBorders>
            <w:shd w:val="clear" w:color="000000" w:fill="FFFFFF"/>
            <w:noWrap/>
            <w:vAlign w:val="bottom"/>
            <w:hideMark/>
          </w:tcPr>
          <w:p w14:paraId="332CB11F" w14:textId="77777777" w:rsidR="00A72037" w:rsidRPr="00A72037" w:rsidRDefault="00A72037" w:rsidP="00A72037">
            <w:pPr>
              <w:widowControl/>
              <w:jc w:val="right"/>
              <w:rPr>
                <w:rFonts w:eastAsia="Times New Roman"/>
                <w:color w:val="000000"/>
                <w:lang w:val="en-GI" w:eastAsia="en-GI"/>
              </w:rPr>
            </w:pPr>
            <w:r w:rsidRPr="00A72037">
              <w:rPr>
                <w:rFonts w:eastAsia="Times New Roman"/>
                <w:color w:val="000000"/>
                <w:lang w:val="en-GI" w:eastAsia="en-GI"/>
              </w:rPr>
              <w:t>8,931</w:t>
            </w:r>
          </w:p>
        </w:tc>
      </w:tr>
      <w:tr w:rsidR="00A72037" w:rsidRPr="00A72037" w14:paraId="4F7C8E99" w14:textId="77777777" w:rsidTr="00A72037">
        <w:trPr>
          <w:trHeight w:val="300"/>
          <w:jc w:val="center"/>
        </w:trPr>
        <w:tc>
          <w:tcPr>
            <w:tcW w:w="5140" w:type="dxa"/>
            <w:tcBorders>
              <w:top w:val="nil"/>
              <w:left w:val="single" w:sz="4" w:space="0" w:color="auto"/>
              <w:bottom w:val="nil"/>
              <w:right w:val="nil"/>
            </w:tcBorders>
            <w:shd w:val="clear" w:color="000000" w:fill="FFFFFF"/>
            <w:noWrap/>
            <w:vAlign w:val="bottom"/>
            <w:hideMark/>
          </w:tcPr>
          <w:p w14:paraId="4565CEFB" w14:textId="77777777" w:rsidR="00A72037" w:rsidRPr="00A72037" w:rsidRDefault="00A72037" w:rsidP="00A72037">
            <w:pPr>
              <w:widowControl/>
              <w:rPr>
                <w:rFonts w:eastAsia="Times New Roman"/>
                <w:color w:val="000000"/>
                <w:lang w:val="en-GI" w:eastAsia="en-GI"/>
              </w:rPr>
            </w:pPr>
            <w:r w:rsidRPr="00A72037">
              <w:rPr>
                <w:rFonts w:eastAsia="Times New Roman"/>
                <w:color w:val="000000"/>
                <w:lang w:val="en-GI" w:eastAsia="en-GI"/>
              </w:rPr>
              <w:t>Creditors arising out of Reinsurance Operations - QS</w:t>
            </w:r>
          </w:p>
        </w:tc>
        <w:tc>
          <w:tcPr>
            <w:tcW w:w="1400" w:type="dxa"/>
            <w:tcBorders>
              <w:top w:val="nil"/>
              <w:left w:val="single" w:sz="4" w:space="0" w:color="auto"/>
              <w:bottom w:val="nil"/>
              <w:right w:val="single" w:sz="4" w:space="0" w:color="auto"/>
            </w:tcBorders>
            <w:shd w:val="clear" w:color="000000" w:fill="FFFFFF"/>
            <w:noWrap/>
            <w:vAlign w:val="bottom"/>
            <w:hideMark/>
          </w:tcPr>
          <w:p w14:paraId="6DC23BC9" w14:textId="77777777" w:rsidR="00A72037" w:rsidRPr="00A72037" w:rsidRDefault="00A72037" w:rsidP="00A72037">
            <w:pPr>
              <w:widowControl/>
              <w:jc w:val="right"/>
              <w:rPr>
                <w:rFonts w:eastAsia="Times New Roman"/>
                <w:color w:val="000000"/>
                <w:lang w:val="en-GI" w:eastAsia="en-GI"/>
              </w:rPr>
            </w:pPr>
            <w:r w:rsidRPr="00A72037">
              <w:rPr>
                <w:rFonts w:eastAsia="Times New Roman"/>
                <w:color w:val="000000"/>
                <w:lang w:val="en-GI" w:eastAsia="en-GI"/>
              </w:rPr>
              <w:t>-2,369</w:t>
            </w:r>
          </w:p>
        </w:tc>
      </w:tr>
      <w:tr w:rsidR="00A72037" w:rsidRPr="00A72037" w14:paraId="28311BE1" w14:textId="77777777" w:rsidTr="00A72037">
        <w:trPr>
          <w:trHeight w:val="300"/>
          <w:jc w:val="center"/>
        </w:trPr>
        <w:tc>
          <w:tcPr>
            <w:tcW w:w="5140" w:type="dxa"/>
            <w:tcBorders>
              <w:top w:val="nil"/>
              <w:left w:val="single" w:sz="4" w:space="0" w:color="auto"/>
              <w:bottom w:val="nil"/>
              <w:right w:val="nil"/>
            </w:tcBorders>
            <w:shd w:val="clear" w:color="000000" w:fill="FFFFFF"/>
            <w:noWrap/>
            <w:vAlign w:val="bottom"/>
            <w:hideMark/>
          </w:tcPr>
          <w:p w14:paraId="787751BB" w14:textId="77777777" w:rsidR="00A72037" w:rsidRPr="00A72037" w:rsidRDefault="00A72037" w:rsidP="00A72037">
            <w:pPr>
              <w:widowControl/>
              <w:rPr>
                <w:rFonts w:eastAsia="Times New Roman"/>
                <w:color w:val="000000"/>
                <w:lang w:val="en-GI" w:eastAsia="en-GI"/>
              </w:rPr>
            </w:pPr>
            <w:r w:rsidRPr="00A72037">
              <w:rPr>
                <w:rFonts w:eastAsia="Times New Roman"/>
                <w:color w:val="000000"/>
                <w:lang w:val="en-GI" w:eastAsia="en-GI"/>
              </w:rPr>
              <w:t>Creditors arising out of Reinsurance Operations - LPT</w:t>
            </w:r>
          </w:p>
        </w:tc>
        <w:tc>
          <w:tcPr>
            <w:tcW w:w="1400" w:type="dxa"/>
            <w:tcBorders>
              <w:top w:val="nil"/>
              <w:left w:val="single" w:sz="4" w:space="0" w:color="auto"/>
              <w:bottom w:val="nil"/>
              <w:right w:val="single" w:sz="4" w:space="0" w:color="auto"/>
            </w:tcBorders>
            <w:shd w:val="clear" w:color="000000" w:fill="FFFFFF"/>
            <w:noWrap/>
            <w:vAlign w:val="bottom"/>
            <w:hideMark/>
          </w:tcPr>
          <w:p w14:paraId="14875E16" w14:textId="77777777" w:rsidR="00A72037" w:rsidRPr="00A72037" w:rsidRDefault="00A72037" w:rsidP="00A72037">
            <w:pPr>
              <w:widowControl/>
              <w:jc w:val="right"/>
              <w:rPr>
                <w:rFonts w:eastAsia="Times New Roman"/>
                <w:color w:val="000000"/>
                <w:lang w:val="en-GI" w:eastAsia="en-GI"/>
              </w:rPr>
            </w:pPr>
            <w:r w:rsidRPr="00A72037">
              <w:rPr>
                <w:rFonts w:eastAsia="Times New Roman"/>
                <w:color w:val="000000"/>
                <w:lang w:val="en-GI" w:eastAsia="en-GI"/>
              </w:rPr>
              <w:t>1,587</w:t>
            </w:r>
          </w:p>
        </w:tc>
      </w:tr>
      <w:tr w:rsidR="00A72037" w:rsidRPr="00A72037" w14:paraId="60289D10" w14:textId="77777777" w:rsidTr="00A72037">
        <w:trPr>
          <w:trHeight w:val="300"/>
          <w:jc w:val="center"/>
        </w:trPr>
        <w:tc>
          <w:tcPr>
            <w:tcW w:w="5140" w:type="dxa"/>
            <w:tcBorders>
              <w:top w:val="nil"/>
              <w:left w:val="single" w:sz="4" w:space="0" w:color="auto"/>
              <w:bottom w:val="nil"/>
              <w:right w:val="nil"/>
            </w:tcBorders>
            <w:shd w:val="clear" w:color="000000" w:fill="FFFFFF"/>
            <w:noWrap/>
            <w:vAlign w:val="bottom"/>
            <w:hideMark/>
          </w:tcPr>
          <w:p w14:paraId="7F074ED1" w14:textId="77777777" w:rsidR="00A72037" w:rsidRPr="00A72037" w:rsidRDefault="00A72037" w:rsidP="00A72037">
            <w:pPr>
              <w:widowControl/>
              <w:rPr>
                <w:rFonts w:eastAsia="Times New Roman"/>
                <w:color w:val="000000"/>
                <w:lang w:val="en-GI" w:eastAsia="en-GI"/>
              </w:rPr>
            </w:pPr>
            <w:r w:rsidRPr="00A72037">
              <w:rPr>
                <w:rFonts w:eastAsia="Times New Roman"/>
                <w:color w:val="000000"/>
                <w:lang w:val="en-GI" w:eastAsia="en-GI"/>
              </w:rPr>
              <w:t>Hedgehog Profit Commissions</w:t>
            </w:r>
          </w:p>
        </w:tc>
        <w:tc>
          <w:tcPr>
            <w:tcW w:w="1400" w:type="dxa"/>
            <w:tcBorders>
              <w:top w:val="nil"/>
              <w:left w:val="single" w:sz="4" w:space="0" w:color="auto"/>
              <w:bottom w:val="nil"/>
              <w:right w:val="single" w:sz="4" w:space="0" w:color="auto"/>
            </w:tcBorders>
            <w:shd w:val="clear" w:color="000000" w:fill="FFFFFF"/>
            <w:noWrap/>
            <w:vAlign w:val="bottom"/>
            <w:hideMark/>
          </w:tcPr>
          <w:p w14:paraId="56679E16" w14:textId="77777777" w:rsidR="00A72037" w:rsidRPr="00A72037" w:rsidRDefault="00A72037" w:rsidP="00A72037">
            <w:pPr>
              <w:widowControl/>
              <w:jc w:val="right"/>
              <w:rPr>
                <w:rFonts w:eastAsia="Times New Roman"/>
                <w:color w:val="000000"/>
                <w:lang w:val="en-GI" w:eastAsia="en-GI"/>
              </w:rPr>
            </w:pPr>
            <w:r w:rsidRPr="00A72037">
              <w:rPr>
                <w:rFonts w:eastAsia="Times New Roman"/>
                <w:color w:val="000000"/>
                <w:lang w:val="en-GI" w:eastAsia="en-GI"/>
              </w:rPr>
              <w:t>-2,235</w:t>
            </w:r>
          </w:p>
        </w:tc>
      </w:tr>
      <w:tr w:rsidR="00A72037" w:rsidRPr="00A72037" w14:paraId="17556D66" w14:textId="77777777" w:rsidTr="00A72037">
        <w:trPr>
          <w:trHeight w:val="300"/>
          <w:jc w:val="center"/>
        </w:trPr>
        <w:tc>
          <w:tcPr>
            <w:tcW w:w="5140" w:type="dxa"/>
            <w:tcBorders>
              <w:top w:val="nil"/>
              <w:left w:val="single" w:sz="4" w:space="0" w:color="auto"/>
              <w:bottom w:val="nil"/>
              <w:right w:val="nil"/>
            </w:tcBorders>
            <w:shd w:val="clear" w:color="000000" w:fill="FFFFFF"/>
            <w:noWrap/>
            <w:vAlign w:val="bottom"/>
            <w:hideMark/>
          </w:tcPr>
          <w:p w14:paraId="111E5E4F" w14:textId="77777777" w:rsidR="00A72037" w:rsidRPr="00A72037" w:rsidRDefault="00A72037" w:rsidP="00A72037">
            <w:pPr>
              <w:widowControl/>
              <w:rPr>
                <w:rFonts w:eastAsia="Times New Roman"/>
                <w:color w:val="000000"/>
                <w:lang w:val="en-GI" w:eastAsia="en-GI"/>
              </w:rPr>
            </w:pPr>
            <w:r w:rsidRPr="00A72037">
              <w:rPr>
                <w:rFonts w:eastAsia="Times New Roman"/>
                <w:color w:val="000000"/>
                <w:lang w:val="en-GI" w:eastAsia="en-GI"/>
              </w:rPr>
              <w:t>Coinsurance debtor</w:t>
            </w:r>
          </w:p>
        </w:tc>
        <w:tc>
          <w:tcPr>
            <w:tcW w:w="1400" w:type="dxa"/>
            <w:tcBorders>
              <w:top w:val="nil"/>
              <w:left w:val="single" w:sz="4" w:space="0" w:color="auto"/>
              <w:bottom w:val="nil"/>
              <w:right w:val="single" w:sz="4" w:space="0" w:color="auto"/>
            </w:tcBorders>
            <w:shd w:val="clear" w:color="000000" w:fill="FFFFFF"/>
            <w:noWrap/>
            <w:vAlign w:val="bottom"/>
            <w:hideMark/>
          </w:tcPr>
          <w:p w14:paraId="5514BAF7" w14:textId="77777777" w:rsidR="00A72037" w:rsidRPr="00A72037" w:rsidRDefault="00A72037" w:rsidP="00A72037">
            <w:pPr>
              <w:widowControl/>
              <w:jc w:val="right"/>
              <w:rPr>
                <w:rFonts w:eastAsia="Times New Roman"/>
                <w:color w:val="000000"/>
                <w:lang w:val="en-GI" w:eastAsia="en-GI"/>
              </w:rPr>
            </w:pPr>
            <w:r w:rsidRPr="00A72037">
              <w:rPr>
                <w:rFonts w:eastAsia="Times New Roman"/>
                <w:color w:val="000000"/>
                <w:lang w:val="en-GI" w:eastAsia="en-GI"/>
              </w:rPr>
              <w:t>-3,995</w:t>
            </w:r>
          </w:p>
        </w:tc>
      </w:tr>
      <w:tr w:rsidR="00A72037" w:rsidRPr="00A72037" w14:paraId="77B36392" w14:textId="77777777" w:rsidTr="00A72037">
        <w:trPr>
          <w:trHeight w:val="300"/>
          <w:jc w:val="center"/>
        </w:trPr>
        <w:tc>
          <w:tcPr>
            <w:tcW w:w="5140" w:type="dxa"/>
            <w:tcBorders>
              <w:top w:val="single" w:sz="4" w:space="0" w:color="auto"/>
              <w:left w:val="single" w:sz="4" w:space="0" w:color="auto"/>
              <w:bottom w:val="single" w:sz="4" w:space="0" w:color="auto"/>
              <w:right w:val="nil"/>
            </w:tcBorders>
            <w:shd w:val="clear" w:color="000000" w:fill="FFFFFF"/>
            <w:noWrap/>
            <w:vAlign w:val="bottom"/>
            <w:hideMark/>
          </w:tcPr>
          <w:p w14:paraId="4352A976" w14:textId="77777777" w:rsidR="00A72037" w:rsidRPr="00A72037" w:rsidRDefault="00A72037" w:rsidP="00A72037">
            <w:pPr>
              <w:widowControl/>
              <w:jc w:val="right"/>
              <w:rPr>
                <w:rFonts w:eastAsia="Times New Roman"/>
                <w:b/>
                <w:bCs/>
                <w:color w:val="000000"/>
                <w:lang w:val="en-GI" w:eastAsia="en-GI"/>
              </w:rPr>
            </w:pPr>
            <w:r w:rsidRPr="00A72037">
              <w:rPr>
                <w:rFonts w:eastAsia="Times New Roman"/>
                <w:b/>
                <w:bCs/>
                <w:color w:val="000000"/>
                <w:lang w:val="en-GI" w:eastAsia="en-GI"/>
              </w:rPr>
              <w:t xml:space="preserve">Total  </w:t>
            </w:r>
          </w:p>
        </w:tc>
        <w:tc>
          <w:tcPr>
            <w:tcW w:w="14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53BF1AD" w14:textId="77777777" w:rsidR="00A72037" w:rsidRPr="00A72037" w:rsidRDefault="00A72037" w:rsidP="00A72037">
            <w:pPr>
              <w:widowControl/>
              <w:jc w:val="right"/>
              <w:rPr>
                <w:rFonts w:eastAsia="Times New Roman"/>
                <w:b/>
                <w:bCs/>
                <w:color w:val="000000"/>
                <w:lang w:val="en-GI" w:eastAsia="en-GI"/>
              </w:rPr>
            </w:pPr>
            <w:r w:rsidRPr="00A72037">
              <w:rPr>
                <w:rFonts w:eastAsia="Times New Roman"/>
                <w:b/>
                <w:bCs/>
                <w:color w:val="000000"/>
                <w:lang w:val="en-GI" w:eastAsia="en-GI"/>
              </w:rPr>
              <w:t>1,920</w:t>
            </w:r>
          </w:p>
        </w:tc>
      </w:tr>
    </w:tbl>
    <w:p w14:paraId="0A1F4501" w14:textId="77777777" w:rsidR="008E6012" w:rsidRDefault="008E6012" w:rsidP="00381CF8"/>
    <w:p w14:paraId="31189D2B" w14:textId="5E6851C9" w:rsidR="00D911B3" w:rsidRPr="00D707AF" w:rsidRDefault="00D707AF" w:rsidP="00D707AF">
      <w:pPr>
        <w:pStyle w:val="ListParagraph"/>
        <w:numPr>
          <w:ilvl w:val="1"/>
          <w:numId w:val="7"/>
        </w:numPr>
        <w:tabs>
          <w:tab w:val="left" w:pos="709"/>
        </w:tabs>
        <w:spacing w:before="100" w:after="240"/>
        <w:ind w:left="709"/>
        <w:contextualSpacing w:val="0"/>
        <w:outlineLvl w:val="1"/>
        <w:rPr>
          <w:rFonts w:asciiTheme="minorHAnsi" w:hAnsiTheme="minorHAnsi" w:cstheme="minorHAnsi"/>
          <w:b/>
          <w:bCs/>
          <w:color w:val="2F5496"/>
          <w:spacing w:val="2"/>
          <w:kern w:val="36"/>
        </w:rPr>
      </w:pPr>
      <w:bookmarkStart w:id="118" w:name="_Toc178351431"/>
      <w:r w:rsidRPr="00D707AF">
        <w:rPr>
          <w:rFonts w:asciiTheme="minorHAnsi" w:hAnsiTheme="minorHAnsi" w:cstheme="minorHAnsi"/>
          <w:b/>
          <w:bCs/>
          <w:color w:val="2F5496"/>
          <w:spacing w:val="2"/>
          <w:kern w:val="36"/>
        </w:rPr>
        <w:t>Cancellations adjustment</w:t>
      </w:r>
      <w:bookmarkEnd w:id="118"/>
    </w:p>
    <w:p w14:paraId="5299B8B2" w14:textId="77777777" w:rsidR="005F6957" w:rsidRPr="005F6957" w:rsidRDefault="005F6957" w:rsidP="005F6957">
      <w:pPr>
        <w:pStyle w:val="ListParagraph"/>
        <w:numPr>
          <w:ilvl w:val="1"/>
          <w:numId w:val="5"/>
        </w:numPr>
        <w:tabs>
          <w:tab w:val="left" w:pos="851"/>
        </w:tabs>
        <w:spacing w:before="120" w:after="200"/>
        <w:ind w:right="1525"/>
        <w:contextualSpacing w:val="0"/>
        <w:jc w:val="both"/>
        <w:rPr>
          <w:rFonts w:asciiTheme="minorHAnsi" w:hAnsiTheme="minorHAnsi" w:cstheme="minorHAnsi"/>
          <w:vanish/>
        </w:rPr>
      </w:pPr>
    </w:p>
    <w:p w14:paraId="2D3BD7BE" w14:textId="75AEEBD1" w:rsidR="00D911B3" w:rsidRPr="00A84F78" w:rsidRDefault="00F86A75" w:rsidP="005F6957">
      <w:pPr>
        <w:pStyle w:val="ListParagraph"/>
        <w:numPr>
          <w:ilvl w:val="2"/>
          <w:numId w:val="5"/>
        </w:numPr>
        <w:tabs>
          <w:tab w:val="left" w:pos="993"/>
        </w:tabs>
        <w:spacing w:before="120" w:after="200"/>
        <w:ind w:right="1525"/>
        <w:contextualSpacing w:val="0"/>
        <w:jc w:val="both"/>
        <w:rPr>
          <w:rFonts w:asciiTheme="minorHAnsi" w:hAnsiTheme="minorHAnsi" w:cstheme="minorHAnsi"/>
        </w:rPr>
      </w:pPr>
      <w:r w:rsidRPr="00A84F78">
        <w:rPr>
          <w:rFonts w:asciiTheme="minorHAnsi" w:hAnsiTheme="minorHAnsi" w:cstheme="minorHAnsi"/>
        </w:rPr>
        <w:t xml:space="preserve">The cancellation rate calculated in </w:t>
      </w:r>
      <w:r w:rsidR="00586487" w:rsidRPr="00A84F78">
        <w:rPr>
          <w:rFonts w:asciiTheme="minorHAnsi" w:hAnsiTheme="minorHAnsi" w:cstheme="minorHAnsi"/>
        </w:rPr>
        <w:t>paragraph 4(6)(1) at the level of 1.66% is applied on the reinsurance UPR</w:t>
      </w:r>
      <w:r w:rsidR="00A84F78" w:rsidRPr="00A84F78">
        <w:rPr>
          <w:rFonts w:asciiTheme="minorHAnsi" w:hAnsiTheme="minorHAnsi" w:cstheme="minorHAnsi"/>
        </w:rPr>
        <w:t>, resulting in a cancellation of £526k</w:t>
      </w:r>
      <w:r w:rsidR="00CD374E">
        <w:rPr>
          <w:rFonts w:asciiTheme="minorHAnsi" w:hAnsiTheme="minorHAnsi" w:cstheme="minorHAnsi"/>
        </w:rPr>
        <w:t>.</w:t>
      </w:r>
    </w:p>
    <w:p w14:paraId="113242E3" w14:textId="33C73966" w:rsidR="00D911B3" w:rsidRPr="00D707AF" w:rsidRDefault="00D707AF" w:rsidP="00D707AF">
      <w:pPr>
        <w:pStyle w:val="ListParagraph"/>
        <w:numPr>
          <w:ilvl w:val="1"/>
          <w:numId w:val="7"/>
        </w:numPr>
        <w:tabs>
          <w:tab w:val="left" w:pos="709"/>
        </w:tabs>
        <w:spacing w:before="100" w:after="240"/>
        <w:ind w:left="709"/>
        <w:contextualSpacing w:val="0"/>
        <w:outlineLvl w:val="1"/>
        <w:rPr>
          <w:rFonts w:asciiTheme="minorHAnsi" w:hAnsiTheme="minorHAnsi" w:cstheme="minorHAnsi"/>
          <w:b/>
          <w:bCs/>
          <w:color w:val="2F5496"/>
          <w:spacing w:val="2"/>
          <w:kern w:val="36"/>
        </w:rPr>
      </w:pPr>
      <w:bookmarkStart w:id="119" w:name="_Toc178351432"/>
      <w:r w:rsidRPr="00D707AF">
        <w:rPr>
          <w:rFonts w:asciiTheme="minorHAnsi" w:hAnsiTheme="minorHAnsi" w:cstheme="minorHAnsi"/>
          <w:b/>
          <w:bCs/>
          <w:color w:val="2F5496"/>
          <w:spacing w:val="2"/>
          <w:kern w:val="36"/>
        </w:rPr>
        <w:t>Quota-share sliding scale commission</w:t>
      </w:r>
      <w:bookmarkEnd w:id="119"/>
    </w:p>
    <w:p w14:paraId="16E59BB3" w14:textId="77777777" w:rsidR="005F6957" w:rsidRPr="005F6957" w:rsidRDefault="005F6957" w:rsidP="005F6957">
      <w:pPr>
        <w:pStyle w:val="ListParagraph"/>
        <w:numPr>
          <w:ilvl w:val="1"/>
          <w:numId w:val="5"/>
        </w:numPr>
        <w:tabs>
          <w:tab w:val="left" w:pos="851"/>
        </w:tabs>
        <w:spacing w:before="120" w:after="200"/>
        <w:ind w:right="1525"/>
        <w:contextualSpacing w:val="0"/>
        <w:jc w:val="both"/>
        <w:rPr>
          <w:rFonts w:asciiTheme="minorHAnsi" w:hAnsiTheme="minorHAnsi" w:cstheme="minorHAnsi"/>
          <w:vanish/>
        </w:rPr>
      </w:pPr>
    </w:p>
    <w:p w14:paraId="0510CD08" w14:textId="2F3B7433" w:rsidR="00D707AF" w:rsidRPr="005F6957" w:rsidRDefault="00BF1C35" w:rsidP="005F6957">
      <w:pPr>
        <w:pStyle w:val="ListParagraph"/>
        <w:numPr>
          <w:ilvl w:val="2"/>
          <w:numId w:val="5"/>
        </w:numPr>
        <w:tabs>
          <w:tab w:val="left" w:pos="993"/>
        </w:tabs>
        <w:spacing w:before="120" w:after="200"/>
        <w:ind w:right="1525"/>
        <w:contextualSpacing w:val="0"/>
        <w:jc w:val="both"/>
        <w:rPr>
          <w:rFonts w:asciiTheme="minorHAnsi" w:hAnsiTheme="minorHAnsi" w:cstheme="minorHAnsi"/>
        </w:rPr>
      </w:pPr>
      <w:r w:rsidRPr="005F6957">
        <w:rPr>
          <w:rFonts w:asciiTheme="minorHAnsi" w:hAnsiTheme="minorHAnsi" w:cstheme="minorHAnsi"/>
        </w:rPr>
        <w:t xml:space="preserve">Future </w:t>
      </w:r>
      <w:r w:rsidR="00D8428F" w:rsidRPr="005F6957">
        <w:rPr>
          <w:rFonts w:asciiTheme="minorHAnsi" w:hAnsiTheme="minorHAnsi" w:cstheme="minorHAnsi"/>
        </w:rPr>
        <w:t>reinsurance expected technical cashflows such as profit or sliding scale commissions are allowed as part of the Reinsurance best estimate</w:t>
      </w:r>
      <w:r w:rsidR="00F31ACC" w:rsidRPr="005F6957">
        <w:rPr>
          <w:rFonts w:asciiTheme="minorHAnsi" w:hAnsiTheme="minorHAnsi" w:cstheme="minorHAnsi"/>
        </w:rPr>
        <w:t xml:space="preserve">. This was </w:t>
      </w:r>
      <w:r w:rsidR="001A134A" w:rsidRPr="005F6957">
        <w:rPr>
          <w:rFonts w:asciiTheme="minorHAnsi" w:hAnsiTheme="minorHAnsi" w:cstheme="minorHAnsi"/>
        </w:rPr>
        <w:t>provided by finance and was estimated at the level of £3.3m</w:t>
      </w:r>
      <w:r w:rsidR="005F6957" w:rsidRPr="005F6957">
        <w:rPr>
          <w:rFonts w:asciiTheme="minorHAnsi" w:hAnsiTheme="minorHAnsi" w:cstheme="minorHAnsi"/>
        </w:rPr>
        <w:t xml:space="preserve"> as of December-23.</w:t>
      </w:r>
    </w:p>
    <w:p w14:paraId="44BB8841" w14:textId="41654E6B" w:rsidR="00F56A5F" w:rsidRPr="00D32191" w:rsidRDefault="00D2612D" w:rsidP="00D32191">
      <w:pPr>
        <w:pStyle w:val="ListParagraph"/>
        <w:numPr>
          <w:ilvl w:val="1"/>
          <w:numId w:val="7"/>
        </w:numPr>
        <w:tabs>
          <w:tab w:val="left" w:pos="709"/>
        </w:tabs>
        <w:spacing w:before="100" w:after="240"/>
        <w:ind w:left="709"/>
        <w:contextualSpacing w:val="0"/>
        <w:outlineLvl w:val="1"/>
        <w:rPr>
          <w:rFonts w:asciiTheme="minorHAnsi" w:hAnsiTheme="minorHAnsi" w:cstheme="minorHAnsi"/>
          <w:b/>
          <w:bCs/>
          <w:color w:val="2F5496"/>
          <w:spacing w:val="2"/>
          <w:kern w:val="36"/>
        </w:rPr>
      </w:pPr>
      <w:bookmarkStart w:id="120" w:name="_Toc148719752"/>
      <w:bookmarkStart w:id="121" w:name="_Toc178351433"/>
      <w:r w:rsidRPr="00D32191">
        <w:rPr>
          <w:rFonts w:asciiTheme="minorHAnsi" w:hAnsiTheme="minorHAnsi" w:cstheme="minorHAnsi"/>
          <w:b/>
          <w:bCs/>
          <w:color w:val="2F5496"/>
          <w:spacing w:val="2"/>
          <w:kern w:val="36"/>
        </w:rPr>
        <w:t>Reinsurance d</w:t>
      </w:r>
      <w:r w:rsidR="00F56A5F" w:rsidRPr="00D32191">
        <w:rPr>
          <w:rFonts w:asciiTheme="minorHAnsi" w:hAnsiTheme="minorHAnsi" w:cstheme="minorHAnsi"/>
          <w:b/>
          <w:bCs/>
          <w:color w:val="2F5496"/>
          <w:spacing w:val="2"/>
          <w:kern w:val="36"/>
        </w:rPr>
        <w:t>efault adjustment</w:t>
      </w:r>
      <w:bookmarkEnd w:id="120"/>
      <w:bookmarkEnd w:id="121"/>
    </w:p>
    <w:p w14:paraId="1A5B14FC" w14:textId="77777777" w:rsidR="00D2612D" w:rsidRPr="00D2612D" w:rsidRDefault="00D2612D" w:rsidP="00D2612D">
      <w:pPr>
        <w:pStyle w:val="ListParagraph"/>
        <w:numPr>
          <w:ilvl w:val="1"/>
          <w:numId w:val="5"/>
        </w:numPr>
        <w:tabs>
          <w:tab w:val="left" w:pos="851"/>
        </w:tabs>
        <w:spacing w:before="120" w:after="200"/>
        <w:ind w:right="1525"/>
        <w:contextualSpacing w:val="0"/>
        <w:jc w:val="both"/>
        <w:rPr>
          <w:rFonts w:ascii="Work Sans" w:hAnsi="Work Sans"/>
          <w:vanish/>
        </w:rPr>
      </w:pPr>
    </w:p>
    <w:p w14:paraId="667E253A" w14:textId="5AFC411E" w:rsidR="00D2612D" w:rsidRPr="00D32191" w:rsidRDefault="00D2612D" w:rsidP="00D32191">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sidRPr="00D32191">
        <w:rPr>
          <w:rFonts w:asciiTheme="minorHAnsi" w:hAnsiTheme="minorHAnsi" w:cstheme="minorHAnsi"/>
        </w:rPr>
        <w:t>The default adjustment is calculated as follows:</w:t>
      </w:r>
    </w:p>
    <w:p w14:paraId="5C4C779A" w14:textId="0F0F1D66" w:rsidR="008E6012" w:rsidRDefault="00A76ECC" w:rsidP="00381CF8">
      <m:oMathPara>
        <m:oMath>
          <m:r>
            <w:rPr>
              <w:rFonts w:ascii="Cambria Math" w:hAnsi="Cambria Math"/>
            </w:rPr>
            <m:t xml:space="preserve">Default adjustment= </m:t>
          </m:r>
          <m:d>
            <m:dPr>
              <m:ctrlPr>
                <w:rPr>
                  <w:rFonts w:ascii="Cambria Math" w:hAnsi="Cambria Math"/>
                  <w:i/>
                </w:rPr>
              </m:ctrlPr>
            </m:dPr>
            <m:e>
              <m:r>
                <w:rPr>
                  <w:rFonts w:ascii="Cambria Math" w:hAnsi="Cambria Math"/>
                </w:rPr>
                <m:t>CP+PP</m:t>
              </m:r>
            </m:e>
          </m:d>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CF</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(1-P(default))</m:t>
                          </m:r>
                        </m:e>
                        <m:sup>
                          <m:r>
                            <w:rPr>
                              <w:rFonts w:ascii="Cambria Math" w:hAnsi="Cambria Math"/>
                            </w:rPr>
                            <m:t>t</m:t>
                          </m:r>
                        </m:sup>
                      </m:sSup>
                      <m:r>
                        <w:rPr>
                          <w:rFonts w:ascii="Cambria Math" w:hAnsi="Cambria Math"/>
                        </w:rPr>
                        <m:t>×50%+50%</m:t>
                      </m:r>
                    </m:e>
                  </m:d>
                </m:e>
              </m:d>
            </m:e>
          </m:nary>
        </m:oMath>
      </m:oMathPara>
    </w:p>
    <w:p w14:paraId="02A3692D" w14:textId="77777777" w:rsidR="008E6012" w:rsidRDefault="008E6012" w:rsidP="00381CF8"/>
    <w:p w14:paraId="626A679A" w14:textId="44EB903F" w:rsidR="008E6012" w:rsidRPr="00D32191" w:rsidRDefault="00B97C5F" w:rsidP="00D32191">
      <w:pPr>
        <w:pStyle w:val="ListParagraph"/>
        <w:tabs>
          <w:tab w:val="left" w:pos="1276"/>
        </w:tabs>
        <w:spacing w:before="120" w:after="200"/>
        <w:ind w:left="709" w:right="1525"/>
        <w:contextualSpacing w:val="0"/>
        <w:jc w:val="both"/>
        <w:rPr>
          <w:rFonts w:asciiTheme="minorHAnsi" w:hAnsiTheme="minorHAnsi" w:cstheme="minorHAnsi"/>
        </w:rPr>
      </w:pPr>
      <w:r w:rsidRPr="00D32191">
        <w:rPr>
          <w:rFonts w:asciiTheme="minorHAnsi" w:hAnsiTheme="minorHAnsi" w:cstheme="minorHAnsi"/>
        </w:rPr>
        <w:t>Where:</w:t>
      </w:r>
    </w:p>
    <w:p w14:paraId="2CB2D50E" w14:textId="4B64D8A0" w:rsidR="00765130" w:rsidRPr="00D32191" w:rsidRDefault="00765130" w:rsidP="00D32191">
      <w:pPr>
        <w:pStyle w:val="ListParagraph"/>
        <w:numPr>
          <w:ilvl w:val="0"/>
          <w:numId w:val="10"/>
        </w:numPr>
        <w:tabs>
          <w:tab w:val="left" w:pos="1276"/>
        </w:tabs>
        <w:spacing w:before="120" w:after="200"/>
        <w:ind w:right="1525"/>
        <w:contextualSpacing w:val="0"/>
        <w:jc w:val="both"/>
        <w:rPr>
          <w:rFonts w:asciiTheme="minorHAnsi" w:hAnsiTheme="minorHAnsi" w:cstheme="minorHAnsi"/>
        </w:rPr>
      </w:pPr>
      <w:r w:rsidRPr="00D32191">
        <w:rPr>
          <w:rFonts w:asciiTheme="minorHAnsi" w:hAnsiTheme="minorHAnsi" w:cstheme="minorHAnsi"/>
        </w:rPr>
        <w:t>CP refers to the reinsurance claims provisions without discounting, or ENIDs.</w:t>
      </w:r>
    </w:p>
    <w:p w14:paraId="63A44C48" w14:textId="625CC4B8" w:rsidR="00765130" w:rsidRPr="00D32191" w:rsidRDefault="00765130" w:rsidP="00D32191">
      <w:pPr>
        <w:pStyle w:val="ListParagraph"/>
        <w:numPr>
          <w:ilvl w:val="0"/>
          <w:numId w:val="10"/>
        </w:numPr>
        <w:tabs>
          <w:tab w:val="left" w:pos="1276"/>
        </w:tabs>
        <w:spacing w:before="120" w:after="200"/>
        <w:ind w:right="1525"/>
        <w:contextualSpacing w:val="0"/>
        <w:jc w:val="both"/>
        <w:rPr>
          <w:rFonts w:asciiTheme="minorHAnsi" w:hAnsiTheme="minorHAnsi" w:cstheme="minorHAnsi"/>
        </w:rPr>
      </w:pPr>
      <w:r w:rsidRPr="00D32191">
        <w:rPr>
          <w:rFonts w:asciiTheme="minorHAnsi" w:hAnsiTheme="minorHAnsi" w:cstheme="minorHAnsi"/>
        </w:rPr>
        <w:t>PP refers to the RI premium provisions without discounting or ENIDs.</w:t>
      </w:r>
    </w:p>
    <w:p w14:paraId="310F49F6" w14:textId="77777777" w:rsidR="00765130" w:rsidRPr="00D32191" w:rsidRDefault="00765130" w:rsidP="00D32191">
      <w:pPr>
        <w:pStyle w:val="ListParagraph"/>
        <w:numPr>
          <w:ilvl w:val="0"/>
          <w:numId w:val="10"/>
        </w:numPr>
        <w:tabs>
          <w:tab w:val="left" w:pos="1276"/>
        </w:tabs>
        <w:spacing w:before="120" w:after="200"/>
        <w:ind w:right="1525"/>
        <w:contextualSpacing w:val="0"/>
        <w:jc w:val="both"/>
        <w:rPr>
          <w:rFonts w:asciiTheme="minorHAnsi" w:hAnsiTheme="minorHAnsi" w:cstheme="minorHAnsi"/>
        </w:rPr>
      </w:pPr>
      <w:proofErr w:type="spellStart"/>
      <w:r w:rsidRPr="00D32191">
        <w:rPr>
          <w:rFonts w:asciiTheme="minorHAnsi" w:hAnsiTheme="minorHAnsi" w:cstheme="minorHAnsi"/>
        </w:rPr>
        <w:t>CFt</w:t>
      </w:r>
      <w:proofErr w:type="spellEnd"/>
      <w:r w:rsidRPr="00D32191">
        <w:rPr>
          <w:rFonts w:asciiTheme="minorHAnsi" w:hAnsiTheme="minorHAnsi" w:cstheme="minorHAnsi"/>
        </w:rPr>
        <w:t xml:space="preserve"> refers to the cash flow (CP + PP) in year t</w:t>
      </w:r>
    </w:p>
    <w:p w14:paraId="32953A1C" w14:textId="77777777" w:rsidR="00765130" w:rsidRPr="00D32191" w:rsidRDefault="00765130" w:rsidP="00D32191">
      <w:pPr>
        <w:pStyle w:val="ListParagraph"/>
        <w:numPr>
          <w:ilvl w:val="0"/>
          <w:numId w:val="10"/>
        </w:numPr>
        <w:tabs>
          <w:tab w:val="left" w:pos="1276"/>
        </w:tabs>
        <w:spacing w:before="120" w:after="200"/>
        <w:ind w:right="1525"/>
        <w:contextualSpacing w:val="0"/>
        <w:jc w:val="both"/>
        <w:rPr>
          <w:rFonts w:asciiTheme="minorHAnsi" w:hAnsiTheme="minorHAnsi" w:cstheme="minorHAnsi"/>
        </w:rPr>
      </w:pPr>
      <w:r w:rsidRPr="00D32191">
        <w:rPr>
          <w:rFonts w:asciiTheme="minorHAnsi" w:hAnsiTheme="minorHAnsi" w:cstheme="minorHAnsi"/>
        </w:rPr>
        <w:t>N refers to the number of years that technical provisions cash flows are expected to be payable</w:t>
      </w:r>
    </w:p>
    <w:p w14:paraId="21E3128D" w14:textId="77777777" w:rsidR="00765130" w:rsidRPr="00D32191" w:rsidRDefault="00765130" w:rsidP="00D32191">
      <w:pPr>
        <w:pStyle w:val="ListParagraph"/>
        <w:numPr>
          <w:ilvl w:val="0"/>
          <w:numId w:val="10"/>
        </w:numPr>
        <w:tabs>
          <w:tab w:val="left" w:pos="1276"/>
        </w:tabs>
        <w:spacing w:before="120" w:after="200"/>
        <w:ind w:right="1525"/>
        <w:contextualSpacing w:val="0"/>
        <w:jc w:val="both"/>
        <w:rPr>
          <w:rFonts w:asciiTheme="minorHAnsi" w:hAnsiTheme="minorHAnsi" w:cstheme="minorHAnsi"/>
        </w:rPr>
      </w:pPr>
      <w:r w:rsidRPr="00D32191">
        <w:rPr>
          <w:rFonts w:asciiTheme="minorHAnsi" w:hAnsiTheme="minorHAnsi" w:cstheme="minorHAnsi"/>
        </w:rPr>
        <w:lastRenderedPageBreak/>
        <w:t>P(default) refers to the weighted probability of default of the reinsurance profile, calculated as follows:</w:t>
      </w:r>
    </w:p>
    <w:p w14:paraId="5A3D1F34" w14:textId="205E3504" w:rsidR="00B97C5F" w:rsidRPr="00B97C5F" w:rsidRDefault="006C288D" w:rsidP="00B97C5F">
      <w:pPr>
        <w:pStyle w:val="NoSpacing"/>
        <w:keepNext/>
        <w:spacing w:before="120" w:after="120"/>
        <w:ind w:left="720"/>
        <w:jc w:val="both"/>
        <w:rPr>
          <w:rFonts w:ascii="Work Sans" w:hAnsi="Work Sans"/>
        </w:rPr>
      </w:pPr>
      <m:oMathPara>
        <m:oMath>
          <m:r>
            <w:rPr>
              <w:rFonts w:ascii="Cambria Math" w:hAnsi="Cambria Math"/>
            </w:rPr>
            <m:t>P</m:t>
          </m:r>
          <m:d>
            <m:dPr>
              <m:ctrlPr>
                <w:rPr>
                  <w:rFonts w:ascii="Cambria Math" w:hAnsi="Cambria Math"/>
                  <w:i/>
                </w:rPr>
              </m:ctrlPr>
            </m:dPr>
            <m:e>
              <m:r>
                <w:rPr>
                  <w:rFonts w:ascii="Cambria Math" w:hAnsi="Cambria Math"/>
                </w:rPr>
                <m:t>default</m:t>
              </m:r>
            </m:e>
          </m:d>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All reinsurers</m:t>
              </m:r>
            </m:sub>
            <m:sup/>
            <m:e>
              <m:r>
                <w:rPr>
                  <w:rFonts w:ascii="Cambria Math" w:hAnsi="Cambria Math"/>
                </w:rPr>
                <m:t>Max(RI exposure;0)</m:t>
              </m:r>
            </m:e>
          </m:nary>
          <m:r>
            <w:rPr>
              <w:rFonts w:ascii="Cambria Math" w:hAnsi="Cambria Math"/>
            </w:rPr>
            <m:t>×P(rating)</m:t>
          </m:r>
        </m:oMath>
      </m:oMathPara>
    </w:p>
    <w:p w14:paraId="3639F1FC" w14:textId="77777777" w:rsidR="00B97C5F" w:rsidRDefault="00B97C5F" w:rsidP="00381CF8"/>
    <w:p w14:paraId="04577EAF" w14:textId="77777777" w:rsidR="00DB0676" w:rsidRPr="009E2029" w:rsidRDefault="00DB0676" w:rsidP="009E2029">
      <w:pPr>
        <w:pStyle w:val="ListParagraph"/>
        <w:tabs>
          <w:tab w:val="left" w:pos="1276"/>
        </w:tabs>
        <w:spacing w:before="120" w:after="200"/>
        <w:ind w:left="709" w:right="1525"/>
        <w:contextualSpacing w:val="0"/>
        <w:jc w:val="both"/>
        <w:rPr>
          <w:rFonts w:asciiTheme="minorHAnsi" w:hAnsiTheme="minorHAnsi" w:cstheme="minorHAnsi"/>
        </w:rPr>
      </w:pPr>
      <w:r w:rsidRPr="009E2029">
        <w:rPr>
          <w:rFonts w:asciiTheme="minorHAnsi" w:hAnsiTheme="minorHAnsi" w:cstheme="minorHAnsi"/>
        </w:rPr>
        <w:t>Where:</w:t>
      </w:r>
    </w:p>
    <w:p w14:paraId="2BA3B90C" w14:textId="77777777" w:rsidR="00DB0676" w:rsidRPr="009E2029" w:rsidRDefault="00DB0676" w:rsidP="009E2029">
      <w:pPr>
        <w:pStyle w:val="ListParagraph"/>
        <w:numPr>
          <w:ilvl w:val="0"/>
          <w:numId w:val="10"/>
        </w:numPr>
        <w:tabs>
          <w:tab w:val="left" w:pos="1276"/>
        </w:tabs>
        <w:spacing w:before="120" w:after="200"/>
        <w:ind w:right="1525"/>
        <w:contextualSpacing w:val="0"/>
        <w:jc w:val="both"/>
        <w:rPr>
          <w:rFonts w:asciiTheme="minorHAnsi" w:hAnsiTheme="minorHAnsi" w:cstheme="minorHAnsi"/>
        </w:rPr>
      </w:pPr>
      <w:r w:rsidRPr="009E2029">
        <w:rPr>
          <w:rFonts w:asciiTheme="minorHAnsi" w:hAnsiTheme="minorHAnsi" w:cstheme="minorHAnsi"/>
        </w:rPr>
        <w:t>RI exposure is the total exposure to each reinsurer net of any collateral held</w:t>
      </w:r>
    </w:p>
    <w:p w14:paraId="4240D256" w14:textId="14667A01" w:rsidR="00DB0676" w:rsidRPr="00BC3947" w:rsidRDefault="00DB0676" w:rsidP="00BC3947">
      <w:pPr>
        <w:pStyle w:val="ListParagraph"/>
        <w:numPr>
          <w:ilvl w:val="0"/>
          <w:numId w:val="10"/>
        </w:numPr>
        <w:tabs>
          <w:tab w:val="left" w:pos="1276"/>
        </w:tabs>
        <w:spacing w:before="120" w:after="200"/>
        <w:ind w:right="1525"/>
        <w:contextualSpacing w:val="0"/>
        <w:jc w:val="both"/>
        <w:rPr>
          <w:rFonts w:asciiTheme="minorHAnsi" w:hAnsiTheme="minorHAnsi" w:cstheme="minorHAnsi"/>
        </w:rPr>
      </w:pPr>
      <w:r w:rsidRPr="00BC3947">
        <w:rPr>
          <w:rFonts w:asciiTheme="minorHAnsi" w:hAnsiTheme="minorHAnsi" w:cstheme="minorHAnsi"/>
        </w:rPr>
        <w:t>P(rating) is the probability of default based on the ECAI rating as per Article 199(2) or the probability of default based on the solvency coverage in accordance with 199(3) (where applicable) of the Delegated Regulations.</w:t>
      </w:r>
    </w:p>
    <w:p w14:paraId="4BD1F313" w14:textId="457E0903" w:rsidR="00DB0676" w:rsidRPr="00BC3947" w:rsidRDefault="00DB0676" w:rsidP="00BC3947">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sidRPr="00BC3947">
        <w:rPr>
          <w:rFonts w:asciiTheme="minorHAnsi" w:hAnsiTheme="minorHAnsi" w:cstheme="minorHAnsi"/>
        </w:rPr>
        <w:t>The approach taken to estimate the allowance for reinsurance bad debt is based on parameters that underlie the calculation of counterparty default risk under the Standard Formula. These parameters are calibrated on a 1-in-200-year basis over a one-year time horizon. Notwithstanding this point, the approach is considered to be proportionate</w:t>
      </w:r>
      <w:r w:rsidR="0009727C" w:rsidRPr="00BC3947">
        <w:rPr>
          <w:rFonts w:asciiTheme="minorHAnsi" w:hAnsiTheme="minorHAnsi" w:cstheme="minorHAnsi"/>
        </w:rPr>
        <w:t>:</w:t>
      </w:r>
    </w:p>
    <w:tbl>
      <w:tblPr>
        <w:tblW w:w="75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4"/>
        <w:gridCol w:w="1634"/>
        <w:gridCol w:w="1730"/>
        <w:gridCol w:w="1698"/>
      </w:tblGrid>
      <w:tr w:rsidR="00A8036A" w:rsidRPr="00A8036A" w14:paraId="740EF35E" w14:textId="77777777" w:rsidTr="00646FF2">
        <w:trPr>
          <w:trHeight w:val="349"/>
          <w:jc w:val="center"/>
        </w:trPr>
        <w:tc>
          <w:tcPr>
            <w:tcW w:w="2524" w:type="dxa"/>
            <w:shd w:val="clear" w:color="auto" w:fill="auto"/>
            <w:noWrap/>
            <w:vAlign w:val="center"/>
            <w:hideMark/>
          </w:tcPr>
          <w:p w14:paraId="1E94364B" w14:textId="77777777" w:rsidR="00A8036A" w:rsidRPr="00646FF2" w:rsidRDefault="00A8036A" w:rsidP="00A8036A">
            <w:pPr>
              <w:widowControl/>
              <w:jc w:val="center"/>
              <w:rPr>
                <w:rFonts w:asciiTheme="minorHAnsi" w:eastAsia="Times New Roman" w:hAnsiTheme="minorHAnsi" w:cstheme="minorHAnsi"/>
                <w:b/>
                <w:bCs/>
                <w:lang w:val="en-GB" w:eastAsia="en-GB"/>
              </w:rPr>
            </w:pPr>
            <w:r w:rsidRPr="00646FF2">
              <w:rPr>
                <w:rFonts w:asciiTheme="minorHAnsi" w:eastAsia="Times New Roman" w:hAnsiTheme="minorHAnsi" w:cstheme="minorHAnsi"/>
                <w:b/>
                <w:bCs/>
                <w:lang w:val="en-GB" w:eastAsia="en-GB"/>
              </w:rPr>
              <w:t> </w:t>
            </w:r>
          </w:p>
        </w:tc>
        <w:tc>
          <w:tcPr>
            <w:tcW w:w="1634" w:type="dxa"/>
            <w:shd w:val="clear" w:color="auto" w:fill="auto"/>
            <w:noWrap/>
            <w:vAlign w:val="center"/>
            <w:hideMark/>
          </w:tcPr>
          <w:p w14:paraId="36F3A8A6" w14:textId="77777777" w:rsidR="00A8036A" w:rsidRPr="00646FF2" w:rsidRDefault="00A8036A" w:rsidP="00A8036A">
            <w:pPr>
              <w:widowControl/>
              <w:jc w:val="center"/>
              <w:rPr>
                <w:rFonts w:asciiTheme="minorHAnsi" w:eastAsia="Times New Roman" w:hAnsiTheme="minorHAnsi" w:cstheme="minorHAnsi"/>
                <w:b/>
                <w:bCs/>
                <w:lang w:val="en-GB" w:eastAsia="en-GB"/>
              </w:rPr>
            </w:pPr>
            <w:r w:rsidRPr="00646FF2">
              <w:rPr>
                <w:rFonts w:asciiTheme="minorHAnsi" w:eastAsia="Times New Roman" w:hAnsiTheme="minorHAnsi" w:cstheme="minorHAnsi"/>
                <w:b/>
                <w:bCs/>
                <w:lang w:val="en-GB" w:eastAsia="en-GB"/>
              </w:rPr>
              <w:t>GAAP Valuation</w:t>
            </w:r>
          </w:p>
        </w:tc>
        <w:tc>
          <w:tcPr>
            <w:tcW w:w="1730" w:type="dxa"/>
            <w:shd w:val="clear" w:color="auto" w:fill="auto"/>
            <w:noWrap/>
            <w:vAlign w:val="center"/>
            <w:hideMark/>
          </w:tcPr>
          <w:p w14:paraId="3C99B422" w14:textId="77777777" w:rsidR="00A8036A" w:rsidRPr="00646FF2" w:rsidRDefault="00A8036A" w:rsidP="00A8036A">
            <w:pPr>
              <w:widowControl/>
              <w:jc w:val="center"/>
              <w:rPr>
                <w:rFonts w:asciiTheme="minorHAnsi" w:eastAsia="Times New Roman" w:hAnsiTheme="minorHAnsi" w:cstheme="minorHAnsi"/>
                <w:b/>
                <w:bCs/>
                <w:lang w:val="en-GB" w:eastAsia="en-GB"/>
              </w:rPr>
            </w:pPr>
            <w:r w:rsidRPr="00646FF2">
              <w:rPr>
                <w:rFonts w:asciiTheme="minorHAnsi" w:eastAsia="Times New Roman" w:hAnsiTheme="minorHAnsi" w:cstheme="minorHAnsi"/>
                <w:b/>
                <w:bCs/>
                <w:lang w:val="en-GB" w:eastAsia="en-GB"/>
              </w:rPr>
              <w:t>SII Valuation</w:t>
            </w:r>
          </w:p>
        </w:tc>
        <w:tc>
          <w:tcPr>
            <w:tcW w:w="1698" w:type="dxa"/>
            <w:shd w:val="clear" w:color="auto" w:fill="auto"/>
            <w:noWrap/>
            <w:vAlign w:val="center"/>
            <w:hideMark/>
          </w:tcPr>
          <w:p w14:paraId="6FA04F4B" w14:textId="77777777" w:rsidR="00A8036A" w:rsidRPr="00646FF2" w:rsidRDefault="00A8036A" w:rsidP="00A8036A">
            <w:pPr>
              <w:widowControl/>
              <w:jc w:val="center"/>
              <w:rPr>
                <w:rFonts w:asciiTheme="minorHAnsi" w:eastAsia="Times New Roman" w:hAnsiTheme="minorHAnsi" w:cstheme="minorHAnsi"/>
                <w:b/>
                <w:bCs/>
                <w:lang w:val="en-GB" w:eastAsia="en-GB"/>
              </w:rPr>
            </w:pPr>
            <w:r w:rsidRPr="00646FF2">
              <w:rPr>
                <w:rFonts w:asciiTheme="minorHAnsi" w:eastAsia="Times New Roman" w:hAnsiTheme="minorHAnsi" w:cstheme="minorHAnsi"/>
                <w:b/>
                <w:bCs/>
                <w:lang w:val="en-GB" w:eastAsia="en-GB"/>
              </w:rPr>
              <w:t>Comments</w:t>
            </w:r>
          </w:p>
        </w:tc>
      </w:tr>
      <w:tr w:rsidR="00A8036A" w:rsidRPr="00A8036A" w14:paraId="6F5A7D85" w14:textId="77777777" w:rsidTr="00646FF2">
        <w:trPr>
          <w:trHeight w:val="349"/>
          <w:jc w:val="center"/>
        </w:trPr>
        <w:tc>
          <w:tcPr>
            <w:tcW w:w="2524" w:type="dxa"/>
            <w:shd w:val="clear" w:color="auto" w:fill="auto"/>
            <w:vAlign w:val="center"/>
            <w:hideMark/>
          </w:tcPr>
          <w:p w14:paraId="7C9B588D" w14:textId="77777777" w:rsidR="00A8036A" w:rsidRPr="00646FF2" w:rsidRDefault="00A8036A" w:rsidP="00646FF2">
            <w:pPr>
              <w:widowControl/>
              <w:jc w:val="right"/>
              <w:rPr>
                <w:rFonts w:asciiTheme="minorHAnsi" w:eastAsia="Times New Roman" w:hAnsiTheme="minorHAnsi" w:cstheme="minorHAnsi"/>
                <w:lang w:val="en-GB" w:eastAsia="en-GB"/>
              </w:rPr>
            </w:pPr>
            <w:r w:rsidRPr="00646FF2">
              <w:rPr>
                <w:rFonts w:asciiTheme="minorHAnsi" w:eastAsia="Times New Roman" w:hAnsiTheme="minorHAnsi" w:cstheme="minorHAnsi"/>
                <w:lang w:val="en-GB" w:eastAsia="en-GB"/>
              </w:rPr>
              <w:t>Default deduction</w:t>
            </w:r>
          </w:p>
        </w:tc>
        <w:tc>
          <w:tcPr>
            <w:tcW w:w="1634" w:type="dxa"/>
            <w:shd w:val="clear" w:color="auto" w:fill="auto"/>
            <w:noWrap/>
            <w:vAlign w:val="bottom"/>
            <w:hideMark/>
          </w:tcPr>
          <w:p w14:paraId="6EA11FB7" w14:textId="77777777" w:rsidR="00A8036A" w:rsidRPr="00646FF2" w:rsidRDefault="00A8036A" w:rsidP="00A8036A">
            <w:pPr>
              <w:widowControl/>
              <w:jc w:val="right"/>
              <w:rPr>
                <w:rFonts w:asciiTheme="minorHAnsi" w:eastAsia="Times New Roman" w:hAnsiTheme="minorHAnsi" w:cstheme="minorHAnsi"/>
                <w:lang w:val="en-GB" w:eastAsia="en-GB"/>
              </w:rPr>
            </w:pPr>
            <w:r w:rsidRPr="00646FF2">
              <w:rPr>
                <w:rFonts w:asciiTheme="minorHAnsi" w:eastAsia="Times New Roman" w:hAnsiTheme="minorHAnsi" w:cstheme="minorHAnsi"/>
                <w:lang w:val="en-GB" w:eastAsia="en-GB"/>
              </w:rPr>
              <w:t>0</w:t>
            </w:r>
          </w:p>
        </w:tc>
        <w:tc>
          <w:tcPr>
            <w:tcW w:w="1730" w:type="dxa"/>
            <w:shd w:val="clear" w:color="auto" w:fill="auto"/>
            <w:noWrap/>
            <w:vAlign w:val="bottom"/>
            <w:hideMark/>
          </w:tcPr>
          <w:p w14:paraId="364AB17B" w14:textId="4FF66033" w:rsidR="00A8036A" w:rsidRPr="00646FF2" w:rsidRDefault="00A8036A" w:rsidP="00A8036A">
            <w:pPr>
              <w:widowControl/>
              <w:jc w:val="right"/>
              <w:rPr>
                <w:rFonts w:asciiTheme="minorHAnsi" w:eastAsia="Times New Roman" w:hAnsiTheme="minorHAnsi" w:cstheme="minorHAnsi"/>
                <w:lang w:val="en-GB" w:eastAsia="en-GB"/>
              </w:rPr>
            </w:pPr>
            <w:r w:rsidRPr="00646FF2">
              <w:rPr>
                <w:rFonts w:asciiTheme="minorHAnsi" w:eastAsia="Times New Roman" w:hAnsiTheme="minorHAnsi" w:cstheme="minorHAnsi"/>
                <w:lang w:val="en-GB" w:eastAsia="en-GB"/>
              </w:rPr>
              <w:t>-</w:t>
            </w:r>
            <w:r w:rsidR="007854F7" w:rsidRPr="00646FF2">
              <w:rPr>
                <w:rFonts w:asciiTheme="minorHAnsi" w:eastAsia="Times New Roman" w:hAnsiTheme="minorHAnsi" w:cstheme="minorHAnsi"/>
                <w:lang w:val="en-GB" w:eastAsia="en-GB"/>
              </w:rPr>
              <w:t>32</w:t>
            </w:r>
          </w:p>
        </w:tc>
        <w:tc>
          <w:tcPr>
            <w:tcW w:w="1698" w:type="dxa"/>
            <w:shd w:val="clear" w:color="auto" w:fill="auto"/>
            <w:noWrap/>
            <w:vAlign w:val="bottom"/>
            <w:hideMark/>
          </w:tcPr>
          <w:p w14:paraId="6A879B37" w14:textId="77777777" w:rsidR="00A8036A" w:rsidRPr="00646FF2" w:rsidRDefault="00A8036A" w:rsidP="00A8036A">
            <w:pPr>
              <w:widowControl/>
              <w:rPr>
                <w:rFonts w:asciiTheme="minorHAnsi" w:eastAsia="Times New Roman" w:hAnsiTheme="minorHAnsi" w:cstheme="minorHAnsi"/>
                <w:lang w:val="en-GB" w:eastAsia="en-GB"/>
              </w:rPr>
            </w:pPr>
            <w:r w:rsidRPr="00646FF2">
              <w:rPr>
                <w:rFonts w:asciiTheme="minorHAnsi" w:eastAsia="Times New Roman" w:hAnsiTheme="minorHAnsi" w:cstheme="minorHAnsi"/>
                <w:lang w:val="en-GB" w:eastAsia="en-GB"/>
              </w:rPr>
              <w:t> </w:t>
            </w:r>
          </w:p>
        </w:tc>
      </w:tr>
    </w:tbl>
    <w:p w14:paraId="3D2A5163" w14:textId="77777777" w:rsidR="007B7240" w:rsidRDefault="007B7240" w:rsidP="00381CF8"/>
    <w:p w14:paraId="1453031F" w14:textId="52CC4142" w:rsidR="00381CF8" w:rsidRPr="00646FF2" w:rsidRDefault="00CE58E4" w:rsidP="00646FF2">
      <w:pPr>
        <w:pStyle w:val="ListParagraph"/>
        <w:numPr>
          <w:ilvl w:val="1"/>
          <w:numId w:val="7"/>
        </w:numPr>
        <w:tabs>
          <w:tab w:val="left" w:pos="709"/>
        </w:tabs>
        <w:spacing w:before="100" w:after="240"/>
        <w:ind w:left="709"/>
        <w:contextualSpacing w:val="0"/>
        <w:outlineLvl w:val="1"/>
        <w:rPr>
          <w:rFonts w:asciiTheme="minorHAnsi" w:hAnsiTheme="minorHAnsi" w:cstheme="minorHAnsi"/>
          <w:b/>
          <w:bCs/>
          <w:color w:val="2F5496"/>
          <w:spacing w:val="2"/>
          <w:kern w:val="36"/>
        </w:rPr>
      </w:pPr>
      <w:bookmarkStart w:id="122" w:name="_Toc178351434"/>
      <w:r w:rsidRPr="00646FF2">
        <w:rPr>
          <w:rFonts w:asciiTheme="minorHAnsi" w:hAnsiTheme="minorHAnsi" w:cstheme="minorHAnsi"/>
          <w:b/>
          <w:bCs/>
          <w:color w:val="2F5496"/>
          <w:spacing w:val="2"/>
          <w:kern w:val="36"/>
        </w:rPr>
        <w:t>Reinsurance discounting</w:t>
      </w:r>
      <w:bookmarkEnd w:id="122"/>
    </w:p>
    <w:p w14:paraId="0EFF7850" w14:textId="77777777" w:rsidR="00AB189F" w:rsidRPr="00AB189F" w:rsidRDefault="00AB189F" w:rsidP="00AB189F">
      <w:pPr>
        <w:pStyle w:val="ListParagraph"/>
        <w:numPr>
          <w:ilvl w:val="1"/>
          <w:numId w:val="5"/>
        </w:numPr>
        <w:tabs>
          <w:tab w:val="left" w:pos="851"/>
        </w:tabs>
        <w:spacing w:before="120" w:after="200"/>
        <w:ind w:right="1525"/>
        <w:contextualSpacing w:val="0"/>
        <w:jc w:val="both"/>
        <w:rPr>
          <w:rFonts w:ascii="Work Sans" w:hAnsi="Work Sans"/>
          <w:vanish/>
        </w:rPr>
      </w:pPr>
    </w:p>
    <w:p w14:paraId="7ADC08E4" w14:textId="43682FD3" w:rsidR="00AB189F" w:rsidRPr="00646FF2" w:rsidRDefault="00AB189F" w:rsidP="00646FF2">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sidRPr="00646FF2">
        <w:rPr>
          <w:rFonts w:asciiTheme="minorHAnsi" w:hAnsiTheme="minorHAnsi" w:cstheme="minorHAnsi"/>
        </w:rPr>
        <w:t>The discounted reinsurance share of gross technical provisions is given by the following:</w:t>
      </w:r>
    </w:p>
    <w:p w14:paraId="664DFBCD" w14:textId="77777777" w:rsidR="00AB189F" w:rsidRDefault="00AB189F" w:rsidP="00AB189F">
      <w:pPr>
        <w:pStyle w:val="NoSpacing"/>
        <w:ind w:left="709"/>
        <w:jc w:val="both"/>
      </w:pPr>
    </w:p>
    <w:p w14:paraId="58C1D3BE" w14:textId="77777777" w:rsidR="00AB189F" w:rsidRPr="001F0EF1" w:rsidRDefault="00AB189F" w:rsidP="00AB189F">
      <w:pPr>
        <w:pStyle w:val="NoSpacing"/>
        <w:ind w:left="709"/>
        <w:jc w:val="center"/>
      </w:pPr>
      <m:oMathPara>
        <m:oMath>
          <m:r>
            <w:rPr>
              <w:rFonts w:ascii="Cambria Math" w:hAnsi="Cambria Math"/>
            </w:rPr>
            <m:t xml:space="preserve">Discounting=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RI_CF</m:t>
                      </m:r>
                    </m:e>
                    <m:sub>
                      <m:r>
                        <w:rPr>
                          <w:rFonts w:ascii="Cambria Math" w:hAnsi="Cambria Math"/>
                        </w:rPr>
                        <m:t>t</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RFR</m:t>
                              </m:r>
                            </m:e>
                            <m:sub>
                              <m:r>
                                <w:rPr>
                                  <w:rFonts w:ascii="Cambria Math" w:hAnsi="Cambria Math"/>
                                </w:rPr>
                                <m:t>t</m:t>
                              </m:r>
                            </m:sub>
                          </m:sSub>
                        </m:e>
                      </m:d>
                    </m:e>
                    <m:sup>
                      <m:r>
                        <w:rPr>
                          <w:rFonts w:ascii="Cambria Math" w:hAnsi="Cambria Math"/>
                        </w:rPr>
                        <m:t>(t-0.5)</m:t>
                      </m:r>
                    </m:sup>
                  </m:sSup>
                </m:den>
              </m:f>
              <m:r>
                <w:rPr>
                  <w:rFonts w:ascii="Cambria Math" w:hAnsi="Cambria Math"/>
                </w:rPr>
                <m:t>-</m:t>
              </m:r>
              <m:sSub>
                <m:sSubPr>
                  <m:ctrlPr>
                    <w:rPr>
                      <w:rFonts w:ascii="Cambria Math" w:hAnsi="Cambria Math"/>
                      <w:i/>
                    </w:rPr>
                  </m:ctrlPr>
                </m:sSubPr>
                <m:e>
                  <m:r>
                    <w:rPr>
                      <w:rFonts w:ascii="Cambria Math" w:hAnsi="Cambria Math"/>
                    </w:rPr>
                    <m:t>RI_CF</m:t>
                  </m:r>
                </m:e>
                <m:sub>
                  <m:r>
                    <w:rPr>
                      <w:rFonts w:ascii="Cambria Math" w:hAnsi="Cambria Math"/>
                    </w:rPr>
                    <m:t>t</m:t>
                  </m:r>
                </m:sub>
              </m:sSub>
            </m:e>
          </m:nary>
        </m:oMath>
      </m:oMathPara>
    </w:p>
    <w:p w14:paraId="1EE50BEC" w14:textId="77777777" w:rsidR="00AB189F" w:rsidRPr="00646FF2" w:rsidRDefault="00AB189F" w:rsidP="00646FF2">
      <w:pPr>
        <w:pStyle w:val="ListParagraph"/>
        <w:tabs>
          <w:tab w:val="left" w:pos="1276"/>
        </w:tabs>
        <w:spacing w:before="120" w:after="200"/>
        <w:ind w:left="709" w:right="1525"/>
        <w:contextualSpacing w:val="0"/>
        <w:jc w:val="both"/>
        <w:rPr>
          <w:rFonts w:asciiTheme="minorHAnsi" w:hAnsiTheme="minorHAnsi" w:cstheme="minorHAnsi"/>
        </w:rPr>
      </w:pPr>
      <w:r w:rsidRPr="00646FF2">
        <w:rPr>
          <w:rFonts w:asciiTheme="minorHAnsi" w:hAnsiTheme="minorHAnsi" w:cstheme="minorHAnsi"/>
        </w:rPr>
        <w:t>Where:</w:t>
      </w:r>
    </w:p>
    <w:p w14:paraId="540725CA" w14:textId="77777777" w:rsidR="00AB189F" w:rsidRPr="00646FF2" w:rsidRDefault="00AB189F" w:rsidP="00646FF2">
      <w:pPr>
        <w:pStyle w:val="ListParagraph"/>
        <w:numPr>
          <w:ilvl w:val="0"/>
          <w:numId w:val="10"/>
        </w:numPr>
        <w:tabs>
          <w:tab w:val="left" w:pos="1276"/>
        </w:tabs>
        <w:spacing w:before="120" w:after="200"/>
        <w:ind w:right="1525"/>
        <w:contextualSpacing w:val="0"/>
        <w:jc w:val="both"/>
        <w:rPr>
          <w:rFonts w:asciiTheme="minorHAnsi" w:hAnsiTheme="minorHAnsi" w:cstheme="minorHAnsi"/>
        </w:rPr>
      </w:pPr>
      <w:proofErr w:type="spellStart"/>
      <w:r w:rsidRPr="00646FF2">
        <w:rPr>
          <w:rFonts w:asciiTheme="minorHAnsi" w:hAnsiTheme="minorHAnsi" w:cstheme="minorHAnsi"/>
        </w:rPr>
        <w:t>RI_CFt</w:t>
      </w:r>
      <w:proofErr w:type="spellEnd"/>
      <w:r w:rsidRPr="00646FF2">
        <w:rPr>
          <w:rFonts w:asciiTheme="minorHAnsi" w:hAnsiTheme="minorHAnsi" w:cstheme="minorHAnsi"/>
        </w:rPr>
        <w:t xml:space="preserve"> refers the reinsurance share of undiscounted technical provision cash flows in year t.</w:t>
      </w:r>
    </w:p>
    <w:p w14:paraId="606B0954" w14:textId="24F34F11" w:rsidR="00114903" w:rsidRPr="00EF7401" w:rsidRDefault="00AB189F" w:rsidP="00EF7401">
      <w:pPr>
        <w:pStyle w:val="ListParagraph"/>
        <w:numPr>
          <w:ilvl w:val="0"/>
          <w:numId w:val="10"/>
        </w:numPr>
        <w:tabs>
          <w:tab w:val="left" w:pos="1276"/>
        </w:tabs>
        <w:spacing w:before="120" w:after="200"/>
        <w:ind w:right="1525"/>
        <w:contextualSpacing w:val="0"/>
        <w:jc w:val="both"/>
        <w:rPr>
          <w:rFonts w:asciiTheme="minorHAnsi" w:hAnsiTheme="minorHAnsi" w:cstheme="minorHAnsi"/>
        </w:rPr>
      </w:pPr>
      <w:r w:rsidRPr="00646FF2">
        <w:rPr>
          <w:rFonts w:asciiTheme="minorHAnsi" w:hAnsiTheme="minorHAnsi" w:cstheme="minorHAnsi"/>
        </w:rPr>
        <w:t xml:space="preserve">RFR refers to the </w:t>
      </w:r>
      <w:r w:rsidR="00C95C8B" w:rsidRPr="00646FF2">
        <w:rPr>
          <w:rFonts w:asciiTheme="minorHAnsi" w:hAnsiTheme="minorHAnsi" w:cstheme="minorHAnsi"/>
        </w:rPr>
        <w:t xml:space="preserve">GBP </w:t>
      </w:r>
      <w:r w:rsidRPr="00646FF2">
        <w:rPr>
          <w:rFonts w:asciiTheme="minorHAnsi" w:hAnsiTheme="minorHAnsi" w:cstheme="minorHAnsi"/>
        </w:rPr>
        <w:t xml:space="preserve">risk-free rates as published monthly by </w:t>
      </w:r>
      <w:r w:rsidR="00C95C8B" w:rsidRPr="00646FF2">
        <w:rPr>
          <w:rFonts w:asciiTheme="minorHAnsi" w:hAnsiTheme="minorHAnsi" w:cstheme="minorHAnsi"/>
        </w:rPr>
        <w:t>the Bank of England.</w:t>
      </w:r>
    </w:p>
    <w:tbl>
      <w:tblPr>
        <w:tblW w:w="8221" w:type="dxa"/>
        <w:jc w:val="center"/>
        <w:tblLook w:val="04A0" w:firstRow="1" w:lastRow="0" w:firstColumn="1" w:lastColumn="0" w:noHBand="0" w:noVBand="1"/>
      </w:tblPr>
      <w:tblGrid>
        <w:gridCol w:w="1980"/>
        <w:gridCol w:w="1843"/>
        <w:gridCol w:w="1559"/>
        <w:gridCol w:w="2839"/>
      </w:tblGrid>
      <w:tr w:rsidR="00114903" w:rsidRPr="00114903" w14:paraId="4E3B0B68" w14:textId="77777777" w:rsidTr="00EF7401">
        <w:trPr>
          <w:trHeight w:val="364"/>
          <w:jc w:val="center"/>
        </w:trPr>
        <w:tc>
          <w:tcPr>
            <w:tcW w:w="1980"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3906A1CD" w14:textId="2B66868D" w:rsidR="00114903" w:rsidRPr="00D17852" w:rsidRDefault="00114903" w:rsidP="00EF7401">
            <w:pPr>
              <w:widowControl/>
              <w:jc w:val="right"/>
              <w:rPr>
                <w:rFonts w:asciiTheme="minorHAnsi" w:eastAsia="Times New Roman" w:hAnsiTheme="minorHAnsi" w:cstheme="minorHAnsi"/>
                <w:b/>
                <w:bCs/>
                <w:sz w:val="20"/>
                <w:szCs w:val="20"/>
                <w:lang w:val="en-GB" w:eastAsia="en-GB"/>
              </w:rPr>
            </w:pPr>
            <w:r w:rsidRPr="00D17852">
              <w:rPr>
                <w:rFonts w:asciiTheme="minorHAnsi" w:eastAsia="Times New Roman" w:hAnsiTheme="minorHAnsi" w:cstheme="minorHAnsi"/>
                <w:b/>
                <w:bCs/>
                <w:sz w:val="20"/>
                <w:szCs w:val="20"/>
                <w:lang w:val="en-GB" w:eastAsia="en-GB"/>
              </w:rPr>
              <w:t> </w:t>
            </w:r>
            <w:r w:rsidR="00EF7401">
              <w:rPr>
                <w:rFonts w:asciiTheme="minorHAnsi" w:eastAsia="Times New Roman" w:hAnsiTheme="minorHAnsi" w:cstheme="minorHAnsi"/>
                <w:b/>
                <w:bCs/>
                <w:sz w:val="20"/>
                <w:szCs w:val="20"/>
                <w:lang w:val="en-GB" w:eastAsia="en-GB"/>
              </w:rPr>
              <w:t>£’000s</w:t>
            </w:r>
          </w:p>
        </w:tc>
        <w:tc>
          <w:tcPr>
            <w:tcW w:w="184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4E7A1083" w14:textId="77777777" w:rsidR="00114903" w:rsidRPr="00D17852" w:rsidRDefault="00114903" w:rsidP="00114903">
            <w:pPr>
              <w:widowControl/>
              <w:jc w:val="center"/>
              <w:rPr>
                <w:rFonts w:asciiTheme="minorHAnsi" w:eastAsia="Times New Roman" w:hAnsiTheme="minorHAnsi" w:cstheme="minorHAnsi"/>
                <w:b/>
                <w:bCs/>
                <w:sz w:val="20"/>
                <w:szCs w:val="20"/>
                <w:lang w:val="en-GB" w:eastAsia="en-GB"/>
              </w:rPr>
            </w:pPr>
            <w:r w:rsidRPr="00D17852">
              <w:rPr>
                <w:rFonts w:asciiTheme="minorHAnsi" w:eastAsia="Times New Roman" w:hAnsiTheme="minorHAnsi" w:cstheme="minorHAnsi"/>
                <w:b/>
                <w:bCs/>
                <w:sz w:val="20"/>
                <w:szCs w:val="20"/>
                <w:lang w:val="en-GB" w:eastAsia="en-GB"/>
              </w:rPr>
              <w:t>GAAP Valuation</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BD83FAA" w14:textId="77777777" w:rsidR="00114903" w:rsidRPr="00D17852" w:rsidRDefault="00114903" w:rsidP="00114903">
            <w:pPr>
              <w:widowControl/>
              <w:jc w:val="center"/>
              <w:rPr>
                <w:rFonts w:asciiTheme="minorHAnsi" w:eastAsia="Times New Roman" w:hAnsiTheme="minorHAnsi" w:cstheme="minorHAnsi"/>
                <w:b/>
                <w:bCs/>
                <w:sz w:val="20"/>
                <w:szCs w:val="20"/>
                <w:lang w:val="en-GB" w:eastAsia="en-GB"/>
              </w:rPr>
            </w:pPr>
            <w:r w:rsidRPr="00D17852">
              <w:rPr>
                <w:rFonts w:asciiTheme="minorHAnsi" w:eastAsia="Times New Roman" w:hAnsiTheme="minorHAnsi" w:cstheme="minorHAnsi"/>
                <w:b/>
                <w:bCs/>
                <w:sz w:val="20"/>
                <w:szCs w:val="20"/>
                <w:lang w:val="en-GB" w:eastAsia="en-GB"/>
              </w:rPr>
              <w:t>SII Valuation</w:t>
            </w:r>
          </w:p>
        </w:tc>
        <w:tc>
          <w:tcPr>
            <w:tcW w:w="283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20F40EF" w14:textId="77777777" w:rsidR="00114903" w:rsidRPr="00D17852" w:rsidRDefault="00114903" w:rsidP="00114903">
            <w:pPr>
              <w:widowControl/>
              <w:jc w:val="center"/>
              <w:rPr>
                <w:rFonts w:asciiTheme="minorHAnsi" w:eastAsia="Times New Roman" w:hAnsiTheme="minorHAnsi" w:cstheme="minorHAnsi"/>
                <w:b/>
                <w:bCs/>
                <w:sz w:val="20"/>
                <w:szCs w:val="20"/>
                <w:lang w:val="en-GB" w:eastAsia="en-GB"/>
              </w:rPr>
            </w:pPr>
            <w:r w:rsidRPr="00D17852">
              <w:rPr>
                <w:rFonts w:asciiTheme="minorHAnsi" w:eastAsia="Times New Roman" w:hAnsiTheme="minorHAnsi" w:cstheme="minorHAnsi"/>
                <w:b/>
                <w:bCs/>
                <w:sz w:val="20"/>
                <w:szCs w:val="20"/>
                <w:lang w:val="en-GB" w:eastAsia="en-GB"/>
              </w:rPr>
              <w:t>Comments</w:t>
            </w:r>
          </w:p>
        </w:tc>
      </w:tr>
      <w:tr w:rsidR="00114903" w:rsidRPr="00114903" w14:paraId="4E584280" w14:textId="77777777" w:rsidTr="00EF7401">
        <w:trPr>
          <w:trHeight w:val="364"/>
          <w:jc w:val="center"/>
        </w:trPr>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A3174EA" w14:textId="77777777" w:rsidR="00114903" w:rsidRPr="00D17852" w:rsidRDefault="00114903" w:rsidP="00114903">
            <w:pPr>
              <w:widowControl/>
              <w:rPr>
                <w:rFonts w:asciiTheme="minorHAnsi" w:eastAsia="Times New Roman" w:hAnsiTheme="minorHAnsi" w:cstheme="minorHAnsi"/>
                <w:sz w:val="20"/>
                <w:szCs w:val="20"/>
                <w:lang w:val="en-GB" w:eastAsia="en-GB"/>
              </w:rPr>
            </w:pPr>
            <w:r w:rsidRPr="00D17852">
              <w:rPr>
                <w:rFonts w:asciiTheme="minorHAnsi" w:eastAsia="Times New Roman" w:hAnsiTheme="minorHAnsi" w:cstheme="minorHAnsi"/>
                <w:sz w:val="20"/>
                <w:szCs w:val="20"/>
                <w:lang w:val="en-GB" w:eastAsia="en-GB"/>
              </w:rPr>
              <w:t xml:space="preserve">Disc - RI </w:t>
            </w:r>
            <w:proofErr w:type="spellStart"/>
            <w:r w:rsidRPr="00D17852">
              <w:rPr>
                <w:rFonts w:asciiTheme="minorHAnsi" w:eastAsia="Times New Roman" w:hAnsiTheme="minorHAnsi" w:cstheme="minorHAnsi"/>
                <w:sz w:val="20"/>
                <w:szCs w:val="20"/>
                <w:lang w:val="en-GB" w:eastAsia="en-GB"/>
              </w:rPr>
              <w:t>Clm</w:t>
            </w:r>
            <w:proofErr w:type="spellEnd"/>
            <w:r w:rsidRPr="00D17852">
              <w:rPr>
                <w:rFonts w:asciiTheme="minorHAnsi" w:eastAsia="Times New Roman" w:hAnsiTheme="minorHAnsi" w:cstheme="minorHAnsi"/>
                <w:sz w:val="20"/>
                <w:szCs w:val="20"/>
                <w:lang w:val="en-GB" w:eastAsia="en-GB"/>
              </w:rPr>
              <w:t xml:space="preserve"> </w:t>
            </w:r>
            <w:proofErr w:type="spellStart"/>
            <w:r w:rsidRPr="00D17852">
              <w:rPr>
                <w:rFonts w:asciiTheme="minorHAnsi" w:eastAsia="Times New Roman" w:hAnsiTheme="minorHAnsi" w:cstheme="minorHAnsi"/>
                <w:sz w:val="20"/>
                <w:szCs w:val="20"/>
                <w:lang w:val="en-GB" w:eastAsia="en-GB"/>
              </w:rPr>
              <w:t>Prov</w:t>
            </w:r>
            <w:proofErr w:type="spellEnd"/>
            <w:r w:rsidRPr="00D17852">
              <w:rPr>
                <w:rFonts w:asciiTheme="minorHAnsi" w:eastAsia="Times New Roman" w:hAnsiTheme="minorHAnsi" w:cstheme="minorHAnsi"/>
                <w:sz w:val="20"/>
                <w:szCs w:val="20"/>
                <w:lang w:val="en-GB" w:eastAsia="en-GB"/>
              </w:rPr>
              <w:t xml:space="preserve"> </w:t>
            </w:r>
          </w:p>
        </w:tc>
        <w:tc>
          <w:tcPr>
            <w:tcW w:w="1843" w:type="dxa"/>
            <w:tcBorders>
              <w:top w:val="nil"/>
              <w:left w:val="nil"/>
              <w:bottom w:val="single" w:sz="4" w:space="0" w:color="auto"/>
              <w:right w:val="nil"/>
            </w:tcBorders>
            <w:shd w:val="clear" w:color="auto" w:fill="FFFFFF" w:themeFill="background1"/>
            <w:noWrap/>
            <w:vAlign w:val="bottom"/>
            <w:hideMark/>
          </w:tcPr>
          <w:p w14:paraId="665F1091" w14:textId="77777777" w:rsidR="00114903" w:rsidRPr="00D17852" w:rsidRDefault="00114903" w:rsidP="00114903">
            <w:pPr>
              <w:widowControl/>
              <w:jc w:val="right"/>
              <w:rPr>
                <w:rFonts w:asciiTheme="minorHAnsi" w:eastAsia="Times New Roman" w:hAnsiTheme="minorHAnsi" w:cstheme="minorHAnsi"/>
                <w:sz w:val="20"/>
                <w:szCs w:val="20"/>
                <w:lang w:val="en-GB" w:eastAsia="en-GB"/>
              </w:rPr>
            </w:pPr>
            <w:r w:rsidRPr="00D17852">
              <w:rPr>
                <w:rFonts w:asciiTheme="minorHAnsi" w:eastAsia="Times New Roman" w:hAnsiTheme="minorHAnsi" w:cstheme="minorHAnsi"/>
                <w:sz w:val="20"/>
                <w:szCs w:val="20"/>
                <w:lang w:val="en-GB" w:eastAsia="en-GB"/>
              </w:rPr>
              <w:t>0</w:t>
            </w:r>
          </w:p>
        </w:tc>
        <w:tc>
          <w:tcPr>
            <w:tcW w:w="1559"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680B8987" w14:textId="54CF9AD8" w:rsidR="00114903" w:rsidRPr="00D17852" w:rsidRDefault="00114903" w:rsidP="00114903">
            <w:pPr>
              <w:widowControl/>
              <w:jc w:val="right"/>
              <w:rPr>
                <w:rFonts w:asciiTheme="minorHAnsi" w:eastAsia="Times New Roman" w:hAnsiTheme="minorHAnsi" w:cstheme="minorHAnsi"/>
                <w:sz w:val="20"/>
                <w:szCs w:val="20"/>
                <w:lang w:val="en-GB" w:eastAsia="en-GB"/>
              </w:rPr>
            </w:pPr>
            <w:r w:rsidRPr="00D17852">
              <w:rPr>
                <w:rFonts w:asciiTheme="minorHAnsi" w:eastAsia="Times New Roman" w:hAnsiTheme="minorHAnsi" w:cstheme="minorHAnsi"/>
                <w:sz w:val="20"/>
                <w:szCs w:val="20"/>
                <w:lang w:val="en-GB" w:eastAsia="en-GB"/>
              </w:rPr>
              <w:t>-</w:t>
            </w:r>
            <w:r w:rsidR="00D16063">
              <w:rPr>
                <w:rFonts w:asciiTheme="minorHAnsi" w:eastAsia="Times New Roman" w:hAnsiTheme="minorHAnsi" w:cstheme="minorHAnsi"/>
                <w:sz w:val="20"/>
                <w:szCs w:val="20"/>
                <w:lang w:val="en-GB" w:eastAsia="en-GB"/>
              </w:rPr>
              <w:t>13,878</w:t>
            </w:r>
          </w:p>
        </w:tc>
        <w:tc>
          <w:tcPr>
            <w:tcW w:w="2839" w:type="dxa"/>
            <w:tcBorders>
              <w:top w:val="nil"/>
              <w:left w:val="nil"/>
              <w:bottom w:val="single" w:sz="4" w:space="0" w:color="auto"/>
              <w:right w:val="single" w:sz="4" w:space="0" w:color="auto"/>
            </w:tcBorders>
            <w:shd w:val="clear" w:color="auto" w:fill="FFFFFF" w:themeFill="background1"/>
            <w:noWrap/>
            <w:vAlign w:val="bottom"/>
            <w:hideMark/>
          </w:tcPr>
          <w:p w14:paraId="1DA7EDBE" w14:textId="77777777" w:rsidR="00114903" w:rsidRPr="00D17852" w:rsidRDefault="00114903" w:rsidP="00114903">
            <w:pPr>
              <w:widowControl/>
              <w:rPr>
                <w:rFonts w:asciiTheme="minorHAnsi" w:eastAsia="Times New Roman" w:hAnsiTheme="minorHAnsi" w:cstheme="minorHAnsi"/>
                <w:sz w:val="20"/>
                <w:szCs w:val="20"/>
                <w:lang w:val="en-GB" w:eastAsia="en-GB"/>
              </w:rPr>
            </w:pPr>
            <w:r w:rsidRPr="00D17852">
              <w:rPr>
                <w:rFonts w:asciiTheme="minorHAnsi" w:eastAsia="Times New Roman" w:hAnsiTheme="minorHAnsi" w:cstheme="minorHAnsi"/>
                <w:sz w:val="20"/>
                <w:szCs w:val="20"/>
                <w:lang w:val="en-GB" w:eastAsia="en-GB"/>
              </w:rPr>
              <w:t> </w:t>
            </w:r>
          </w:p>
        </w:tc>
      </w:tr>
      <w:tr w:rsidR="00114903" w:rsidRPr="00114903" w14:paraId="2523D840" w14:textId="77777777" w:rsidTr="00EF7401">
        <w:trPr>
          <w:trHeight w:val="364"/>
          <w:jc w:val="center"/>
        </w:trPr>
        <w:tc>
          <w:tcPr>
            <w:tcW w:w="1980" w:type="dxa"/>
            <w:tcBorders>
              <w:top w:val="nil"/>
              <w:left w:val="single" w:sz="4" w:space="0" w:color="auto"/>
              <w:bottom w:val="single" w:sz="4" w:space="0" w:color="auto"/>
              <w:right w:val="single" w:sz="4" w:space="0" w:color="auto"/>
            </w:tcBorders>
            <w:shd w:val="clear" w:color="auto" w:fill="FFFFFF" w:themeFill="background1"/>
            <w:vAlign w:val="center"/>
            <w:hideMark/>
          </w:tcPr>
          <w:p w14:paraId="2AFC1659" w14:textId="77777777" w:rsidR="00114903" w:rsidRPr="00D17852" w:rsidRDefault="00114903" w:rsidP="00114903">
            <w:pPr>
              <w:widowControl/>
              <w:rPr>
                <w:rFonts w:asciiTheme="minorHAnsi" w:eastAsia="Times New Roman" w:hAnsiTheme="minorHAnsi" w:cstheme="minorHAnsi"/>
                <w:sz w:val="20"/>
                <w:szCs w:val="20"/>
                <w:lang w:val="en-GB" w:eastAsia="en-GB"/>
              </w:rPr>
            </w:pPr>
            <w:r w:rsidRPr="00D17852">
              <w:rPr>
                <w:rFonts w:asciiTheme="minorHAnsi" w:eastAsia="Times New Roman" w:hAnsiTheme="minorHAnsi" w:cstheme="minorHAnsi"/>
                <w:sz w:val="20"/>
                <w:szCs w:val="20"/>
                <w:lang w:val="en-GB" w:eastAsia="en-GB"/>
              </w:rPr>
              <w:t xml:space="preserve">Disc - RI Prem </w:t>
            </w:r>
            <w:proofErr w:type="spellStart"/>
            <w:r w:rsidRPr="00D17852">
              <w:rPr>
                <w:rFonts w:asciiTheme="minorHAnsi" w:eastAsia="Times New Roman" w:hAnsiTheme="minorHAnsi" w:cstheme="minorHAnsi"/>
                <w:sz w:val="20"/>
                <w:szCs w:val="20"/>
                <w:lang w:val="en-GB" w:eastAsia="en-GB"/>
              </w:rPr>
              <w:t>Prov</w:t>
            </w:r>
            <w:proofErr w:type="spellEnd"/>
            <w:r w:rsidRPr="00D17852">
              <w:rPr>
                <w:rFonts w:asciiTheme="minorHAnsi" w:eastAsia="Times New Roman" w:hAnsiTheme="minorHAnsi" w:cstheme="minorHAnsi"/>
                <w:sz w:val="20"/>
                <w:szCs w:val="20"/>
                <w:lang w:val="en-GB" w:eastAsia="en-GB"/>
              </w:rPr>
              <w:t xml:space="preserve"> </w:t>
            </w:r>
          </w:p>
        </w:tc>
        <w:tc>
          <w:tcPr>
            <w:tcW w:w="1843" w:type="dxa"/>
            <w:tcBorders>
              <w:top w:val="nil"/>
              <w:left w:val="nil"/>
              <w:bottom w:val="single" w:sz="4" w:space="0" w:color="auto"/>
              <w:right w:val="nil"/>
            </w:tcBorders>
            <w:shd w:val="clear" w:color="auto" w:fill="FFFFFF" w:themeFill="background1"/>
            <w:noWrap/>
            <w:vAlign w:val="bottom"/>
            <w:hideMark/>
          </w:tcPr>
          <w:p w14:paraId="23F212C0" w14:textId="77777777" w:rsidR="00114903" w:rsidRPr="00D17852" w:rsidRDefault="00114903" w:rsidP="00114903">
            <w:pPr>
              <w:widowControl/>
              <w:jc w:val="right"/>
              <w:rPr>
                <w:rFonts w:asciiTheme="minorHAnsi" w:eastAsia="Times New Roman" w:hAnsiTheme="minorHAnsi" w:cstheme="minorHAnsi"/>
                <w:sz w:val="20"/>
                <w:szCs w:val="20"/>
                <w:lang w:val="en-GB" w:eastAsia="en-GB"/>
              </w:rPr>
            </w:pPr>
            <w:r w:rsidRPr="00D17852">
              <w:rPr>
                <w:rFonts w:asciiTheme="minorHAnsi" w:eastAsia="Times New Roman" w:hAnsiTheme="minorHAnsi" w:cstheme="minorHAnsi"/>
                <w:sz w:val="20"/>
                <w:szCs w:val="20"/>
                <w:lang w:val="en-GB" w:eastAsia="en-GB"/>
              </w:rPr>
              <w:t>0</w:t>
            </w:r>
          </w:p>
        </w:tc>
        <w:tc>
          <w:tcPr>
            <w:tcW w:w="1559"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18C60EFE" w14:textId="1B4B935D" w:rsidR="00114903" w:rsidRPr="00D17852" w:rsidRDefault="00D16063" w:rsidP="00114903">
            <w:pPr>
              <w:widowControl/>
              <w:jc w:val="right"/>
              <w:rPr>
                <w:rFonts w:asciiTheme="minorHAnsi" w:eastAsia="Times New Roman" w:hAnsiTheme="minorHAnsi" w:cstheme="minorHAnsi"/>
                <w:sz w:val="20"/>
                <w:szCs w:val="20"/>
                <w:lang w:val="en-GB" w:eastAsia="en-GB"/>
              </w:rPr>
            </w:pPr>
            <w:r>
              <w:rPr>
                <w:rFonts w:asciiTheme="minorHAnsi" w:eastAsia="Times New Roman" w:hAnsiTheme="minorHAnsi" w:cstheme="minorHAnsi"/>
                <w:sz w:val="20"/>
                <w:szCs w:val="20"/>
                <w:lang w:val="en-GB" w:eastAsia="en-GB"/>
              </w:rPr>
              <w:t>-1,422</w:t>
            </w:r>
          </w:p>
        </w:tc>
        <w:tc>
          <w:tcPr>
            <w:tcW w:w="2839" w:type="dxa"/>
            <w:tcBorders>
              <w:top w:val="nil"/>
              <w:left w:val="nil"/>
              <w:bottom w:val="single" w:sz="4" w:space="0" w:color="auto"/>
              <w:right w:val="single" w:sz="4" w:space="0" w:color="auto"/>
            </w:tcBorders>
            <w:shd w:val="clear" w:color="auto" w:fill="FFFFFF" w:themeFill="background1"/>
            <w:noWrap/>
            <w:vAlign w:val="bottom"/>
            <w:hideMark/>
          </w:tcPr>
          <w:p w14:paraId="0139E571" w14:textId="77777777" w:rsidR="00114903" w:rsidRPr="00D17852" w:rsidRDefault="00114903" w:rsidP="00114903">
            <w:pPr>
              <w:widowControl/>
              <w:rPr>
                <w:rFonts w:asciiTheme="minorHAnsi" w:eastAsia="Times New Roman" w:hAnsiTheme="minorHAnsi" w:cstheme="minorHAnsi"/>
                <w:sz w:val="20"/>
                <w:szCs w:val="20"/>
                <w:lang w:val="en-GB" w:eastAsia="en-GB"/>
              </w:rPr>
            </w:pPr>
            <w:r w:rsidRPr="00D17852">
              <w:rPr>
                <w:rFonts w:asciiTheme="minorHAnsi" w:eastAsia="Times New Roman" w:hAnsiTheme="minorHAnsi" w:cstheme="minorHAnsi"/>
                <w:sz w:val="20"/>
                <w:szCs w:val="20"/>
                <w:lang w:val="en-GB" w:eastAsia="en-GB"/>
              </w:rPr>
              <w:t> </w:t>
            </w:r>
          </w:p>
        </w:tc>
      </w:tr>
      <w:tr w:rsidR="00114903" w:rsidRPr="00114903" w14:paraId="5E2FB029" w14:textId="77777777" w:rsidTr="00EF7401">
        <w:trPr>
          <w:trHeight w:val="364"/>
          <w:jc w:val="center"/>
        </w:trPr>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B2BCB91" w14:textId="77777777" w:rsidR="00114903" w:rsidRPr="00D17852" w:rsidRDefault="00114903" w:rsidP="00114903">
            <w:pPr>
              <w:widowControl/>
              <w:rPr>
                <w:rFonts w:asciiTheme="minorHAnsi" w:eastAsia="Times New Roman" w:hAnsiTheme="minorHAnsi" w:cstheme="minorHAnsi"/>
                <w:b/>
                <w:bCs/>
                <w:sz w:val="20"/>
                <w:szCs w:val="20"/>
                <w:lang w:val="en-GB" w:eastAsia="en-GB"/>
              </w:rPr>
            </w:pPr>
            <w:r w:rsidRPr="00D17852">
              <w:rPr>
                <w:rFonts w:asciiTheme="minorHAnsi" w:eastAsia="Times New Roman" w:hAnsiTheme="minorHAnsi" w:cstheme="minorHAnsi"/>
                <w:b/>
                <w:bCs/>
                <w:sz w:val="20"/>
                <w:szCs w:val="20"/>
                <w:lang w:val="en-GB" w:eastAsia="en-GB"/>
              </w:rPr>
              <w:t>Total RI Discounting</w:t>
            </w:r>
          </w:p>
        </w:tc>
        <w:tc>
          <w:tcPr>
            <w:tcW w:w="1843" w:type="dxa"/>
            <w:tcBorders>
              <w:top w:val="nil"/>
              <w:left w:val="nil"/>
              <w:bottom w:val="single" w:sz="4" w:space="0" w:color="auto"/>
              <w:right w:val="nil"/>
            </w:tcBorders>
            <w:shd w:val="clear" w:color="auto" w:fill="FFFFFF" w:themeFill="background1"/>
            <w:noWrap/>
            <w:vAlign w:val="bottom"/>
            <w:hideMark/>
          </w:tcPr>
          <w:p w14:paraId="0A2D677D" w14:textId="77777777" w:rsidR="00114903" w:rsidRPr="00D17852" w:rsidRDefault="00114903" w:rsidP="00114903">
            <w:pPr>
              <w:widowControl/>
              <w:jc w:val="right"/>
              <w:rPr>
                <w:rFonts w:asciiTheme="minorHAnsi" w:eastAsia="Times New Roman" w:hAnsiTheme="minorHAnsi" w:cstheme="minorHAnsi"/>
                <w:b/>
                <w:bCs/>
                <w:sz w:val="20"/>
                <w:szCs w:val="20"/>
                <w:lang w:val="en-GB" w:eastAsia="en-GB"/>
              </w:rPr>
            </w:pPr>
            <w:r w:rsidRPr="00D17852">
              <w:rPr>
                <w:rFonts w:asciiTheme="minorHAnsi" w:eastAsia="Times New Roman" w:hAnsiTheme="minorHAnsi" w:cstheme="minorHAnsi"/>
                <w:b/>
                <w:bCs/>
                <w:sz w:val="20"/>
                <w:szCs w:val="20"/>
                <w:lang w:val="en-GB" w:eastAsia="en-GB"/>
              </w:rPr>
              <w:t>0</w:t>
            </w:r>
          </w:p>
        </w:tc>
        <w:tc>
          <w:tcPr>
            <w:tcW w:w="1559"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0AE7CE33" w14:textId="42360C42" w:rsidR="00114903" w:rsidRPr="00D17852" w:rsidRDefault="00114903" w:rsidP="00114903">
            <w:pPr>
              <w:widowControl/>
              <w:jc w:val="right"/>
              <w:rPr>
                <w:rFonts w:asciiTheme="minorHAnsi" w:eastAsia="Times New Roman" w:hAnsiTheme="minorHAnsi" w:cstheme="minorHAnsi"/>
                <w:b/>
                <w:bCs/>
                <w:sz w:val="20"/>
                <w:szCs w:val="20"/>
                <w:lang w:val="en-GB" w:eastAsia="en-GB"/>
              </w:rPr>
            </w:pPr>
            <w:r w:rsidRPr="00D17852">
              <w:rPr>
                <w:rFonts w:asciiTheme="minorHAnsi" w:eastAsia="Times New Roman" w:hAnsiTheme="minorHAnsi" w:cstheme="minorHAnsi"/>
                <w:b/>
                <w:bCs/>
                <w:sz w:val="20"/>
                <w:szCs w:val="20"/>
                <w:lang w:val="en-GB" w:eastAsia="en-GB"/>
              </w:rPr>
              <w:t>-</w:t>
            </w:r>
            <w:r w:rsidR="00EF7401">
              <w:rPr>
                <w:rFonts w:asciiTheme="minorHAnsi" w:eastAsia="Times New Roman" w:hAnsiTheme="minorHAnsi" w:cstheme="minorHAnsi"/>
                <w:b/>
                <w:bCs/>
                <w:sz w:val="20"/>
                <w:szCs w:val="20"/>
                <w:lang w:val="en-GB" w:eastAsia="en-GB"/>
              </w:rPr>
              <w:t>15,300</w:t>
            </w:r>
          </w:p>
        </w:tc>
        <w:tc>
          <w:tcPr>
            <w:tcW w:w="2839" w:type="dxa"/>
            <w:tcBorders>
              <w:top w:val="nil"/>
              <w:left w:val="nil"/>
              <w:bottom w:val="nil"/>
              <w:right w:val="nil"/>
            </w:tcBorders>
            <w:shd w:val="clear" w:color="auto" w:fill="FFFFFF" w:themeFill="background1"/>
            <w:noWrap/>
            <w:vAlign w:val="bottom"/>
            <w:hideMark/>
          </w:tcPr>
          <w:p w14:paraId="79DE3F4F" w14:textId="77777777" w:rsidR="00114903" w:rsidRPr="00D17852" w:rsidRDefault="00114903" w:rsidP="00114903">
            <w:pPr>
              <w:widowControl/>
              <w:rPr>
                <w:rFonts w:asciiTheme="minorHAnsi" w:eastAsia="Times New Roman" w:hAnsiTheme="minorHAnsi" w:cstheme="minorHAnsi"/>
                <w:sz w:val="20"/>
                <w:szCs w:val="20"/>
                <w:lang w:val="en-GB" w:eastAsia="en-GB"/>
              </w:rPr>
            </w:pPr>
            <w:r w:rsidRPr="00D17852">
              <w:rPr>
                <w:rFonts w:asciiTheme="minorHAnsi" w:eastAsia="Times New Roman" w:hAnsiTheme="minorHAnsi" w:cstheme="minorHAnsi"/>
                <w:sz w:val="20"/>
                <w:szCs w:val="20"/>
                <w:lang w:val="en-GB" w:eastAsia="en-GB"/>
              </w:rPr>
              <w:t> </w:t>
            </w:r>
          </w:p>
        </w:tc>
      </w:tr>
    </w:tbl>
    <w:p w14:paraId="3BD945C9" w14:textId="77777777" w:rsidR="00AB189F" w:rsidRPr="00C95C8B" w:rsidRDefault="00AB189F" w:rsidP="00C95C8B">
      <w:pPr>
        <w:pStyle w:val="NoSpacing"/>
        <w:jc w:val="both"/>
        <w:rPr>
          <w:iCs/>
        </w:rPr>
      </w:pPr>
    </w:p>
    <w:p w14:paraId="6D97D5B1" w14:textId="77777777" w:rsidR="00CF6956" w:rsidRDefault="00CF6956" w:rsidP="00381CF8"/>
    <w:p w14:paraId="0070E94C" w14:textId="7309058C" w:rsidR="00211A98" w:rsidRPr="005F6957" w:rsidRDefault="00211A98" w:rsidP="005F6957">
      <w:pPr>
        <w:pStyle w:val="ListParagraph"/>
        <w:numPr>
          <w:ilvl w:val="1"/>
          <w:numId w:val="7"/>
        </w:numPr>
        <w:tabs>
          <w:tab w:val="left" w:pos="851"/>
        </w:tabs>
        <w:spacing w:before="100" w:after="240"/>
        <w:ind w:left="709"/>
        <w:contextualSpacing w:val="0"/>
        <w:outlineLvl w:val="1"/>
        <w:rPr>
          <w:rFonts w:asciiTheme="minorHAnsi" w:hAnsiTheme="minorHAnsi" w:cstheme="minorHAnsi"/>
          <w:b/>
          <w:bCs/>
          <w:color w:val="2F5496"/>
          <w:spacing w:val="2"/>
          <w:kern w:val="36"/>
        </w:rPr>
      </w:pPr>
      <w:bookmarkStart w:id="123" w:name="_Toc178351435"/>
      <w:r w:rsidRPr="005F6957">
        <w:rPr>
          <w:rFonts w:asciiTheme="minorHAnsi" w:hAnsiTheme="minorHAnsi" w:cstheme="minorHAnsi"/>
          <w:b/>
          <w:bCs/>
          <w:color w:val="2F5496"/>
          <w:spacing w:val="2"/>
          <w:kern w:val="36"/>
        </w:rPr>
        <w:t>GAAP to SII Reinsurance TPs reconciliation</w:t>
      </w:r>
      <w:bookmarkEnd w:id="123"/>
    </w:p>
    <w:p w14:paraId="654C21B1" w14:textId="5050D6BD" w:rsidR="00D43F38" w:rsidRPr="00D43F38" w:rsidRDefault="00D43F38" w:rsidP="00D43F38">
      <w:pPr>
        <w:pStyle w:val="ListParagraph"/>
        <w:numPr>
          <w:ilvl w:val="1"/>
          <w:numId w:val="5"/>
        </w:numPr>
        <w:tabs>
          <w:tab w:val="left" w:pos="851"/>
        </w:tabs>
        <w:spacing w:before="120" w:after="200"/>
        <w:ind w:right="1525"/>
        <w:contextualSpacing w:val="0"/>
        <w:jc w:val="both"/>
        <w:rPr>
          <w:rFonts w:ascii="Work Sans" w:hAnsi="Work Sans"/>
          <w:vanish/>
        </w:rPr>
      </w:pPr>
    </w:p>
    <w:p w14:paraId="1C044690" w14:textId="3754BC92" w:rsidR="00D43F38" w:rsidRDefault="00D43F38" w:rsidP="005F6957">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sidRPr="005F6957">
        <w:rPr>
          <w:rFonts w:asciiTheme="minorHAnsi" w:hAnsiTheme="minorHAnsi" w:cstheme="minorHAnsi"/>
        </w:rPr>
        <w:t>The waterfall for SII reinsurance technical provisions broken down throughout section f</w:t>
      </w:r>
      <w:r w:rsidR="00B1624F" w:rsidRPr="005F6957">
        <w:rPr>
          <w:rFonts w:asciiTheme="minorHAnsi" w:hAnsiTheme="minorHAnsi" w:cstheme="minorHAnsi"/>
        </w:rPr>
        <w:t>ive</w:t>
      </w:r>
      <w:r w:rsidRPr="005F6957">
        <w:rPr>
          <w:rFonts w:asciiTheme="minorHAnsi" w:hAnsiTheme="minorHAnsi" w:cstheme="minorHAnsi"/>
        </w:rPr>
        <w:t xml:space="preserve"> is given below:</w:t>
      </w:r>
    </w:p>
    <w:p w14:paraId="5D924F49" w14:textId="77777777" w:rsidR="002850D9" w:rsidRDefault="002850D9" w:rsidP="002850D9">
      <w:pPr>
        <w:tabs>
          <w:tab w:val="left" w:pos="851"/>
        </w:tabs>
        <w:spacing w:before="120" w:after="200"/>
        <w:ind w:right="1525"/>
        <w:jc w:val="both"/>
        <w:rPr>
          <w:rFonts w:asciiTheme="minorHAnsi" w:hAnsiTheme="minorHAnsi" w:cstheme="minorHAnsi"/>
        </w:rPr>
      </w:pPr>
    </w:p>
    <w:p w14:paraId="5457252B" w14:textId="77777777" w:rsidR="002850D9" w:rsidRDefault="002850D9" w:rsidP="002850D9">
      <w:pPr>
        <w:tabs>
          <w:tab w:val="left" w:pos="851"/>
        </w:tabs>
        <w:spacing w:before="120" w:after="200"/>
        <w:ind w:right="1525"/>
        <w:jc w:val="both"/>
        <w:rPr>
          <w:rFonts w:asciiTheme="minorHAnsi" w:hAnsiTheme="minorHAnsi" w:cstheme="minorHAnsi"/>
        </w:rPr>
      </w:pPr>
    </w:p>
    <w:p w14:paraId="77957152" w14:textId="77777777" w:rsidR="002850D9" w:rsidRPr="002850D9" w:rsidRDefault="002850D9" w:rsidP="002850D9">
      <w:pPr>
        <w:tabs>
          <w:tab w:val="left" w:pos="851"/>
        </w:tabs>
        <w:spacing w:before="120" w:after="200"/>
        <w:ind w:right="1525"/>
        <w:jc w:val="both"/>
        <w:rPr>
          <w:rFonts w:asciiTheme="minorHAnsi" w:hAnsiTheme="minorHAnsi" w:cstheme="minorHAnsi"/>
        </w:rPr>
      </w:pPr>
    </w:p>
    <w:p w14:paraId="03F6A79D" w14:textId="16AF334C" w:rsidR="00381CF8" w:rsidRDefault="002850D9" w:rsidP="00381CF8">
      <w:r>
        <w:rPr>
          <w:noProof/>
        </w:rPr>
        <w:drawing>
          <wp:inline distT="0" distB="0" distL="0" distR="0" wp14:anchorId="2490DF26" wp14:editId="6C97CD63">
            <wp:extent cx="6785610" cy="3542030"/>
            <wp:effectExtent l="0" t="0" r="0" b="1270"/>
            <wp:docPr id="4668938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85610" cy="3542030"/>
                    </a:xfrm>
                    <a:prstGeom prst="rect">
                      <a:avLst/>
                    </a:prstGeom>
                    <a:noFill/>
                  </pic:spPr>
                </pic:pic>
              </a:graphicData>
            </a:graphic>
          </wp:inline>
        </w:drawing>
      </w:r>
    </w:p>
    <w:p w14:paraId="618D77E5" w14:textId="77777777" w:rsidR="00381CF8" w:rsidRPr="00381CF8" w:rsidRDefault="00381CF8" w:rsidP="00381CF8"/>
    <w:p w14:paraId="0072950C" w14:textId="6F2C741F" w:rsidR="00EB6979" w:rsidRPr="00C51832" w:rsidRDefault="00EB6979" w:rsidP="00C51832">
      <w:pPr>
        <w:pStyle w:val="Heading1"/>
        <w:keepNext/>
        <w:keepLines/>
        <w:numPr>
          <w:ilvl w:val="0"/>
          <w:numId w:val="3"/>
        </w:numPr>
        <w:spacing w:before="240" w:after="240" w:line="235" w:lineRule="auto"/>
        <w:ind w:left="709" w:right="1383" w:hanging="425"/>
        <w:jc w:val="both"/>
        <w:rPr>
          <w:rFonts w:asciiTheme="minorHAnsi" w:eastAsia="Calibri" w:hAnsiTheme="minorHAnsi" w:cstheme="minorHAnsi"/>
          <w:color w:val="2F5496"/>
          <w:spacing w:val="2"/>
          <w:sz w:val="34"/>
          <w:szCs w:val="34"/>
          <w:u w:val="none"/>
        </w:rPr>
      </w:pPr>
      <w:bookmarkStart w:id="124" w:name="_Toc178351436"/>
      <w:r w:rsidRPr="00C51832">
        <w:rPr>
          <w:rFonts w:asciiTheme="minorHAnsi" w:eastAsia="Calibri" w:hAnsiTheme="minorHAnsi" w:cstheme="minorHAnsi"/>
          <w:color w:val="2F5496"/>
          <w:spacing w:val="2"/>
          <w:sz w:val="34"/>
          <w:szCs w:val="34"/>
          <w:u w:val="none"/>
        </w:rPr>
        <w:t>SOLVENCY II BALANCE SHEET – TECHNICAL PROVISIONS (OTHER</w:t>
      </w:r>
      <w:r w:rsidR="004843C1" w:rsidRPr="00C51832">
        <w:rPr>
          <w:rFonts w:asciiTheme="minorHAnsi" w:eastAsia="Calibri" w:hAnsiTheme="minorHAnsi" w:cstheme="minorHAnsi"/>
          <w:color w:val="2F5496"/>
          <w:spacing w:val="2"/>
          <w:sz w:val="34"/>
          <w:szCs w:val="34"/>
          <w:u w:val="none"/>
        </w:rPr>
        <w:t xml:space="preserve"> ASSETS AND LIABILITIES</w:t>
      </w:r>
      <w:r w:rsidRPr="00C51832">
        <w:rPr>
          <w:rFonts w:asciiTheme="minorHAnsi" w:eastAsia="Calibri" w:hAnsiTheme="minorHAnsi" w:cstheme="minorHAnsi"/>
          <w:color w:val="2F5496"/>
          <w:spacing w:val="2"/>
          <w:sz w:val="34"/>
          <w:szCs w:val="34"/>
          <w:u w:val="none"/>
        </w:rPr>
        <w:t>)</w:t>
      </w:r>
      <w:bookmarkEnd w:id="124"/>
    </w:p>
    <w:p w14:paraId="3EE91109" w14:textId="77777777" w:rsidR="00CA1E65" w:rsidRPr="00CA1E65" w:rsidRDefault="00CA1E65" w:rsidP="00CA1E65">
      <w:pPr>
        <w:pStyle w:val="ListParagraph"/>
        <w:numPr>
          <w:ilvl w:val="0"/>
          <w:numId w:val="7"/>
        </w:numPr>
        <w:tabs>
          <w:tab w:val="left" w:pos="426"/>
          <w:tab w:val="left" w:pos="567"/>
        </w:tabs>
        <w:spacing w:before="100" w:after="240"/>
        <w:contextualSpacing w:val="0"/>
        <w:outlineLvl w:val="1"/>
        <w:rPr>
          <w:rFonts w:ascii="Work Sans" w:hAnsi="Work Sans"/>
          <w:b/>
          <w:bCs/>
          <w:vanish/>
          <w:color w:val="550091"/>
        </w:rPr>
      </w:pPr>
      <w:bookmarkStart w:id="125" w:name="_Toc167960134"/>
      <w:bookmarkStart w:id="126" w:name="_Toc177558238"/>
      <w:bookmarkStart w:id="127" w:name="_Toc177558384"/>
      <w:bookmarkStart w:id="128" w:name="_Toc177559120"/>
      <w:bookmarkStart w:id="129" w:name="_Toc177559209"/>
      <w:bookmarkStart w:id="130" w:name="_Toc178175101"/>
      <w:bookmarkStart w:id="131" w:name="_Ref523828503"/>
      <w:bookmarkStart w:id="132" w:name="_Toc148719758"/>
      <w:bookmarkStart w:id="133" w:name="_Toc178351437"/>
      <w:bookmarkEnd w:id="125"/>
      <w:bookmarkEnd w:id="126"/>
      <w:bookmarkEnd w:id="127"/>
      <w:bookmarkEnd w:id="128"/>
      <w:bookmarkEnd w:id="129"/>
      <w:bookmarkEnd w:id="130"/>
      <w:bookmarkEnd w:id="133"/>
    </w:p>
    <w:p w14:paraId="780D8FBC" w14:textId="77777777" w:rsidR="006E3BE1" w:rsidRPr="00E80F61" w:rsidRDefault="00CA1E65" w:rsidP="00E80F61">
      <w:pPr>
        <w:pStyle w:val="ListParagraph"/>
        <w:numPr>
          <w:ilvl w:val="1"/>
          <w:numId w:val="7"/>
        </w:numPr>
        <w:tabs>
          <w:tab w:val="left" w:pos="851"/>
        </w:tabs>
        <w:spacing w:before="100" w:after="240"/>
        <w:ind w:left="709"/>
        <w:contextualSpacing w:val="0"/>
        <w:outlineLvl w:val="1"/>
        <w:rPr>
          <w:rFonts w:asciiTheme="minorHAnsi" w:hAnsiTheme="minorHAnsi" w:cstheme="minorHAnsi"/>
          <w:b/>
          <w:bCs/>
          <w:color w:val="2F5496"/>
          <w:spacing w:val="2"/>
          <w:kern w:val="36"/>
        </w:rPr>
      </w:pPr>
      <w:bookmarkStart w:id="134" w:name="_Toc178351438"/>
      <w:r w:rsidRPr="00E80F61">
        <w:rPr>
          <w:rFonts w:asciiTheme="minorHAnsi" w:hAnsiTheme="minorHAnsi" w:cstheme="minorHAnsi"/>
          <w:b/>
          <w:bCs/>
          <w:color w:val="2F5496"/>
          <w:spacing w:val="2"/>
          <w:kern w:val="36"/>
        </w:rPr>
        <w:t>Deferred tax</w:t>
      </w:r>
      <w:bookmarkEnd w:id="131"/>
      <w:bookmarkEnd w:id="132"/>
      <w:bookmarkEnd w:id="134"/>
      <w:r w:rsidR="006E3BE1" w:rsidRPr="00E80F61">
        <w:rPr>
          <w:rFonts w:asciiTheme="minorHAnsi" w:hAnsiTheme="minorHAnsi" w:cstheme="minorHAnsi"/>
          <w:b/>
          <w:bCs/>
          <w:color w:val="2F5496"/>
          <w:spacing w:val="2"/>
          <w:kern w:val="36"/>
        </w:rPr>
        <w:t xml:space="preserve"> </w:t>
      </w:r>
    </w:p>
    <w:p w14:paraId="0D265D97" w14:textId="77777777" w:rsidR="004843E6" w:rsidRPr="004843E6" w:rsidRDefault="004843E6" w:rsidP="004843E6">
      <w:pPr>
        <w:pStyle w:val="ListParagraph"/>
        <w:numPr>
          <w:ilvl w:val="0"/>
          <w:numId w:val="5"/>
        </w:numPr>
        <w:tabs>
          <w:tab w:val="left" w:pos="851"/>
        </w:tabs>
        <w:spacing w:before="120" w:after="200"/>
        <w:ind w:right="1525"/>
        <w:contextualSpacing w:val="0"/>
        <w:jc w:val="both"/>
        <w:rPr>
          <w:rFonts w:ascii="Work Sans" w:hAnsi="Work Sans"/>
          <w:vanish/>
        </w:rPr>
      </w:pPr>
    </w:p>
    <w:p w14:paraId="3FA4C6BD" w14:textId="77777777" w:rsidR="004843E6" w:rsidRPr="004843E6" w:rsidRDefault="004843E6" w:rsidP="004843E6">
      <w:pPr>
        <w:pStyle w:val="ListParagraph"/>
        <w:numPr>
          <w:ilvl w:val="1"/>
          <w:numId w:val="5"/>
        </w:numPr>
        <w:tabs>
          <w:tab w:val="left" w:pos="851"/>
        </w:tabs>
        <w:spacing w:before="120" w:after="200"/>
        <w:ind w:right="1525"/>
        <w:contextualSpacing w:val="0"/>
        <w:jc w:val="both"/>
        <w:rPr>
          <w:rFonts w:ascii="Work Sans" w:hAnsi="Work Sans"/>
          <w:vanish/>
        </w:rPr>
      </w:pPr>
    </w:p>
    <w:p w14:paraId="19F1C78E" w14:textId="24C2317A" w:rsidR="004843E6" w:rsidRDefault="006E3BE1" w:rsidP="004843E6">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sidRPr="00E80F61">
        <w:rPr>
          <w:rFonts w:asciiTheme="minorHAnsi" w:hAnsiTheme="minorHAnsi" w:cstheme="minorHAnsi"/>
        </w:rPr>
        <w:t xml:space="preserve">Deferred tax is considered based on the movement between the GAAP and SII balance sheet.  More specifically, since a loss occurs as we move from GAAP to SII, we assume that an asset can be </w:t>
      </w:r>
      <w:r w:rsidR="00201A8E" w:rsidRPr="00E80F61">
        <w:rPr>
          <w:rFonts w:asciiTheme="minorHAnsi" w:hAnsiTheme="minorHAnsi" w:cstheme="minorHAnsi"/>
        </w:rPr>
        <w:t>recognized</w:t>
      </w:r>
      <w:r w:rsidRPr="00E80F61">
        <w:rPr>
          <w:rFonts w:asciiTheme="minorHAnsi" w:hAnsiTheme="minorHAnsi" w:cstheme="minorHAnsi"/>
        </w:rPr>
        <w:t xml:space="preserve"> to the extent of the overall movement multiplied by 12.5% which is the prevailing rate of corporation tax in Gibraltar</w:t>
      </w:r>
      <w:r w:rsidR="00F163AE">
        <w:rPr>
          <w:rFonts w:asciiTheme="minorHAnsi" w:hAnsiTheme="minorHAnsi" w:cstheme="minorHAnsi"/>
        </w:rPr>
        <w:t xml:space="preserve"> as of December-23.</w:t>
      </w:r>
    </w:p>
    <w:p w14:paraId="5D647174" w14:textId="72B345A0" w:rsidR="00F163AE" w:rsidRPr="00F163AE" w:rsidRDefault="00F163AE" w:rsidP="004843E6">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Pr>
          <w:rFonts w:asciiTheme="minorHAnsi" w:hAnsiTheme="minorHAnsi" w:cstheme="minorHAnsi"/>
        </w:rPr>
        <w:t>For AQRT purpose</w:t>
      </w:r>
      <w:r w:rsidR="00653731">
        <w:rPr>
          <w:rFonts w:asciiTheme="minorHAnsi" w:hAnsiTheme="minorHAnsi" w:cstheme="minorHAnsi"/>
        </w:rPr>
        <w:t>,</w:t>
      </w:r>
      <w:r>
        <w:rPr>
          <w:rFonts w:asciiTheme="minorHAnsi" w:hAnsiTheme="minorHAnsi" w:cstheme="minorHAnsi"/>
        </w:rPr>
        <w:t xml:space="preserve"> movement through the year in GAAP </w:t>
      </w:r>
      <w:r w:rsidR="00653731">
        <w:rPr>
          <w:rFonts w:asciiTheme="minorHAnsi" w:hAnsiTheme="minorHAnsi" w:cstheme="minorHAnsi"/>
        </w:rPr>
        <w:t xml:space="preserve">Own Funds </w:t>
      </w:r>
      <w:r>
        <w:rPr>
          <w:rFonts w:asciiTheme="minorHAnsi" w:hAnsiTheme="minorHAnsi" w:cstheme="minorHAnsi"/>
        </w:rPr>
        <w:t>has been -£</w:t>
      </w:r>
      <w:r w:rsidR="00334B21">
        <w:rPr>
          <w:rFonts w:asciiTheme="minorHAnsi" w:hAnsiTheme="minorHAnsi" w:cstheme="minorHAnsi"/>
        </w:rPr>
        <w:t xml:space="preserve">16.2m and </w:t>
      </w:r>
      <w:r w:rsidR="001A21A3">
        <w:rPr>
          <w:rFonts w:asciiTheme="minorHAnsi" w:hAnsiTheme="minorHAnsi" w:cstheme="minorHAnsi"/>
        </w:rPr>
        <w:t>+£11.9m on a Solvency II basis</w:t>
      </w:r>
      <w:r w:rsidR="00946132">
        <w:rPr>
          <w:rFonts w:asciiTheme="minorHAnsi" w:hAnsiTheme="minorHAnsi" w:cstheme="minorHAnsi"/>
        </w:rPr>
        <w:t xml:space="preserve">. The </w:t>
      </w:r>
      <w:r w:rsidR="002A446A">
        <w:rPr>
          <w:rFonts w:asciiTheme="minorHAnsi" w:hAnsiTheme="minorHAnsi" w:cstheme="minorHAnsi"/>
        </w:rPr>
        <w:t xml:space="preserve">net </w:t>
      </w:r>
      <w:r w:rsidR="00946132">
        <w:rPr>
          <w:rFonts w:asciiTheme="minorHAnsi" w:hAnsiTheme="minorHAnsi" w:cstheme="minorHAnsi"/>
        </w:rPr>
        <w:t>temporary difference of -£</w:t>
      </w:r>
      <w:r w:rsidR="00AC76E7">
        <w:rPr>
          <w:rFonts w:asciiTheme="minorHAnsi" w:hAnsiTheme="minorHAnsi" w:cstheme="minorHAnsi"/>
        </w:rPr>
        <w:t>4.3m would arise a deferred tax asset of +£537k, however, for prudence</w:t>
      </w:r>
      <w:r w:rsidR="002A446A">
        <w:rPr>
          <w:rFonts w:asciiTheme="minorHAnsi" w:hAnsiTheme="minorHAnsi" w:cstheme="minorHAnsi"/>
        </w:rPr>
        <w:t>, this hasn’t been factored in.</w:t>
      </w:r>
    </w:p>
    <w:p w14:paraId="5E92EA89" w14:textId="77777777" w:rsidR="004843E6" w:rsidRPr="004843E6" w:rsidRDefault="004843E6" w:rsidP="004843E6"/>
    <w:p w14:paraId="3D3B5600" w14:textId="1052FDFD" w:rsidR="004843E6" w:rsidRPr="002A446A" w:rsidRDefault="004843E6" w:rsidP="002A446A">
      <w:pPr>
        <w:pStyle w:val="ListParagraph"/>
        <w:numPr>
          <w:ilvl w:val="1"/>
          <w:numId w:val="7"/>
        </w:numPr>
        <w:tabs>
          <w:tab w:val="left" w:pos="851"/>
        </w:tabs>
        <w:spacing w:before="100" w:after="240"/>
        <w:ind w:left="709"/>
        <w:contextualSpacing w:val="0"/>
        <w:outlineLvl w:val="1"/>
        <w:rPr>
          <w:rFonts w:asciiTheme="minorHAnsi" w:hAnsiTheme="minorHAnsi" w:cstheme="minorHAnsi"/>
          <w:b/>
          <w:bCs/>
          <w:color w:val="2F5496"/>
          <w:spacing w:val="2"/>
          <w:kern w:val="36"/>
        </w:rPr>
      </w:pPr>
      <w:bookmarkStart w:id="135" w:name="_Toc178351439"/>
      <w:r w:rsidRPr="002A446A">
        <w:rPr>
          <w:rFonts w:asciiTheme="minorHAnsi" w:hAnsiTheme="minorHAnsi" w:cstheme="minorHAnsi"/>
          <w:b/>
          <w:bCs/>
          <w:color w:val="2F5496"/>
          <w:spacing w:val="2"/>
          <w:kern w:val="36"/>
        </w:rPr>
        <w:t>Other assets</w:t>
      </w:r>
      <w:bookmarkEnd w:id="135"/>
    </w:p>
    <w:p w14:paraId="475A11DF" w14:textId="77777777" w:rsidR="00201A8E" w:rsidRPr="00906755" w:rsidRDefault="00201A8E" w:rsidP="00201A8E">
      <w:pPr>
        <w:pStyle w:val="ListParagraph"/>
        <w:numPr>
          <w:ilvl w:val="1"/>
          <w:numId w:val="5"/>
        </w:numPr>
        <w:tabs>
          <w:tab w:val="left" w:pos="851"/>
        </w:tabs>
        <w:spacing w:before="120" w:after="200"/>
        <w:ind w:right="1525"/>
        <w:contextualSpacing w:val="0"/>
        <w:jc w:val="both"/>
        <w:rPr>
          <w:rFonts w:ascii="Work Sans" w:hAnsi="Work Sans"/>
          <w:vanish/>
        </w:rPr>
      </w:pPr>
    </w:p>
    <w:p w14:paraId="0695837D" w14:textId="337FC29F" w:rsidR="00201A8E" w:rsidRDefault="00201A8E" w:rsidP="002A446A">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sidRPr="002A446A">
        <w:rPr>
          <w:rFonts w:asciiTheme="minorHAnsi" w:hAnsiTheme="minorHAnsi" w:cstheme="minorHAnsi"/>
        </w:rPr>
        <w:t>Other assets included in the Solvency II balance sheet are shown below:</w:t>
      </w:r>
    </w:p>
    <w:p w14:paraId="228D2B11" w14:textId="77777777" w:rsidR="009D36C6" w:rsidRDefault="009D36C6" w:rsidP="009D36C6">
      <w:pPr>
        <w:tabs>
          <w:tab w:val="left" w:pos="851"/>
        </w:tabs>
        <w:spacing w:before="120" w:after="200"/>
        <w:ind w:right="1525"/>
        <w:jc w:val="both"/>
        <w:rPr>
          <w:rFonts w:asciiTheme="minorHAnsi" w:hAnsiTheme="minorHAnsi" w:cstheme="minorHAnsi"/>
        </w:rPr>
      </w:pPr>
    </w:p>
    <w:p w14:paraId="72364F02" w14:textId="77777777" w:rsidR="009D36C6" w:rsidRDefault="009D36C6" w:rsidP="009D36C6">
      <w:pPr>
        <w:tabs>
          <w:tab w:val="left" w:pos="851"/>
        </w:tabs>
        <w:spacing w:before="120" w:after="200"/>
        <w:ind w:right="1525"/>
        <w:jc w:val="both"/>
        <w:rPr>
          <w:rFonts w:asciiTheme="minorHAnsi" w:hAnsiTheme="minorHAnsi" w:cstheme="minorHAnsi"/>
        </w:rPr>
      </w:pPr>
    </w:p>
    <w:p w14:paraId="217AA134" w14:textId="77777777" w:rsidR="009D36C6" w:rsidRDefault="009D36C6" w:rsidP="009D36C6">
      <w:pPr>
        <w:tabs>
          <w:tab w:val="left" w:pos="851"/>
        </w:tabs>
        <w:spacing w:before="120" w:after="200"/>
        <w:ind w:right="1525"/>
        <w:jc w:val="both"/>
        <w:rPr>
          <w:rFonts w:asciiTheme="minorHAnsi" w:hAnsiTheme="minorHAnsi" w:cstheme="minorHAnsi"/>
        </w:rPr>
      </w:pPr>
    </w:p>
    <w:p w14:paraId="6E09EF72" w14:textId="77777777" w:rsidR="009D36C6" w:rsidRPr="009D36C6" w:rsidRDefault="009D36C6" w:rsidP="009D36C6">
      <w:pPr>
        <w:tabs>
          <w:tab w:val="left" w:pos="851"/>
        </w:tabs>
        <w:spacing w:before="120" w:after="200"/>
        <w:ind w:right="1525"/>
        <w:jc w:val="both"/>
        <w:rPr>
          <w:rFonts w:asciiTheme="minorHAnsi" w:hAnsiTheme="minorHAnsi" w:cstheme="minorHAnsi"/>
        </w:rPr>
      </w:pPr>
    </w:p>
    <w:tbl>
      <w:tblPr>
        <w:tblW w:w="9432" w:type="dxa"/>
        <w:jc w:val="center"/>
        <w:tblLook w:val="04A0" w:firstRow="1" w:lastRow="0" w:firstColumn="1" w:lastColumn="0" w:noHBand="0" w:noVBand="1"/>
      </w:tblPr>
      <w:tblGrid>
        <w:gridCol w:w="2449"/>
        <w:gridCol w:w="1912"/>
        <w:gridCol w:w="2006"/>
        <w:gridCol w:w="3065"/>
      </w:tblGrid>
      <w:tr w:rsidR="004C4117" w:rsidRPr="004C4117" w14:paraId="267C2E7E" w14:textId="77777777" w:rsidTr="004C4117">
        <w:trPr>
          <w:trHeight w:val="288"/>
          <w:jc w:val="center"/>
        </w:trPr>
        <w:tc>
          <w:tcPr>
            <w:tcW w:w="24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64AA9B" w14:textId="77777777" w:rsidR="004C4117" w:rsidRPr="004C4117" w:rsidRDefault="004C4117" w:rsidP="004C4117">
            <w:pPr>
              <w:widowControl/>
              <w:jc w:val="center"/>
              <w:rPr>
                <w:rFonts w:ascii="Calibri Light" w:eastAsia="Times New Roman" w:hAnsi="Calibri Light" w:cs="Calibri Light"/>
                <w:b/>
                <w:bCs/>
                <w:sz w:val="18"/>
                <w:szCs w:val="18"/>
                <w:lang w:val="en-GI" w:eastAsia="en-GI"/>
              </w:rPr>
            </w:pPr>
            <w:r w:rsidRPr="004C4117">
              <w:rPr>
                <w:rFonts w:ascii="Calibri Light" w:eastAsia="Times New Roman" w:hAnsi="Calibri Light" w:cs="Calibri Light"/>
                <w:b/>
                <w:bCs/>
                <w:sz w:val="18"/>
                <w:szCs w:val="18"/>
                <w:lang w:val="en-GB" w:eastAsia="en-GI"/>
              </w:rPr>
              <w:lastRenderedPageBreak/>
              <w:t>£'000s</w:t>
            </w:r>
          </w:p>
        </w:tc>
        <w:tc>
          <w:tcPr>
            <w:tcW w:w="1912" w:type="dxa"/>
            <w:tcBorders>
              <w:top w:val="single" w:sz="4" w:space="0" w:color="auto"/>
              <w:left w:val="nil"/>
              <w:bottom w:val="single" w:sz="4" w:space="0" w:color="auto"/>
              <w:right w:val="single" w:sz="4" w:space="0" w:color="auto"/>
            </w:tcBorders>
            <w:shd w:val="clear" w:color="auto" w:fill="auto"/>
            <w:noWrap/>
            <w:vAlign w:val="center"/>
            <w:hideMark/>
          </w:tcPr>
          <w:p w14:paraId="15F1B435" w14:textId="77777777" w:rsidR="004C4117" w:rsidRPr="004C4117" w:rsidRDefault="004C4117" w:rsidP="004C4117">
            <w:pPr>
              <w:widowControl/>
              <w:jc w:val="center"/>
              <w:rPr>
                <w:rFonts w:ascii="Calibri Light" w:eastAsia="Times New Roman" w:hAnsi="Calibri Light" w:cs="Calibri Light"/>
                <w:b/>
                <w:bCs/>
                <w:sz w:val="18"/>
                <w:szCs w:val="18"/>
                <w:lang w:val="en-GI" w:eastAsia="en-GI"/>
              </w:rPr>
            </w:pPr>
            <w:r w:rsidRPr="004C4117">
              <w:rPr>
                <w:rFonts w:ascii="Calibri Light" w:eastAsia="Times New Roman" w:hAnsi="Calibri Light" w:cs="Calibri Light"/>
                <w:b/>
                <w:bCs/>
                <w:sz w:val="18"/>
                <w:szCs w:val="18"/>
                <w:lang w:val="en-GB" w:eastAsia="en-GI"/>
              </w:rPr>
              <w:t>GAAP Valuation</w:t>
            </w:r>
          </w:p>
        </w:tc>
        <w:tc>
          <w:tcPr>
            <w:tcW w:w="2006" w:type="dxa"/>
            <w:tcBorders>
              <w:top w:val="single" w:sz="4" w:space="0" w:color="auto"/>
              <w:left w:val="nil"/>
              <w:bottom w:val="single" w:sz="4" w:space="0" w:color="auto"/>
              <w:right w:val="single" w:sz="4" w:space="0" w:color="auto"/>
            </w:tcBorders>
            <w:shd w:val="clear" w:color="auto" w:fill="auto"/>
            <w:noWrap/>
            <w:vAlign w:val="center"/>
            <w:hideMark/>
          </w:tcPr>
          <w:p w14:paraId="749B1C0F" w14:textId="77777777" w:rsidR="004C4117" w:rsidRPr="004C4117" w:rsidRDefault="004C4117" w:rsidP="004C4117">
            <w:pPr>
              <w:widowControl/>
              <w:jc w:val="center"/>
              <w:rPr>
                <w:rFonts w:ascii="Calibri Light" w:eastAsia="Times New Roman" w:hAnsi="Calibri Light" w:cs="Calibri Light"/>
                <w:b/>
                <w:bCs/>
                <w:sz w:val="18"/>
                <w:szCs w:val="18"/>
                <w:lang w:val="en-GI" w:eastAsia="en-GI"/>
              </w:rPr>
            </w:pPr>
            <w:r w:rsidRPr="004C4117">
              <w:rPr>
                <w:rFonts w:ascii="Calibri Light" w:eastAsia="Times New Roman" w:hAnsi="Calibri Light" w:cs="Calibri Light"/>
                <w:b/>
                <w:bCs/>
                <w:sz w:val="18"/>
                <w:szCs w:val="18"/>
                <w:lang w:val="en-GB" w:eastAsia="en-GI"/>
              </w:rPr>
              <w:t>SII Valuation</w:t>
            </w:r>
          </w:p>
        </w:tc>
        <w:tc>
          <w:tcPr>
            <w:tcW w:w="3065" w:type="dxa"/>
            <w:tcBorders>
              <w:top w:val="single" w:sz="4" w:space="0" w:color="auto"/>
              <w:left w:val="nil"/>
              <w:bottom w:val="single" w:sz="4" w:space="0" w:color="auto"/>
              <w:right w:val="single" w:sz="4" w:space="0" w:color="auto"/>
            </w:tcBorders>
            <w:shd w:val="clear" w:color="auto" w:fill="auto"/>
            <w:noWrap/>
            <w:vAlign w:val="center"/>
            <w:hideMark/>
          </w:tcPr>
          <w:p w14:paraId="7D905E3C" w14:textId="77777777" w:rsidR="004C4117" w:rsidRPr="004C4117" w:rsidRDefault="004C4117" w:rsidP="004C4117">
            <w:pPr>
              <w:widowControl/>
              <w:jc w:val="center"/>
              <w:rPr>
                <w:rFonts w:ascii="Calibri Light" w:eastAsia="Times New Roman" w:hAnsi="Calibri Light" w:cs="Calibri Light"/>
                <w:b/>
                <w:bCs/>
                <w:sz w:val="18"/>
                <w:szCs w:val="18"/>
                <w:lang w:val="en-GI" w:eastAsia="en-GI"/>
              </w:rPr>
            </w:pPr>
            <w:r w:rsidRPr="004C4117">
              <w:rPr>
                <w:rFonts w:ascii="Calibri Light" w:eastAsia="Times New Roman" w:hAnsi="Calibri Light" w:cs="Calibri Light"/>
                <w:b/>
                <w:bCs/>
                <w:sz w:val="18"/>
                <w:szCs w:val="18"/>
                <w:lang w:val="en-GB" w:eastAsia="en-GI"/>
              </w:rPr>
              <w:t>Comments</w:t>
            </w:r>
          </w:p>
        </w:tc>
      </w:tr>
      <w:tr w:rsidR="004C4117" w:rsidRPr="004C4117" w14:paraId="3F46B747" w14:textId="77777777" w:rsidTr="004C4117">
        <w:trPr>
          <w:trHeight w:val="288"/>
          <w:jc w:val="center"/>
        </w:trPr>
        <w:tc>
          <w:tcPr>
            <w:tcW w:w="2449" w:type="dxa"/>
            <w:tcBorders>
              <w:top w:val="nil"/>
              <w:left w:val="single" w:sz="4" w:space="0" w:color="auto"/>
              <w:bottom w:val="single" w:sz="4" w:space="0" w:color="auto"/>
              <w:right w:val="single" w:sz="4" w:space="0" w:color="auto"/>
            </w:tcBorders>
            <w:shd w:val="clear" w:color="auto" w:fill="auto"/>
            <w:vAlign w:val="center"/>
            <w:hideMark/>
          </w:tcPr>
          <w:p w14:paraId="051053A5" w14:textId="77777777" w:rsidR="004C4117" w:rsidRPr="004C4117" w:rsidRDefault="004C4117" w:rsidP="004C4117">
            <w:pPr>
              <w:widowControl/>
              <w:rPr>
                <w:rFonts w:ascii="Calibri Light" w:eastAsia="Times New Roman" w:hAnsi="Calibri Light" w:cs="Calibri Light"/>
                <w:sz w:val="18"/>
                <w:szCs w:val="18"/>
                <w:lang w:val="en-GI" w:eastAsia="en-GI"/>
              </w:rPr>
            </w:pPr>
            <w:r w:rsidRPr="004C4117">
              <w:rPr>
                <w:rFonts w:ascii="Calibri Light" w:eastAsia="Times New Roman" w:hAnsi="Calibri Light" w:cs="Calibri Light"/>
                <w:sz w:val="18"/>
                <w:szCs w:val="18"/>
                <w:lang w:val="en-GB" w:eastAsia="en-GI"/>
              </w:rPr>
              <w:t>Prepayments</w:t>
            </w:r>
          </w:p>
        </w:tc>
        <w:tc>
          <w:tcPr>
            <w:tcW w:w="1912" w:type="dxa"/>
            <w:tcBorders>
              <w:top w:val="nil"/>
              <w:left w:val="nil"/>
              <w:bottom w:val="single" w:sz="4" w:space="0" w:color="auto"/>
              <w:right w:val="single" w:sz="4" w:space="0" w:color="auto"/>
            </w:tcBorders>
            <w:shd w:val="clear" w:color="auto" w:fill="auto"/>
            <w:vAlign w:val="center"/>
            <w:hideMark/>
          </w:tcPr>
          <w:p w14:paraId="5E659970" w14:textId="77777777" w:rsidR="004C4117" w:rsidRPr="004C4117" w:rsidRDefault="004C4117" w:rsidP="004C4117">
            <w:pPr>
              <w:widowControl/>
              <w:jc w:val="right"/>
              <w:rPr>
                <w:rFonts w:ascii="Calibri Light" w:eastAsia="Times New Roman" w:hAnsi="Calibri Light" w:cs="Calibri Light"/>
                <w:sz w:val="18"/>
                <w:szCs w:val="18"/>
                <w:lang w:val="en-GI" w:eastAsia="en-GI"/>
              </w:rPr>
            </w:pPr>
            <w:r w:rsidRPr="004C4117">
              <w:rPr>
                <w:rFonts w:ascii="Calibri Light" w:eastAsia="Times New Roman" w:hAnsi="Calibri Light" w:cs="Calibri Light"/>
                <w:sz w:val="18"/>
                <w:szCs w:val="18"/>
                <w:lang w:val="en-GI" w:eastAsia="en-GI"/>
              </w:rPr>
              <w:t>300</w:t>
            </w:r>
          </w:p>
        </w:tc>
        <w:tc>
          <w:tcPr>
            <w:tcW w:w="2006" w:type="dxa"/>
            <w:tcBorders>
              <w:top w:val="nil"/>
              <w:left w:val="nil"/>
              <w:bottom w:val="single" w:sz="4" w:space="0" w:color="auto"/>
              <w:right w:val="single" w:sz="4" w:space="0" w:color="auto"/>
            </w:tcBorders>
            <w:shd w:val="clear" w:color="auto" w:fill="auto"/>
            <w:vAlign w:val="center"/>
            <w:hideMark/>
          </w:tcPr>
          <w:p w14:paraId="7ABC35E0" w14:textId="77777777" w:rsidR="004C4117" w:rsidRPr="004C4117" w:rsidRDefault="004C4117" w:rsidP="004C4117">
            <w:pPr>
              <w:widowControl/>
              <w:jc w:val="right"/>
              <w:rPr>
                <w:rFonts w:ascii="Calibri Light" w:eastAsia="Times New Roman" w:hAnsi="Calibri Light" w:cs="Calibri Light"/>
                <w:sz w:val="18"/>
                <w:szCs w:val="18"/>
                <w:lang w:val="en-GI" w:eastAsia="en-GI"/>
              </w:rPr>
            </w:pPr>
            <w:r w:rsidRPr="004C4117">
              <w:rPr>
                <w:rFonts w:ascii="Calibri Light" w:eastAsia="Times New Roman" w:hAnsi="Calibri Light" w:cs="Calibri Light"/>
                <w:sz w:val="18"/>
                <w:szCs w:val="18"/>
                <w:lang w:val="en-GI" w:eastAsia="en-GI"/>
              </w:rPr>
              <w:t> </w:t>
            </w:r>
          </w:p>
        </w:tc>
        <w:tc>
          <w:tcPr>
            <w:tcW w:w="3065" w:type="dxa"/>
            <w:tcBorders>
              <w:top w:val="nil"/>
              <w:left w:val="nil"/>
              <w:bottom w:val="single" w:sz="4" w:space="0" w:color="auto"/>
              <w:right w:val="single" w:sz="4" w:space="0" w:color="auto"/>
            </w:tcBorders>
            <w:shd w:val="clear" w:color="auto" w:fill="auto"/>
            <w:noWrap/>
            <w:vAlign w:val="center"/>
            <w:hideMark/>
          </w:tcPr>
          <w:p w14:paraId="216BCA90" w14:textId="77777777" w:rsidR="004C4117" w:rsidRPr="004C4117" w:rsidRDefault="004C4117" w:rsidP="004C4117">
            <w:pPr>
              <w:widowControl/>
              <w:rPr>
                <w:rFonts w:ascii="Calibri Light" w:eastAsia="Times New Roman" w:hAnsi="Calibri Light" w:cs="Calibri Light"/>
                <w:sz w:val="18"/>
                <w:szCs w:val="18"/>
                <w:lang w:val="en-GI" w:eastAsia="en-GI"/>
              </w:rPr>
            </w:pPr>
            <w:r w:rsidRPr="004C4117">
              <w:rPr>
                <w:rFonts w:ascii="Calibri Light" w:eastAsia="Times New Roman" w:hAnsi="Calibri Light" w:cs="Calibri Light"/>
                <w:sz w:val="18"/>
                <w:szCs w:val="18"/>
                <w:lang w:val="en-GB" w:eastAsia="en-GI"/>
              </w:rPr>
              <w:t>Removed from SII</w:t>
            </w:r>
          </w:p>
        </w:tc>
      </w:tr>
      <w:tr w:rsidR="004C4117" w:rsidRPr="004C4117" w14:paraId="6FAA882C" w14:textId="77777777" w:rsidTr="004C4117">
        <w:trPr>
          <w:trHeight w:val="477"/>
          <w:jc w:val="center"/>
        </w:trPr>
        <w:tc>
          <w:tcPr>
            <w:tcW w:w="2449" w:type="dxa"/>
            <w:tcBorders>
              <w:top w:val="nil"/>
              <w:left w:val="single" w:sz="4" w:space="0" w:color="auto"/>
              <w:bottom w:val="single" w:sz="4" w:space="0" w:color="auto"/>
              <w:right w:val="single" w:sz="4" w:space="0" w:color="auto"/>
            </w:tcBorders>
            <w:shd w:val="clear" w:color="auto" w:fill="auto"/>
            <w:vAlign w:val="center"/>
            <w:hideMark/>
          </w:tcPr>
          <w:p w14:paraId="16F1E4C7" w14:textId="77777777" w:rsidR="004C4117" w:rsidRPr="004C4117" w:rsidRDefault="004C4117" w:rsidP="004C4117">
            <w:pPr>
              <w:widowControl/>
              <w:rPr>
                <w:rFonts w:ascii="Calibri Light" w:eastAsia="Times New Roman" w:hAnsi="Calibri Light" w:cs="Calibri Light"/>
                <w:sz w:val="18"/>
                <w:szCs w:val="18"/>
                <w:lang w:val="en-GI" w:eastAsia="en-GI"/>
              </w:rPr>
            </w:pPr>
            <w:r w:rsidRPr="004C4117">
              <w:rPr>
                <w:rFonts w:ascii="Calibri Light" w:eastAsia="Times New Roman" w:hAnsi="Calibri Light" w:cs="Calibri Light"/>
                <w:sz w:val="18"/>
                <w:szCs w:val="18"/>
                <w:lang w:val="en-GI" w:eastAsia="en-GI"/>
              </w:rPr>
              <w:t>Deferred Acquisition Costs - Gross Amount</w:t>
            </w:r>
          </w:p>
        </w:tc>
        <w:tc>
          <w:tcPr>
            <w:tcW w:w="1912" w:type="dxa"/>
            <w:tcBorders>
              <w:top w:val="nil"/>
              <w:left w:val="nil"/>
              <w:bottom w:val="single" w:sz="4" w:space="0" w:color="auto"/>
              <w:right w:val="single" w:sz="4" w:space="0" w:color="auto"/>
            </w:tcBorders>
            <w:shd w:val="clear" w:color="auto" w:fill="auto"/>
            <w:vAlign w:val="center"/>
            <w:hideMark/>
          </w:tcPr>
          <w:p w14:paraId="58E272CB" w14:textId="77777777" w:rsidR="004C4117" w:rsidRPr="004C4117" w:rsidRDefault="004C4117" w:rsidP="004C4117">
            <w:pPr>
              <w:widowControl/>
              <w:jc w:val="right"/>
              <w:rPr>
                <w:rFonts w:ascii="Calibri Light" w:eastAsia="Times New Roman" w:hAnsi="Calibri Light" w:cs="Calibri Light"/>
                <w:sz w:val="18"/>
                <w:szCs w:val="18"/>
                <w:lang w:val="en-GI" w:eastAsia="en-GI"/>
              </w:rPr>
            </w:pPr>
            <w:r w:rsidRPr="004C4117">
              <w:rPr>
                <w:rFonts w:ascii="Calibri Light" w:eastAsia="Times New Roman" w:hAnsi="Calibri Light" w:cs="Calibri Light"/>
                <w:sz w:val="18"/>
                <w:szCs w:val="18"/>
                <w:lang w:val="en-GI" w:eastAsia="en-GI"/>
              </w:rPr>
              <w:t>2,514</w:t>
            </w:r>
          </w:p>
        </w:tc>
        <w:tc>
          <w:tcPr>
            <w:tcW w:w="2006" w:type="dxa"/>
            <w:tcBorders>
              <w:top w:val="nil"/>
              <w:left w:val="nil"/>
              <w:bottom w:val="single" w:sz="4" w:space="0" w:color="auto"/>
              <w:right w:val="single" w:sz="4" w:space="0" w:color="auto"/>
            </w:tcBorders>
            <w:shd w:val="clear" w:color="auto" w:fill="auto"/>
            <w:vAlign w:val="center"/>
            <w:hideMark/>
          </w:tcPr>
          <w:p w14:paraId="025AC10C" w14:textId="77777777" w:rsidR="004C4117" w:rsidRPr="004C4117" w:rsidRDefault="004C4117" w:rsidP="004C4117">
            <w:pPr>
              <w:widowControl/>
              <w:jc w:val="right"/>
              <w:rPr>
                <w:rFonts w:ascii="Calibri Light" w:eastAsia="Times New Roman" w:hAnsi="Calibri Light" w:cs="Calibri Light"/>
                <w:sz w:val="18"/>
                <w:szCs w:val="18"/>
                <w:lang w:val="en-GI" w:eastAsia="en-GI"/>
              </w:rPr>
            </w:pPr>
            <w:r w:rsidRPr="004C4117">
              <w:rPr>
                <w:rFonts w:ascii="Calibri Light" w:eastAsia="Times New Roman" w:hAnsi="Calibri Light" w:cs="Calibri Light"/>
                <w:sz w:val="18"/>
                <w:szCs w:val="18"/>
                <w:lang w:val="en-GI" w:eastAsia="en-GI"/>
              </w:rPr>
              <w:t> </w:t>
            </w:r>
          </w:p>
        </w:tc>
        <w:tc>
          <w:tcPr>
            <w:tcW w:w="3065" w:type="dxa"/>
            <w:tcBorders>
              <w:top w:val="nil"/>
              <w:left w:val="nil"/>
              <w:bottom w:val="single" w:sz="4" w:space="0" w:color="auto"/>
              <w:right w:val="single" w:sz="4" w:space="0" w:color="auto"/>
            </w:tcBorders>
            <w:shd w:val="clear" w:color="auto" w:fill="auto"/>
            <w:noWrap/>
            <w:vAlign w:val="center"/>
            <w:hideMark/>
          </w:tcPr>
          <w:p w14:paraId="6EACA107" w14:textId="77777777" w:rsidR="004C4117" w:rsidRPr="004C4117" w:rsidRDefault="004C4117" w:rsidP="004C4117">
            <w:pPr>
              <w:widowControl/>
              <w:rPr>
                <w:rFonts w:ascii="Calibri Light" w:eastAsia="Times New Roman" w:hAnsi="Calibri Light" w:cs="Calibri Light"/>
                <w:sz w:val="18"/>
                <w:szCs w:val="18"/>
                <w:lang w:val="en-GI" w:eastAsia="en-GI"/>
              </w:rPr>
            </w:pPr>
            <w:r w:rsidRPr="004C4117">
              <w:rPr>
                <w:rFonts w:ascii="Calibri Light" w:eastAsia="Times New Roman" w:hAnsi="Calibri Light" w:cs="Calibri Light"/>
                <w:sz w:val="18"/>
                <w:szCs w:val="18"/>
                <w:lang w:val="en-GB" w:eastAsia="en-GI"/>
              </w:rPr>
              <w:t>Removed from SII</w:t>
            </w:r>
          </w:p>
        </w:tc>
      </w:tr>
      <w:tr w:rsidR="004C4117" w:rsidRPr="004C4117" w14:paraId="14EA198A" w14:textId="77777777" w:rsidTr="004C4117">
        <w:trPr>
          <w:trHeight w:val="477"/>
          <w:jc w:val="center"/>
        </w:trPr>
        <w:tc>
          <w:tcPr>
            <w:tcW w:w="2449" w:type="dxa"/>
            <w:tcBorders>
              <w:top w:val="nil"/>
              <w:left w:val="single" w:sz="4" w:space="0" w:color="auto"/>
              <w:bottom w:val="single" w:sz="4" w:space="0" w:color="auto"/>
              <w:right w:val="single" w:sz="4" w:space="0" w:color="auto"/>
            </w:tcBorders>
            <w:shd w:val="clear" w:color="auto" w:fill="auto"/>
            <w:vAlign w:val="center"/>
            <w:hideMark/>
          </w:tcPr>
          <w:p w14:paraId="7C36EFD9" w14:textId="77777777" w:rsidR="004C4117" w:rsidRPr="004C4117" w:rsidRDefault="004C4117" w:rsidP="004C4117">
            <w:pPr>
              <w:widowControl/>
              <w:rPr>
                <w:rFonts w:ascii="Calibri Light" w:eastAsia="Times New Roman" w:hAnsi="Calibri Light" w:cs="Calibri Light"/>
                <w:sz w:val="18"/>
                <w:szCs w:val="18"/>
                <w:lang w:val="en-GI" w:eastAsia="en-GI"/>
              </w:rPr>
            </w:pPr>
            <w:r w:rsidRPr="004C4117">
              <w:rPr>
                <w:rFonts w:ascii="Calibri Light" w:eastAsia="Times New Roman" w:hAnsi="Calibri Light" w:cs="Calibri Light"/>
                <w:sz w:val="18"/>
                <w:szCs w:val="18"/>
                <w:lang w:val="en-GI" w:eastAsia="en-GI"/>
              </w:rPr>
              <w:t>Deferred Processing Costs - Gross Amount</w:t>
            </w:r>
          </w:p>
        </w:tc>
        <w:tc>
          <w:tcPr>
            <w:tcW w:w="1912" w:type="dxa"/>
            <w:tcBorders>
              <w:top w:val="nil"/>
              <w:left w:val="nil"/>
              <w:bottom w:val="single" w:sz="4" w:space="0" w:color="auto"/>
              <w:right w:val="single" w:sz="4" w:space="0" w:color="auto"/>
            </w:tcBorders>
            <w:shd w:val="clear" w:color="auto" w:fill="auto"/>
            <w:vAlign w:val="center"/>
            <w:hideMark/>
          </w:tcPr>
          <w:p w14:paraId="629C5F60" w14:textId="77777777" w:rsidR="004C4117" w:rsidRPr="004C4117" w:rsidRDefault="004C4117" w:rsidP="004C4117">
            <w:pPr>
              <w:widowControl/>
              <w:jc w:val="right"/>
              <w:rPr>
                <w:rFonts w:ascii="Calibri Light" w:eastAsia="Times New Roman" w:hAnsi="Calibri Light" w:cs="Calibri Light"/>
                <w:sz w:val="18"/>
                <w:szCs w:val="18"/>
                <w:lang w:val="en-GI" w:eastAsia="en-GI"/>
              </w:rPr>
            </w:pPr>
            <w:r w:rsidRPr="004C4117">
              <w:rPr>
                <w:rFonts w:ascii="Calibri Light" w:eastAsia="Times New Roman" w:hAnsi="Calibri Light" w:cs="Calibri Light"/>
                <w:sz w:val="18"/>
                <w:szCs w:val="18"/>
                <w:lang w:val="en-GI" w:eastAsia="en-GI"/>
              </w:rPr>
              <w:t>830</w:t>
            </w:r>
          </w:p>
        </w:tc>
        <w:tc>
          <w:tcPr>
            <w:tcW w:w="2006" w:type="dxa"/>
            <w:tcBorders>
              <w:top w:val="nil"/>
              <w:left w:val="nil"/>
              <w:bottom w:val="single" w:sz="4" w:space="0" w:color="auto"/>
              <w:right w:val="single" w:sz="4" w:space="0" w:color="auto"/>
            </w:tcBorders>
            <w:shd w:val="clear" w:color="auto" w:fill="auto"/>
            <w:vAlign w:val="center"/>
            <w:hideMark/>
          </w:tcPr>
          <w:p w14:paraId="2403D658" w14:textId="77777777" w:rsidR="004C4117" w:rsidRPr="004C4117" w:rsidRDefault="004C4117" w:rsidP="004C4117">
            <w:pPr>
              <w:widowControl/>
              <w:jc w:val="right"/>
              <w:rPr>
                <w:rFonts w:ascii="Calibri Light" w:eastAsia="Times New Roman" w:hAnsi="Calibri Light" w:cs="Calibri Light"/>
                <w:sz w:val="18"/>
                <w:szCs w:val="18"/>
                <w:lang w:val="en-GI" w:eastAsia="en-GI"/>
              </w:rPr>
            </w:pPr>
            <w:r w:rsidRPr="004C4117">
              <w:rPr>
                <w:rFonts w:ascii="Calibri Light" w:eastAsia="Times New Roman" w:hAnsi="Calibri Light" w:cs="Calibri Light"/>
                <w:sz w:val="18"/>
                <w:szCs w:val="18"/>
                <w:lang w:val="en-GI" w:eastAsia="en-GI"/>
              </w:rPr>
              <w:t> </w:t>
            </w:r>
          </w:p>
        </w:tc>
        <w:tc>
          <w:tcPr>
            <w:tcW w:w="3065" w:type="dxa"/>
            <w:tcBorders>
              <w:top w:val="nil"/>
              <w:left w:val="nil"/>
              <w:bottom w:val="single" w:sz="4" w:space="0" w:color="auto"/>
              <w:right w:val="single" w:sz="4" w:space="0" w:color="auto"/>
            </w:tcBorders>
            <w:shd w:val="clear" w:color="auto" w:fill="auto"/>
            <w:noWrap/>
            <w:vAlign w:val="center"/>
            <w:hideMark/>
          </w:tcPr>
          <w:p w14:paraId="4242BA19" w14:textId="77777777" w:rsidR="004C4117" w:rsidRPr="004C4117" w:rsidRDefault="004C4117" w:rsidP="004C4117">
            <w:pPr>
              <w:widowControl/>
              <w:rPr>
                <w:rFonts w:ascii="Calibri Light" w:eastAsia="Times New Roman" w:hAnsi="Calibri Light" w:cs="Calibri Light"/>
                <w:sz w:val="18"/>
                <w:szCs w:val="18"/>
                <w:lang w:val="en-GI" w:eastAsia="en-GI"/>
              </w:rPr>
            </w:pPr>
            <w:r w:rsidRPr="004C4117">
              <w:rPr>
                <w:rFonts w:ascii="Calibri Light" w:eastAsia="Times New Roman" w:hAnsi="Calibri Light" w:cs="Calibri Light"/>
                <w:sz w:val="18"/>
                <w:szCs w:val="18"/>
                <w:lang w:val="en-GB" w:eastAsia="en-GI"/>
              </w:rPr>
              <w:t>Removed from SII</w:t>
            </w:r>
          </w:p>
        </w:tc>
      </w:tr>
      <w:tr w:rsidR="004C4117" w:rsidRPr="004C4117" w14:paraId="1BACC917" w14:textId="77777777" w:rsidTr="004C4117">
        <w:trPr>
          <w:trHeight w:val="288"/>
          <w:jc w:val="center"/>
        </w:trPr>
        <w:tc>
          <w:tcPr>
            <w:tcW w:w="2449" w:type="dxa"/>
            <w:tcBorders>
              <w:top w:val="nil"/>
              <w:left w:val="single" w:sz="4" w:space="0" w:color="auto"/>
              <w:bottom w:val="single" w:sz="4" w:space="0" w:color="auto"/>
              <w:right w:val="single" w:sz="4" w:space="0" w:color="auto"/>
            </w:tcBorders>
            <w:shd w:val="clear" w:color="auto" w:fill="auto"/>
            <w:vAlign w:val="center"/>
            <w:hideMark/>
          </w:tcPr>
          <w:p w14:paraId="73E28F68" w14:textId="77777777" w:rsidR="004C4117" w:rsidRPr="004C4117" w:rsidRDefault="004C4117" w:rsidP="004C4117">
            <w:pPr>
              <w:widowControl/>
              <w:rPr>
                <w:rFonts w:ascii="Calibri Light" w:eastAsia="Times New Roman" w:hAnsi="Calibri Light" w:cs="Calibri Light"/>
                <w:sz w:val="18"/>
                <w:szCs w:val="18"/>
                <w:lang w:val="en-GI" w:eastAsia="en-GI"/>
              </w:rPr>
            </w:pPr>
            <w:r w:rsidRPr="004C4117">
              <w:rPr>
                <w:rFonts w:ascii="Calibri Light" w:eastAsia="Times New Roman" w:hAnsi="Calibri Light" w:cs="Calibri Light"/>
                <w:sz w:val="18"/>
                <w:szCs w:val="18"/>
                <w:lang w:val="en-GI" w:eastAsia="en-GI"/>
              </w:rPr>
              <w:t>Deferred MIB costs</w:t>
            </w:r>
          </w:p>
        </w:tc>
        <w:tc>
          <w:tcPr>
            <w:tcW w:w="1912" w:type="dxa"/>
            <w:tcBorders>
              <w:top w:val="nil"/>
              <w:left w:val="nil"/>
              <w:bottom w:val="single" w:sz="4" w:space="0" w:color="auto"/>
              <w:right w:val="single" w:sz="4" w:space="0" w:color="auto"/>
            </w:tcBorders>
            <w:shd w:val="clear" w:color="auto" w:fill="auto"/>
            <w:vAlign w:val="center"/>
            <w:hideMark/>
          </w:tcPr>
          <w:p w14:paraId="55A48589" w14:textId="77777777" w:rsidR="004C4117" w:rsidRPr="004C4117" w:rsidRDefault="004C4117" w:rsidP="004C4117">
            <w:pPr>
              <w:widowControl/>
              <w:jc w:val="right"/>
              <w:rPr>
                <w:rFonts w:ascii="Calibri Light" w:eastAsia="Times New Roman" w:hAnsi="Calibri Light" w:cs="Calibri Light"/>
                <w:sz w:val="18"/>
                <w:szCs w:val="18"/>
                <w:lang w:val="en-GI" w:eastAsia="en-GI"/>
              </w:rPr>
            </w:pPr>
            <w:r w:rsidRPr="004C4117">
              <w:rPr>
                <w:rFonts w:ascii="Calibri Light" w:eastAsia="Times New Roman" w:hAnsi="Calibri Light" w:cs="Calibri Light"/>
                <w:sz w:val="18"/>
                <w:szCs w:val="18"/>
                <w:lang w:val="en-GI" w:eastAsia="en-GI"/>
              </w:rPr>
              <w:t>943</w:t>
            </w:r>
          </w:p>
        </w:tc>
        <w:tc>
          <w:tcPr>
            <w:tcW w:w="2006" w:type="dxa"/>
            <w:tcBorders>
              <w:top w:val="nil"/>
              <w:left w:val="nil"/>
              <w:bottom w:val="single" w:sz="4" w:space="0" w:color="auto"/>
              <w:right w:val="single" w:sz="4" w:space="0" w:color="auto"/>
            </w:tcBorders>
            <w:shd w:val="clear" w:color="auto" w:fill="auto"/>
            <w:vAlign w:val="center"/>
            <w:hideMark/>
          </w:tcPr>
          <w:p w14:paraId="23A3C33F" w14:textId="77777777" w:rsidR="004C4117" w:rsidRPr="004C4117" w:rsidRDefault="004C4117" w:rsidP="004C4117">
            <w:pPr>
              <w:widowControl/>
              <w:jc w:val="right"/>
              <w:rPr>
                <w:rFonts w:ascii="Calibri Light" w:eastAsia="Times New Roman" w:hAnsi="Calibri Light" w:cs="Calibri Light"/>
                <w:sz w:val="18"/>
                <w:szCs w:val="18"/>
                <w:lang w:val="en-GI" w:eastAsia="en-GI"/>
              </w:rPr>
            </w:pPr>
            <w:r w:rsidRPr="004C4117">
              <w:rPr>
                <w:rFonts w:ascii="Calibri Light" w:eastAsia="Times New Roman" w:hAnsi="Calibri Light" w:cs="Calibri Light"/>
                <w:sz w:val="18"/>
                <w:szCs w:val="18"/>
                <w:lang w:val="en-GI" w:eastAsia="en-GI"/>
              </w:rPr>
              <w:t> </w:t>
            </w:r>
          </w:p>
        </w:tc>
        <w:tc>
          <w:tcPr>
            <w:tcW w:w="3065" w:type="dxa"/>
            <w:tcBorders>
              <w:top w:val="nil"/>
              <w:left w:val="nil"/>
              <w:bottom w:val="single" w:sz="4" w:space="0" w:color="auto"/>
              <w:right w:val="single" w:sz="4" w:space="0" w:color="auto"/>
            </w:tcBorders>
            <w:shd w:val="clear" w:color="auto" w:fill="auto"/>
            <w:noWrap/>
            <w:vAlign w:val="center"/>
            <w:hideMark/>
          </w:tcPr>
          <w:p w14:paraId="5C85FFA2" w14:textId="77777777" w:rsidR="004C4117" w:rsidRPr="004C4117" w:rsidRDefault="004C4117" w:rsidP="004C4117">
            <w:pPr>
              <w:widowControl/>
              <w:rPr>
                <w:rFonts w:ascii="Calibri Light" w:eastAsia="Times New Roman" w:hAnsi="Calibri Light" w:cs="Calibri Light"/>
                <w:sz w:val="18"/>
                <w:szCs w:val="18"/>
                <w:lang w:val="en-GI" w:eastAsia="en-GI"/>
              </w:rPr>
            </w:pPr>
            <w:r w:rsidRPr="004C4117">
              <w:rPr>
                <w:rFonts w:ascii="Calibri Light" w:eastAsia="Times New Roman" w:hAnsi="Calibri Light" w:cs="Calibri Light"/>
                <w:sz w:val="18"/>
                <w:szCs w:val="18"/>
                <w:lang w:val="en-GB" w:eastAsia="en-GI"/>
              </w:rPr>
              <w:t>Removed from SII</w:t>
            </w:r>
          </w:p>
        </w:tc>
      </w:tr>
      <w:tr w:rsidR="004C4117" w:rsidRPr="004C4117" w14:paraId="2C13ED22" w14:textId="77777777" w:rsidTr="004C4117">
        <w:trPr>
          <w:trHeight w:val="288"/>
          <w:jc w:val="center"/>
        </w:trPr>
        <w:tc>
          <w:tcPr>
            <w:tcW w:w="2449" w:type="dxa"/>
            <w:tcBorders>
              <w:top w:val="nil"/>
              <w:left w:val="single" w:sz="4" w:space="0" w:color="auto"/>
              <w:bottom w:val="single" w:sz="4" w:space="0" w:color="auto"/>
              <w:right w:val="single" w:sz="4" w:space="0" w:color="auto"/>
            </w:tcBorders>
            <w:shd w:val="clear" w:color="auto" w:fill="auto"/>
            <w:vAlign w:val="center"/>
            <w:hideMark/>
          </w:tcPr>
          <w:p w14:paraId="4EAB25A9" w14:textId="77777777" w:rsidR="004C4117" w:rsidRPr="004C4117" w:rsidRDefault="004C4117" w:rsidP="004C4117">
            <w:pPr>
              <w:widowControl/>
              <w:rPr>
                <w:rFonts w:ascii="Calibri Light" w:eastAsia="Times New Roman" w:hAnsi="Calibri Light" w:cs="Calibri Light"/>
                <w:sz w:val="18"/>
                <w:szCs w:val="18"/>
                <w:lang w:val="en-GI" w:eastAsia="en-GI"/>
              </w:rPr>
            </w:pPr>
            <w:r w:rsidRPr="004C4117">
              <w:rPr>
                <w:rFonts w:ascii="Calibri Light" w:eastAsia="Times New Roman" w:hAnsi="Calibri Light" w:cs="Calibri Light"/>
                <w:sz w:val="18"/>
                <w:szCs w:val="18"/>
                <w:lang w:val="en-GI" w:eastAsia="en-GI"/>
              </w:rPr>
              <w:t>Other Debtors - A-tech</w:t>
            </w:r>
          </w:p>
        </w:tc>
        <w:tc>
          <w:tcPr>
            <w:tcW w:w="1912" w:type="dxa"/>
            <w:tcBorders>
              <w:top w:val="nil"/>
              <w:left w:val="nil"/>
              <w:bottom w:val="single" w:sz="4" w:space="0" w:color="auto"/>
              <w:right w:val="single" w:sz="4" w:space="0" w:color="auto"/>
            </w:tcBorders>
            <w:shd w:val="clear" w:color="auto" w:fill="auto"/>
            <w:vAlign w:val="center"/>
            <w:hideMark/>
          </w:tcPr>
          <w:p w14:paraId="16D0A7FA" w14:textId="77777777" w:rsidR="004C4117" w:rsidRPr="004C4117" w:rsidRDefault="004C4117" w:rsidP="004C4117">
            <w:pPr>
              <w:widowControl/>
              <w:jc w:val="right"/>
              <w:rPr>
                <w:rFonts w:ascii="Calibri Light" w:eastAsia="Times New Roman" w:hAnsi="Calibri Light" w:cs="Calibri Light"/>
                <w:sz w:val="18"/>
                <w:szCs w:val="18"/>
                <w:lang w:val="en-GI" w:eastAsia="en-GI"/>
              </w:rPr>
            </w:pPr>
            <w:r w:rsidRPr="004C4117">
              <w:rPr>
                <w:rFonts w:ascii="Calibri Light" w:eastAsia="Times New Roman" w:hAnsi="Calibri Light" w:cs="Calibri Light"/>
                <w:sz w:val="18"/>
                <w:szCs w:val="18"/>
                <w:lang w:val="en-GI" w:eastAsia="en-GI"/>
              </w:rPr>
              <w:t>3,971</w:t>
            </w:r>
          </w:p>
        </w:tc>
        <w:tc>
          <w:tcPr>
            <w:tcW w:w="2006" w:type="dxa"/>
            <w:tcBorders>
              <w:top w:val="nil"/>
              <w:left w:val="nil"/>
              <w:bottom w:val="single" w:sz="4" w:space="0" w:color="auto"/>
              <w:right w:val="single" w:sz="4" w:space="0" w:color="auto"/>
            </w:tcBorders>
            <w:shd w:val="clear" w:color="auto" w:fill="auto"/>
            <w:vAlign w:val="center"/>
            <w:hideMark/>
          </w:tcPr>
          <w:p w14:paraId="5DC8E4A8" w14:textId="77777777" w:rsidR="004C4117" w:rsidRPr="004C4117" w:rsidRDefault="004C4117" w:rsidP="004C4117">
            <w:pPr>
              <w:widowControl/>
              <w:jc w:val="right"/>
              <w:rPr>
                <w:rFonts w:ascii="Calibri Light" w:eastAsia="Times New Roman" w:hAnsi="Calibri Light" w:cs="Calibri Light"/>
                <w:sz w:val="18"/>
                <w:szCs w:val="18"/>
                <w:lang w:val="en-GI" w:eastAsia="en-GI"/>
              </w:rPr>
            </w:pPr>
            <w:r w:rsidRPr="004C4117">
              <w:rPr>
                <w:rFonts w:ascii="Calibri Light" w:eastAsia="Times New Roman" w:hAnsi="Calibri Light" w:cs="Calibri Light"/>
                <w:sz w:val="18"/>
                <w:szCs w:val="18"/>
                <w:lang w:val="en-GI" w:eastAsia="en-GI"/>
              </w:rPr>
              <w:t>3,971</w:t>
            </w:r>
          </w:p>
        </w:tc>
        <w:tc>
          <w:tcPr>
            <w:tcW w:w="3065" w:type="dxa"/>
            <w:tcBorders>
              <w:top w:val="nil"/>
              <w:left w:val="nil"/>
              <w:bottom w:val="single" w:sz="4" w:space="0" w:color="auto"/>
              <w:right w:val="single" w:sz="4" w:space="0" w:color="auto"/>
            </w:tcBorders>
            <w:shd w:val="clear" w:color="auto" w:fill="auto"/>
            <w:noWrap/>
            <w:vAlign w:val="center"/>
            <w:hideMark/>
          </w:tcPr>
          <w:p w14:paraId="7EF8DBC4" w14:textId="77777777" w:rsidR="004C4117" w:rsidRPr="004C4117" w:rsidRDefault="004C4117" w:rsidP="004C4117">
            <w:pPr>
              <w:widowControl/>
              <w:rPr>
                <w:rFonts w:ascii="Calibri Light" w:eastAsia="Times New Roman" w:hAnsi="Calibri Light" w:cs="Calibri Light"/>
                <w:sz w:val="18"/>
                <w:szCs w:val="18"/>
                <w:lang w:val="en-GI" w:eastAsia="en-GI"/>
              </w:rPr>
            </w:pPr>
            <w:r w:rsidRPr="004C4117">
              <w:rPr>
                <w:rFonts w:ascii="Calibri Light" w:eastAsia="Times New Roman" w:hAnsi="Calibri Light" w:cs="Calibri Light"/>
                <w:sz w:val="18"/>
                <w:szCs w:val="18"/>
                <w:lang w:val="en-GI" w:eastAsia="en-GI"/>
              </w:rPr>
              <w:t> </w:t>
            </w:r>
          </w:p>
        </w:tc>
      </w:tr>
      <w:tr w:rsidR="004C4117" w:rsidRPr="004C4117" w14:paraId="000B489E" w14:textId="77777777" w:rsidTr="004C4117">
        <w:trPr>
          <w:trHeight w:val="288"/>
          <w:jc w:val="center"/>
        </w:trPr>
        <w:tc>
          <w:tcPr>
            <w:tcW w:w="2449" w:type="dxa"/>
            <w:tcBorders>
              <w:top w:val="nil"/>
              <w:left w:val="single" w:sz="4" w:space="0" w:color="auto"/>
              <w:bottom w:val="single" w:sz="4" w:space="0" w:color="auto"/>
              <w:right w:val="single" w:sz="4" w:space="0" w:color="auto"/>
            </w:tcBorders>
            <w:shd w:val="clear" w:color="auto" w:fill="auto"/>
            <w:vAlign w:val="center"/>
            <w:hideMark/>
          </w:tcPr>
          <w:p w14:paraId="137CFFCE" w14:textId="77777777" w:rsidR="004C4117" w:rsidRPr="004C4117" w:rsidRDefault="004C4117" w:rsidP="004C4117">
            <w:pPr>
              <w:widowControl/>
              <w:rPr>
                <w:rFonts w:ascii="Calibri Light" w:eastAsia="Times New Roman" w:hAnsi="Calibri Light" w:cs="Calibri Light"/>
                <w:sz w:val="18"/>
                <w:szCs w:val="18"/>
                <w:lang w:val="en-GI" w:eastAsia="en-GI"/>
              </w:rPr>
            </w:pPr>
            <w:r w:rsidRPr="004C4117">
              <w:rPr>
                <w:rFonts w:ascii="Calibri Light" w:eastAsia="Times New Roman" w:hAnsi="Calibri Light" w:cs="Calibri Light"/>
                <w:sz w:val="18"/>
                <w:szCs w:val="18"/>
                <w:lang w:val="en-GI" w:eastAsia="en-GI"/>
              </w:rPr>
              <w:t>Other Debtors - KCASL</w:t>
            </w:r>
          </w:p>
        </w:tc>
        <w:tc>
          <w:tcPr>
            <w:tcW w:w="1912" w:type="dxa"/>
            <w:tcBorders>
              <w:top w:val="nil"/>
              <w:left w:val="nil"/>
              <w:bottom w:val="single" w:sz="4" w:space="0" w:color="auto"/>
              <w:right w:val="single" w:sz="4" w:space="0" w:color="auto"/>
            </w:tcBorders>
            <w:shd w:val="clear" w:color="auto" w:fill="auto"/>
            <w:vAlign w:val="center"/>
            <w:hideMark/>
          </w:tcPr>
          <w:p w14:paraId="3D6E3C21" w14:textId="77777777" w:rsidR="004C4117" w:rsidRPr="004C4117" w:rsidRDefault="004C4117" w:rsidP="004C4117">
            <w:pPr>
              <w:widowControl/>
              <w:jc w:val="right"/>
              <w:rPr>
                <w:rFonts w:ascii="Calibri Light" w:eastAsia="Times New Roman" w:hAnsi="Calibri Light" w:cs="Calibri Light"/>
                <w:sz w:val="18"/>
                <w:szCs w:val="18"/>
                <w:lang w:val="en-GI" w:eastAsia="en-GI"/>
              </w:rPr>
            </w:pPr>
            <w:r w:rsidRPr="004C4117">
              <w:rPr>
                <w:rFonts w:ascii="Calibri Light" w:eastAsia="Times New Roman" w:hAnsi="Calibri Light" w:cs="Calibri Light"/>
                <w:sz w:val="18"/>
                <w:szCs w:val="18"/>
                <w:lang w:val="en-GI" w:eastAsia="en-GI"/>
              </w:rPr>
              <w:t>165</w:t>
            </w:r>
          </w:p>
        </w:tc>
        <w:tc>
          <w:tcPr>
            <w:tcW w:w="2006" w:type="dxa"/>
            <w:tcBorders>
              <w:top w:val="nil"/>
              <w:left w:val="nil"/>
              <w:bottom w:val="single" w:sz="4" w:space="0" w:color="auto"/>
              <w:right w:val="single" w:sz="4" w:space="0" w:color="auto"/>
            </w:tcBorders>
            <w:shd w:val="clear" w:color="auto" w:fill="auto"/>
            <w:vAlign w:val="center"/>
            <w:hideMark/>
          </w:tcPr>
          <w:p w14:paraId="4905A3F7" w14:textId="77777777" w:rsidR="004C4117" w:rsidRPr="004C4117" w:rsidRDefault="004C4117" w:rsidP="004C4117">
            <w:pPr>
              <w:widowControl/>
              <w:jc w:val="right"/>
              <w:rPr>
                <w:rFonts w:ascii="Calibri Light" w:eastAsia="Times New Roman" w:hAnsi="Calibri Light" w:cs="Calibri Light"/>
                <w:sz w:val="18"/>
                <w:szCs w:val="18"/>
                <w:lang w:val="en-GI" w:eastAsia="en-GI"/>
              </w:rPr>
            </w:pPr>
            <w:r w:rsidRPr="004C4117">
              <w:rPr>
                <w:rFonts w:ascii="Calibri Light" w:eastAsia="Times New Roman" w:hAnsi="Calibri Light" w:cs="Calibri Light"/>
                <w:sz w:val="18"/>
                <w:szCs w:val="18"/>
                <w:lang w:val="en-GI" w:eastAsia="en-GI"/>
              </w:rPr>
              <w:t>165</w:t>
            </w:r>
          </w:p>
        </w:tc>
        <w:tc>
          <w:tcPr>
            <w:tcW w:w="3065" w:type="dxa"/>
            <w:tcBorders>
              <w:top w:val="nil"/>
              <w:left w:val="nil"/>
              <w:bottom w:val="single" w:sz="4" w:space="0" w:color="auto"/>
              <w:right w:val="single" w:sz="4" w:space="0" w:color="auto"/>
            </w:tcBorders>
            <w:shd w:val="clear" w:color="auto" w:fill="auto"/>
            <w:noWrap/>
            <w:vAlign w:val="center"/>
            <w:hideMark/>
          </w:tcPr>
          <w:p w14:paraId="78701CBC" w14:textId="77777777" w:rsidR="004C4117" w:rsidRPr="004C4117" w:rsidRDefault="004C4117" w:rsidP="004C4117">
            <w:pPr>
              <w:widowControl/>
              <w:rPr>
                <w:rFonts w:ascii="Calibri Light" w:eastAsia="Times New Roman" w:hAnsi="Calibri Light" w:cs="Calibri Light"/>
                <w:sz w:val="18"/>
                <w:szCs w:val="18"/>
                <w:lang w:val="en-GI" w:eastAsia="en-GI"/>
              </w:rPr>
            </w:pPr>
            <w:r w:rsidRPr="004C4117">
              <w:rPr>
                <w:rFonts w:ascii="Calibri Light" w:eastAsia="Times New Roman" w:hAnsi="Calibri Light" w:cs="Calibri Light"/>
                <w:sz w:val="18"/>
                <w:szCs w:val="18"/>
                <w:lang w:val="en-GI" w:eastAsia="en-GI"/>
              </w:rPr>
              <w:t> </w:t>
            </w:r>
          </w:p>
        </w:tc>
      </w:tr>
      <w:tr w:rsidR="004C4117" w:rsidRPr="004C4117" w14:paraId="5BDE7AAE" w14:textId="77777777" w:rsidTr="004C4117">
        <w:trPr>
          <w:trHeight w:val="288"/>
          <w:jc w:val="center"/>
        </w:trPr>
        <w:tc>
          <w:tcPr>
            <w:tcW w:w="2449" w:type="dxa"/>
            <w:tcBorders>
              <w:top w:val="nil"/>
              <w:left w:val="single" w:sz="4" w:space="0" w:color="auto"/>
              <w:bottom w:val="single" w:sz="4" w:space="0" w:color="auto"/>
              <w:right w:val="single" w:sz="4" w:space="0" w:color="auto"/>
            </w:tcBorders>
            <w:shd w:val="clear" w:color="auto" w:fill="auto"/>
            <w:vAlign w:val="center"/>
            <w:hideMark/>
          </w:tcPr>
          <w:p w14:paraId="4BED93AA" w14:textId="77777777" w:rsidR="004C4117" w:rsidRPr="004C4117" w:rsidRDefault="004C4117" w:rsidP="004C4117">
            <w:pPr>
              <w:widowControl/>
              <w:rPr>
                <w:rFonts w:ascii="Calibri Light" w:eastAsia="Times New Roman" w:hAnsi="Calibri Light" w:cs="Calibri Light"/>
                <w:sz w:val="18"/>
                <w:szCs w:val="18"/>
                <w:lang w:val="en-GI" w:eastAsia="en-GI"/>
              </w:rPr>
            </w:pPr>
            <w:r w:rsidRPr="004C4117">
              <w:rPr>
                <w:rFonts w:ascii="Calibri Light" w:eastAsia="Times New Roman" w:hAnsi="Calibri Light" w:cs="Calibri Light"/>
                <w:sz w:val="18"/>
                <w:szCs w:val="18"/>
                <w:lang w:val="en-GI" w:eastAsia="en-GI"/>
              </w:rPr>
              <w:t>Due from MHGL</w:t>
            </w:r>
          </w:p>
        </w:tc>
        <w:tc>
          <w:tcPr>
            <w:tcW w:w="1912" w:type="dxa"/>
            <w:tcBorders>
              <w:top w:val="nil"/>
              <w:left w:val="nil"/>
              <w:bottom w:val="single" w:sz="4" w:space="0" w:color="auto"/>
              <w:right w:val="single" w:sz="4" w:space="0" w:color="auto"/>
            </w:tcBorders>
            <w:shd w:val="clear" w:color="auto" w:fill="auto"/>
            <w:vAlign w:val="center"/>
            <w:hideMark/>
          </w:tcPr>
          <w:p w14:paraId="7446B86C" w14:textId="77777777" w:rsidR="004C4117" w:rsidRPr="004C4117" w:rsidRDefault="004C4117" w:rsidP="004C4117">
            <w:pPr>
              <w:widowControl/>
              <w:jc w:val="right"/>
              <w:rPr>
                <w:rFonts w:ascii="Calibri Light" w:eastAsia="Times New Roman" w:hAnsi="Calibri Light" w:cs="Calibri Light"/>
                <w:sz w:val="18"/>
                <w:szCs w:val="18"/>
                <w:lang w:val="en-GI" w:eastAsia="en-GI"/>
              </w:rPr>
            </w:pPr>
            <w:r w:rsidRPr="004C4117">
              <w:rPr>
                <w:rFonts w:ascii="Calibri Light" w:eastAsia="Times New Roman" w:hAnsi="Calibri Light" w:cs="Calibri Light"/>
                <w:sz w:val="18"/>
                <w:szCs w:val="18"/>
                <w:lang w:val="en-GI" w:eastAsia="en-GI"/>
              </w:rPr>
              <w:t>8</w:t>
            </w:r>
          </w:p>
        </w:tc>
        <w:tc>
          <w:tcPr>
            <w:tcW w:w="2006" w:type="dxa"/>
            <w:tcBorders>
              <w:top w:val="nil"/>
              <w:left w:val="nil"/>
              <w:bottom w:val="single" w:sz="4" w:space="0" w:color="auto"/>
              <w:right w:val="single" w:sz="4" w:space="0" w:color="auto"/>
            </w:tcBorders>
            <w:shd w:val="clear" w:color="auto" w:fill="auto"/>
            <w:vAlign w:val="center"/>
            <w:hideMark/>
          </w:tcPr>
          <w:p w14:paraId="581E02A4" w14:textId="77777777" w:rsidR="004C4117" w:rsidRPr="004C4117" w:rsidRDefault="004C4117" w:rsidP="004C4117">
            <w:pPr>
              <w:widowControl/>
              <w:jc w:val="right"/>
              <w:rPr>
                <w:rFonts w:ascii="Calibri Light" w:eastAsia="Times New Roman" w:hAnsi="Calibri Light" w:cs="Calibri Light"/>
                <w:sz w:val="18"/>
                <w:szCs w:val="18"/>
                <w:lang w:val="en-GI" w:eastAsia="en-GI"/>
              </w:rPr>
            </w:pPr>
            <w:r w:rsidRPr="004C4117">
              <w:rPr>
                <w:rFonts w:ascii="Calibri Light" w:eastAsia="Times New Roman" w:hAnsi="Calibri Light" w:cs="Calibri Light"/>
                <w:sz w:val="18"/>
                <w:szCs w:val="18"/>
                <w:lang w:val="en-GI" w:eastAsia="en-GI"/>
              </w:rPr>
              <w:t>8</w:t>
            </w:r>
          </w:p>
        </w:tc>
        <w:tc>
          <w:tcPr>
            <w:tcW w:w="3065" w:type="dxa"/>
            <w:tcBorders>
              <w:top w:val="nil"/>
              <w:left w:val="nil"/>
              <w:bottom w:val="single" w:sz="4" w:space="0" w:color="auto"/>
              <w:right w:val="single" w:sz="4" w:space="0" w:color="auto"/>
            </w:tcBorders>
            <w:shd w:val="clear" w:color="auto" w:fill="auto"/>
            <w:noWrap/>
            <w:vAlign w:val="center"/>
            <w:hideMark/>
          </w:tcPr>
          <w:p w14:paraId="12582DB7" w14:textId="77777777" w:rsidR="004C4117" w:rsidRPr="004C4117" w:rsidRDefault="004C4117" w:rsidP="004C4117">
            <w:pPr>
              <w:widowControl/>
              <w:rPr>
                <w:rFonts w:ascii="Calibri Light" w:eastAsia="Times New Roman" w:hAnsi="Calibri Light" w:cs="Calibri Light"/>
                <w:sz w:val="18"/>
                <w:szCs w:val="18"/>
                <w:lang w:val="en-GI" w:eastAsia="en-GI"/>
              </w:rPr>
            </w:pPr>
            <w:r w:rsidRPr="004C4117">
              <w:rPr>
                <w:rFonts w:ascii="Calibri Light" w:eastAsia="Times New Roman" w:hAnsi="Calibri Light" w:cs="Calibri Light"/>
                <w:sz w:val="18"/>
                <w:szCs w:val="18"/>
                <w:lang w:val="en-GI" w:eastAsia="en-GI"/>
              </w:rPr>
              <w:t> </w:t>
            </w:r>
          </w:p>
        </w:tc>
      </w:tr>
      <w:tr w:rsidR="004C4117" w:rsidRPr="004C4117" w14:paraId="39951AC8" w14:textId="77777777" w:rsidTr="004C4117">
        <w:trPr>
          <w:trHeight w:val="288"/>
          <w:jc w:val="center"/>
        </w:trPr>
        <w:tc>
          <w:tcPr>
            <w:tcW w:w="2449" w:type="dxa"/>
            <w:tcBorders>
              <w:top w:val="nil"/>
              <w:left w:val="single" w:sz="4" w:space="0" w:color="auto"/>
              <w:bottom w:val="single" w:sz="4" w:space="0" w:color="auto"/>
              <w:right w:val="single" w:sz="4" w:space="0" w:color="auto"/>
            </w:tcBorders>
            <w:shd w:val="clear" w:color="auto" w:fill="auto"/>
            <w:noWrap/>
            <w:vAlign w:val="center"/>
            <w:hideMark/>
          </w:tcPr>
          <w:p w14:paraId="01153DB5" w14:textId="77777777" w:rsidR="004C4117" w:rsidRPr="004C4117" w:rsidRDefault="004C4117" w:rsidP="004C4117">
            <w:pPr>
              <w:widowControl/>
              <w:rPr>
                <w:rFonts w:ascii="Calibri Light" w:eastAsia="Times New Roman" w:hAnsi="Calibri Light" w:cs="Calibri Light"/>
                <w:b/>
                <w:bCs/>
                <w:sz w:val="18"/>
                <w:szCs w:val="18"/>
                <w:lang w:val="en-GI" w:eastAsia="en-GI"/>
              </w:rPr>
            </w:pPr>
            <w:r w:rsidRPr="004C4117">
              <w:rPr>
                <w:rFonts w:ascii="Calibri Light" w:eastAsia="Times New Roman" w:hAnsi="Calibri Light" w:cs="Calibri Light"/>
                <w:b/>
                <w:bCs/>
                <w:sz w:val="18"/>
                <w:szCs w:val="18"/>
                <w:lang w:val="en-GB" w:eastAsia="en-GI"/>
              </w:rPr>
              <w:t>Total Other Assets</w:t>
            </w:r>
          </w:p>
        </w:tc>
        <w:tc>
          <w:tcPr>
            <w:tcW w:w="1912" w:type="dxa"/>
            <w:tcBorders>
              <w:top w:val="nil"/>
              <w:left w:val="nil"/>
              <w:bottom w:val="single" w:sz="4" w:space="0" w:color="auto"/>
              <w:right w:val="single" w:sz="4" w:space="0" w:color="auto"/>
            </w:tcBorders>
            <w:shd w:val="clear" w:color="auto" w:fill="auto"/>
            <w:noWrap/>
            <w:vAlign w:val="center"/>
            <w:hideMark/>
          </w:tcPr>
          <w:p w14:paraId="26ECE9B9" w14:textId="77777777" w:rsidR="004C4117" w:rsidRPr="004C4117" w:rsidRDefault="004C4117" w:rsidP="004C4117">
            <w:pPr>
              <w:widowControl/>
              <w:jc w:val="right"/>
              <w:rPr>
                <w:rFonts w:ascii="Calibri Light" w:eastAsia="Times New Roman" w:hAnsi="Calibri Light" w:cs="Calibri Light"/>
                <w:b/>
                <w:bCs/>
                <w:sz w:val="18"/>
                <w:szCs w:val="18"/>
                <w:lang w:val="en-GI" w:eastAsia="en-GI"/>
              </w:rPr>
            </w:pPr>
            <w:r w:rsidRPr="004C4117">
              <w:rPr>
                <w:rFonts w:ascii="Calibri Light" w:eastAsia="Times New Roman" w:hAnsi="Calibri Light" w:cs="Calibri Light"/>
                <w:b/>
                <w:bCs/>
                <w:sz w:val="18"/>
                <w:szCs w:val="18"/>
                <w:lang w:val="en-GI" w:eastAsia="en-GI"/>
              </w:rPr>
              <w:t>8,732</w:t>
            </w:r>
          </w:p>
        </w:tc>
        <w:tc>
          <w:tcPr>
            <w:tcW w:w="2006" w:type="dxa"/>
            <w:tcBorders>
              <w:top w:val="nil"/>
              <w:left w:val="nil"/>
              <w:bottom w:val="single" w:sz="4" w:space="0" w:color="auto"/>
              <w:right w:val="single" w:sz="4" w:space="0" w:color="auto"/>
            </w:tcBorders>
            <w:shd w:val="clear" w:color="auto" w:fill="auto"/>
            <w:noWrap/>
            <w:vAlign w:val="center"/>
            <w:hideMark/>
          </w:tcPr>
          <w:p w14:paraId="69CF350C" w14:textId="77777777" w:rsidR="004C4117" w:rsidRPr="004C4117" w:rsidRDefault="004C4117" w:rsidP="004C4117">
            <w:pPr>
              <w:widowControl/>
              <w:jc w:val="right"/>
              <w:rPr>
                <w:rFonts w:ascii="Calibri Light" w:eastAsia="Times New Roman" w:hAnsi="Calibri Light" w:cs="Calibri Light"/>
                <w:b/>
                <w:bCs/>
                <w:sz w:val="18"/>
                <w:szCs w:val="18"/>
                <w:lang w:val="en-GI" w:eastAsia="en-GI"/>
              </w:rPr>
            </w:pPr>
            <w:r w:rsidRPr="004C4117">
              <w:rPr>
                <w:rFonts w:ascii="Calibri Light" w:eastAsia="Times New Roman" w:hAnsi="Calibri Light" w:cs="Calibri Light"/>
                <w:b/>
                <w:bCs/>
                <w:sz w:val="18"/>
                <w:szCs w:val="18"/>
                <w:lang w:val="en-GI" w:eastAsia="en-GI"/>
              </w:rPr>
              <w:t>4,145</w:t>
            </w:r>
          </w:p>
        </w:tc>
        <w:tc>
          <w:tcPr>
            <w:tcW w:w="3065" w:type="dxa"/>
            <w:tcBorders>
              <w:top w:val="nil"/>
              <w:left w:val="nil"/>
              <w:bottom w:val="nil"/>
              <w:right w:val="nil"/>
            </w:tcBorders>
            <w:shd w:val="clear" w:color="auto" w:fill="auto"/>
            <w:noWrap/>
            <w:vAlign w:val="center"/>
            <w:hideMark/>
          </w:tcPr>
          <w:p w14:paraId="4D3306B5" w14:textId="77777777" w:rsidR="004C4117" w:rsidRPr="004C4117" w:rsidRDefault="004C4117" w:rsidP="004C4117">
            <w:pPr>
              <w:widowControl/>
              <w:jc w:val="right"/>
              <w:rPr>
                <w:rFonts w:ascii="Calibri Light" w:eastAsia="Times New Roman" w:hAnsi="Calibri Light" w:cs="Calibri Light"/>
                <w:b/>
                <w:bCs/>
                <w:sz w:val="18"/>
                <w:szCs w:val="18"/>
                <w:lang w:val="en-GI" w:eastAsia="en-GI"/>
              </w:rPr>
            </w:pPr>
          </w:p>
        </w:tc>
      </w:tr>
    </w:tbl>
    <w:p w14:paraId="4AF46506" w14:textId="77777777" w:rsidR="00201A8E" w:rsidRPr="00906755" w:rsidRDefault="00201A8E" w:rsidP="00201A8E">
      <w:pPr>
        <w:tabs>
          <w:tab w:val="left" w:pos="851"/>
        </w:tabs>
        <w:spacing w:before="120" w:after="200"/>
        <w:ind w:left="131" w:right="1525"/>
        <w:jc w:val="both"/>
        <w:rPr>
          <w:rFonts w:ascii="Work Sans" w:hAnsi="Work Sans"/>
        </w:rPr>
      </w:pPr>
    </w:p>
    <w:p w14:paraId="4ACF0979" w14:textId="649D15C0" w:rsidR="00297216" w:rsidRPr="009D36C6" w:rsidRDefault="00297216" w:rsidP="009D36C6">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sidRPr="009D36C6">
        <w:rPr>
          <w:rFonts w:asciiTheme="minorHAnsi" w:hAnsiTheme="minorHAnsi" w:cstheme="minorHAnsi"/>
        </w:rPr>
        <w:t>Entries that do not represent an expected future cash-flow are not included in the SII Balance           sheet.</w:t>
      </w:r>
    </w:p>
    <w:p w14:paraId="38DC6928" w14:textId="7A619057" w:rsidR="00297216" w:rsidRPr="009D36C6" w:rsidRDefault="00297216" w:rsidP="009D36C6">
      <w:pPr>
        <w:pStyle w:val="ListParagraph"/>
        <w:numPr>
          <w:ilvl w:val="1"/>
          <w:numId w:val="7"/>
        </w:numPr>
        <w:tabs>
          <w:tab w:val="left" w:pos="851"/>
        </w:tabs>
        <w:spacing w:before="100" w:after="240"/>
        <w:ind w:left="709"/>
        <w:contextualSpacing w:val="0"/>
        <w:outlineLvl w:val="1"/>
        <w:rPr>
          <w:rFonts w:asciiTheme="minorHAnsi" w:hAnsiTheme="minorHAnsi" w:cstheme="minorHAnsi"/>
          <w:b/>
          <w:bCs/>
          <w:color w:val="2F5496"/>
          <w:spacing w:val="2"/>
          <w:kern w:val="36"/>
        </w:rPr>
      </w:pPr>
      <w:bookmarkStart w:id="136" w:name="_Toc178351440"/>
      <w:r w:rsidRPr="009D36C6">
        <w:rPr>
          <w:rFonts w:asciiTheme="minorHAnsi" w:hAnsiTheme="minorHAnsi" w:cstheme="minorHAnsi"/>
          <w:b/>
          <w:bCs/>
          <w:color w:val="2F5496"/>
          <w:spacing w:val="2"/>
          <w:kern w:val="36"/>
        </w:rPr>
        <w:t>Other liabilities</w:t>
      </w:r>
      <w:bookmarkEnd w:id="136"/>
    </w:p>
    <w:p w14:paraId="185D2AC2" w14:textId="77777777" w:rsidR="009275B9" w:rsidRPr="00906755" w:rsidRDefault="009275B9" w:rsidP="009275B9">
      <w:pPr>
        <w:pStyle w:val="ListParagraph"/>
        <w:numPr>
          <w:ilvl w:val="1"/>
          <w:numId w:val="5"/>
        </w:numPr>
        <w:tabs>
          <w:tab w:val="left" w:pos="851"/>
        </w:tabs>
        <w:spacing w:before="120" w:after="200"/>
        <w:ind w:right="1525"/>
        <w:contextualSpacing w:val="0"/>
        <w:jc w:val="both"/>
        <w:rPr>
          <w:rFonts w:ascii="Work Sans" w:hAnsi="Work Sans"/>
          <w:vanish/>
        </w:rPr>
      </w:pPr>
    </w:p>
    <w:p w14:paraId="55FDC7A6" w14:textId="10A4ABBD" w:rsidR="001C685F" w:rsidRPr="009D36C6" w:rsidRDefault="001C685F" w:rsidP="009D36C6">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sidRPr="009D36C6">
        <w:rPr>
          <w:rFonts w:asciiTheme="minorHAnsi" w:hAnsiTheme="minorHAnsi" w:cstheme="minorHAnsi"/>
        </w:rPr>
        <w:t>Other liabilities included in the Solvency II balance sheet are shown below:</w:t>
      </w:r>
    </w:p>
    <w:tbl>
      <w:tblPr>
        <w:tblW w:w="9690" w:type="dxa"/>
        <w:jc w:val="center"/>
        <w:tblLook w:val="04A0" w:firstRow="1" w:lastRow="0" w:firstColumn="1" w:lastColumn="0" w:noHBand="0" w:noVBand="1"/>
      </w:tblPr>
      <w:tblGrid>
        <w:gridCol w:w="2516"/>
        <w:gridCol w:w="1732"/>
        <w:gridCol w:w="1559"/>
        <w:gridCol w:w="3883"/>
      </w:tblGrid>
      <w:tr w:rsidR="00BA24A0" w:rsidRPr="00BA24A0" w14:paraId="45E6C7C8" w14:textId="77777777" w:rsidTr="00BA24A0">
        <w:trPr>
          <w:trHeight w:val="296"/>
          <w:jc w:val="center"/>
        </w:trPr>
        <w:tc>
          <w:tcPr>
            <w:tcW w:w="25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F59A84" w14:textId="77777777" w:rsidR="00BA24A0" w:rsidRPr="00BA24A0" w:rsidRDefault="00BA24A0" w:rsidP="00BA24A0">
            <w:pPr>
              <w:widowControl/>
              <w:jc w:val="center"/>
              <w:rPr>
                <w:rFonts w:ascii="Calibri Light" w:eastAsia="Times New Roman" w:hAnsi="Calibri Light" w:cs="Calibri Light"/>
                <w:b/>
                <w:bCs/>
                <w:sz w:val="18"/>
                <w:szCs w:val="18"/>
                <w:lang w:val="en-GI" w:eastAsia="en-GI"/>
              </w:rPr>
            </w:pPr>
            <w:r w:rsidRPr="00BA24A0">
              <w:rPr>
                <w:rFonts w:ascii="Calibri Light" w:eastAsia="Times New Roman" w:hAnsi="Calibri Light" w:cs="Calibri Light"/>
                <w:b/>
                <w:bCs/>
                <w:sz w:val="18"/>
                <w:szCs w:val="18"/>
                <w:lang w:val="en-GB" w:eastAsia="en-GI"/>
              </w:rPr>
              <w:t>£'000s</w:t>
            </w:r>
          </w:p>
        </w:tc>
        <w:tc>
          <w:tcPr>
            <w:tcW w:w="1732" w:type="dxa"/>
            <w:tcBorders>
              <w:top w:val="single" w:sz="4" w:space="0" w:color="auto"/>
              <w:left w:val="nil"/>
              <w:bottom w:val="single" w:sz="4" w:space="0" w:color="auto"/>
              <w:right w:val="single" w:sz="4" w:space="0" w:color="auto"/>
            </w:tcBorders>
            <w:shd w:val="clear" w:color="auto" w:fill="auto"/>
            <w:noWrap/>
            <w:vAlign w:val="center"/>
            <w:hideMark/>
          </w:tcPr>
          <w:p w14:paraId="72357CA3" w14:textId="77777777" w:rsidR="00BA24A0" w:rsidRPr="00BA24A0" w:rsidRDefault="00BA24A0" w:rsidP="00BA24A0">
            <w:pPr>
              <w:widowControl/>
              <w:jc w:val="center"/>
              <w:rPr>
                <w:rFonts w:ascii="Calibri Light" w:eastAsia="Times New Roman" w:hAnsi="Calibri Light" w:cs="Calibri Light"/>
                <w:b/>
                <w:bCs/>
                <w:sz w:val="18"/>
                <w:szCs w:val="18"/>
                <w:lang w:val="en-GI" w:eastAsia="en-GI"/>
              </w:rPr>
            </w:pPr>
            <w:r w:rsidRPr="00BA24A0">
              <w:rPr>
                <w:rFonts w:ascii="Calibri Light" w:eastAsia="Times New Roman" w:hAnsi="Calibri Light" w:cs="Calibri Light"/>
                <w:b/>
                <w:bCs/>
                <w:sz w:val="18"/>
                <w:szCs w:val="18"/>
                <w:lang w:val="en-GB" w:eastAsia="en-GI"/>
              </w:rPr>
              <w:t>GAAP Valuation</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08FB6C62" w14:textId="77777777" w:rsidR="00BA24A0" w:rsidRPr="00BA24A0" w:rsidRDefault="00BA24A0" w:rsidP="00BA24A0">
            <w:pPr>
              <w:widowControl/>
              <w:jc w:val="center"/>
              <w:rPr>
                <w:rFonts w:ascii="Calibri Light" w:eastAsia="Times New Roman" w:hAnsi="Calibri Light" w:cs="Calibri Light"/>
                <w:b/>
                <w:bCs/>
                <w:sz w:val="18"/>
                <w:szCs w:val="18"/>
                <w:lang w:val="en-GI" w:eastAsia="en-GI"/>
              </w:rPr>
            </w:pPr>
            <w:r w:rsidRPr="00BA24A0">
              <w:rPr>
                <w:rFonts w:ascii="Calibri Light" w:eastAsia="Times New Roman" w:hAnsi="Calibri Light" w:cs="Calibri Light"/>
                <w:b/>
                <w:bCs/>
                <w:sz w:val="18"/>
                <w:szCs w:val="18"/>
                <w:lang w:val="en-GB" w:eastAsia="en-GI"/>
              </w:rPr>
              <w:t>SII Valuation</w:t>
            </w:r>
          </w:p>
        </w:tc>
        <w:tc>
          <w:tcPr>
            <w:tcW w:w="3883" w:type="dxa"/>
            <w:tcBorders>
              <w:top w:val="single" w:sz="4" w:space="0" w:color="auto"/>
              <w:left w:val="nil"/>
              <w:bottom w:val="single" w:sz="4" w:space="0" w:color="auto"/>
              <w:right w:val="single" w:sz="4" w:space="0" w:color="auto"/>
            </w:tcBorders>
            <w:shd w:val="clear" w:color="auto" w:fill="auto"/>
            <w:noWrap/>
            <w:vAlign w:val="center"/>
            <w:hideMark/>
          </w:tcPr>
          <w:p w14:paraId="3079A61F" w14:textId="77777777" w:rsidR="00BA24A0" w:rsidRPr="00BA24A0" w:rsidRDefault="00BA24A0" w:rsidP="00BA24A0">
            <w:pPr>
              <w:widowControl/>
              <w:jc w:val="center"/>
              <w:rPr>
                <w:rFonts w:ascii="Calibri Light" w:eastAsia="Times New Roman" w:hAnsi="Calibri Light" w:cs="Calibri Light"/>
                <w:b/>
                <w:bCs/>
                <w:sz w:val="18"/>
                <w:szCs w:val="18"/>
                <w:lang w:val="en-GI" w:eastAsia="en-GI"/>
              </w:rPr>
            </w:pPr>
            <w:r w:rsidRPr="00BA24A0">
              <w:rPr>
                <w:rFonts w:ascii="Calibri Light" w:eastAsia="Times New Roman" w:hAnsi="Calibri Light" w:cs="Calibri Light"/>
                <w:b/>
                <w:bCs/>
                <w:sz w:val="18"/>
                <w:szCs w:val="18"/>
                <w:lang w:val="en-GB" w:eastAsia="en-GI"/>
              </w:rPr>
              <w:t>Comments</w:t>
            </w:r>
          </w:p>
        </w:tc>
      </w:tr>
      <w:tr w:rsidR="00BA24A0" w:rsidRPr="00BA24A0" w14:paraId="7FF65FB7" w14:textId="77777777" w:rsidTr="00BA24A0">
        <w:trPr>
          <w:trHeight w:val="296"/>
          <w:jc w:val="center"/>
        </w:trPr>
        <w:tc>
          <w:tcPr>
            <w:tcW w:w="2516" w:type="dxa"/>
            <w:tcBorders>
              <w:top w:val="nil"/>
              <w:left w:val="single" w:sz="4" w:space="0" w:color="auto"/>
              <w:bottom w:val="single" w:sz="4" w:space="0" w:color="auto"/>
              <w:right w:val="single" w:sz="4" w:space="0" w:color="auto"/>
            </w:tcBorders>
            <w:shd w:val="clear" w:color="auto" w:fill="auto"/>
            <w:vAlign w:val="center"/>
            <w:hideMark/>
          </w:tcPr>
          <w:p w14:paraId="418B194D" w14:textId="77777777" w:rsidR="00BA24A0" w:rsidRPr="00BA24A0" w:rsidRDefault="00BA24A0" w:rsidP="00BA24A0">
            <w:pPr>
              <w:widowControl/>
              <w:rPr>
                <w:rFonts w:ascii="Calibri Light" w:eastAsia="Times New Roman" w:hAnsi="Calibri Light" w:cs="Calibri Light"/>
                <w:sz w:val="18"/>
                <w:szCs w:val="18"/>
                <w:lang w:val="en-GI" w:eastAsia="en-GI"/>
              </w:rPr>
            </w:pPr>
            <w:r w:rsidRPr="00BA24A0">
              <w:rPr>
                <w:rFonts w:ascii="Calibri Light" w:eastAsia="Times New Roman" w:hAnsi="Calibri Light" w:cs="Calibri Light"/>
                <w:sz w:val="18"/>
                <w:szCs w:val="18"/>
                <w:lang w:val="en-GI" w:eastAsia="en-GI"/>
              </w:rPr>
              <w:t>Accruals</w:t>
            </w:r>
          </w:p>
        </w:tc>
        <w:tc>
          <w:tcPr>
            <w:tcW w:w="1732" w:type="dxa"/>
            <w:tcBorders>
              <w:top w:val="nil"/>
              <w:left w:val="nil"/>
              <w:bottom w:val="single" w:sz="4" w:space="0" w:color="auto"/>
              <w:right w:val="single" w:sz="4" w:space="0" w:color="auto"/>
            </w:tcBorders>
            <w:shd w:val="clear" w:color="auto" w:fill="auto"/>
            <w:vAlign w:val="center"/>
            <w:hideMark/>
          </w:tcPr>
          <w:p w14:paraId="10566A0E" w14:textId="77777777" w:rsidR="00BA24A0" w:rsidRPr="00BA24A0" w:rsidRDefault="00BA24A0" w:rsidP="00BA24A0">
            <w:pPr>
              <w:widowControl/>
              <w:jc w:val="right"/>
              <w:rPr>
                <w:rFonts w:ascii="Calibri Light" w:eastAsia="Times New Roman" w:hAnsi="Calibri Light" w:cs="Calibri Light"/>
                <w:sz w:val="18"/>
                <w:szCs w:val="18"/>
                <w:lang w:val="en-GI" w:eastAsia="en-GI"/>
              </w:rPr>
            </w:pPr>
            <w:r w:rsidRPr="00BA24A0">
              <w:rPr>
                <w:rFonts w:ascii="Calibri Light" w:eastAsia="Times New Roman" w:hAnsi="Calibri Light" w:cs="Calibri Light"/>
                <w:sz w:val="18"/>
                <w:szCs w:val="18"/>
                <w:lang w:val="en-GI" w:eastAsia="en-GI"/>
              </w:rPr>
              <w:t>733</w:t>
            </w:r>
          </w:p>
        </w:tc>
        <w:tc>
          <w:tcPr>
            <w:tcW w:w="1559" w:type="dxa"/>
            <w:tcBorders>
              <w:top w:val="nil"/>
              <w:left w:val="nil"/>
              <w:bottom w:val="single" w:sz="4" w:space="0" w:color="auto"/>
              <w:right w:val="single" w:sz="4" w:space="0" w:color="auto"/>
            </w:tcBorders>
            <w:shd w:val="clear" w:color="auto" w:fill="auto"/>
            <w:vAlign w:val="center"/>
            <w:hideMark/>
          </w:tcPr>
          <w:p w14:paraId="5E2F4EB6" w14:textId="77777777" w:rsidR="00BA24A0" w:rsidRPr="00BA24A0" w:rsidRDefault="00BA24A0" w:rsidP="00BA24A0">
            <w:pPr>
              <w:widowControl/>
              <w:jc w:val="right"/>
              <w:rPr>
                <w:rFonts w:ascii="Calibri Light" w:eastAsia="Times New Roman" w:hAnsi="Calibri Light" w:cs="Calibri Light"/>
                <w:sz w:val="18"/>
                <w:szCs w:val="18"/>
                <w:lang w:val="en-GI" w:eastAsia="en-GI"/>
              </w:rPr>
            </w:pPr>
            <w:r w:rsidRPr="00BA24A0">
              <w:rPr>
                <w:rFonts w:ascii="Calibri Light" w:eastAsia="Times New Roman" w:hAnsi="Calibri Light" w:cs="Calibri Light"/>
                <w:sz w:val="18"/>
                <w:szCs w:val="18"/>
                <w:lang w:val="en-GI" w:eastAsia="en-GI"/>
              </w:rPr>
              <w:t>733</w:t>
            </w:r>
          </w:p>
        </w:tc>
        <w:tc>
          <w:tcPr>
            <w:tcW w:w="3883" w:type="dxa"/>
            <w:tcBorders>
              <w:top w:val="nil"/>
              <w:left w:val="nil"/>
              <w:bottom w:val="single" w:sz="4" w:space="0" w:color="auto"/>
              <w:right w:val="single" w:sz="4" w:space="0" w:color="auto"/>
            </w:tcBorders>
            <w:shd w:val="clear" w:color="auto" w:fill="auto"/>
            <w:noWrap/>
            <w:vAlign w:val="center"/>
            <w:hideMark/>
          </w:tcPr>
          <w:p w14:paraId="57EB7BB9" w14:textId="77777777" w:rsidR="00BA24A0" w:rsidRPr="00BA24A0" w:rsidRDefault="00BA24A0" w:rsidP="00BA24A0">
            <w:pPr>
              <w:widowControl/>
              <w:rPr>
                <w:rFonts w:ascii="Calibri Light" w:eastAsia="Times New Roman" w:hAnsi="Calibri Light" w:cs="Calibri Light"/>
                <w:sz w:val="18"/>
                <w:szCs w:val="18"/>
                <w:lang w:val="en-GI" w:eastAsia="en-GI"/>
              </w:rPr>
            </w:pPr>
            <w:r w:rsidRPr="00BA24A0">
              <w:rPr>
                <w:rFonts w:ascii="Calibri Light" w:eastAsia="Times New Roman" w:hAnsi="Calibri Light" w:cs="Calibri Light"/>
                <w:sz w:val="18"/>
                <w:szCs w:val="18"/>
                <w:lang w:val="en-GI" w:eastAsia="en-GI"/>
              </w:rPr>
              <w:t> </w:t>
            </w:r>
          </w:p>
        </w:tc>
      </w:tr>
      <w:tr w:rsidR="00BA24A0" w:rsidRPr="00BA24A0" w14:paraId="21C80979" w14:textId="77777777" w:rsidTr="00BA24A0">
        <w:trPr>
          <w:trHeight w:val="1003"/>
          <w:jc w:val="center"/>
        </w:trPr>
        <w:tc>
          <w:tcPr>
            <w:tcW w:w="2516" w:type="dxa"/>
            <w:tcBorders>
              <w:top w:val="nil"/>
              <w:left w:val="single" w:sz="4" w:space="0" w:color="auto"/>
              <w:bottom w:val="single" w:sz="4" w:space="0" w:color="auto"/>
              <w:right w:val="single" w:sz="4" w:space="0" w:color="auto"/>
            </w:tcBorders>
            <w:shd w:val="clear" w:color="auto" w:fill="auto"/>
            <w:vAlign w:val="center"/>
            <w:hideMark/>
          </w:tcPr>
          <w:p w14:paraId="29C2E4D2" w14:textId="77777777" w:rsidR="00BA24A0" w:rsidRPr="00BA24A0" w:rsidRDefault="00BA24A0" w:rsidP="00BA24A0">
            <w:pPr>
              <w:widowControl/>
              <w:rPr>
                <w:rFonts w:ascii="Calibri Light" w:eastAsia="Times New Roman" w:hAnsi="Calibri Light" w:cs="Calibri Light"/>
                <w:sz w:val="18"/>
                <w:szCs w:val="18"/>
                <w:lang w:val="en-GI" w:eastAsia="en-GI"/>
              </w:rPr>
            </w:pPr>
            <w:r w:rsidRPr="00BA24A0">
              <w:rPr>
                <w:rFonts w:ascii="Calibri Light" w:eastAsia="Times New Roman" w:hAnsi="Calibri Light" w:cs="Calibri Light"/>
                <w:sz w:val="18"/>
                <w:szCs w:val="18"/>
                <w:lang w:val="en-GI" w:eastAsia="en-GI"/>
              </w:rPr>
              <w:t xml:space="preserve">Other creditors including </w:t>
            </w:r>
            <w:r w:rsidRPr="00BA24A0">
              <w:rPr>
                <w:rFonts w:ascii="Calibri Light" w:eastAsia="Times New Roman" w:hAnsi="Calibri Light" w:cs="Calibri Light"/>
                <w:sz w:val="18"/>
                <w:szCs w:val="18"/>
                <w:lang w:val="en-GI" w:eastAsia="en-GI"/>
              </w:rPr>
              <w:br/>
              <w:t>taxation and social security - IPT Creditor</w:t>
            </w:r>
          </w:p>
        </w:tc>
        <w:tc>
          <w:tcPr>
            <w:tcW w:w="1732" w:type="dxa"/>
            <w:tcBorders>
              <w:top w:val="nil"/>
              <w:left w:val="nil"/>
              <w:bottom w:val="single" w:sz="4" w:space="0" w:color="auto"/>
              <w:right w:val="single" w:sz="4" w:space="0" w:color="auto"/>
            </w:tcBorders>
            <w:shd w:val="clear" w:color="auto" w:fill="auto"/>
            <w:vAlign w:val="center"/>
            <w:hideMark/>
          </w:tcPr>
          <w:p w14:paraId="34D11126" w14:textId="77777777" w:rsidR="00BA24A0" w:rsidRPr="00BA24A0" w:rsidRDefault="00BA24A0" w:rsidP="00BA24A0">
            <w:pPr>
              <w:widowControl/>
              <w:jc w:val="right"/>
              <w:rPr>
                <w:rFonts w:ascii="Calibri Light" w:eastAsia="Times New Roman" w:hAnsi="Calibri Light" w:cs="Calibri Light"/>
                <w:sz w:val="18"/>
                <w:szCs w:val="18"/>
                <w:lang w:val="en-GI" w:eastAsia="en-GI"/>
              </w:rPr>
            </w:pPr>
            <w:r w:rsidRPr="00BA24A0">
              <w:rPr>
                <w:rFonts w:ascii="Calibri Light" w:eastAsia="Times New Roman" w:hAnsi="Calibri Light" w:cs="Calibri Light"/>
                <w:sz w:val="18"/>
                <w:szCs w:val="18"/>
                <w:lang w:val="en-GI" w:eastAsia="en-GI"/>
              </w:rPr>
              <w:t>2,760</w:t>
            </w:r>
          </w:p>
        </w:tc>
        <w:tc>
          <w:tcPr>
            <w:tcW w:w="1559" w:type="dxa"/>
            <w:tcBorders>
              <w:top w:val="nil"/>
              <w:left w:val="nil"/>
              <w:bottom w:val="single" w:sz="4" w:space="0" w:color="auto"/>
              <w:right w:val="single" w:sz="4" w:space="0" w:color="auto"/>
            </w:tcBorders>
            <w:shd w:val="clear" w:color="auto" w:fill="auto"/>
            <w:vAlign w:val="center"/>
            <w:hideMark/>
          </w:tcPr>
          <w:p w14:paraId="538BB5DF" w14:textId="77777777" w:rsidR="00BA24A0" w:rsidRPr="00BA24A0" w:rsidRDefault="00BA24A0" w:rsidP="00BA24A0">
            <w:pPr>
              <w:widowControl/>
              <w:jc w:val="right"/>
              <w:rPr>
                <w:rFonts w:ascii="Calibri Light" w:eastAsia="Times New Roman" w:hAnsi="Calibri Light" w:cs="Calibri Light"/>
                <w:sz w:val="18"/>
                <w:szCs w:val="18"/>
                <w:lang w:val="en-GI" w:eastAsia="en-GI"/>
              </w:rPr>
            </w:pPr>
            <w:r w:rsidRPr="00BA24A0">
              <w:rPr>
                <w:rFonts w:ascii="Calibri Light" w:eastAsia="Times New Roman" w:hAnsi="Calibri Light" w:cs="Calibri Light"/>
                <w:sz w:val="18"/>
                <w:szCs w:val="18"/>
                <w:lang w:val="en-GI" w:eastAsia="en-GI"/>
              </w:rPr>
              <w:t>2,760</w:t>
            </w:r>
          </w:p>
        </w:tc>
        <w:tc>
          <w:tcPr>
            <w:tcW w:w="3883" w:type="dxa"/>
            <w:tcBorders>
              <w:top w:val="nil"/>
              <w:left w:val="nil"/>
              <w:bottom w:val="single" w:sz="4" w:space="0" w:color="auto"/>
              <w:right w:val="single" w:sz="4" w:space="0" w:color="auto"/>
            </w:tcBorders>
            <w:shd w:val="clear" w:color="auto" w:fill="auto"/>
            <w:noWrap/>
            <w:vAlign w:val="center"/>
            <w:hideMark/>
          </w:tcPr>
          <w:p w14:paraId="31CD0866" w14:textId="77777777" w:rsidR="00BA24A0" w:rsidRPr="00BA24A0" w:rsidRDefault="00BA24A0" w:rsidP="00BA24A0">
            <w:pPr>
              <w:widowControl/>
              <w:rPr>
                <w:rFonts w:ascii="Calibri Light" w:eastAsia="Times New Roman" w:hAnsi="Calibri Light" w:cs="Calibri Light"/>
                <w:sz w:val="18"/>
                <w:szCs w:val="18"/>
                <w:lang w:val="en-GI" w:eastAsia="en-GI"/>
              </w:rPr>
            </w:pPr>
            <w:r w:rsidRPr="00BA24A0">
              <w:rPr>
                <w:rFonts w:ascii="Calibri Light" w:eastAsia="Times New Roman" w:hAnsi="Calibri Light" w:cs="Calibri Light"/>
                <w:sz w:val="18"/>
                <w:szCs w:val="18"/>
                <w:lang w:val="en-GI" w:eastAsia="en-GI"/>
              </w:rPr>
              <w:t> </w:t>
            </w:r>
          </w:p>
        </w:tc>
      </w:tr>
      <w:tr w:rsidR="00BA24A0" w:rsidRPr="00BA24A0" w14:paraId="38A01FA8" w14:textId="77777777" w:rsidTr="00BA24A0">
        <w:trPr>
          <w:trHeight w:val="931"/>
          <w:jc w:val="center"/>
        </w:trPr>
        <w:tc>
          <w:tcPr>
            <w:tcW w:w="2516" w:type="dxa"/>
            <w:tcBorders>
              <w:top w:val="nil"/>
              <w:left w:val="single" w:sz="4" w:space="0" w:color="auto"/>
              <w:bottom w:val="single" w:sz="4" w:space="0" w:color="auto"/>
              <w:right w:val="single" w:sz="4" w:space="0" w:color="auto"/>
            </w:tcBorders>
            <w:shd w:val="clear" w:color="auto" w:fill="auto"/>
            <w:vAlign w:val="center"/>
            <w:hideMark/>
          </w:tcPr>
          <w:p w14:paraId="12202753" w14:textId="77777777" w:rsidR="00BA24A0" w:rsidRPr="00BA24A0" w:rsidRDefault="00BA24A0" w:rsidP="00BA24A0">
            <w:pPr>
              <w:widowControl/>
              <w:rPr>
                <w:rFonts w:ascii="Calibri Light" w:eastAsia="Times New Roman" w:hAnsi="Calibri Light" w:cs="Calibri Light"/>
                <w:sz w:val="18"/>
                <w:szCs w:val="18"/>
                <w:lang w:val="en-GI" w:eastAsia="en-GI"/>
              </w:rPr>
            </w:pPr>
            <w:r w:rsidRPr="00BA24A0">
              <w:rPr>
                <w:rFonts w:ascii="Calibri Light" w:eastAsia="Times New Roman" w:hAnsi="Calibri Light" w:cs="Calibri Light"/>
                <w:sz w:val="18"/>
                <w:szCs w:val="18"/>
                <w:lang w:val="en-GI" w:eastAsia="en-GI"/>
              </w:rPr>
              <w:t>Other creditors including taxation and social security - Claims Handling Costs</w:t>
            </w:r>
          </w:p>
        </w:tc>
        <w:tc>
          <w:tcPr>
            <w:tcW w:w="1732" w:type="dxa"/>
            <w:tcBorders>
              <w:top w:val="nil"/>
              <w:left w:val="nil"/>
              <w:bottom w:val="single" w:sz="4" w:space="0" w:color="auto"/>
              <w:right w:val="single" w:sz="4" w:space="0" w:color="auto"/>
            </w:tcBorders>
            <w:shd w:val="clear" w:color="auto" w:fill="auto"/>
            <w:vAlign w:val="center"/>
            <w:hideMark/>
          </w:tcPr>
          <w:p w14:paraId="76914FC0" w14:textId="77777777" w:rsidR="00BA24A0" w:rsidRPr="00BA24A0" w:rsidRDefault="00BA24A0" w:rsidP="00BA24A0">
            <w:pPr>
              <w:widowControl/>
              <w:jc w:val="right"/>
              <w:rPr>
                <w:rFonts w:ascii="Calibri Light" w:eastAsia="Times New Roman" w:hAnsi="Calibri Light" w:cs="Calibri Light"/>
                <w:sz w:val="18"/>
                <w:szCs w:val="18"/>
                <w:lang w:val="en-GI" w:eastAsia="en-GI"/>
              </w:rPr>
            </w:pPr>
            <w:r w:rsidRPr="00BA24A0">
              <w:rPr>
                <w:rFonts w:ascii="Calibri Light" w:eastAsia="Times New Roman" w:hAnsi="Calibri Light" w:cs="Calibri Light"/>
                <w:sz w:val="18"/>
                <w:szCs w:val="18"/>
                <w:lang w:val="en-GI" w:eastAsia="en-GI"/>
              </w:rPr>
              <w:t>-38</w:t>
            </w:r>
          </w:p>
        </w:tc>
        <w:tc>
          <w:tcPr>
            <w:tcW w:w="1559" w:type="dxa"/>
            <w:tcBorders>
              <w:top w:val="nil"/>
              <w:left w:val="nil"/>
              <w:bottom w:val="single" w:sz="4" w:space="0" w:color="auto"/>
              <w:right w:val="single" w:sz="4" w:space="0" w:color="auto"/>
            </w:tcBorders>
            <w:shd w:val="clear" w:color="auto" w:fill="auto"/>
            <w:vAlign w:val="center"/>
            <w:hideMark/>
          </w:tcPr>
          <w:p w14:paraId="3FAD6638" w14:textId="77777777" w:rsidR="00BA24A0" w:rsidRPr="00BA24A0" w:rsidRDefault="00BA24A0" w:rsidP="00BA24A0">
            <w:pPr>
              <w:widowControl/>
              <w:jc w:val="right"/>
              <w:rPr>
                <w:rFonts w:ascii="Calibri Light" w:eastAsia="Times New Roman" w:hAnsi="Calibri Light" w:cs="Calibri Light"/>
                <w:sz w:val="18"/>
                <w:szCs w:val="18"/>
                <w:lang w:val="en-GI" w:eastAsia="en-GI"/>
              </w:rPr>
            </w:pPr>
            <w:r w:rsidRPr="00BA24A0">
              <w:rPr>
                <w:rFonts w:ascii="Calibri Light" w:eastAsia="Times New Roman" w:hAnsi="Calibri Light" w:cs="Calibri Light"/>
                <w:sz w:val="18"/>
                <w:szCs w:val="18"/>
                <w:lang w:val="en-GI" w:eastAsia="en-GI"/>
              </w:rPr>
              <w:t>-38</w:t>
            </w:r>
          </w:p>
        </w:tc>
        <w:tc>
          <w:tcPr>
            <w:tcW w:w="3883" w:type="dxa"/>
            <w:tcBorders>
              <w:top w:val="nil"/>
              <w:left w:val="nil"/>
              <w:bottom w:val="single" w:sz="4" w:space="0" w:color="auto"/>
              <w:right w:val="single" w:sz="4" w:space="0" w:color="auto"/>
            </w:tcBorders>
            <w:shd w:val="clear" w:color="auto" w:fill="auto"/>
            <w:noWrap/>
            <w:vAlign w:val="center"/>
            <w:hideMark/>
          </w:tcPr>
          <w:p w14:paraId="7A375AB7" w14:textId="77777777" w:rsidR="00BA24A0" w:rsidRPr="00BA24A0" w:rsidRDefault="00BA24A0" w:rsidP="00BA24A0">
            <w:pPr>
              <w:widowControl/>
              <w:rPr>
                <w:rFonts w:ascii="Calibri Light" w:eastAsia="Times New Roman" w:hAnsi="Calibri Light" w:cs="Calibri Light"/>
                <w:sz w:val="18"/>
                <w:szCs w:val="18"/>
                <w:lang w:val="en-GI" w:eastAsia="en-GI"/>
              </w:rPr>
            </w:pPr>
            <w:r w:rsidRPr="00BA24A0">
              <w:rPr>
                <w:rFonts w:ascii="Calibri Light" w:eastAsia="Times New Roman" w:hAnsi="Calibri Light" w:cs="Calibri Light"/>
                <w:sz w:val="18"/>
                <w:szCs w:val="18"/>
                <w:lang w:val="en-GI" w:eastAsia="en-GI"/>
              </w:rPr>
              <w:t> </w:t>
            </w:r>
          </w:p>
        </w:tc>
      </w:tr>
      <w:tr w:rsidR="00BA24A0" w:rsidRPr="00BA24A0" w14:paraId="33D3FA74" w14:textId="77777777" w:rsidTr="00BA24A0">
        <w:trPr>
          <w:trHeight w:val="296"/>
          <w:jc w:val="center"/>
        </w:trPr>
        <w:tc>
          <w:tcPr>
            <w:tcW w:w="2516" w:type="dxa"/>
            <w:tcBorders>
              <w:top w:val="nil"/>
              <w:left w:val="single" w:sz="4" w:space="0" w:color="auto"/>
              <w:bottom w:val="single" w:sz="4" w:space="0" w:color="auto"/>
              <w:right w:val="single" w:sz="4" w:space="0" w:color="auto"/>
            </w:tcBorders>
            <w:shd w:val="clear" w:color="auto" w:fill="auto"/>
            <w:vAlign w:val="center"/>
            <w:hideMark/>
          </w:tcPr>
          <w:p w14:paraId="71EB4F90" w14:textId="77777777" w:rsidR="00BA24A0" w:rsidRPr="00BA24A0" w:rsidRDefault="00BA24A0" w:rsidP="00BA24A0">
            <w:pPr>
              <w:widowControl/>
              <w:rPr>
                <w:rFonts w:ascii="Calibri Light" w:eastAsia="Times New Roman" w:hAnsi="Calibri Light" w:cs="Calibri Light"/>
                <w:sz w:val="18"/>
                <w:szCs w:val="18"/>
                <w:lang w:val="en-GI" w:eastAsia="en-GI"/>
              </w:rPr>
            </w:pPr>
            <w:r w:rsidRPr="00BA24A0">
              <w:rPr>
                <w:rFonts w:ascii="Calibri Light" w:eastAsia="Times New Roman" w:hAnsi="Calibri Light" w:cs="Calibri Light"/>
                <w:sz w:val="18"/>
                <w:szCs w:val="18"/>
                <w:lang w:val="en-GI" w:eastAsia="en-GI"/>
              </w:rPr>
              <w:t>Legal provision</w:t>
            </w:r>
          </w:p>
        </w:tc>
        <w:tc>
          <w:tcPr>
            <w:tcW w:w="1732" w:type="dxa"/>
            <w:tcBorders>
              <w:top w:val="nil"/>
              <w:left w:val="nil"/>
              <w:bottom w:val="single" w:sz="4" w:space="0" w:color="auto"/>
              <w:right w:val="single" w:sz="4" w:space="0" w:color="auto"/>
            </w:tcBorders>
            <w:shd w:val="clear" w:color="auto" w:fill="auto"/>
            <w:vAlign w:val="center"/>
            <w:hideMark/>
          </w:tcPr>
          <w:p w14:paraId="6B5837DA" w14:textId="77777777" w:rsidR="00BA24A0" w:rsidRPr="00BA24A0" w:rsidRDefault="00BA24A0" w:rsidP="00BA24A0">
            <w:pPr>
              <w:widowControl/>
              <w:jc w:val="right"/>
              <w:rPr>
                <w:rFonts w:ascii="Calibri Light" w:eastAsia="Times New Roman" w:hAnsi="Calibri Light" w:cs="Calibri Light"/>
                <w:sz w:val="18"/>
                <w:szCs w:val="18"/>
                <w:lang w:val="en-GI" w:eastAsia="en-GI"/>
              </w:rPr>
            </w:pPr>
            <w:r w:rsidRPr="00BA24A0">
              <w:rPr>
                <w:rFonts w:ascii="Calibri Light" w:eastAsia="Times New Roman" w:hAnsi="Calibri Light" w:cs="Calibri Light"/>
                <w:sz w:val="18"/>
                <w:szCs w:val="18"/>
                <w:lang w:val="en-GI" w:eastAsia="en-GI"/>
              </w:rPr>
              <w:t>2,979</w:t>
            </w:r>
          </w:p>
        </w:tc>
        <w:tc>
          <w:tcPr>
            <w:tcW w:w="1559" w:type="dxa"/>
            <w:tcBorders>
              <w:top w:val="nil"/>
              <w:left w:val="nil"/>
              <w:bottom w:val="single" w:sz="4" w:space="0" w:color="auto"/>
              <w:right w:val="single" w:sz="4" w:space="0" w:color="auto"/>
            </w:tcBorders>
            <w:shd w:val="clear" w:color="auto" w:fill="auto"/>
            <w:vAlign w:val="center"/>
            <w:hideMark/>
          </w:tcPr>
          <w:p w14:paraId="32639FCE" w14:textId="77777777" w:rsidR="00BA24A0" w:rsidRPr="00BA24A0" w:rsidRDefault="00BA24A0" w:rsidP="00BA24A0">
            <w:pPr>
              <w:widowControl/>
              <w:jc w:val="right"/>
              <w:rPr>
                <w:rFonts w:ascii="Calibri Light" w:eastAsia="Times New Roman" w:hAnsi="Calibri Light" w:cs="Calibri Light"/>
                <w:sz w:val="18"/>
                <w:szCs w:val="18"/>
                <w:lang w:val="en-GI" w:eastAsia="en-GI"/>
              </w:rPr>
            </w:pPr>
            <w:r w:rsidRPr="00BA24A0">
              <w:rPr>
                <w:rFonts w:ascii="Calibri Light" w:eastAsia="Times New Roman" w:hAnsi="Calibri Light" w:cs="Calibri Light"/>
                <w:sz w:val="18"/>
                <w:szCs w:val="18"/>
                <w:lang w:val="en-GI" w:eastAsia="en-GI"/>
              </w:rPr>
              <w:t>2,979</w:t>
            </w:r>
          </w:p>
        </w:tc>
        <w:tc>
          <w:tcPr>
            <w:tcW w:w="3883" w:type="dxa"/>
            <w:tcBorders>
              <w:top w:val="nil"/>
              <w:left w:val="nil"/>
              <w:bottom w:val="single" w:sz="4" w:space="0" w:color="auto"/>
              <w:right w:val="single" w:sz="4" w:space="0" w:color="auto"/>
            </w:tcBorders>
            <w:shd w:val="clear" w:color="auto" w:fill="auto"/>
            <w:noWrap/>
            <w:vAlign w:val="center"/>
            <w:hideMark/>
          </w:tcPr>
          <w:p w14:paraId="32F6742F" w14:textId="77777777" w:rsidR="00BA24A0" w:rsidRPr="00BA24A0" w:rsidRDefault="00BA24A0" w:rsidP="00BA24A0">
            <w:pPr>
              <w:widowControl/>
              <w:rPr>
                <w:rFonts w:ascii="Calibri Light" w:eastAsia="Times New Roman" w:hAnsi="Calibri Light" w:cs="Calibri Light"/>
                <w:sz w:val="18"/>
                <w:szCs w:val="18"/>
                <w:lang w:val="en-GI" w:eastAsia="en-GI"/>
              </w:rPr>
            </w:pPr>
            <w:r w:rsidRPr="00BA24A0">
              <w:rPr>
                <w:rFonts w:ascii="Calibri Light" w:eastAsia="Times New Roman" w:hAnsi="Calibri Light" w:cs="Calibri Light"/>
                <w:sz w:val="18"/>
                <w:szCs w:val="18"/>
                <w:lang w:val="en-GI" w:eastAsia="en-GI"/>
              </w:rPr>
              <w:t> </w:t>
            </w:r>
          </w:p>
        </w:tc>
      </w:tr>
      <w:tr w:rsidR="00BA24A0" w:rsidRPr="00BA24A0" w14:paraId="73279CB1" w14:textId="77777777" w:rsidTr="00BA24A0">
        <w:trPr>
          <w:trHeight w:val="296"/>
          <w:jc w:val="center"/>
        </w:trPr>
        <w:tc>
          <w:tcPr>
            <w:tcW w:w="2516" w:type="dxa"/>
            <w:tcBorders>
              <w:top w:val="nil"/>
              <w:left w:val="single" w:sz="4" w:space="0" w:color="auto"/>
              <w:bottom w:val="single" w:sz="4" w:space="0" w:color="auto"/>
              <w:right w:val="single" w:sz="4" w:space="0" w:color="auto"/>
            </w:tcBorders>
            <w:shd w:val="clear" w:color="auto" w:fill="auto"/>
            <w:noWrap/>
            <w:vAlign w:val="bottom"/>
            <w:hideMark/>
          </w:tcPr>
          <w:p w14:paraId="663C03A3" w14:textId="77777777" w:rsidR="00BA24A0" w:rsidRPr="00BA24A0" w:rsidRDefault="00BA24A0" w:rsidP="00BA24A0">
            <w:pPr>
              <w:widowControl/>
              <w:jc w:val="right"/>
              <w:rPr>
                <w:rFonts w:eastAsia="Times New Roman"/>
                <w:color w:val="000000"/>
                <w:lang w:val="en-GI" w:eastAsia="en-GI"/>
              </w:rPr>
            </w:pPr>
            <w:r w:rsidRPr="00BA24A0">
              <w:rPr>
                <w:rFonts w:eastAsia="Times New Roman"/>
                <w:color w:val="000000"/>
                <w:lang w:val="en-GI" w:eastAsia="en-GI"/>
              </w:rPr>
              <w:t>Total</w:t>
            </w:r>
          </w:p>
        </w:tc>
        <w:tc>
          <w:tcPr>
            <w:tcW w:w="1732" w:type="dxa"/>
            <w:tcBorders>
              <w:top w:val="nil"/>
              <w:left w:val="nil"/>
              <w:bottom w:val="single" w:sz="4" w:space="0" w:color="auto"/>
              <w:right w:val="single" w:sz="4" w:space="0" w:color="auto"/>
            </w:tcBorders>
            <w:shd w:val="clear" w:color="auto" w:fill="auto"/>
            <w:noWrap/>
            <w:vAlign w:val="bottom"/>
            <w:hideMark/>
          </w:tcPr>
          <w:p w14:paraId="276479B4" w14:textId="77777777" w:rsidR="00BA24A0" w:rsidRPr="00BA24A0" w:rsidRDefault="00BA24A0" w:rsidP="00BA24A0">
            <w:pPr>
              <w:widowControl/>
              <w:jc w:val="right"/>
              <w:rPr>
                <w:rFonts w:eastAsia="Times New Roman"/>
                <w:color w:val="000000"/>
                <w:lang w:val="en-GI" w:eastAsia="en-GI"/>
              </w:rPr>
            </w:pPr>
            <w:r w:rsidRPr="00BA24A0">
              <w:rPr>
                <w:rFonts w:eastAsia="Times New Roman"/>
                <w:color w:val="000000"/>
                <w:lang w:val="en-GI" w:eastAsia="en-GI"/>
              </w:rPr>
              <w:t>6,435</w:t>
            </w:r>
          </w:p>
        </w:tc>
        <w:tc>
          <w:tcPr>
            <w:tcW w:w="1559" w:type="dxa"/>
            <w:tcBorders>
              <w:top w:val="nil"/>
              <w:left w:val="nil"/>
              <w:bottom w:val="single" w:sz="4" w:space="0" w:color="auto"/>
              <w:right w:val="single" w:sz="4" w:space="0" w:color="auto"/>
            </w:tcBorders>
            <w:shd w:val="clear" w:color="auto" w:fill="auto"/>
            <w:noWrap/>
            <w:vAlign w:val="bottom"/>
            <w:hideMark/>
          </w:tcPr>
          <w:p w14:paraId="549DC109" w14:textId="77777777" w:rsidR="00BA24A0" w:rsidRPr="00BA24A0" w:rsidRDefault="00BA24A0" w:rsidP="00BA24A0">
            <w:pPr>
              <w:widowControl/>
              <w:jc w:val="right"/>
              <w:rPr>
                <w:rFonts w:eastAsia="Times New Roman"/>
                <w:color w:val="000000"/>
                <w:lang w:val="en-GI" w:eastAsia="en-GI"/>
              </w:rPr>
            </w:pPr>
            <w:r w:rsidRPr="00BA24A0">
              <w:rPr>
                <w:rFonts w:eastAsia="Times New Roman"/>
                <w:color w:val="000000"/>
                <w:lang w:val="en-GI" w:eastAsia="en-GI"/>
              </w:rPr>
              <w:t>6,435</w:t>
            </w:r>
          </w:p>
        </w:tc>
        <w:tc>
          <w:tcPr>
            <w:tcW w:w="3883" w:type="dxa"/>
            <w:tcBorders>
              <w:top w:val="nil"/>
              <w:left w:val="nil"/>
              <w:bottom w:val="nil"/>
              <w:right w:val="nil"/>
            </w:tcBorders>
            <w:shd w:val="clear" w:color="auto" w:fill="auto"/>
            <w:noWrap/>
            <w:vAlign w:val="bottom"/>
            <w:hideMark/>
          </w:tcPr>
          <w:p w14:paraId="43035D85" w14:textId="77777777" w:rsidR="00BA24A0" w:rsidRPr="00BA24A0" w:rsidRDefault="00BA24A0" w:rsidP="00BA24A0">
            <w:pPr>
              <w:widowControl/>
              <w:jc w:val="right"/>
              <w:rPr>
                <w:rFonts w:eastAsia="Times New Roman"/>
                <w:color w:val="000000"/>
                <w:lang w:val="en-GI" w:eastAsia="en-GI"/>
              </w:rPr>
            </w:pPr>
          </w:p>
        </w:tc>
      </w:tr>
    </w:tbl>
    <w:p w14:paraId="6C89BE2D" w14:textId="2F4BE6F5" w:rsidR="006E3BE1" w:rsidRPr="00906755" w:rsidRDefault="006E3BE1" w:rsidP="00201A8E">
      <w:pPr>
        <w:tabs>
          <w:tab w:val="left" w:pos="851"/>
        </w:tabs>
        <w:spacing w:before="120" w:after="200"/>
        <w:ind w:left="131" w:right="1525"/>
        <w:jc w:val="both"/>
        <w:rPr>
          <w:rFonts w:ascii="Work Sans" w:hAnsi="Work Sans"/>
        </w:rPr>
      </w:pPr>
    </w:p>
    <w:p w14:paraId="53B2FBF9" w14:textId="7AA35738" w:rsidR="00AF19C8" w:rsidRDefault="00AF19C8" w:rsidP="00AF19C8">
      <w:pPr>
        <w:rPr>
          <w:rFonts w:ascii="Work Sans" w:hAnsi="Work Sans"/>
        </w:rPr>
      </w:pPr>
    </w:p>
    <w:p w14:paraId="72781FE0" w14:textId="77777777" w:rsidR="00BA24A0" w:rsidRDefault="00BA24A0" w:rsidP="00AF19C8">
      <w:pPr>
        <w:rPr>
          <w:rFonts w:ascii="Work Sans" w:hAnsi="Work Sans"/>
        </w:rPr>
      </w:pPr>
    </w:p>
    <w:p w14:paraId="1CFC9ECF" w14:textId="77777777" w:rsidR="00BA24A0" w:rsidRDefault="00BA24A0" w:rsidP="00AF19C8">
      <w:pPr>
        <w:rPr>
          <w:rFonts w:ascii="Work Sans" w:hAnsi="Work Sans"/>
        </w:rPr>
      </w:pPr>
    </w:p>
    <w:p w14:paraId="20337809" w14:textId="77777777" w:rsidR="00BA24A0" w:rsidRDefault="00BA24A0" w:rsidP="00AF19C8">
      <w:pPr>
        <w:rPr>
          <w:rFonts w:ascii="Work Sans" w:hAnsi="Work Sans"/>
        </w:rPr>
      </w:pPr>
    </w:p>
    <w:p w14:paraId="5540C2BB" w14:textId="77777777" w:rsidR="00BA24A0" w:rsidRDefault="00BA24A0" w:rsidP="00AF19C8">
      <w:pPr>
        <w:rPr>
          <w:rFonts w:ascii="Work Sans" w:hAnsi="Work Sans"/>
        </w:rPr>
      </w:pPr>
    </w:p>
    <w:p w14:paraId="07804EFC" w14:textId="77777777" w:rsidR="00BA24A0" w:rsidRDefault="00BA24A0" w:rsidP="00AF19C8">
      <w:pPr>
        <w:rPr>
          <w:rFonts w:ascii="Work Sans" w:hAnsi="Work Sans"/>
        </w:rPr>
      </w:pPr>
    </w:p>
    <w:p w14:paraId="49437225" w14:textId="77777777" w:rsidR="00BA24A0" w:rsidRDefault="00BA24A0" w:rsidP="00AF19C8">
      <w:pPr>
        <w:rPr>
          <w:rFonts w:ascii="Work Sans" w:hAnsi="Work Sans"/>
        </w:rPr>
      </w:pPr>
    </w:p>
    <w:p w14:paraId="0B3ECAB1" w14:textId="77777777" w:rsidR="00BA24A0" w:rsidRDefault="00BA24A0" w:rsidP="00AF19C8">
      <w:pPr>
        <w:rPr>
          <w:rFonts w:ascii="Work Sans" w:hAnsi="Work Sans"/>
        </w:rPr>
      </w:pPr>
    </w:p>
    <w:p w14:paraId="33798E7F" w14:textId="77777777" w:rsidR="00BA24A0" w:rsidRDefault="00BA24A0" w:rsidP="00AF19C8">
      <w:pPr>
        <w:rPr>
          <w:rFonts w:ascii="Work Sans" w:hAnsi="Work Sans"/>
        </w:rPr>
      </w:pPr>
    </w:p>
    <w:p w14:paraId="49B32EAB" w14:textId="77777777" w:rsidR="00BA24A0" w:rsidRDefault="00BA24A0" w:rsidP="00AF19C8">
      <w:pPr>
        <w:rPr>
          <w:rFonts w:ascii="Work Sans" w:hAnsi="Work Sans"/>
        </w:rPr>
      </w:pPr>
    </w:p>
    <w:p w14:paraId="29B50049" w14:textId="77777777" w:rsidR="00BA24A0" w:rsidRDefault="00BA24A0" w:rsidP="00AF19C8">
      <w:pPr>
        <w:rPr>
          <w:rFonts w:ascii="Work Sans" w:hAnsi="Work Sans"/>
        </w:rPr>
      </w:pPr>
    </w:p>
    <w:p w14:paraId="5A930032" w14:textId="77777777" w:rsidR="00BA24A0" w:rsidRDefault="00BA24A0" w:rsidP="00AF19C8">
      <w:pPr>
        <w:rPr>
          <w:rFonts w:ascii="Work Sans" w:hAnsi="Work Sans"/>
        </w:rPr>
      </w:pPr>
    </w:p>
    <w:p w14:paraId="1E2D8A88" w14:textId="77777777" w:rsidR="00BA24A0" w:rsidRDefault="00BA24A0" w:rsidP="00AF19C8">
      <w:pPr>
        <w:rPr>
          <w:rFonts w:ascii="Work Sans" w:hAnsi="Work Sans"/>
        </w:rPr>
      </w:pPr>
    </w:p>
    <w:p w14:paraId="2A9C966C" w14:textId="77777777" w:rsidR="00BA24A0" w:rsidRDefault="00BA24A0" w:rsidP="00AF19C8">
      <w:pPr>
        <w:rPr>
          <w:rFonts w:ascii="Work Sans" w:hAnsi="Work Sans"/>
        </w:rPr>
      </w:pPr>
    </w:p>
    <w:p w14:paraId="3DB2F4CC" w14:textId="77777777" w:rsidR="00BA24A0" w:rsidRDefault="00BA24A0" w:rsidP="00AF19C8">
      <w:pPr>
        <w:rPr>
          <w:rFonts w:ascii="Work Sans" w:hAnsi="Work Sans"/>
        </w:rPr>
      </w:pPr>
    </w:p>
    <w:p w14:paraId="09789831" w14:textId="77777777" w:rsidR="00BA24A0" w:rsidRPr="00906755" w:rsidRDefault="00BA24A0" w:rsidP="00AF19C8">
      <w:pPr>
        <w:rPr>
          <w:rFonts w:ascii="Work Sans" w:hAnsi="Work Sans"/>
        </w:rPr>
      </w:pPr>
    </w:p>
    <w:p w14:paraId="0ED6851D" w14:textId="77777777" w:rsidR="00AF19C8" w:rsidRPr="00906755" w:rsidRDefault="00AF19C8" w:rsidP="00AF19C8">
      <w:pPr>
        <w:rPr>
          <w:rFonts w:ascii="Work Sans" w:hAnsi="Work Sans"/>
        </w:rPr>
      </w:pPr>
    </w:p>
    <w:p w14:paraId="52AB5E5A" w14:textId="77777777" w:rsidR="00AF19C8" w:rsidRPr="00906755" w:rsidRDefault="00AF19C8" w:rsidP="00AF19C8">
      <w:pPr>
        <w:rPr>
          <w:rFonts w:ascii="Work Sans" w:hAnsi="Work Sans"/>
        </w:rPr>
      </w:pPr>
    </w:p>
    <w:p w14:paraId="591A4729" w14:textId="341ED2B5" w:rsidR="00224B2B" w:rsidRPr="00F83E00" w:rsidRDefault="00224B2B" w:rsidP="00F83E00">
      <w:pPr>
        <w:pStyle w:val="Heading1"/>
        <w:keepNext/>
        <w:keepLines/>
        <w:numPr>
          <w:ilvl w:val="0"/>
          <w:numId w:val="3"/>
        </w:numPr>
        <w:spacing w:before="240" w:after="240" w:line="235" w:lineRule="auto"/>
        <w:ind w:left="709" w:right="1383" w:hanging="425"/>
        <w:jc w:val="both"/>
        <w:rPr>
          <w:rFonts w:asciiTheme="minorHAnsi" w:eastAsia="Calibri" w:hAnsiTheme="minorHAnsi" w:cstheme="minorHAnsi"/>
          <w:color w:val="2F5496"/>
          <w:spacing w:val="2"/>
          <w:sz w:val="34"/>
          <w:szCs w:val="34"/>
          <w:u w:val="none"/>
        </w:rPr>
      </w:pPr>
      <w:bookmarkStart w:id="137" w:name="_Toc178351441"/>
      <w:r w:rsidRPr="00F83E00">
        <w:rPr>
          <w:rFonts w:asciiTheme="minorHAnsi" w:eastAsia="Calibri" w:hAnsiTheme="minorHAnsi" w:cstheme="minorHAnsi"/>
          <w:color w:val="2F5496"/>
          <w:spacing w:val="2"/>
          <w:sz w:val="34"/>
          <w:szCs w:val="34"/>
          <w:u w:val="none"/>
        </w:rPr>
        <w:lastRenderedPageBreak/>
        <w:t>SOLVENCY II BALANCE SHEET – CAPITAL</w:t>
      </w:r>
      <w:bookmarkEnd w:id="137"/>
    </w:p>
    <w:p w14:paraId="514D5FCE" w14:textId="77777777" w:rsidR="00BA61D3" w:rsidRPr="00906755" w:rsidRDefault="00BA61D3" w:rsidP="00BA61D3">
      <w:pPr>
        <w:pStyle w:val="ListParagraph"/>
        <w:numPr>
          <w:ilvl w:val="0"/>
          <w:numId w:val="7"/>
        </w:numPr>
        <w:tabs>
          <w:tab w:val="left" w:pos="426"/>
          <w:tab w:val="left" w:pos="567"/>
        </w:tabs>
        <w:spacing w:before="100" w:after="240"/>
        <w:contextualSpacing w:val="0"/>
        <w:outlineLvl w:val="1"/>
        <w:rPr>
          <w:rFonts w:ascii="Work Sans" w:hAnsi="Work Sans"/>
          <w:b/>
          <w:bCs/>
          <w:vanish/>
          <w:color w:val="550091"/>
        </w:rPr>
      </w:pPr>
      <w:bookmarkStart w:id="138" w:name="_Toc167960139"/>
      <w:bookmarkStart w:id="139" w:name="_Toc177558243"/>
      <w:bookmarkStart w:id="140" w:name="_Toc177558389"/>
      <w:bookmarkStart w:id="141" w:name="_Toc177559125"/>
      <w:bookmarkStart w:id="142" w:name="_Toc177559214"/>
      <w:bookmarkStart w:id="143" w:name="_Toc178175106"/>
      <w:bookmarkStart w:id="144" w:name="_Ref522549183"/>
      <w:bookmarkStart w:id="145" w:name="_Ref522549367"/>
      <w:bookmarkStart w:id="146" w:name="_Toc148719762"/>
      <w:bookmarkStart w:id="147" w:name="_Toc178351442"/>
      <w:bookmarkEnd w:id="138"/>
      <w:bookmarkEnd w:id="139"/>
      <w:bookmarkEnd w:id="140"/>
      <w:bookmarkEnd w:id="141"/>
      <w:bookmarkEnd w:id="142"/>
      <w:bookmarkEnd w:id="143"/>
      <w:bookmarkEnd w:id="147"/>
    </w:p>
    <w:p w14:paraId="7BCC41E8" w14:textId="69A09A53" w:rsidR="00BA61D3" w:rsidRPr="00F83E00" w:rsidRDefault="00BA61D3" w:rsidP="00F83E00">
      <w:pPr>
        <w:pStyle w:val="ListParagraph"/>
        <w:numPr>
          <w:ilvl w:val="1"/>
          <w:numId w:val="7"/>
        </w:numPr>
        <w:tabs>
          <w:tab w:val="left" w:pos="851"/>
        </w:tabs>
        <w:spacing w:before="100" w:after="240"/>
        <w:ind w:left="709"/>
        <w:contextualSpacing w:val="0"/>
        <w:outlineLvl w:val="1"/>
        <w:rPr>
          <w:rFonts w:asciiTheme="minorHAnsi" w:hAnsiTheme="minorHAnsi" w:cstheme="minorHAnsi"/>
          <w:b/>
          <w:bCs/>
          <w:color w:val="2F5496"/>
          <w:spacing w:val="2"/>
          <w:kern w:val="36"/>
        </w:rPr>
      </w:pPr>
      <w:bookmarkStart w:id="148" w:name="_Toc178351443"/>
      <w:r w:rsidRPr="00F83E00">
        <w:rPr>
          <w:rFonts w:asciiTheme="minorHAnsi" w:hAnsiTheme="minorHAnsi" w:cstheme="minorHAnsi"/>
          <w:b/>
          <w:bCs/>
          <w:color w:val="2F5496"/>
          <w:spacing w:val="2"/>
          <w:kern w:val="36"/>
        </w:rPr>
        <w:t>Tier 1 capital</w:t>
      </w:r>
      <w:bookmarkEnd w:id="144"/>
      <w:bookmarkEnd w:id="145"/>
      <w:bookmarkEnd w:id="146"/>
      <w:bookmarkEnd w:id="148"/>
    </w:p>
    <w:p w14:paraId="34D66D55" w14:textId="77777777" w:rsidR="006F6400" w:rsidRPr="00906755" w:rsidRDefault="006F6400" w:rsidP="006F6400">
      <w:pPr>
        <w:pStyle w:val="ListParagraph"/>
        <w:numPr>
          <w:ilvl w:val="0"/>
          <w:numId w:val="5"/>
        </w:numPr>
        <w:tabs>
          <w:tab w:val="left" w:pos="851"/>
        </w:tabs>
        <w:spacing w:before="120" w:after="200"/>
        <w:ind w:right="1525"/>
        <w:contextualSpacing w:val="0"/>
        <w:jc w:val="both"/>
        <w:rPr>
          <w:rFonts w:ascii="Work Sans" w:hAnsi="Work Sans"/>
          <w:vanish/>
        </w:rPr>
      </w:pPr>
    </w:p>
    <w:p w14:paraId="5CBAA0F4" w14:textId="77777777" w:rsidR="006F6400" w:rsidRPr="00906755" w:rsidRDefault="006F6400" w:rsidP="006F6400">
      <w:pPr>
        <w:pStyle w:val="ListParagraph"/>
        <w:numPr>
          <w:ilvl w:val="1"/>
          <w:numId w:val="5"/>
        </w:numPr>
        <w:tabs>
          <w:tab w:val="left" w:pos="851"/>
        </w:tabs>
        <w:spacing w:before="120" w:after="200"/>
        <w:ind w:right="1525"/>
        <w:contextualSpacing w:val="0"/>
        <w:jc w:val="both"/>
        <w:rPr>
          <w:rFonts w:ascii="Work Sans" w:hAnsi="Work Sans"/>
          <w:vanish/>
        </w:rPr>
      </w:pPr>
    </w:p>
    <w:p w14:paraId="436309D0" w14:textId="212D2A40" w:rsidR="002E1F3A" w:rsidRPr="00F83E00" w:rsidRDefault="006F6400" w:rsidP="00F83E00">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sidRPr="00F83E00">
        <w:rPr>
          <w:rFonts w:asciiTheme="minorHAnsi" w:hAnsiTheme="minorHAnsi" w:cstheme="minorHAnsi"/>
        </w:rPr>
        <w:t>The share capital of the Company is as follows:</w:t>
      </w:r>
    </w:p>
    <w:tbl>
      <w:tblPr>
        <w:tblW w:w="5500" w:type="dxa"/>
        <w:jc w:val="center"/>
        <w:tblLook w:val="04A0" w:firstRow="1" w:lastRow="0" w:firstColumn="1" w:lastColumn="0" w:noHBand="0" w:noVBand="1"/>
      </w:tblPr>
      <w:tblGrid>
        <w:gridCol w:w="3440"/>
        <w:gridCol w:w="2060"/>
      </w:tblGrid>
      <w:tr w:rsidR="005B35CF" w:rsidRPr="00906755" w14:paraId="35E366B4" w14:textId="77777777" w:rsidTr="001556E4">
        <w:trPr>
          <w:trHeight w:val="350"/>
          <w:jc w:val="center"/>
        </w:trPr>
        <w:tc>
          <w:tcPr>
            <w:tcW w:w="3440" w:type="dxa"/>
            <w:tcBorders>
              <w:top w:val="single" w:sz="4" w:space="0" w:color="auto"/>
              <w:left w:val="single" w:sz="4" w:space="0" w:color="auto"/>
              <w:bottom w:val="single" w:sz="4" w:space="0" w:color="auto"/>
              <w:right w:val="nil"/>
            </w:tcBorders>
            <w:shd w:val="clear" w:color="auto" w:fill="auto"/>
            <w:noWrap/>
            <w:vAlign w:val="center"/>
            <w:hideMark/>
          </w:tcPr>
          <w:p w14:paraId="26B23127" w14:textId="77777777" w:rsidR="005B35CF" w:rsidRPr="006B358A" w:rsidRDefault="005B35CF" w:rsidP="005B35CF">
            <w:pPr>
              <w:widowControl/>
              <w:jc w:val="center"/>
              <w:rPr>
                <w:rFonts w:asciiTheme="minorHAnsi" w:eastAsia="Times New Roman" w:hAnsiTheme="minorHAnsi" w:cstheme="minorHAnsi"/>
                <w:b/>
                <w:bCs/>
                <w:lang w:val="en-GB" w:eastAsia="en-GB"/>
              </w:rPr>
            </w:pPr>
            <w:r w:rsidRPr="006B358A">
              <w:rPr>
                <w:rFonts w:asciiTheme="minorHAnsi" w:eastAsia="Times New Roman" w:hAnsiTheme="minorHAnsi" w:cstheme="minorHAnsi"/>
                <w:b/>
                <w:bCs/>
                <w:lang w:val="en-GB" w:eastAsia="en-GB"/>
              </w:rPr>
              <w:t>Capital</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47BF0" w14:textId="77777777" w:rsidR="005B35CF" w:rsidRPr="006B358A" w:rsidRDefault="005B35CF" w:rsidP="005B35CF">
            <w:pPr>
              <w:widowControl/>
              <w:jc w:val="center"/>
              <w:rPr>
                <w:rFonts w:asciiTheme="minorHAnsi" w:eastAsia="Times New Roman" w:hAnsiTheme="minorHAnsi" w:cstheme="minorHAnsi"/>
                <w:b/>
                <w:bCs/>
                <w:lang w:val="en-GB" w:eastAsia="en-GB"/>
              </w:rPr>
            </w:pPr>
            <w:r w:rsidRPr="006B358A">
              <w:rPr>
                <w:rFonts w:asciiTheme="minorHAnsi" w:eastAsia="Times New Roman" w:hAnsiTheme="minorHAnsi" w:cstheme="minorHAnsi"/>
                <w:b/>
                <w:bCs/>
                <w:lang w:val="en-GB" w:eastAsia="en-GB"/>
              </w:rPr>
              <w:t>Available Tier 1</w:t>
            </w:r>
          </w:p>
        </w:tc>
      </w:tr>
      <w:tr w:rsidR="005B35CF" w:rsidRPr="00906755" w14:paraId="1EA74F47" w14:textId="77777777" w:rsidTr="001556E4">
        <w:trPr>
          <w:trHeight w:val="700"/>
          <w:jc w:val="center"/>
        </w:trPr>
        <w:tc>
          <w:tcPr>
            <w:tcW w:w="34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E7C9ED" w14:textId="77777777" w:rsidR="005B35CF" w:rsidRPr="006B358A" w:rsidRDefault="005B35CF" w:rsidP="005B35CF">
            <w:pPr>
              <w:widowControl/>
              <w:rPr>
                <w:rFonts w:asciiTheme="minorHAnsi" w:eastAsia="Times New Roman" w:hAnsiTheme="minorHAnsi" w:cstheme="minorHAnsi"/>
                <w:lang w:val="en-GB" w:eastAsia="en-GB"/>
              </w:rPr>
            </w:pPr>
            <w:r w:rsidRPr="006B358A">
              <w:rPr>
                <w:rFonts w:asciiTheme="minorHAnsi" w:eastAsia="Times New Roman" w:hAnsiTheme="minorHAnsi" w:cstheme="minorHAnsi"/>
                <w:lang w:val="en-GB" w:eastAsia="en-GB"/>
              </w:rPr>
              <w:t>Ordinary share capital (gross of own shares)</w:t>
            </w:r>
          </w:p>
        </w:tc>
        <w:tc>
          <w:tcPr>
            <w:tcW w:w="20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3A6E54" w14:textId="58B71B00" w:rsidR="005B35CF" w:rsidRPr="006B358A" w:rsidRDefault="00303E88" w:rsidP="005B35CF">
            <w:pPr>
              <w:widowControl/>
              <w:jc w:val="right"/>
              <w:rPr>
                <w:rFonts w:asciiTheme="minorHAnsi" w:eastAsia="Times New Roman" w:hAnsiTheme="minorHAnsi" w:cstheme="minorHAnsi"/>
                <w:lang w:val="en-GB" w:eastAsia="en-GB"/>
              </w:rPr>
            </w:pPr>
            <w:r w:rsidRPr="006B358A">
              <w:rPr>
                <w:rFonts w:asciiTheme="minorHAnsi" w:eastAsia="Times New Roman" w:hAnsiTheme="minorHAnsi" w:cstheme="minorHAnsi"/>
                <w:lang w:val="en-GB" w:eastAsia="en-GB"/>
              </w:rPr>
              <w:t>166,157</w:t>
            </w:r>
          </w:p>
        </w:tc>
      </w:tr>
      <w:tr w:rsidR="005B35CF" w:rsidRPr="00906755" w14:paraId="6099D4EC" w14:textId="77777777" w:rsidTr="001556E4">
        <w:trPr>
          <w:trHeight w:val="1050"/>
          <w:jc w:val="center"/>
        </w:trPr>
        <w:tc>
          <w:tcPr>
            <w:tcW w:w="3440" w:type="dxa"/>
            <w:tcBorders>
              <w:top w:val="nil"/>
              <w:left w:val="single" w:sz="4" w:space="0" w:color="auto"/>
              <w:bottom w:val="single" w:sz="4" w:space="0" w:color="auto"/>
              <w:right w:val="single" w:sz="4" w:space="0" w:color="auto"/>
            </w:tcBorders>
            <w:shd w:val="clear" w:color="auto" w:fill="auto"/>
            <w:vAlign w:val="center"/>
            <w:hideMark/>
          </w:tcPr>
          <w:p w14:paraId="13992A91" w14:textId="77777777" w:rsidR="005B35CF" w:rsidRPr="006B358A" w:rsidRDefault="005B35CF" w:rsidP="005B35CF">
            <w:pPr>
              <w:widowControl/>
              <w:rPr>
                <w:rFonts w:asciiTheme="minorHAnsi" w:eastAsia="Times New Roman" w:hAnsiTheme="minorHAnsi" w:cstheme="minorHAnsi"/>
                <w:lang w:val="en-GB" w:eastAsia="en-GB"/>
              </w:rPr>
            </w:pPr>
            <w:r w:rsidRPr="006B358A">
              <w:rPr>
                <w:rFonts w:asciiTheme="minorHAnsi" w:eastAsia="Times New Roman" w:hAnsiTheme="minorHAnsi" w:cstheme="minorHAnsi"/>
                <w:lang w:val="en-GB" w:eastAsia="en-GB"/>
              </w:rPr>
              <w:t>Share premium account related to ordinary share capital</w:t>
            </w:r>
          </w:p>
        </w:tc>
        <w:tc>
          <w:tcPr>
            <w:tcW w:w="2060" w:type="dxa"/>
            <w:tcBorders>
              <w:top w:val="nil"/>
              <w:left w:val="single" w:sz="4" w:space="0" w:color="auto"/>
              <w:bottom w:val="single" w:sz="4" w:space="0" w:color="auto"/>
              <w:right w:val="single" w:sz="4" w:space="0" w:color="auto"/>
            </w:tcBorders>
            <w:shd w:val="clear" w:color="auto" w:fill="auto"/>
            <w:vAlign w:val="center"/>
            <w:hideMark/>
          </w:tcPr>
          <w:p w14:paraId="7602B2FF" w14:textId="1ED13BB3" w:rsidR="005B35CF" w:rsidRPr="006B358A" w:rsidRDefault="000A4103" w:rsidP="005B35CF">
            <w:pPr>
              <w:widowControl/>
              <w:jc w:val="right"/>
              <w:rPr>
                <w:rFonts w:asciiTheme="minorHAnsi" w:eastAsia="Times New Roman" w:hAnsiTheme="minorHAnsi" w:cstheme="minorHAnsi"/>
                <w:lang w:val="en-GB" w:eastAsia="en-GB"/>
              </w:rPr>
            </w:pPr>
            <w:r w:rsidRPr="006B358A">
              <w:rPr>
                <w:rFonts w:asciiTheme="minorHAnsi" w:eastAsia="Times New Roman" w:hAnsiTheme="minorHAnsi" w:cstheme="minorHAnsi"/>
                <w:lang w:val="en-GB" w:eastAsia="en-GB"/>
              </w:rPr>
              <w:t>60,438,189</w:t>
            </w:r>
          </w:p>
        </w:tc>
      </w:tr>
      <w:tr w:rsidR="005B35CF" w:rsidRPr="00906755" w14:paraId="49A5C78F" w14:textId="77777777" w:rsidTr="001556E4">
        <w:trPr>
          <w:trHeight w:val="430"/>
          <w:jc w:val="center"/>
        </w:trPr>
        <w:tc>
          <w:tcPr>
            <w:tcW w:w="3440" w:type="dxa"/>
            <w:tcBorders>
              <w:top w:val="nil"/>
              <w:left w:val="single" w:sz="4" w:space="0" w:color="auto"/>
              <w:bottom w:val="single" w:sz="4" w:space="0" w:color="auto"/>
              <w:right w:val="single" w:sz="4" w:space="0" w:color="auto"/>
            </w:tcBorders>
            <w:shd w:val="clear" w:color="auto" w:fill="auto"/>
            <w:vAlign w:val="center"/>
            <w:hideMark/>
          </w:tcPr>
          <w:p w14:paraId="088A5E58" w14:textId="77777777" w:rsidR="005B35CF" w:rsidRPr="006B358A" w:rsidRDefault="005B35CF" w:rsidP="005B35CF">
            <w:pPr>
              <w:widowControl/>
              <w:rPr>
                <w:rFonts w:asciiTheme="minorHAnsi" w:eastAsia="Times New Roman" w:hAnsiTheme="minorHAnsi" w:cstheme="minorHAnsi"/>
                <w:lang w:val="en-GB" w:eastAsia="en-GB"/>
              </w:rPr>
            </w:pPr>
            <w:r w:rsidRPr="006B358A">
              <w:rPr>
                <w:rFonts w:asciiTheme="minorHAnsi" w:eastAsia="Times New Roman" w:hAnsiTheme="minorHAnsi" w:cstheme="minorHAnsi"/>
                <w:lang w:val="en-GB" w:eastAsia="en-GB"/>
              </w:rPr>
              <w:t>Reconciliation reserve</w:t>
            </w:r>
          </w:p>
        </w:tc>
        <w:tc>
          <w:tcPr>
            <w:tcW w:w="2060" w:type="dxa"/>
            <w:tcBorders>
              <w:top w:val="nil"/>
              <w:left w:val="single" w:sz="4" w:space="0" w:color="auto"/>
              <w:bottom w:val="single" w:sz="4" w:space="0" w:color="auto"/>
              <w:right w:val="single" w:sz="4" w:space="0" w:color="auto"/>
            </w:tcBorders>
            <w:shd w:val="clear" w:color="auto" w:fill="auto"/>
            <w:vAlign w:val="center"/>
            <w:hideMark/>
          </w:tcPr>
          <w:p w14:paraId="3F520C11" w14:textId="0ECA75D8" w:rsidR="005B35CF" w:rsidRPr="006B358A" w:rsidRDefault="005B35CF" w:rsidP="005B35CF">
            <w:pPr>
              <w:widowControl/>
              <w:jc w:val="right"/>
              <w:rPr>
                <w:rFonts w:asciiTheme="minorHAnsi" w:eastAsia="Times New Roman" w:hAnsiTheme="minorHAnsi" w:cstheme="minorHAnsi"/>
                <w:lang w:val="en-GB" w:eastAsia="en-GB"/>
              </w:rPr>
            </w:pPr>
            <w:r w:rsidRPr="006B358A">
              <w:rPr>
                <w:rFonts w:asciiTheme="minorHAnsi" w:eastAsia="Times New Roman" w:hAnsiTheme="minorHAnsi" w:cstheme="minorHAnsi"/>
                <w:lang w:val="en-GB" w:eastAsia="en-GB"/>
              </w:rPr>
              <w:t>-2</w:t>
            </w:r>
            <w:r w:rsidR="007D346A" w:rsidRPr="006B358A">
              <w:rPr>
                <w:rFonts w:asciiTheme="minorHAnsi" w:eastAsia="Times New Roman" w:hAnsiTheme="minorHAnsi" w:cstheme="minorHAnsi"/>
                <w:lang w:val="en-GB" w:eastAsia="en-GB"/>
              </w:rPr>
              <w:t>0,504,770</w:t>
            </w:r>
          </w:p>
        </w:tc>
      </w:tr>
      <w:tr w:rsidR="005B35CF" w:rsidRPr="00906755" w14:paraId="535854C2" w14:textId="77777777" w:rsidTr="001556E4">
        <w:trPr>
          <w:trHeight w:val="350"/>
          <w:jc w:val="center"/>
        </w:trPr>
        <w:tc>
          <w:tcPr>
            <w:tcW w:w="3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E59B8D" w14:textId="77777777" w:rsidR="005B35CF" w:rsidRPr="006B358A" w:rsidRDefault="005B35CF" w:rsidP="005B35CF">
            <w:pPr>
              <w:widowControl/>
              <w:rPr>
                <w:rFonts w:asciiTheme="minorHAnsi" w:eastAsia="Times New Roman" w:hAnsiTheme="minorHAnsi" w:cstheme="minorHAnsi"/>
                <w:b/>
                <w:bCs/>
                <w:lang w:val="en-GB" w:eastAsia="en-GB"/>
              </w:rPr>
            </w:pPr>
            <w:r w:rsidRPr="006B358A">
              <w:rPr>
                <w:rFonts w:asciiTheme="minorHAnsi" w:eastAsia="Times New Roman" w:hAnsiTheme="minorHAnsi" w:cstheme="minorHAnsi"/>
                <w:b/>
                <w:bCs/>
                <w:lang w:val="en-GB" w:eastAsia="en-GB"/>
              </w:rPr>
              <w:t>Total</w:t>
            </w:r>
          </w:p>
        </w:tc>
        <w:tc>
          <w:tcPr>
            <w:tcW w:w="2060" w:type="dxa"/>
            <w:tcBorders>
              <w:top w:val="single" w:sz="4" w:space="0" w:color="auto"/>
              <w:left w:val="nil"/>
              <w:bottom w:val="single" w:sz="4" w:space="0" w:color="auto"/>
              <w:right w:val="single" w:sz="4" w:space="0" w:color="auto"/>
            </w:tcBorders>
            <w:shd w:val="clear" w:color="auto" w:fill="auto"/>
            <w:noWrap/>
            <w:vAlign w:val="center"/>
            <w:hideMark/>
          </w:tcPr>
          <w:p w14:paraId="3E8D71ED" w14:textId="473BB2A0" w:rsidR="005B35CF" w:rsidRPr="006B358A" w:rsidRDefault="001556E4" w:rsidP="005B35CF">
            <w:pPr>
              <w:widowControl/>
              <w:jc w:val="right"/>
              <w:rPr>
                <w:rFonts w:asciiTheme="minorHAnsi" w:eastAsia="Times New Roman" w:hAnsiTheme="minorHAnsi" w:cstheme="minorHAnsi"/>
                <w:b/>
                <w:bCs/>
                <w:lang w:val="en-GB" w:eastAsia="en-GB"/>
              </w:rPr>
            </w:pPr>
            <w:r w:rsidRPr="006B358A">
              <w:rPr>
                <w:rFonts w:asciiTheme="minorHAnsi" w:eastAsia="Times New Roman" w:hAnsiTheme="minorHAnsi" w:cstheme="minorHAnsi"/>
                <w:b/>
                <w:bCs/>
                <w:lang w:val="en-GB" w:eastAsia="en-GB"/>
              </w:rPr>
              <w:t>40,099,576</w:t>
            </w:r>
          </w:p>
        </w:tc>
      </w:tr>
    </w:tbl>
    <w:p w14:paraId="3FE60719" w14:textId="77777777" w:rsidR="002E1F3A" w:rsidRPr="00906755" w:rsidRDefault="002E1F3A" w:rsidP="002E1F3A">
      <w:pPr>
        <w:rPr>
          <w:rFonts w:ascii="Work Sans" w:hAnsi="Work Sans"/>
        </w:rPr>
      </w:pPr>
    </w:p>
    <w:p w14:paraId="2C0B7075" w14:textId="25C737B1" w:rsidR="00F82FFD" w:rsidRPr="0075692F" w:rsidRDefault="00F82FFD" w:rsidP="0075692F">
      <w:pPr>
        <w:pStyle w:val="ListParagraph"/>
        <w:numPr>
          <w:ilvl w:val="1"/>
          <w:numId w:val="7"/>
        </w:numPr>
        <w:tabs>
          <w:tab w:val="left" w:pos="851"/>
        </w:tabs>
        <w:spacing w:before="100" w:after="240"/>
        <w:ind w:left="709"/>
        <w:contextualSpacing w:val="0"/>
        <w:outlineLvl w:val="1"/>
        <w:rPr>
          <w:rFonts w:asciiTheme="minorHAnsi" w:hAnsiTheme="minorHAnsi" w:cstheme="minorHAnsi"/>
          <w:b/>
          <w:bCs/>
          <w:color w:val="2F5496"/>
          <w:spacing w:val="2"/>
          <w:kern w:val="36"/>
        </w:rPr>
      </w:pPr>
      <w:bookmarkStart w:id="149" w:name="_Toc178351444"/>
      <w:r w:rsidRPr="0075692F">
        <w:rPr>
          <w:rFonts w:asciiTheme="minorHAnsi" w:hAnsiTheme="minorHAnsi" w:cstheme="minorHAnsi"/>
          <w:b/>
          <w:bCs/>
          <w:color w:val="2F5496"/>
          <w:spacing w:val="2"/>
          <w:kern w:val="36"/>
        </w:rPr>
        <w:t>Tier 2 capital</w:t>
      </w:r>
      <w:bookmarkEnd w:id="149"/>
    </w:p>
    <w:p w14:paraId="3F7A63A8" w14:textId="77777777" w:rsidR="007A239B" w:rsidRPr="00906755" w:rsidRDefault="007A239B" w:rsidP="007A239B">
      <w:pPr>
        <w:pStyle w:val="ListParagraph"/>
        <w:numPr>
          <w:ilvl w:val="1"/>
          <w:numId w:val="5"/>
        </w:numPr>
        <w:tabs>
          <w:tab w:val="left" w:pos="851"/>
        </w:tabs>
        <w:spacing w:before="120" w:after="200"/>
        <w:ind w:right="1525"/>
        <w:contextualSpacing w:val="0"/>
        <w:jc w:val="both"/>
        <w:rPr>
          <w:rFonts w:ascii="Work Sans" w:hAnsi="Work Sans"/>
          <w:vanish/>
        </w:rPr>
      </w:pPr>
    </w:p>
    <w:p w14:paraId="2CA0DF38" w14:textId="77777777" w:rsidR="007A239B" w:rsidRPr="00906755" w:rsidRDefault="007A239B" w:rsidP="007A239B">
      <w:pPr>
        <w:pStyle w:val="ListParagraph"/>
        <w:numPr>
          <w:ilvl w:val="2"/>
          <w:numId w:val="5"/>
        </w:numPr>
        <w:tabs>
          <w:tab w:val="left" w:pos="851"/>
        </w:tabs>
        <w:spacing w:before="120" w:after="200"/>
        <w:ind w:right="1525"/>
        <w:contextualSpacing w:val="0"/>
        <w:jc w:val="both"/>
        <w:rPr>
          <w:rFonts w:ascii="Work Sans" w:hAnsi="Work Sans"/>
          <w:vanish/>
        </w:rPr>
      </w:pPr>
    </w:p>
    <w:p w14:paraId="12C8723E" w14:textId="4528F02F" w:rsidR="00F82FFD" w:rsidRPr="0075692F" w:rsidRDefault="007A239B" w:rsidP="0075692F">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sidRPr="0075692F">
        <w:rPr>
          <w:rFonts w:asciiTheme="minorHAnsi" w:hAnsiTheme="minorHAnsi" w:cstheme="minorHAnsi"/>
        </w:rPr>
        <w:t xml:space="preserve">The Company has </w:t>
      </w:r>
      <w:r w:rsidR="00976A62" w:rsidRPr="0075692F">
        <w:rPr>
          <w:rFonts w:asciiTheme="minorHAnsi" w:hAnsiTheme="minorHAnsi" w:cstheme="minorHAnsi"/>
        </w:rPr>
        <w:t>no tier 2 capital.</w:t>
      </w:r>
    </w:p>
    <w:p w14:paraId="56428165" w14:textId="44A6B9A1" w:rsidR="00F82FFD" w:rsidRPr="006B358A" w:rsidRDefault="00F82FFD" w:rsidP="006B358A">
      <w:pPr>
        <w:pStyle w:val="ListParagraph"/>
        <w:numPr>
          <w:ilvl w:val="1"/>
          <w:numId w:val="7"/>
        </w:numPr>
        <w:tabs>
          <w:tab w:val="left" w:pos="851"/>
        </w:tabs>
        <w:spacing w:before="100" w:after="240"/>
        <w:ind w:left="709"/>
        <w:contextualSpacing w:val="0"/>
        <w:outlineLvl w:val="1"/>
        <w:rPr>
          <w:rFonts w:asciiTheme="minorHAnsi" w:hAnsiTheme="minorHAnsi" w:cstheme="minorHAnsi"/>
          <w:b/>
          <w:bCs/>
          <w:color w:val="2F5496"/>
          <w:spacing w:val="2"/>
          <w:kern w:val="36"/>
        </w:rPr>
      </w:pPr>
      <w:bookmarkStart w:id="150" w:name="_Toc178351445"/>
      <w:r w:rsidRPr="006B358A">
        <w:rPr>
          <w:rFonts w:asciiTheme="minorHAnsi" w:hAnsiTheme="minorHAnsi" w:cstheme="minorHAnsi"/>
          <w:b/>
          <w:bCs/>
          <w:color w:val="2F5496"/>
          <w:spacing w:val="2"/>
          <w:kern w:val="36"/>
        </w:rPr>
        <w:t>Tier 3 capital</w:t>
      </w:r>
      <w:bookmarkEnd w:id="150"/>
    </w:p>
    <w:p w14:paraId="5F201762" w14:textId="77777777" w:rsidR="00976A62" w:rsidRPr="00906755" w:rsidRDefault="00976A62" w:rsidP="00976A62">
      <w:pPr>
        <w:pStyle w:val="ListParagraph"/>
        <w:numPr>
          <w:ilvl w:val="1"/>
          <w:numId w:val="5"/>
        </w:numPr>
        <w:tabs>
          <w:tab w:val="left" w:pos="851"/>
        </w:tabs>
        <w:spacing w:before="120" w:after="200"/>
        <w:ind w:right="1525"/>
        <w:contextualSpacing w:val="0"/>
        <w:jc w:val="both"/>
        <w:rPr>
          <w:rFonts w:ascii="Work Sans" w:hAnsi="Work Sans"/>
          <w:vanish/>
        </w:rPr>
      </w:pPr>
    </w:p>
    <w:p w14:paraId="2EB9EFA5" w14:textId="770E75DF" w:rsidR="00E7060A" w:rsidRPr="0075692F" w:rsidRDefault="00E7060A" w:rsidP="00E7060A">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sidRPr="0075692F">
        <w:rPr>
          <w:rFonts w:asciiTheme="minorHAnsi" w:hAnsiTheme="minorHAnsi" w:cstheme="minorHAnsi"/>
        </w:rPr>
        <w:t xml:space="preserve">The Company has no tier </w:t>
      </w:r>
      <w:r>
        <w:rPr>
          <w:rFonts w:asciiTheme="minorHAnsi" w:hAnsiTheme="minorHAnsi" w:cstheme="minorHAnsi"/>
        </w:rPr>
        <w:t>3</w:t>
      </w:r>
      <w:r w:rsidRPr="0075692F">
        <w:rPr>
          <w:rFonts w:asciiTheme="minorHAnsi" w:hAnsiTheme="minorHAnsi" w:cstheme="minorHAnsi"/>
        </w:rPr>
        <w:t xml:space="preserve"> capital.</w:t>
      </w:r>
    </w:p>
    <w:p w14:paraId="394399F5" w14:textId="0B70A16B" w:rsidR="00173F34" w:rsidRPr="00E7060A" w:rsidRDefault="00173F34" w:rsidP="00E7060A">
      <w:pPr>
        <w:pStyle w:val="Heading1"/>
        <w:keepNext/>
        <w:keepLines/>
        <w:numPr>
          <w:ilvl w:val="0"/>
          <w:numId w:val="3"/>
        </w:numPr>
        <w:spacing w:before="240" w:after="240" w:line="235" w:lineRule="auto"/>
        <w:ind w:left="709" w:right="1383" w:hanging="425"/>
        <w:jc w:val="both"/>
        <w:rPr>
          <w:rFonts w:asciiTheme="minorHAnsi" w:eastAsia="Calibri" w:hAnsiTheme="minorHAnsi" w:cstheme="minorHAnsi"/>
          <w:color w:val="2F5496"/>
          <w:spacing w:val="2"/>
          <w:sz w:val="34"/>
          <w:szCs w:val="34"/>
          <w:u w:val="none"/>
        </w:rPr>
      </w:pPr>
      <w:bookmarkStart w:id="151" w:name="_Toc178351446"/>
      <w:r w:rsidRPr="00E7060A">
        <w:rPr>
          <w:rFonts w:asciiTheme="minorHAnsi" w:eastAsia="Calibri" w:hAnsiTheme="minorHAnsi" w:cstheme="minorHAnsi"/>
          <w:color w:val="2F5496"/>
          <w:spacing w:val="2"/>
          <w:sz w:val="34"/>
          <w:szCs w:val="34"/>
          <w:u w:val="none"/>
        </w:rPr>
        <w:t>SOLVENCY CAPITAL REQUIREMENTS (SCR)</w:t>
      </w:r>
      <w:bookmarkEnd w:id="151"/>
    </w:p>
    <w:p w14:paraId="16AC8DC3" w14:textId="77777777" w:rsidR="0057182A" w:rsidRPr="00906755" w:rsidRDefault="0057182A" w:rsidP="0057182A">
      <w:pPr>
        <w:pStyle w:val="ListParagraph"/>
        <w:numPr>
          <w:ilvl w:val="0"/>
          <w:numId w:val="7"/>
        </w:numPr>
        <w:tabs>
          <w:tab w:val="left" w:pos="426"/>
          <w:tab w:val="left" w:pos="567"/>
        </w:tabs>
        <w:spacing w:before="100" w:after="240"/>
        <w:contextualSpacing w:val="0"/>
        <w:outlineLvl w:val="1"/>
        <w:rPr>
          <w:rFonts w:ascii="Work Sans" w:hAnsi="Work Sans"/>
          <w:b/>
          <w:bCs/>
          <w:vanish/>
          <w:color w:val="550091"/>
        </w:rPr>
      </w:pPr>
      <w:bookmarkStart w:id="152" w:name="_Toc167960144"/>
      <w:bookmarkStart w:id="153" w:name="_Toc177558248"/>
      <w:bookmarkStart w:id="154" w:name="_Toc177558394"/>
      <w:bookmarkStart w:id="155" w:name="_Toc177559130"/>
      <w:bookmarkStart w:id="156" w:name="_Toc177559219"/>
      <w:bookmarkStart w:id="157" w:name="_Toc178175111"/>
      <w:bookmarkStart w:id="158" w:name="_Toc148719769"/>
      <w:bookmarkStart w:id="159" w:name="_Toc178351447"/>
      <w:bookmarkEnd w:id="152"/>
      <w:bookmarkEnd w:id="153"/>
      <w:bookmarkEnd w:id="154"/>
      <w:bookmarkEnd w:id="155"/>
      <w:bookmarkEnd w:id="156"/>
      <w:bookmarkEnd w:id="157"/>
      <w:bookmarkEnd w:id="159"/>
    </w:p>
    <w:p w14:paraId="3097BEA4" w14:textId="6764876F" w:rsidR="0057182A" w:rsidRPr="003818BD" w:rsidRDefault="0057182A" w:rsidP="003818BD">
      <w:pPr>
        <w:pStyle w:val="ListParagraph"/>
        <w:numPr>
          <w:ilvl w:val="1"/>
          <w:numId w:val="7"/>
        </w:numPr>
        <w:tabs>
          <w:tab w:val="left" w:pos="851"/>
        </w:tabs>
        <w:spacing w:before="100" w:after="240"/>
        <w:ind w:left="709"/>
        <w:contextualSpacing w:val="0"/>
        <w:outlineLvl w:val="1"/>
        <w:rPr>
          <w:rFonts w:asciiTheme="minorHAnsi" w:hAnsiTheme="minorHAnsi" w:cstheme="minorHAnsi"/>
          <w:b/>
          <w:bCs/>
          <w:color w:val="2F5496"/>
          <w:spacing w:val="2"/>
          <w:kern w:val="36"/>
        </w:rPr>
      </w:pPr>
      <w:bookmarkStart w:id="160" w:name="_Toc178351448"/>
      <w:r w:rsidRPr="003818BD">
        <w:rPr>
          <w:rFonts w:asciiTheme="minorHAnsi" w:hAnsiTheme="minorHAnsi" w:cstheme="minorHAnsi"/>
          <w:b/>
          <w:bCs/>
          <w:color w:val="2F5496"/>
          <w:spacing w:val="2"/>
          <w:kern w:val="36"/>
        </w:rPr>
        <w:t>Use of External Credit Assessment Institutions (ECAIs)</w:t>
      </w:r>
      <w:bookmarkEnd w:id="158"/>
      <w:bookmarkEnd w:id="160"/>
    </w:p>
    <w:p w14:paraId="0086C6FE" w14:textId="77777777" w:rsidR="003F22D8" w:rsidRPr="00906755" w:rsidRDefault="003F22D8" w:rsidP="003F22D8">
      <w:pPr>
        <w:pStyle w:val="ListParagraph"/>
        <w:numPr>
          <w:ilvl w:val="0"/>
          <w:numId w:val="5"/>
        </w:numPr>
        <w:tabs>
          <w:tab w:val="left" w:pos="851"/>
        </w:tabs>
        <w:spacing w:before="120" w:after="200"/>
        <w:ind w:right="1525"/>
        <w:contextualSpacing w:val="0"/>
        <w:jc w:val="both"/>
        <w:rPr>
          <w:rFonts w:ascii="Work Sans" w:hAnsi="Work Sans"/>
          <w:vanish/>
        </w:rPr>
      </w:pPr>
    </w:p>
    <w:p w14:paraId="2BF8C87D" w14:textId="77777777" w:rsidR="003F22D8" w:rsidRPr="00906755" w:rsidRDefault="003F22D8" w:rsidP="003F22D8">
      <w:pPr>
        <w:pStyle w:val="ListParagraph"/>
        <w:numPr>
          <w:ilvl w:val="1"/>
          <w:numId w:val="5"/>
        </w:numPr>
        <w:tabs>
          <w:tab w:val="left" w:pos="851"/>
        </w:tabs>
        <w:spacing w:before="120" w:after="200"/>
        <w:ind w:right="1525"/>
        <w:contextualSpacing w:val="0"/>
        <w:jc w:val="both"/>
        <w:rPr>
          <w:rFonts w:ascii="Work Sans" w:hAnsi="Work Sans"/>
          <w:vanish/>
        </w:rPr>
      </w:pPr>
    </w:p>
    <w:p w14:paraId="6CA02D60" w14:textId="77777777" w:rsidR="008226EF" w:rsidRPr="003818BD" w:rsidRDefault="003F22D8" w:rsidP="003818BD">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sidRPr="003818BD">
        <w:rPr>
          <w:rFonts w:asciiTheme="minorHAnsi" w:hAnsiTheme="minorHAnsi" w:cstheme="minorHAnsi"/>
        </w:rPr>
        <w:t>The standard formula places significant reliance on the use of ratings issued by ECAIs. The criteria for deciding on the applicable rating to use are as follows in accordance with Article 4 of the Delegated Regulations:</w:t>
      </w:r>
    </w:p>
    <w:p w14:paraId="5F8A5AD2" w14:textId="1F6F8285" w:rsidR="006E0023" w:rsidRPr="007664DC" w:rsidRDefault="006E0023" w:rsidP="007664DC">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sidRPr="007664DC">
        <w:rPr>
          <w:rFonts w:asciiTheme="minorHAnsi" w:hAnsiTheme="minorHAnsi" w:cstheme="minorHAnsi"/>
        </w:rPr>
        <w:t>Where only one credit assessment is available, the Company will use that credit assessment</w:t>
      </w:r>
      <w:r w:rsidR="008226EF" w:rsidRPr="007664DC">
        <w:rPr>
          <w:rFonts w:asciiTheme="minorHAnsi" w:hAnsiTheme="minorHAnsi" w:cstheme="minorHAnsi"/>
        </w:rPr>
        <w:t xml:space="preserve"> unless the single rating relates to a </w:t>
      </w:r>
      <w:proofErr w:type="spellStart"/>
      <w:r w:rsidR="008226EF" w:rsidRPr="007664DC">
        <w:rPr>
          <w:rFonts w:asciiTheme="minorHAnsi" w:hAnsiTheme="minorHAnsi" w:cstheme="minorHAnsi"/>
        </w:rPr>
        <w:t>securitisation</w:t>
      </w:r>
      <w:proofErr w:type="spellEnd"/>
      <w:r w:rsidR="008226EF" w:rsidRPr="007664DC">
        <w:rPr>
          <w:rFonts w:asciiTheme="minorHAnsi" w:hAnsiTheme="minorHAnsi" w:cstheme="minorHAnsi"/>
        </w:rPr>
        <w:t xml:space="preserve"> position in which case the capital requirement should be derived as though no credit rating were available in accordance with Article 6 of the Delegated Regulations.</w:t>
      </w:r>
    </w:p>
    <w:p w14:paraId="59CB12F6" w14:textId="77777777" w:rsidR="006E0023" w:rsidRPr="00A70A69" w:rsidRDefault="006E0023" w:rsidP="00A70A69">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sidRPr="00A70A69">
        <w:rPr>
          <w:rFonts w:asciiTheme="minorHAnsi" w:hAnsiTheme="minorHAnsi" w:cstheme="minorHAnsi"/>
        </w:rPr>
        <w:t>Where two credit assessments are available, the Company will use the lower credit assessment which generates the higher capital requirement.</w:t>
      </w:r>
    </w:p>
    <w:p w14:paraId="5EA35E0D" w14:textId="77777777" w:rsidR="006E0023" w:rsidRPr="00A70A69" w:rsidRDefault="006E0023" w:rsidP="00A70A69">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sidRPr="00A70A69">
        <w:rPr>
          <w:rFonts w:asciiTheme="minorHAnsi" w:hAnsiTheme="minorHAnsi" w:cstheme="minorHAnsi"/>
        </w:rPr>
        <w:t xml:space="preserve">Where more than two credit assessments are available, the Company will use the credit rating which generates the second lowest capital requirement. </w:t>
      </w:r>
    </w:p>
    <w:p w14:paraId="763A56DB" w14:textId="77777777" w:rsidR="008226EF" w:rsidRPr="00A70A69" w:rsidRDefault="008226EF" w:rsidP="00A70A69">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sidRPr="00A70A69">
        <w:rPr>
          <w:rFonts w:asciiTheme="minorHAnsi" w:hAnsiTheme="minorHAnsi" w:cstheme="minorHAnsi"/>
        </w:rPr>
        <w:t>The scales in relation to the major credit rating agencies are as follows:</w:t>
      </w:r>
    </w:p>
    <w:p w14:paraId="153F8651" w14:textId="77777777" w:rsidR="00354EAF" w:rsidRDefault="00354EAF" w:rsidP="00354EAF">
      <w:pPr>
        <w:rPr>
          <w:rFonts w:ascii="Work Sans" w:hAnsi="Work Sans"/>
        </w:rPr>
      </w:pPr>
    </w:p>
    <w:p w14:paraId="0941F6C6" w14:textId="77777777" w:rsidR="004670A7" w:rsidRPr="00906755" w:rsidRDefault="004670A7" w:rsidP="00354EAF">
      <w:pPr>
        <w:rPr>
          <w:rFonts w:ascii="Work Sans" w:hAnsi="Work Sans"/>
        </w:rPr>
      </w:pPr>
    </w:p>
    <w:p w14:paraId="36EF2AD0" w14:textId="77777777" w:rsidR="00D469F1" w:rsidRPr="00906755" w:rsidRDefault="00D469F1" w:rsidP="00354EAF">
      <w:pPr>
        <w:rPr>
          <w:rFonts w:ascii="Work Sans" w:hAnsi="Work Sans"/>
        </w:rPr>
      </w:pPr>
    </w:p>
    <w:p w14:paraId="094F3260" w14:textId="77777777" w:rsidR="00D469F1" w:rsidRPr="00906755" w:rsidRDefault="00D469F1" w:rsidP="00354EAF">
      <w:pPr>
        <w:rPr>
          <w:rFonts w:ascii="Work Sans" w:hAnsi="Work Sans"/>
        </w:rPr>
      </w:pPr>
    </w:p>
    <w:p w14:paraId="0D115C99" w14:textId="77777777" w:rsidR="00D469F1" w:rsidRPr="00906755" w:rsidRDefault="00D469F1" w:rsidP="00354EAF">
      <w:pPr>
        <w:rPr>
          <w:rFonts w:ascii="Work Sans" w:hAnsi="Work Sans"/>
        </w:rPr>
      </w:pPr>
    </w:p>
    <w:p w14:paraId="7754570D" w14:textId="77777777" w:rsidR="00D469F1" w:rsidRPr="00906755" w:rsidRDefault="00D469F1" w:rsidP="00354EAF">
      <w:pPr>
        <w:rPr>
          <w:rFonts w:ascii="Work Sans" w:hAnsi="Work Sans"/>
        </w:rPr>
      </w:pPr>
    </w:p>
    <w:tbl>
      <w:tblPr>
        <w:tblStyle w:val="TableGrid"/>
        <w:tblW w:w="0" w:type="auto"/>
        <w:jc w:val="center"/>
        <w:tblLook w:val="04A0" w:firstRow="1" w:lastRow="0" w:firstColumn="1" w:lastColumn="0" w:noHBand="0" w:noVBand="1"/>
      </w:tblPr>
      <w:tblGrid>
        <w:gridCol w:w="799"/>
        <w:gridCol w:w="1376"/>
        <w:gridCol w:w="1495"/>
        <w:gridCol w:w="1559"/>
        <w:gridCol w:w="1559"/>
        <w:gridCol w:w="1508"/>
      </w:tblGrid>
      <w:tr w:rsidR="005955D0" w:rsidRPr="00906755" w14:paraId="2C18B7C7" w14:textId="77777777" w:rsidTr="00235611">
        <w:trPr>
          <w:jc w:val="center"/>
        </w:trPr>
        <w:tc>
          <w:tcPr>
            <w:tcW w:w="799" w:type="dxa"/>
          </w:tcPr>
          <w:p w14:paraId="352B67F8" w14:textId="77777777" w:rsidR="005955D0" w:rsidRPr="00906755" w:rsidRDefault="005955D0" w:rsidP="0063297C">
            <w:pPr>
              <w:rPr>
                <w:rFonts w:ascii="Work Sans" w:hAnsi="Work Sans"/>
                <w:b/>
              </w:rPr>
            </w:pPr>
            <w:r w:rsidRPr="00906755">
              <w:rPr>
                <w:rFonts w:ascii="Work Sans" w:hAnsi="Work Sans"/>
                <w:b/>
              </w:rPr>
              <w:lastRenderedPageBreak/>
              <w:t>SII Level</w:t>
            </w:r>
          </w:p>
        </w:tc>
        <w:tc>
          <w:tcPr>
            <w:tcW w:w="1376" w:type="dxa"/>
          </w:tcPr>
          <w:p w14:paraId="5D407287" w14:textId="77777777" w:rsidR="005955D0" w:rsidRPr="00906755" w:rsidRDefault="005955D0" w:rsidP="0063297C">
            <w:pPr>
              <w:rPr>
                <w:rFonts w:ascii="Work Sans" w:hAnsi="Work Sans"/>
                <w:b/>
              </w:rPr>
            </w:pPr>
            <w:r w:rsidRPr="00906755">
              <w:rPr>
                <w:rFonts w:ascii="Work Sans" w:hAnsi="Work Sans"/>
                <w:b/>
              </w:rPr>
              <w:t>Model input</w:t>
            </w:r>
          </w:p>
        </w:tc>
        <w:tc>
          <w:tcPr>
            <w:tcW w:w="1495" w:type="dxa"/>
          </w:tcPr>
          <w:p w14:paraId="0C76924B" w14:textId="77777777" w:rsidR="005955D0" w:rsidRPr="00906755" w:rsidRDefault="005955D0" w:rsidP="0063297C">
            <w:pPr>
              <w:rPr>
                <w:rFonts w:ascii="Work Sans" w:hAnsi="Work Sans"/>
                <w:b/>
              </w:rPr>
            </w:pPr>
            <w:r w:rsidRPr="00906755">
              <w:rPr>
                <w:rFonts w:ascii="Work Sans" w:hAnsi="Work Sans"/>
                <w:b/>
              </w:rPr>
              <w:t>S&amp;P</w:t>
            </w:r>
          </w:p>
        </w:tc>
        <w:tc>
          <w:tcPr>
            <w:tcW w:w="1559" w:type="dxa"/>
          </w:tcPr>
          <w:p w14:paraId="3BD6F447" w14:textId="77777777" w:rsidR="005955D0" w:rsidRPr="00906755" w:rsidRDefault="005955D0" w:rsidP="0063297C">
            <w:pPr>
              <w:rPr>
                <w:rFonts w:ascii="Work Sans" w:hAnsi="Work Sans"/>
                <w:b/>
              </w:rPr>
            </w:pPr>
            <w:r w:rsidRPr="00906755">
              <w:rPr>
                <w:rFonts w:ascii="Work Sans" w:hAnsi="Work Sans"/>
                <w:b/>
              </w:rPr>
              <w:t>Fitch</w:t>
            </w:r>
          </w:p>
        </w:tc>
        <w:tc>
          <w:tcPr>
            <w:tcW w:w="1559" w:type="dxa"/>
          </w:tcPr>
          <w:p w14:paraId="40662800" w14:textId="77777777" w:rsidR="005955D0" w:rsidRPr="00906755" w:rsidRDefault="005955D0" w:rsidP="0063297C">
            <w:pPr>
              <w:rPr>
                <w:rFonts w:ascii="Work Sans" w:hAnsi="Work Sans"/>
                <w:b/>
              </w:rPr>
            </w:pPr>
            <w:r w:rsidRPr="00906755">
              <w:rPr>
                <w:rFonts w:ascii="Work Sans" w:hAnsi="Work Sans"/>
                <w:b/>
              </w:rPr>
              <w:t>AM Best</w:t>
            </w:r>
          </w:p>
        </w:tc>
        <w:tc>
          <w:tcPr>
            <w:tcW w:w="1508" w:type="dxa"/>
          </w:tcPr>
          <w:p w14:paraId="2A196A88" w14:textId="77777777" w:rsidR="005955D0" w:rsidRPr="00906755" w:rsidRDefault="005955D0" w:rsidP="0063297C">
            <w:pPr>
              <w:rPr>
                <w:rFonts w:ascii="Work Sans" w:hAnsi="Work Sans"/>
                <w:b/>
              </w:rPr>
            </w:pPr>
            <w:r w:rsidRPr="00906755">
              <w:rPr>
                <w:rFonts w:ascii="Work Sans" w:hAnsi="Work Sans"/>
                <w:b/>
              </w:rPr>
              <w:t>Moody’s</w:t>
            </w:r>
          </w:p>
        </w:tc>
      </w:tr>
      <w:tr w:rsidR="005955D0" w:rsidRPr="00906755" w14:paraId="6965D52F" w14:textId="77777777" w:rsidTr="00235611">
        <w:trPr>
          <w:jc w:val="center"/>
        </w:trPr>
        <w:tc>
          <w:tcPr>
            <w:tcW w:w="799" w:type="dxa"/>
          </w:tcPr>
          <w:p w14:paraId="4B4F1500" w14:textId="77777777" w:rsidR="005955D0" w:rsidRPr="00906755" w:rsidRDefault="005955D0" w:rsidP="0063297C">
            <w:pPr>
              <w:rPr>
                <w:rFonts w:ascii="Work Sans" w:hAnsi="Work Sans"/>
              </w:rPr>
            </w:pPr>
            <w:r w:rsidRPr="00906755">
              <w:rPr>
                <w:rFonts w:ascii="Work Sans" w:hAnsi="Work Sans"/>
              </w:rPr>
              <w:t>0</w:t>
            </w:r>
          </w:p>
        </w:tc>
        <w:tc>
          <w:tcPr>
            <w:tcW w:w="1376" w:type="dxa"/>
          </w:tcPr>
          <w:p w14:paraId="33E57452" w14:textId="77777777" w:rsidR="005955D0" w:rsidRPr="00906755" w:rsidRDefault="005955D0" w:rsidP="0063297C">
            <w:pPr>
              <w:rPr>
                <w:rFonts w:ascii="Work Sans" w:hAnsi="Work Sans"/>
              </w:rPr>
            </w:pPr>
            <w:r w:rsidRPr="00906755">
              <w:rPr>
                <w:rFonts w:ascii="Work Sans" w:hAnsi="Work Sans"/>
              </w:rPr>
              <w:t>AAA</w:t>
            </w:r>
          </w:p>
        </w:tc>
        <w:tc>
          <w:tcPr>
            <w:tcW w:w="1495" w:type="dxa"/>
          </w:tcPr>
          <w:p w14:paraId="04AC4708" w14:textId="77777777" w:rsidR="005955D0" w:rsidRPr="00906755" w:rsidRDefault="005955D0" w:rsidP="0063297C">
            <w:pPr>
              <w:rPr>
                <w:rFonts w:ascii="Work Sans" w:hAnsi="Work Sans"/>
              </w:rPr>
            </w:pPr>
            <w:r w:rsidRPr="00906755">
              <w:rPr>
                <w:rFonts w:ascii="Work Sans" w:hAnsi="Work Sans"/>
              </w:rPr>
              <w:t>AAA</w:t>
            </w:r>
          </w:p>
        </w:tc>
        <w:tc>
          <w:tcPr>
            <w:tcW w:w="1559" w:type="dxa"/>
          </w:tcPr>
          <w:p w14:paraId="602DBE31" w14:textId="77777777" w:rsidR="005955D0" w:rsidRPr="00906755" w:rsidRDefault="005955D0" w:rsidP="0063297C">
            <w:pPr>
              <w:rPr>
                <w:rFonts w:ascii="Work Sans" w:hAnsi="Work Sans"/>
              </w:rPr>
            </w:pPr>
            <w:r w:rsidRPr="00906755">
              <w:rPr>
                <w:rFonts w:ascii="Work Sans" w:hAnsi="Work Sans"/>
              </w:rPr>
              <w:t>AAA</w:t>
            </w:r>
          </w:p>
        </w:tc>
        <w:tc>
          <w:tcPr>
            <w:tcW w:w="1559" w:type="dxa"/>
          </w:tcPr>
          <w:p w14:paraId="55E65828" w14:textId="77777777" w:rsidR="005955D0" w:rsidRPr="00906755" w:rsidRDefault="005955D0" w:rsidP="0063297C">
            <w:pPr>
              <w:rPr>
                <w:rFonts w:ascii="Work Sans" w:hAnsi="Work Sans"/>
              </w:rPr>
            </w:pPr>
            <w:r w:rsidRPr="00906755">
              <w:rPr>
                <w:rFonts w:ascii="Work Sans" w:hAnsi="Work Sans"/>
              </w:rPr>
              <w:t>A++/A+</w:t>
            </w:r>
          </w:p>
        </w:tc>
        <w:tc>
          <w:tcPr>
            <w:tcW w:w="1508" w:type="dxa"/>
          </w:tcPr>
          <w:p w14:paraId="00D0E820" w14:textId="77777777" w:rsidR="005955D0" w:rsidRPr="00906755" w:rsidRDefault="005955D0" w:rsidP="0063297C">
            <w:pPr>
              <w:rPr>
                <w:rFonts w:ascii="Work Sans" w:hAnsi="Work Sans"/>
              </w:rPr>
            </w:pPr>
            <w:proofErr w:type="spellStart"/>
            <w:r w:rsidRPr="00906755">
              <w:rPr>
                <w:rFonts w:ascii="Work Sans" w:hAnsi="Work Sans"/>
              </w:rPr>
              <w:t>Aaa</w:t>
            </w:r>
            <w:proofErr w:type="spellEnd"/>
          </w:p>
        </w:tc>
      </w:tr>
      <w:tr w:rsidR="005955D0" w:rsidRPr="00906755" w14:paraId="77DFB104" w14:textId="77777777" w:rsidTr="00235611">
        <w:trPr>
          <w:jc w:val="center"/>
        </w:trPr>
        <w:tc>
          <w:tcPr>
            <w:tcW w:w="799" w:type="dxa"/>
          </w:tcPr>
          <w:p w14:paraId="02B069CF" w14:textId="77777777" w:rsidR="005955D0" w:rsidRPr="00906755" w:rsidRDefault="005955D0" w:rsidP="0063297C">
            <w:pPr>
              <w:rPr>
                <w:rFonts w:ascii="Work Sans" w:hAnsi="Work Sans"/>
              </w:rPr>
            </w:pPr>
            <w:r w:rsidRPr="00906755">
              <w:rPr>
                <w:rFonts w:ascii="Work Sans" w:hAnsi="Work Sans"/>
              </w:rPr>
              <w:t>1</w:t>
            </w:r>
          </w:p>
        </w:tc>
        <w:tc>
          <w:tcPr>
            <w:tcW w:w="1376" w:type="dxa"/>
          </w:tcPr>
          <w:p w14:paraId="44D7E132" w14:textId="77777777" w:rsidR="005955D0" w:rsidRPr="00906755" w:rsidRDefault="005955D0" w:rsidP="0063297C">
            <w:pPr>
              <w:rPr>
                <w:rFonts w:ascii="Work Sans" w:hAnsi="Work Sans"/>
              </w:rPr>
            </w:pPr>
            <w:r w:rsidRPr="00906755">
              <w:rPr>
                <w:rFonts w:ascii="Work Sans" w:hAnsi="Work Sans"/>
              </w:rPr>
              <w:t>AA</w:t>
            </w:r>
          </w:p>
        </w:tc>
        <w:tc>
          <w:tcPr>
            <w:tcW w:w="1495" w:type="dxa"/>
          </w:tcPr>
          <w:p w14:paraId="28E72172" w14:textId="77777777" w:rsidR="005955D0" w:rsidRPr="00906755" w:rsidRDefault="005955D0" w:rsidP="0063297C">
            <w:pPr>
              <w:rPr>
                <w:rFonts w:ascii="Work Sans" w:hAnsi="Work Sans"/>
              </w:rPr>
            </w:pPr>
            <w:r w:rsidRPr="00906755">
              <w:rPr>
                <w:rFonts w:ascii="Work Sans" w:hAnsi="Work Sans"/>
              </w:rPr>
              <w:t>AA</w:t>
            </w:r>
          </w:p>
        </w:tc>
        <w:tc>
          <w:tcPr>
            <w:tcW w:w="1559" w:type="dxa"/>
          </w:tcPr>
          <w:p w14:paraId="45FADA92" w14:textId="77777777" w:rsidR="005955D0" w:rsidRPr="00906755" w:rsidRDefault="005955D0" w:rsidP="0063297C">
            <w:pPr>
              <w:rPr>
                <w:rFonts w:ascii="Work Sans" w:hAnsi="Work Sans"/>
              </w:rPr>
            </w:pPr>
            <w:r w:rsidRPr="00906755">
              <w:rPr>
                <w:rFonts w:ascii="Work Sans" w:hAnsi="Work Sans"/>
              </w:rPr>
              <w:t>AA</w:t>
            </w:r>
          </w:p>
        </w:tc>
        <w:tc>
          <w:tcPr>
            <w:tcW w:w="1559" w:type="dxa"/>
          </w:tcPr>
          <w:p w14:paraId="439FE9CE" w14:textId="77777777" w:rsidR="005955D0" w:rsidRPr="00906755" w:rsidRDefault="005955D0" w:rsidP="0063297C">
            <w:pPr>
              <w:rPr>
                <w:rFonts w:ascii="Work Sans" w:hAnsi="Work Sans"/>
              </w:rPr>
            </w:pPr>
            <w:r w:rsidRPr="00906755">
              <w:rPr>
                <w:rFonts w:ascii="Work Sans" w:hAnsi="Work Sans"/>
              </w:rPr>
              <w:t>A/A-</w:t>
            </w:r>
          </w:p>
        </w:tc>
        <w:tc>
          <w:tcPr>
            <w:tcW w:w="1508" w:type="dxa"/>
          </w:tcPr>
          <w:p w14:paraId="68D96AB6" w14:textId="77777777" w:rsidR="005955D0" w:rsidRPr="00906755" w:rsidRDefault="005955D0" w:rsidP="0063297C">
            <w:pPr>
              <w:rPr>
                <w:rFonts w:ascii="Work Sans" w:hAnsi="Work Sans"/>
              </w:rPr>
            </w:pPr>
            <w:r w:rsidRPr="00906755">
              <w:rPr>
                <w:rFonts w:ascii="Work Sans" w:hAnsi="Work Sans"/>
              </w:rPr>
              <w:t>Aa</w:t>
            </w:r>
          </w:p>
        </w:tc>
      </w:tr>
      <w:tr w:rsidR="005955D0" w:rsidRPr="00906755" w14:paraId="0FBE83D9" w14:textId="77777777" w:rsidTr="00235611">
        <w:trPr>
          <w:jc w:val="center"/>
        </w:trPr>
        <w:tc>
          <w:tcPr>
            <w:tcW w:w="799" w:type="dxa"/>
          </w:tcPr>
          <w:p w14:paraId="5B96CBAE" w14:textId="77777777" w:rsidR="005955D0" w:rsidRPr="00906755" w:rsidRDefault="005955D0" w:rsidP="0063297C">
            <w:pPr>
              <w:rPr>
                <w:rFonts w:ascii="Work Sans" w:hAnsi="Work Sans"/>
              </w:rPr>
            </w:pPr>
            <w:r w:rsidRPr="00906755">
              <w:rPr>
                <w:rFonts w:ascii="Work Sans" w:hAnsi="Work Sans"/>
              </w:rPr>
              <w:t>2</w:t>
            </w:r>
          </w:p>
        </w:tc>
        <w:tc>
          <w:tcPr>
            <w:tcW w:w="1376" w:type="dxa"/>
          </w:tcPr>
          <w:p w14:paraId="4310BB56" w14:textId="77777777" w:rsidR="005955D0" w:rsidRPr="00906755" w:rsidRDefault="005955D0" w:rsidP="0063297C">
            <w:pPr>
              <w:rPr>
                <w:rFonts w:ascii="Work Sans" w:hAnsi="Work Sans"/>
              </w:rPr>
            </w:pPr>
            <w:r w:rsidRPr="00906755">
              <w:rPr>
                <w:rFonts w:ascii="Work Sans" w:hAnsi="Work Sans"/>
              </w:rPr>
              <w:t>A</w:t>
            </w:r>
          </w:p>
        </w:tc>
        <w:tc>
          <w:tcPr>
            <w:tcW w:w="1495" w:type="dxa"/>
          </w:tcPr>
          <w:p w14:paraId="73EFA602" w14:textId="77777777" w:rsidR="005955D0" w:rsidRPr="00906755" w:rsidRDefault="005955D0" w:rsidP="0063297C">
            <w:pPr>
              <w:rPr>
                <w:rFonts w:ascii="Work Sans" w:hAnsi="Work Sans"/>
              </w:rPr>
            </w:pPr>
            <w:r w:rsidRPr="00906755">
              <w:rPr>
                <w:rFonts w:ascii="Work Sans" w:hAnsi="Work Sans"/>
              </w:rPr>
              <w:t>A</w:t>
            </w:r>
          </w:p>
        </w:tc>
        <w:tc>
          <w:tcPr>
            <w:tcW w:w="1559" w:type="dxa"/>
          </w:tcPr>
          <w:p w14:paraId="4BC09DC7" w14:textId="77777777" w:rsidR="005955D0" w:rsidRPr="00906755" w:rsidRDefault="005955D0" w:rsidP="0063297C">
            <w:pPr>
              <w:rPr>
                <w:rFonts w:ascii="Work Sans" w:hAnsi="Work Sans"/>
              </w:rPr>
            </w:pPr>
            <w:r w:rsidRPr="00906755">
              <w:rPr>
                <w:rFonts w:ascii="Work Sans" w:hAnsi="Work Sans"/>
              </w:rPr>
              <w:t>A</w:t>
            </w:r>
          </w:p>
        </w:tc>
        <w:tc>
          <w:tcPr>
            <w:tcW w:w="1559" w:type="dxa"/>
          </w:tcPr>
          <w:p w14:paraId="3771A94B" w14:textId="77777777" w:rsidR="005955D0" w:rsidRPr="00906755" w:rsidRDefault="005955D0" w:rsidP="0063297C">
            <w:pPr>
              <w:rPr>
                <w:rFonts w:ascii="Work Sans" w:hAnsi="Work Sans"/>
              </w:rPr>
            </w:pPr>
            <w:r w:rsidRPr="00906755">
              <w:rPr>
                <w:rFonts w:ascii="Work Sans" w:hAnsi="Work Sans"/>
              </w:rPr>
              <w:t>B++/B+</w:t>
            </w:r>
          </w:p>
        </w:tc>
        <w:tc>
          <w:tcPr>
            <w:tcW w:w="1508" w:type="dxa"/>
          </w:tcPr>
          <w:p w14:paraId="1E787F76" w14:textId="77777777" w:rsidR="005955D0" w:rsidRPr="00906755" w:rsidRDefault="005955D0" w:rsidP="0063297C">
            <w:pPr>
              <w:rPr>
                <w:rFonts w:ascii="Work Sans" w:hAnsi="Work Sans"/>
              </w:rPr>
            </w:pPr>
            <w:r w:rsidRPr="00906755">
              <w:rPr>
                <w:rFonts w:ascii="Work Sans" w:hAnsi="Work Sans"/>
              </w:rPr>
              <w:t>A</w:t>
            </w:r>
          </w:p>
        </w:tc>
      </w:tr>
      <w:tr w:rsidR="005955D0" w:rsidRPr="00906755" w14:paraId="567DC329" w14:textId="77777777" w:rsidTr="00235611">
        <w:trPr>
          <w:jc w:val="center"/>
        </w:trPr>
        <w:tc>
          <w:tcPr>
            <w:tcW w:w="799" w:type="dxa"/>
          </w:tcPr>
          <w:p w14:paraId="1AD4D53B" w14:textId="77777777" w:rsidR="005955D0" w:rsidRPr="00906755" w:rsidRDefault="005955D0" w:rsidP="0063297C">
            <w:pPr>
              <w:rPr>
                <w:rFonts w:ascii="Work Sans" w:hAnsi="Work Sans"/>
              </w:rPr>
            </w:pPr>
            <w:r w:rsidRPr="00906755">
              <w:rPr>
                <w:rFonts w:ascii="Work Sans" w:hAnsi="Work Sans"/>
              </w:rPr>
              <w:t>3</w:t>
            </w:r>
          </w:p>
        </w:tc>
        <w:tc>
          <w:tcPr>
            <w:tcW w:w="1376" w:type="dxa"/>
          </w:tcPr>
          <w:p w14:paraId="7204F127" w14:textId="77777777" w:rsidR="005955D0" w:rsidRPr="00906755" w:rsidRDefault="005955D0" w:rsidP="0063297C">
            <w:pPr>
              <w:rPr>
                <w:rFonts w:ascii="Work Sans" w:hAnsi="Work Sans"/>
              </w:rPr>
            </w:pPr>
            <w:r w:rsidRPr="00906755">
              <w:rPr>
                <w:rFonts w:ascii="Work Sans" w:hAnsi="Work Sans"/>
              </w:rPr>
              <w:t>BBB</w:t>
            </w:r>
          </w:p>
        </w:tc>
        <w:tc>
          <w:tcPr>
            <w:tcW w:w="1495" w:type="dxa"/>
          </w:tcPr>
          <w:p w14:paraId="42A45244" w14:textId="77777777" w:rsidR="005955D0" w:rsidRPr="00906755" w:rsidRDefault="005955D0" w:rsidP="0063297C">
            <w:pPr>
              <w:rPr>
                <w:rFonts w:ascii="Work Sans" w:hAnsi="Work Sans"/>
              </w:rPr>
            </w:pPr>
            <w:r w:rsidRPr="00906755">
              <w:rPr>
                <w:rFonts w:ascii="Work Sans" w:hAnsi="Work Sans"/>
              </w:rPr>
              <w:t>BBB</w:t>
            </w:r>
          </w:p>
        </w:tc>
        <w:tc>
          <w:tcPr>
            <w:tcW w:w="1559" w:type="dxa"/>
          </w:tcPr>
          <w:p w14:paraId="34F4C02A" w14:textId="77777777" w:rsidR="005955D0" w:rsidRPr="00906755" w:rsidRDefault="005955D0" w:rsidP="0063297C">
            <w:pPr>
              <w:rPr>
                <w:rFonts w:ascii="Work Sans" w:hAnsi="Work Sans"/>
              </w:rPr>
            </w:pPr>
            <w:r w:rsidRPr="00906755">
              <w:rPr>
                <w:rFonts w:ascii="Work Sans" w:hAnsi="Work Sans"/>
              </w:rPr>
              <w:t>BBB</w:t>
            </w:r>
          </w:p>
        </w:tc>
        <w:tc>
          <w:tcPr>
            <w:tcW w:w="1559" w:type="dxa"/>
          </w:tcPr>
          <w:p w14:paraId="2C7CCD59" w14:textId="77777777" w:rsidR="005955D0" w:rsidRPr="00906755" w:rsidRDefault="005955D0" w:rsidP="0063297C">
            <w:pPr>
              <w:rPr>
                <w:rFonts w:ascii="Work Sans" w:hAnsi="Work Sans"/>
              </w:rPr>
            </w:pPr>
            <w:r w:rsidRPr="00906755">
              <w:rPr>
                <w:rFonts w:ascii="Work Sans" w:hAnsi="Work Sans"/>
              </w:rPr>
              <w:t>B/B-</w:t>
            </w:r>
          </w:p>
        </w:tc>
        <w:tc>
          <w:tcPr>
            <w:tcW w:w="1508" w:type="dxa"/>
          </w:tcPr>
          <w:p w14:paraId="4ADE8AC0" w14:textId="77777777" w:rsidR="005955D0" w:rsidRPr="00906755" w:rsidRDefault="005955D0" w:rsidP="0063297C">
            <w:pPr>
              <w:rPr>
                <w:rFonts w:ascii="Work Sans" w:hAnsi="Work Sans"/>
              </w:rPr>
            </w:pPr>
            <w:r w:rsidRPr="00906755">
              <w:rPr>
                <w:rFonts w:ascii="Work Sans" w:hAnsi="Work Sans"/>
              </w:rPr>
              <w:t>Baa</w:t>
            </w:r>
          </w:p>
        </w:tc>
      </w:tr>
      <w:tr w:rsidR="005955D0" w:rsidRPr="00906755" w14:paraId="63C7D72D" w14:textId="77777777" w:rsidTr="00235611">
        <w:trPr>
          <w:jc w:val="center"/>
        </w:trPr>
        <w:tc>
          <w:tcPr>
            <w:tcW w:w="799" w:type="dxa"/>
          </w:tcPr>
          <w:p w14:paraId="31B4ECD0" w14:textId="77777777" w:rsidR="005955D0" w:rsidRPr="00906755" w:rsidRDefault="005955D0" w:rsidP="0063297C">
            <w:pPr>
              <w:rPr>
                <w:rFonts w:ascii="Work Sans" w:hAnsi="Work Sans"/>
              </w:rPr>
            </w:pPr>
            <w:r w:rsidRPr="00906755">
              <w:rPr>
                <w:rFonts w:ascii="Work Sans" w:hAnsi="Work Sans"/>
              </w:rPr>
              <w:t>4</w:t>
            </w:r>
          </w:p>
        </w:tc>
        <w:tc>
          <w:tcPr>
            <w:tcW w:w="1376" w:type="dxa"/>
          </w:tcPr>
          <w:p w14:paraId="04EDB724" w14:textId="77777777" w:rsidR="005955D0" w:rsidRPr="00906755" w:rsidRDefault="005955D0" w:rsidP="0063297C">
            <w:pPr>
              <w:rPr>
                <w:rFonts w:ascii="Work Sans" w:hAnsi="Work Sans"/>
              </w:rPr>
            </w:pPr>
            <w:r w:rsidRPr="00906755">
              <w:rPr>
                <w:rFonts w:ascii="Work Sans" w:hAnsi="Work Sans"/>
              </w:rPr>
              <w:t>BB</w:t>
            </w:r>
          </w:p>
        </w:tc>
        <w:tc>
          <w:tcPr>
            <w:tcW w:w="1495" w:type="dxa"/>
          </w:tcPr>
          <w:p w14:paraId="2E978FCF" w14:textId="77777777" w:rsidR="005955D0" w:rsidRPr="00906755" w:rsidRDefault="005955D0" w:rsidP="0063297C">
            <w:pPr>
              <w:rPr>
                <w:rFonts w:ascii="Work Sans" w:hAnsi="Work Sans"/>
              </w:rPr>
            </w:pPr>
            <w:r w:rsidRPr="00906755">
              <w:rPr>
                <w:rFonts w:ascii="Work Sans" w:hAnsi="Work Sans"/>
              </w:rPr>
              <w:t>BB</w:t>
            </w:r>
          </w:p>
        </w:tc>
        <w:tc>
          <w:tcPr>
            <w:tcW w:w="1559" w:type="dxa"/>
          </w:tcPr>
          <w:p w14:paraId="0774C6BA" w14:textId="77777777" w:rsidR="005955D0" w:rsidRPr="00906755" w:rsidRDefault="005955D0" w:rsidP="0063297C">
            <w:pPr>
              <w:rPr>
                <w:rFonts w:ascii="Work Sans" w:hAnsi="Work Sans"/>
              </w:rPr>
            </w:pPr>
            <w:r w:rsidRPr="00906755">
              <w:rPr>
                <w:rFonts w:ascii="Work Sans" w:hAnsi="Work Sans"/>
              </w:rPr>
              <w:t>BB</w:t>
            </w:r>
          </w:p>
        </w:tc>
        <w:tc>
          <w:tcPr>
            <w:tcW w:w="1559" w:type="dxa"/>
          </w:tcPr>
          <w:p w14:paraId="25F88ED6" w14:textId="77777777" w:rsidR="005955D0" w:rsidRPr="00906755" w:rsidRDefault="005955D0" w:rsidP="0063297C">
            <w:pPr>
              <w:rPr>
                <w:rFonts w:ascii="Work Sans" w:hAnsi="Work Sans"/>
              </w:rPr>
            </w:pPr>
            <w:r w:rsidRPr="00906755">
              <w:rPr>
                <w:rFonts w:ascii="Work Sans" w:hAnsi="Work Sans"/>
              </w:rPr>
              <w:t>C++/C+</w:t>
            </w:r>
          </w:p>
        </w:tc>
        <w:tc>
          <w:tcPr>
            <w:tcW w:w="1508" w:type="dxa"/>
          </w:tcPr>
          <w:p w14:paraId="4B8C633C" w14:textId="77777777" w:rsidR="005955D0" w:rsidRPr="00906755" w:rsidRDefault="005955D0" w:rsidP="0063297C">
            <w:pPr>
              <w:rPr>
                <w:rFonts w:ascii="Work Sans" w:hAnsi="Work Sans"/>
              </w:rPr>
            </w:pPr>
            <w:r w:rsidRPr="00906755">
              <w:rPr>
                <w:rFonts w:ascii="Work Sans" w:hAnsi="Work Sans"/>
              </w:rPr>
              <w:t>Ba</w:t>
            </w:r>
          </w:p>
        </w:tc>
      </w:tr>
      <w:tr w:rsidR="005955D0" w:rsidRPr="00906755" w14:paraId="0B936F04" w14:textId="77777777" w:rsidTr="00235611">
        <w:trPr>
          <w:jc w:val="center"/>
        </w:trPr>
        <w:tc>
          <w:tcPr>
            <w:tcW w:w="799" w:type="dxa"/>
          </w:tcPr>
          <w:p w14:paraId="0496C626" w14:textId="77777777" w:rsidR="005955D0" w:rsidRPr="00906755" w:rsidRDefault="005955D0" w:rsidP="0063297C">
            <w:pPr>
              <w:rPr>
                <w:rFonts w:ascii="Work Sans" w:hAnsi="Work Sans"/>
              </w:rPr>
            </w:pPr>
            <w:r w:rsidRPr="00906755">
              <w:rPr>
                <w:rFonts w:ascii="Work Sans" w:hAnsi="Work Sans"/>
              </w:rPr>
              <w:t>5</w:t>
            </w:r>
          </w:p>
        </w:tc>
        <w:tc>
          <w:tcPr>
            <w:tcW w:w="1376" w:type="dxa"/>
          </w:tcPr>
          <w:p w14:paraId="273C4964" w14:textId="77777777" w:rsidR="005955D0" w:rsidRPr="00906755" w:rsidRDefault="005955D0" w:rsidP="0063297C">
            <w:pPr>
              <w:rPr>
                <w:rFonts w:ascii="Work Sans" w:hAnsi="Work Sans"/>
              </w:rPr>
            </w:pPr>
            <w:r w:rsidRPr="00906755">
              <w:rPr>
                <w:rFonts w:ascii="Work Sans" w:hAnsi="Work Sans"/>
              </w:rPr>
              <w:t>B</w:t>
            </w:r>
          </w:p>
        </w:tc>
        <w:tc>
          <w:tcPr>
            <w:tcW w:w="1495" w:type="dxa"/>
          </w:tcPr>
          <w:p w14:paraId="4ED853E6" w14:textId="77777777" w:rsidR="005955D0" w:rsidRPr="00906755" w:rsidRDefault="005955D0" w:rsidP="0063297C">
            <w:pPr>
              <w:rPr>
                <w:rFonts w:ascii="Work Sans" w:hAnsi="Work Sans"/>
              </w:rPr>
            </w:pPr>
            <w:r w:rsidRPr="00906755">
              <w:rPr>
                <w:rFonts w:ascii="Work Sans" w:hAnsi="Work Sans"/>
              </w:rPr>
              <w:t>B</w:t>
            </w:r>
          </w:p>
        </w:tc>
        <w:tc>
          <w:tcPr>
            <w:tcW w:w="1559" w:type="dxa"/>
          </w:tcPr>
          <w:p w14:paraId="5C177ED6" w14:textId="77777777" w:rsidR="005955D0" w:rsidRPr="00906755" w:rsidRDefault="005955D0" w:rsidP="0063297C">
            <w:pPr>
              <w:rPr>
                <w:rFonts w:ascii="Work Sans" w:hAnsi="Work Sans"/>
              </w:rPr>
            </w:pPr>
            <w:r w:rsidRPr="00906755">
              <w:rPr>
                <w:rFonts w:ascii="Work Sans" w:hAnsi="Work Sans"/>
              </w:rPr>
              <w:t>B</w:t>
            </w:r>
          </w:p>
        </w:tc>
        <w:tc>
          <w:tcPr>
            <w:tcW w:w="1559" w:type="dxa"/>
          </w:tcPr>
          <w:p w14:paraId="0C69C13F" w14:textId="77777777" w:rsidR="005955D0" w:rsidRPr="00906755" w:rsidRDefault="005955D0" w:rsidP="0063297C">
            <w:pPr>
              <w:rPr>
                <w:rFonts w:ascii="Work Sans" w:hAnsi="Work Sans"/>
              </w:rPr>
            </w:pPr>
            <w:r w:rsidRPr="00906755">
              <w:rPr>
                <w:rFonts w:ascii="Work Sans" w:hAnsi="Work Sans"/>
              </w:rPr>
              <w:t>C/C-</w:t>
            </w:r>
          </w:p>
        </w:tc>
        <w:tc>
          <w:tcPr>
            <w:tcW w:w="1508" w:type="dxa"/>
          </w:tcPr>
          <w:p w14:paraId="502737C5" w14:textId="77777777" w:rsidR="005955D0" w:rsidRPr="00906755" w:rsidRDefault="005955D0" w:rsidP="0063297C">
            <w:pPr>
              <w:rPr>
                <w:rFonts w:ascii="Work Sans" w:hAnsi="Work Sans"/>
              </w:rPr>
            </w:pPr>
            <w:r w:rsidRPr="00906755">
              <w:rPr>
                <w:rFonts w:ascii="Work Sans" w:hAnsi="Work Sans"/>
              </w:rPr>
              <w:t>B</w:t>
            </w:r>
          </w:p>
        </w:tc>
      </w:tr>
      <w:tr w:rsidR="005955D0" w:rsidRPr="00906755" w14:paraId="43C371CA" w14:textId="77777777" w:rsidTr="00235611">
        <w:trPr>
          <w:jc w:val="center"/>
        </w:trPr>
        <w:tc>
          <w:tcPr>
            <w:tcW w:w="799" w:type="dxa"/>
          </w:tcPr>
          <w:p w14:paraId="321695E4" w14:textId="77777777" w:rsidR="005955D0" w:rsidRPr="00906755" w:rsidRDefault="005955D0" w:rsidP="0063297C">
            <w:pPr>
              <w:rPr>
                <w:rFonts w:ascii="Work Sans" w:hAnsi="Work Sans"/>
              </w:rPr>
            </w:pPr>
            <w:r w:rsidRPr="00906755">
              <w:rPr>
                <w:rFonts w:ascii="Work Sans" w:hAnsi="Work Sans"/>
              </w:rPr>
              <w:t>6</w:t>
            </w:r>
          </w:p>
        </w:tc>
        <w:tc>
          <w:tcPr>
            <w:tcW w:w="1376" w:type="dxa"/>
          </w:tcPr>
          <w:p w14:paraId="27811077" w14:textId="77777777" w:rsidR="005955D0" w:rsidRPr="00906755" w:rsidRDefault="005955D0" w:rsidP="0063297C">
            <w:pPr>
              <w:rPr>
                <w:rFonts w:ascii="Work Sans" w:hAnsi="Work Sans"/>
              </w:rPr>
            </w:pPr>
            <w:r w:rsidRPr="00906755">
              <w:rPr>
                <w:rFonts w:ascii="Work Sans" w:hAnsi="Work Sans"/>
              </w:rPr>
              <w:t>CCC or lower</w:t>
            </w:r>
          </w:p>
        </w:tc>
        <w:tc>
          <w:tcPr>
            <w:tcW w:w="1495" w:type="dxa"/>
          </w:tcPr>
          <w:p w14:paraId="1D616765" w14:textId="77777777" w:rsidR="005955D0" w:rsidRPr="00906755" w:rsidRDefault="005955D0" w:rsidP="0063297C">
            <w:pPr>
              <w:rPr>
                <w:rFonts w:ascii="Work Sans" w:hAnsi="Work Sans"/>
              </w:rPr>
            </w:pPr>
            <w:r w:rsidRPr="00906755">
              <w:rPr>
                <w:rFonts w:ascii="Work Sans" w:hAnsi="Work Sans"/>
              </w:rPr>
              <w:t>CCC</w:t>
            </w:r>
          </w:p>
        </w:tc>
        <w:tc>
          <w:tcPr>
            <w:tcW w:w="1559" w:type="dxa"/>
          </w:tcPr>
          <w:p w14:paraId="3CC85014" w14:textId="77777777" w:rsidR="005955D0" w:rsidRPr="00906755" w:rsidRDefault="005955D0" w:rsidP="0063297C">
            <w:pPr>
              <w:rPr>
                <w:rFonts w:ascii="Work Sans" w:hAnsi="Work Sans"/>
              </w:rPr>
            </w:pPr>
            <w:r w:rsidRPr="00906755">
              <w:rPr>
                <w:rFonts w:ascii="Work Sans" w:hAnsi="Work Sans"/>
              </w:rPr>
              <w:t>CCC</w:t>
            </w:r>
          </w:p>
        </w:tc>
        <w:tc>
          <w:tcPr>
            <w:tcW w:w="1559" w:type="dxa"/>
          </w:tcPr>
          <w:p w14:paraId="6BB4E68E" w14:textId="77777777" w:rsidR="005955D0" w:rsidRPr="00906755" w:rsidRDefault="005955D0" w:rsidP="0063297C">
            <w:pPr>
              <w:rPr>
                <w:rFonts w:ascii="Work Sans" w:hAnsi="Work Sans"/>
              </w:rPr>
            </w:pPr>
            <w:r w:rsidRPr="00906755">
              <w:rPr>
                <w:rFonts w:ascii="Work Sans" w:hAnsi="Work Sans"/>
              </w:rPr>
              <w:t>D</w:t>
            </w:r>
          </w:p>
        </w:tc>
        <w:tc>
          <w:tcPr>
            <w:tcW w:w="1508" w:type="dxa"/>
          </w:tcPr>
          <w:p w14:paraId="15FDC6E1" w14:textId="77777777" w:rsidR="005955D0" w:rsidRPr="00906755" w:rsidRDefault="005955D0" w:rsidP="0063297C">
            <w:pPr>
              <w:rPr>
                <w:rFonts w:ascii="Work Sans" w:hAnsi="Work Sans"/>
              </w:rPr>
            </w:pPr>
            <w:proofErr w:type="spellStart"/>
            <w:r w:rsidRPr="00906755">
              <w:rPr>
                <w:rFonts w:ascii="Work Sans" w:hAnsi="Work Sans"/>
              </w:rPr>
              <w:t>Caa</w:t>
            </w:r>
            <w:proofErr w:type="spellEnd"/>
            <w:r w:rsidRPr="00906755">
              <w:rPr>
                <w:rFonts w:ascii="Work Sans" w:hAnsi="Work Sans"/>
              </w:rPr>
              <w:t>/Ca/C</w:t>
            </w:r>
          </w:p>
        </w:tc>
      </w:tr>
    </w:tbl>
    <w:p w14:paraId="44E0AC88" w14:textId="77777777" w:rsidR="0057182A" w:rsidRPr="00906755" w:rsidRDefault="0057182A" w:rsidP="00354EAF">
      <w:pPr>
        <w:rPr>
          <w:rFonts w:ascii="Work Sans" w:hAnsi="Work Sans"/>
        </w:rPr>
      </w:pPr>
    </w:p>
    <w:p w14:paraId="4601228B" w14:textId="148761B1" w:rsidR="00733E41" w:rsidRDefault="00733E41" w:rsidP="00CF631E">
      <w:pPr>
        <w:pStyle w:val="ListParagraph"/>
        <w:numPr>
          <w:ilvl w:val="1"/>
          <w:numId w:val="7"/>
        </w:numPr>
        <w:tabs>
          <w:tab w:val="left" w:pos="851"/>
        </w:tabs>
        <w:spacing w:before="100" w:after="240"/>
        <w:ind w:left="709"/>
        <w:contextualSpacing w:val="0"/>
        <w:outlineLvl w:val="1"/>
        <w:rPr>
          <w:rFonts w:asciiTheme="minorHAnsi" w:hAnsiTheme="minorHAnsi" w:cstheme="minorHAnsi"/>
          <w:b/>
          <w:bCs/>
          <w:color w:val="2F5496"/>
          <w:spacing w:val="2"/>
          <w:kern w:val="36"/>
        </w:rPr>
      </w:pPr>
      <w:bookmarkStart w:id="161" w:name="_Toc148719770"/>
      <w:bookmarkStart w:id="162" w:name="_Toc178351449"/>
      <w:r w:rsidRPr="00CF631E">
        <w:rPr>
          <w:rFonts w:asciiTheme="minorHAnsi" w:hAnsiTheme="minorHAnsi" w:cstheme="minorHAnsi"/>
          <w:b/>
          <w:bCs/>
          <w:color w:val="2F5496"/>
          <w:spacing w:val="2"/>
          <w:kern w:val="36"/>
        </w:rPr>
        <w:t>Market risk – Interest rate</w:t>
      </w:r>
      <w:bookmarkEnd w:id="161"/>
      <w:r w:rsidR="000A1319" w:rsidRPr="00CF631E">
        <w:rPr>
          <w:rFonts w:asciiTheme="minorHAnsi" w:hAnsiTheme="minorHAnsi" w:cstheme="minorHAnsi"/>
          <w:b/>
          <w:bCs/>
          <w:color w:val="2F5496"/>
          <w:spacing w:val="2"/>
          <w:kern w:val="36"/>
        </w:rPr>
        <w:t xml:space="preserve"> risk</w:t>
      </w:r>
      <w:bookmarkEnd w:id="162"/>
    </w:p>
    <w:p w14:paraId="668C60BA" w14:textId="77777777" w:rsidR="00862769" w:rsidRPr="00862769" w:rsidRDefault="00862769" w:rsidP="00862769">
      <w:pPr>
        <w:pStyle w:val="ListParagraph"/>
        <w:numPr>
          <w:ilvl w:val="1"/>
          <w:numId w:val="5"/>
        </w:numPr>
        <w:tabs>
          <w:tab w:val="left" w:pos="851"/>
        </w:tabs>
        <w:spacing w:before="120" w:after="200"/>
        <w:ind w:right="1525"/>
        <w:contextualSpacing w:val="0"/>
        <w:jc w:val="both"/>
        <w:rPr>
          <w:rFonts w:asciiTheme="minorHAnsi" w:hAnsiTheme="minorHAnsi" w:cstheme="minorHAnsi"/>
          <w:vanish/>
        </w:rPr>
      </w:pPr>
    </w:p>
    <w:p w14:paraId="7191DFC2" w14:textId="2FA1A038" w:rsidR="00E9051E" w:rsidRDefault="00E9051E" w:rsidP="00862769">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sidRPr="00E9051E">
        <w:rPr>
          <w:rFonts w:asciiTheme="minorHAnsi" w:hAnsiTheme="minorHAnsi" w:cstheme="minorHAnsi"/>
        </w:rPr>
        <w:t xml:space="preserve">Interest rate risk arises from the mismatch between the durations and cash flows of assets and liabilities. </w:t>
      </w:r>
      <w:r w:rsidR="00817ED4">
        <w:rPr>
          <w:rFonts w:asciiTheme="minorHAnsi" w:hAnsiTheme="minorHAnsi" w:cstheme="minorHAnsi"/>
        </w:rPr>
        <w:t>T</w:t>
      </w:r>
      <w:r w:rsidR="00817ED4" w:rsidRPr="00817ED4">
        <w:rPr>
          <w:rFonts w:asciiTheme="minorHAnsi" w:hAnsiTheme="minorHAnsi" w:cstheme="minorHAnsi"/>
        </w:rPr>
        <w:t>he interest rate risk is modeled by applying prescribed stresses (shocks) to the risk-free interest rate curve. The insurer must calculate the change in the net asset position (difference between assets and liabilities) under both upward and downward interest rate shocks, considering the worst-case scenario.</w:t>
      </w:r>
    </w:p>
    <w:p w14:paraId="3459ABEB" w14:textId="6140EC8B" w:rsidR="00B83898" w:rsidRPr="00E9051E" w:rsidRDefault="00B83898" w:rsidP="00E9051E">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sidRPr="00B83898">
        <w:rPr>
          <w:rFonts w:asciiTheme="minorHAnsi" w:hAnsiTheme="minorHAnsi" w:cstheme="minorHAnsi"/>
        </w:rPr>
        <w:t>The interest rate risk capital charge is the difference between the net present value of assets and liabilities after applying the upward and downward shocks. The larger of the two resulting shortfalls (if any) is taken as the capital requirement for interest rate risk.</w:t>
      </w:r>
    </w:p>
    <w:p w14:paraId="34970EC8" w14:textId="05158D44" w:rsidR="00733E41" w:rsidRPr="00CF631E" w:rsidRDefault="00733E41" w:rsidP="00862769">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sidRPr="00CF631E">
        <w:rPr>
          <w:rFonts w:asciiTheme="minorHAnsi" w:hAnsiTheme="minorHAnsi" w:cstheme="minorHAnsi"/>
        </w:rPr>
        <w:t xml:space="preserve">The interest rate risk sub-module considers the assets stressed within the spread risk sub-module (i.e. bonds and loans) and the technical provisions as those assets and liabilities are exposed to movements in the term structure of interest rates. </w:t>
      </w:r>
    </w:p>
    <w:p w14:paraId="7ADD7CAE" w14:textId="77777777" w:rsidR="00C355FB" w:rsidRPr="00CF631E" w:rsidRDefault="00A81FDD" w:rsidP="00CF631E">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sidRPr="00CF631E">
        <w:rPr>
          <w:rFonts w:asciiTheme="minorHAnsi" w:hAnsiTheme="minorHAnsi" w:cstheme="minorHAnsi"/>
        </w:rPr>
        <w:t>Potentially, t</w:t>
      </w:r>
      <w:r w:rsidR="00162DAF" w:rsidRPr="00CF631E">
        <w:rPr>
          <w:rFonts w:asciiTheme="minorHAnsi" w:hAnsiTheme="minorHAnsi" w:cstheme="minorHAnsi"/>
        </w:rPr>
        <w:t xml:space="preserve">he annual cash flows associated with bonds and loans </w:t>
      </w:r>
      <w:r w:rsidR="00B77922" w:rsidRPr="00CF631E">
        <w:rPr>
          <w:rFonts w:asciiTheme="minorHAnsi" w:hAnsiTheme="minorHAnsi" w:cstheme="minorHAnsi"/>
        </w:rPr>
        <w:t>are</w:t>
      </w:r>
      <w:r w:rsidR="00162DAF" w:rsidRPr="00CF631E">
        <w:rPr>
          <w:rFonts w:asciiTheme="minorHAnsi" w:hAnsiTheme="minorHAnsi" w:cstheme="minorHAnsi"/>
        </w:rPr>
        <w:t xml:space="preserve"> subject to the movements in the term structure of interest rates as set out in Articles 166 and 167 of the Delegated Regulations. </w:t>
      </w:r>
    </w:p>
    <w:p w14:paraId="25BF3DDA" w14:textId="2CE493F8" w:rsidR="0057182A" w:rsidRPr="00CF631E" w:rsidRDefault="00F97D32" w:rsidP="00CF631E">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sidRPr="00CF631E">
        <w:rPr>
          <w:rFonts w:asciiTheme="minorHAnsi" w:hAnsiTheme="minorHAnsi" w:cstheme="minorHAnsi"/>
        </w:rPr>
        <w:t xml:space="preserve">The </w:t>
      </w:r>
      <w:r w:rsidR="00C355FB" w:rsidRPr="00CF631E">
        <w:rPr>
          <w:rFonts w:asciiTheme="minorHAnsi" w:hAnsiTheme="minorHAnsi" w:cstheme="minorHAnsi"/>
        </w:rPr>
        <w:t xml:space="preserve">net </w:t>
      </w:r>
      <w:r w:rsidRPr="00CF631E">
        <w:rPr>
          <w:rFonts w:asciiTheme="minorHAnsi" w:hAnsiTheme="minorHAnsi" w:cstheme="minorHAnsi"/>
        </w:rPr>
        <w:t>technical provisions are calculated based on the net expected claims settlements given the claims settlement patterns detailed in Section</w:t>
      </w:r>
      <w:r w:rsidR="005C0461" w:rsidRPr="00CF631E">
        <w:rPr>
          <w:rFonts w:asciiTheme="minorHAnsi" w:hAnsiTheme="minorHAnsi" w:cstheme="minorHAnsi"/>
        </w:rPr>
        <w:t xml:space="preserve"> 4.</w:t>
      </w:r>
      <w:r w:rsidR="007F6510">
        <w:rPr>
          <w:rFonts w:asciiTheme="minorHAnsi" w:hAnsiTheme="minorHAnsi" w:cstheme="minorHAnsi"/>
        </w:rPr>
        <w:t>11</w:t>
      </w:r>
      <w:r w:rsidRPr="00CF631E">
        <w:rPr>
          <w:rFonts w:asciiTheme="minorHAnsi" w:hAnsiTheme="minorHAnsi" w:cstheme="minorHAnsi"/>
        </w:rPr>
        <w:t>.</w:t>
      </w:r>
    </w:p>
    <w:p w14:paraId="0AA0C338" w14:textId="34345FBF" w:rsidR="008148E6" w:rsidRDefault="002961E5" w:rsidP="00CF631E">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sidRPr="00CF631E">
        <w:rPr>
          <w:rFonts w:asciiTheme="minorHAnsi" w:hAnsiTheme="minorHAnsi" w:cstheme="minorHAnsi"/>
        </w:rPr>
        <w:t xml:space="preserve">Reinsurance payables in intermediary receivables are also subject to timing and </w:t>
      </w:r>
      <w:r w:rsidR="00C11F70" w:rsidRPr="00CF631E">
        <w:rPr>
          <w:rFonts w:asciiTheme="minorHAnsi" w:hAnsiTheme="minorHAnsi" w:cstheme="minorHAnsi"/>
        </w:rPr>
        <w:t>interest rate risk changes.</w:t>
      </w:r>
    </w:p>
    <w:p w14:paraId="7B823FFC" w14:textId="2D387473" w:rsidR="00985CC6" w:rsidRDefault="00985CC6" w:rsidP="00CF631E">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Pr>
          <w:rFonts w:asciiTheme="minorHAnsi" w:hAnsiTheme="minorHAnsi" w:cstheme="minorHAnsi"/>
        </w:rPr>
        <w:t>SCR interest calculations are broken down in the following tables:</w:t>
      </w:r>
    </w:p>
    <w:tbl>
      <w:tblPr>
        <w:tblW w:w="4420" w:type="dxa"/>
        <w:jc w:val="center"/>
        <w:tblLook w:val="04A0" w:firstRow="1" w:lastRow="0" w:firstColumn="1" w:lastColumn="0" w:noHBand="0" w:noVBand="1"/>
      </w:tblPr>
      <w:tblGrid>
        <w:gridCol w:w="3280"/>
        <w:gridCol w:w="1140"/>
      </w:tblGrid>
      <w:tr w:rsidR="00985CC6" w:rsidRPr="00985CC6" w14:paraId="4C56C8F1" w14:textId="77777777" w:rsidTr="00985CC6">
        <w:trPr>
          <w:trHeight w:val="350"/>
          <w:jc w:val="center"/>
        </w:trPr>
        <w:tc>
          <w:tcPr>
            <w:tcW w:w="3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7CA80A" w14:textId="77777777" w:rsidR="00985CC6" w:rsidRPr="00985CC6" w:rsidRDefault="00985CC6" w:rsidP="00985CC6">
            <w:pPr>
              <w:widowControl/>
              <w:jc w:val="center"/>
              <w:rPr>
                <w:rFonts w:eastAsia="Times New Roman"/>
                <w:b/>
                <w:bCs/>
                <w:color w:val="000000"/>
                <w:lang w:val="en-GI" w:eastAsia="en-GI"/>
              </w:rPr>
            </w:pPr>
            <w:r w:rsidRPr="00985CC6">
              <w:rPr>
                <w:rFonts w:eastAsia="Times New Roman"/>
                <w:b/>
                <w:bCs/>
                <w:color w:val="000000"/>
                <w:lang w:val="en-GI" w:eastAsia="en-GI"/>
              </w:rPr>
              <w:t>Net liability cashflows</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75475362" w14:textId="77777777" w:rsidR="00985CC6" w:rsidRPr="00985CC6" w:rsidRDefault="00985CC6" w:rsidP="00985CC6">
            <w:pPr>
              <w:widowControl/>
              <w:jc w:val="center"/>
              <w:rPr>
                <w:rFonts w:eastAsia="Times New Roman"/>
                <w:b/>
                <w:bCs/>
                <w:color w:val="000000"/>
                <w:lang w:val="en-GI" w:eastAsia="en-GI"/>
              </w:rPr>
            </w:pPr>
            <w:r w:rsidRPr="00985CC6">
              <w:rPr>
                <w:rFonts w:eastAsia="Times New Roman"/>
                <w:b/>
                <w:bCs/>
                <w:color w:val="000000"/>
                <w:lang w:val="en-GI" w:eastAsia="en-GI"/>
              </w:rPr>
              <w:t>£'000s</w:t>
            </w:r>
          </w:p>
        </w:tc>
      </w:tr>
      <w:tr w:rsidR="00985CC6" w:rsidRPr="00985CC6" w14:paraId="59E13BE4" w14:textId="77777777" w:rsidTr="00985CC6">
        <w:trPr>
          <w:trHeight w:val="290"/>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3867A695" w14:textId="77777777" w:rsidR="00985CC6" w:rsidRPr="00985CC6" w:rsidRDefault="00985CC6" w:rsidP="00985CC6">
            <w:pPr>
              <w:widowControl/>
              <w:rPr>
                <w:rFonts w:eastAsia="Times New Roman"/>
                <w:color w:val="000000"/>
                <w:lang w:val="en-GI" w:eastAsia="en-GI"/>
              </w:rPr>
            </w:pPr>
            <w:proofErr w:type="spellStart"/>
            <w:r w:rsidRPr="00985CC6">
              <w:rPr>
                <w:rFonts w:eastAsia="Times New Roman"/>
                <w:color w:val="000000"/>
                <w:lang w:val="en-GI" w:eastAsia="en-GI"/>
              </w:rPr>
              <w:t>Undisc</w:t>
            </w:r>
            <w:proofErr w:type="spellEnd"/>
            <w:r w:rsidRPr="00985CC6">
              <w:rPr>
                <w:rFonts w:eastAsia="Times New Roman"/>
                <w:color w:val="000000"/>
                <w:lang w:val="en-GI" w:eastAsia="en-GI"/>
              </w:rPr>
              <w:t>. Net BE</w:t>
            </w:r>
          </w:p>
        </w:tc>
        <w:tc>
          <w:tcPr>
            <w:tcW w:w="1140" w:type="dxa"/>
            <w:tcBorders>
              <w:top w:val="nil"/>
              <w:left w:val="nil"/>
              <w:bottom w:val="single" w:sz="4" w:space="0" w:color="auto"/>
              <w:right w:val="single" w:sz="4" w:space="0" w:color="auto"/>
            </w:tcBorders>
            <w:shd w:val="clear" w:color="auto" w:fill="auto"/>
            <w:noWrap/>
            <w:vAlign w:val="center"/>
            <w:hideMark/>
          </w:tcPr>
          <w:p w14:paraId="7B6E8495" w14:textId="77777777" w:rsidR="00985CC6" w:rsidRPr="00985CC6" w:rsidRDefault="00985CC6" w:rsidP="00985CC6">
            <w:pPr>
              <w:widowControl/>
              <w:jc w:val="right"/>
              <w:rPr>
                <w:rFonts w:eastAsia="Times New Roman"/>
                <w:color w:val="000000"/>
                <w:lang w:val="en-GI" w:eastAsia="en-GI"/>
              </w:rPr>
            </w:pPr>
            <w:r w:rsidRPr="00985CC6">
              <w:rPr>
                <w:rFonts w:eastAsia="Times New Roman"/>
                <w:color w:val="000000"/>
                <w:lang w:val="en-GI" w:eastAsia="en-GI"/>
              </w:rPr>
              <w:t>-53,065</w:t>
            </w:r>
          </w:p>
        </w:tc>
      </w:tr>
      <w:tr w:rsidR="00985CC6" w:rsidRPr="00985CC6" w14:paraId="7CEF757D" w14:textId="77777777" w:rsidTr="00985CC6">
        <w:trPr>
          <w:trHeight w:val="290"/>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30C38C18" w14:textId="77777777" w:rsidR="00985CC6" w:rsidRPr="00985CC6" w:rsidRDefault="00985CC6" w:rsidP="00985CC6">
            <w:pPr>
              <w:widowControl/>
              <w:rPr>
                <w:rFonts w:eastAsia="Times New Roman"/>
                <w:color w:val="000000"/>
                <w:lang w:val="en-GI" w:eastAsia="en-GI"/>
              </w:rPr>
            </w:pPr>
            <w:r w:rsidRPr="00985CC6">
              <w:rPr>
                <w:rFonts w:eastAsia="Times New Roman"/>
                <w:color w:val="000000"/>
                <w:lang w:val="en-GI" w:eastAsia="en-GI"/>
              </w:rPr>
              <w:t>Disc. Net BE</w:t>
            </w:r>
          </w:p>
        </w:tc>
        <w:tc>
          <w:tcPr>
            <w:tcW w:w="1140" w:type="dxa"/>
            <w:tcBorders>
              <w:top w:val="nil"/>
              <w:left w:val="nil"/>
              <w:bottom w:val="single" w:sz="4" w:space="0" w:color="auto"/>
              <w:right w:val="single" w:sz="4" w:space="0" w:color="auto"/>
            </w:tcBorders>
            <w:shd w:val="clear" w:color="auto" w:fill="auto"/>
            <w:noWrap/>
            <w:vAlign w:val="center"/>
            <w:hideMark/>
          </w:tcPr>
          <w:p w14:paraId="58E24EA2" w14:textId="77777777" w:rsidR="00985CC6" w:rsidRPr="00985CC6" w:rsidRDefault="00985CC6" w:rsidP="00985CC6">
            <w:pPr>
              <w:widowControl/>
              <w:jc w:val="right"/>
              <w:rPr>
                <w:rFonts w:eastAsia="Times New Roman"/>
                <w:color w:val="000000"/>
                <w:lang w:val="en-GI" w:eastAsia="en-GI"/>
              </w:rPr>
            </w:pPr>
            <w:r w:rsidRPr="00985CC6">
              <w:rPr>
                <w:rFonts w:eastAsia="Times New Roman"/>
                <w:color w:val="000000"/>
                <w:lang w:val="en-GI" w:eastAsia="en-GI"/>
              </w:rPr>
              <w:t>-48,975</w:t>
            </w:r>
          </w:p>
        </w:tc>
      </w:tr>
      <w:tr w:rsidR="00985CC6" w:rsidRPr="00985CC6" w14:paraId="46B8918E" w14:textId="77777777" w:rsidTr="00985CC6">
        <w:trPr>
          <w:trHeight w:val="290"/>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097B380C" w14:textId="77777777" w:rsidR="00985CC6" w:rsidRPr="00985CC6" w:rsidRDefault="00985CC6" w:rsidP="00985CC6">
            <w:pPr>
              <w:widowControl/>
              <w:rPr>
                <w:rFonts w:eastAsia="Times New Roman"/>
                <w:color w:val="000000"/>
                <w:lang w:val="en-GI" w:eastAsia="en-GI"/>
              </w:rPr>
            </w:pPr>
            <w:r w:rsidRPr="00985CC6">
              <w:rPr>
                <w:rFonts w:eastAsia="Times New Roman"/>
                <w:color w:val="000000"/>
                <w:lang w:val="en-GI" w:eastAsia="en-GI"/>
              </w:rPr>
              <w:t>Shock up</w:t>
            </w:r>
          </w:p>
        </w:tc>
        <w:tc>
          <w:tcPr>
            <w:tcW w:w="1140" w:type="dxa"/>
            <w:tcBorders>
              <w:top w:val="nil"/>
              <w:left w:val="nil"/>
              <w:bottom w:val="single" w:sz="4" w:space="0" w:color="auto"/>
              <w:right w:val="single" w:sz="4" w:space="0" w:color="auto"/>
            </w:tcBorders>
            <w:shd w:val="clear" w:color="auto" w:fill="auto"/>
            <w:noWrap/>
            <w:vAlign w:val="center"/>
            <w:hideMark/>
          </w:tcPr>
          <w:p w14:paraId="5721CCBF" w14:textId="77777777" w:rsidR="00985CC6" w:rsidRPr="00985CC6" w:rsidRDefault="00985CC6" w:rsidP="00985CC6">
            <w:pPr>
              <w:widowControl/>
              <w:jc w:val="right"/>
              <w:rPr>
                <w:rFonts w:eastAsia="Times New Roman"/>
                <w:color w:val="000000"/>
                <w:lang w:val="en-GI" w:eastAsia="en-GI"/>
              </w:rPr>
            </w:pPr>
            <w:r w:rsidRPr="00985CC6">
              <w:rPr>
                <w:rFonts w:eastAsia="Times New Roman"/>
                <w:color w:val="000000"/>
                <w:lang w:val="en-GI" w:eastAsia="en-GI"/>
              </w:rPr>
              <w:t>-46,828</w:t>
            </w:r>
          </w:p>
        </w:tc>
      </w:tr>
      <w:tr w:rsidR="00985CC6" w:rsidRPr="00985CC6" w14:paraId="01901BCD" w14:textId="77777777" w:rsidTr="00985CC6">
        <w:trPr>
          <w:trHeight w:val="290"/>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31B4CA15" w14:textId="77777777" w:rsidR="00985CC6" w:rsidRPr="00985CC6" w:rsidRDefault="00985CC6" w:rsidP="00985CC6">
            <w:pPr>
              <w:widowControl/>
              <w:rPr>
                <w:rFonts w:eastAsia="Times New Roman"/>
                <w:color w:val="000000"/>
                <w:lang w:val="en-GI" w:eastAsia="en-GI"/>
              </w:rPr>
            </w:pPr>
            <w:r w:rsidRPr="00985CC6">
              <w:rPr>
                <w:rFonts w:eastAsia="Times New Roman"/>
                <w:color w:val="000000"/>
                <w:lang w:val="en-GI" w:eastAsia="en-GI"/>
              </w:rPr>
              <w:t>Shock down</w:t>
            </w:r>
          </w:p>
        </w:tc>
        <w:tc>
          <w:tcPr>
            <w:tcW w:w="1140" w:type="dxa"/>
            <w:tcBorders>
              <w:top w:val="nil"/>
              <w:left w:val="nil"/>
              <w:bottom w:val="single" w:sz="4" w:space="0" w:color="auto"/>
              <w:right w:val="single" w:sz="4" w:space="0" w:color="auto"/>
            </w:tcBorders>
            <w:shd w:val="clear" w:color="auto" w:fill="auto"/>
            <w:noWrap/>
            <w:vAlign w:val="center"/>
            <w:hideMark/>
          </w:tcPr>
          <w:p w14:paraId="7FB944C4" w14:textId="77777777" w:rsidR="00985CC6" w:rsidRPr="00985CC6" w:rsidRDefault="00985CC6" w:rsidP="00985CC6">
            <w:pPr>
              <w:widowControl/>
              <w:jc w:val="right"/>
              <w:rPr>
                <w:rFonts w:eastAsia="Times New Roman"/>
                <w:color w:val="000000"/>
                <w:lang w:val="en-GI" w:eastAsia="en-GI"/>
              </w:rPr>
            </w:pPr>
            <w:r w:rsidRPr="00985CC6">
              <w:rPr>
                <w:rFonts w:eastAsia="Times New Roman"/>
                <w:color w:val="000000"/>
                <w:lang w:val="en-GI" w:eastAsia="en-GI"/>
              </w:rPr>
              <w:t>-51,021</w:t>
            </w:r>
          </w:p>
        </w:tc>
      </w:tr>
      <w:tr w:rsidR="00684B36" w:rsidRPr="00684B36" w14:paraId="5CD7E6D9" w14:textId="77777777" w:rsidTr="00684B36">
        <w:trPr>
          <w:trHeight w:val="290"/>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3FA5EF20" w14:textId="77777777" w:rsidR="00684B36" w:rsidRPr="00684B36" w:rsidRDefault="00684B36" w:rsidP="00684B36">
            <w:pPr>
              <w:widowControl/>
              <w:jc w:val="center"/>
              <w:rPr>
                <w:rFonts w:eastAsia="Times New Roman"/>
                <w:b/>
                <w:bCs/>
                <w:color w:val="000000"/>
                <w:lang w:val="en-GI" w:eastAsia="en-GI"/>
              </w:rPr>
            </w:pPr>
            <w:r w:rsidRPr="00684B36">
              <w:rPr>
                <w:rFonts w:eastAsia="Times New Roman"/>
                <w:b/>
                <w:bCs/>
                <w:color w:val="000000"/>
                <w:lang w:val="en-GI" w:eastAsia="en-GI"/>
              </w:rPr>
              <w:t>Mortgages, bonds &amp;</w:t>
            </w:r>
            <w:r w:rsidRPr="00684B36">
              <w:rPr>
                <w:rFonts w:eastAsia="Times New Roman"/>
                <w:b/>
                <w:bCs/>
                <w:color w:val="000000"/>
                <w:lang w:val="en-GI" w:eastAsia="en-GI"/>
              </w:rPr>
              <w:br/>
              <w:t xml:space="preserve"> loans cashflows</w:t>
            </w:r>
          </w:p>
        </w:tc>
        <w:tc>
          <w:tcPr>
            <w:tcW w:w="1140" w:type="dxa"/>
            <w:tcBorders>
              <w:top w:val="nil"/>
              <w:left w:val="nil"/>
              <w:bottom w:val="single" w:sz="4" w:space="0" w:color="auto"/>
              <w:right w:val="single" w:sz="4" w:space="0" w:color="auto"/>
            </w:tcBorders>
            <w:shd w:val="clear" w:color="auto" w:fill="auto"/>
            <w:noWrap/>
            <w:vAlign w:val="center"/>
            <w:hideMark/>
          </w:tcPr>
          <w:p w14:paraId="5BD38666" w14:textId="77777777" w:rsidR="00684B36" w:rsidRPr="00684B36" w:rsidRDefault="00684B36" w:rsidP="00684B36">
            <w:pPr>
              <w:widowControl/>
              <w:jc w:val="center"/>
              <w:rPr>
                <w:rFonts w:eastAsia="Times New Roman"/>
                <w:b/>
                <w:bCs/>
                <w:color w:val="000000"/>
                <w:lang w:val="en-GI" w:eastAsia="en-GI"/>
              </w:rPr>
            </w:pPr>
            <w:r w:rsidRPr="00684B36">
              <w:rPr>
                <w:rFonts w:eastAsia="Times New Roman"/>
                <w:b/>
                <w:bCs/>
                <w:color w:val="000000"/>
                <w:lang w:val="en-GI" w:eastAsia="en-GI"/>
              </w:rPr>
              <w:t>£'000s</w:t>
            </w:r>
          </w:p>
        </w:tc>
      </w:tr>
      <w:tr w:rsidR="00684B36" w:rsidRPr="00684B36" w14:paraId="70AE037B" w14:textId="77777777" w:rsidTr="00684B36">
        <w:trPr>
          <w:trHeight w:val="290"/>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61BFECF8" w14:textId="77777777" w:rsidR="00684B36" w:rsidRPr="00684B36" w:rsidRDefault="00684B36" w:rsidP="00684B36">
            <w:pPr>
              <w:widowControl/>
              <w:rPr>
                <w:rFonts w:eastAsia="Times New Roman"/>
                <w:color w:val="000000"/>
                <w:lang w:val="en-GI" w:eastAsia="en-GI"/>
              </w:rPr>
            </w:pPr>
            <w:proofErr w:type="spellStart"/>
            <w:r w:rsidRPr="00684B36">
              <w:rPr>
                <w:rFonts w:eastAsia="Times New Roman"/>
                <w:color w:val="000000"/>
                <w:lang w:val="en-GI" w:eastAsia="en-GI"/>
              </w:rPr>
              <w:t>Undisc</w:t>
            </w:r>
            <w:proofErr w:type="spellEnd"/>
            <w:r w:rsidRPr="00684B36">
              <w:rPr>
                <w:rFonts w:eastAsia="Times New Roman"/>
                <w:color w:val="000000"/>
                <w:lang w:val="en-GI" w:eastAsia="en-GI"/>
              </w:rPr>
              <w:t>. cashflows</w:t>
            </w:r>
          </w:p>
        </w:tc>
        <w:tc>
          <w:tcPr>
            <w:tcW w:w="1140" w:type="dxa"/>
            <w:tcBorders>
              <w:top w:val="nil"/>
              <w:left w:val="nil"/>
              <w:bottom w:val="single" w:sz="4" w:space="0" w:color="auto"/>
              <w:right w:val="single" w:sz="4" w:space="0" w:color="auto"/>
            </w:tcBorders>
            <w:shd w:val="clear" w:color="auto" w:fill="auto"/>
            <w:noWrap/>
            <w:vAlign w:val="center"/>
            <w:hideMark/>
          </w:tcPr>
          <w:p w14:paraId="1AF2D3A4" w14:textId="77777777" w:rsidR="00684B36" w:rsidRPr="00684B36" w:rsidRDefault="00684B36" w:rsidP="00684B36">
            <w:pPr>
              <w:widowControl/>
              <w:jc w:val="right"/>
              <w:rPr>
                <w:rFonts w:eastAsia="Times New Roman"/>
                <w:color w:val="000000"/>
                <w:lang w:val="en-GI" w:eastAsia="en-GI"/>
              </w:rPr>
            </w:pPr>
            <w:r w:rsidRPr="00684B36">
              <w:rPr>
                <w:rFonts w:eastAsia="Times New Roman"/>
                <w:color w:val="000000"/>
                <w:lang w:val="en-GI" w:eastAsia="en-GI"/>
              </w:rPr>
              <w:t>44,091</w:t>
            </w:r>
          </w:p>
        </w:tc>
      </w:tr>
      <w:tr w:rsidR="00684B36" w:rsidRPr="00684B36" w14:paraId="78596BDD" w14:textId="77777777" w:rsidTr="00684B36">
        <w:trPr>
          <w:trHeight w:val="290"/>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5EC87BC5" w14:textId="77777777" w:rsidR="00684B36" w:rsidRPr="00684B36" w:rsidRDefault="00684B36" w:rsidP="00684B36">
            <w:pPr>
              <w:widowControl/>
              <w:rPr>
                <w:rFonts w:eastAsia="Times New Roman"/>
                <w:color w:val="000000"/>
                <w:lang w:val="en-GI" w:eastAsia="en-GI"/>
              </w:rPr>
            </w:pPr>
            <w:r w:rsidRPr="00684B36">
              <w:rPr>
                <w:rFonts w:eastAsia="Times New Roman"/>
                <w:color w:val="000000"/>
                <w:lang w:val="en-GI" w:eastAsia="en-GI"/>
              </w:rPr>
              <w:t>Discounted cashflows</w:t>
            </w:r>
          </w:p>
        </w:tc>
        <w:tc>
          <w:tcPr>
            <w:tcW w:w="1140" w:type="dxa"/>
            <w:tcBorders>
              <w:top w:val="nil"/>
              <w:left w:val="nil"/>
              <w:bottom w:val="single" w:sz="4" w:space="0" w:color="auto"/>
              <w:right w:val="single" w:sz="4" w:space="0" w:color="auto"/>
            </w:tcBorders>
            <w:shd w:val="clear" w:color="auto" w:fill="auto"/>
            <w:noWrap/>
            <w:vAlign w:val="center"/>
            <w:hideMark/>
          </w:tcPr>
          <w:p w14:paraId="4C411898" w14:textId="77777777" w:rsidR="00684B36" w:rsidRPr="00684B36" w:rsidRDefault="00684B36" w:rsidP="00684B36">
            <w:pPr>
              <w:widowControl/>
              <w:jc w:val="right"/>
              <w:rPr>
                <w:rFonts w:eastAsia="Times New Roman"/>
                <w:color w:val="000000"/>
                <w:lang w:val="en-GI" w:eastAsia="en-GI"/>
              </w:rPr>
            </w:pPr>
            <w:r w:rsidRPr="00684B36">
              <w:rPr>
                <w:rFonts w:eastAsia="Times New Roman"/>
                <w:color w:val="000000"/>
                <w:lang w:val="en-GI" w:eastAsia="en-GI"/>
              </w:rPr>
              <w:t>41,424</w:t>
            </w:r>
          </w:p>
        </w:tc>
      </w:tr>
      <w:tr w:rsidR="00684B36" w:rsidRPr="00684B36" w14:paraId="54B233A8" w14:textId="77777777" w:rsidTr="00684B36">
        <w:trPr>
          <w:trHeight w:val="290"/>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198BE5AA" w14:textId="77777777" w:rsidR="00684B36" w:rsidRPr="00684B36" w:rsidRDefault="00684B36" w:rsidP="00684B36">
            <w:pPr>
              <w:widowControl/>
              <w:rPr>
                <w:rFonts w:eastAsia="Times New Roman"/>
                <w:color w:val="000000"/>
                <w:lang w:val="en-GI" w:eastAsia="en-GI"/>
              </w:rPr>
            </w:pPr>
            <w:r w:rsidRPr="00684B36">
              <w:rPr>
                <w:rFonts w:eastAsia="Times New Roman"/>
                <w:color w:val="000000"/>
                <w:lang w:val="en-GI" w:eastAsia="en-GI"/>
              </w:rPr>
              <w:t>Shock up</w:t>
            </w:r>
          </w:p>
        </w:tc>
        <w:tc>
          <w:tcPr>
            <w:tcW w:w="1140" w:type="dxa"/>
            <w:tcBorders>
              <w:top w:val="nil"/>
              <w:left w:val="nil"/>
              <w:bottom w:val="single" w:sz="4" w:space="0" w:color="auto"/>
              <w:right w:val="single" w:sz="4" w:space="0" w:color="auto"/>
            </w:tcBorders>
            <w:shd w:val="clear" w:color="auto" w:fill="auto"/>
            <w:noWrap/>
            <w:vAlign w:val="center"/>
            <w:hideMark/>
          </w:tcPr>
          <w:p w14:paraId="26F65F49" w14:textId="77777777" w:rsidR="00684B36" w:rsidRPr="00684B36" w:rsidRDefault="00684B36" w:rsidP="00684B36">
            <w:pPr>
              <w:widowControl/>
              <w:jc w:val="right"/>
              <w:rPr>
                <w:rFonts w:eastAsia="Times New Roman"/>
                <w:color w:val="000000"/>
                <w:lang w:val="en-GI" w:eastAsia="en-GI"/>
              </w:rPr>
            </w:pPr>
            <w:r w:rsidRPr="00684B36">
              <w:rPr>
                <w:rFonts w:eastAsia="Times New Roman"/>
                <w:color w:val="000000"/>
                <w:lang w:val="en-GI" w:eastAsia="en-GI"/>
              </w:rPr>
              <w:t>39,862</w:t>
            </w:r>
          </w:p>
        </w:tc>
      </w:tr>
      <w:tr w:rsidR="00684B36" w:rsidRPr="00684B36" w14:paraId="71AD28D8" w14:textId="77777777" w:rsidTr="00684B36">
        <w:trPr>
          <w:trHeight w:val="290"/>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5374A074" w14:textId="77777777" w:rsidR="00684B36" w:rsidRPr="00684B36" w:rsidRDefault="00684B36" w:rsidP="00684B36">
            <w:pPr>
              <w:widowControl/>
              <w:rPr>
                <w:rFonts w:eastAsia="Times New Roman"/>
                <w:color w:val="000000"/>
                <w:lang w:val="en-GI" w:eastAsia="en-GI"/>
              </w:rPr>
            </w:pPr>
            <w:r w:rsidRPr="00684B36">
              <w:rPr>
                <w:rFonts w:eastAsia="Times New Roman"/>
                <w:color w:val="000000"/>
                <w:lang w:val="en-GI" w:eastAsia="en-GI"/>
              </w:rPr>
              <w:t>Shock down</w:t>
            </w:r>
          </w:p>
        </w:tc>
        <w:tc>
          <w:tcPr>
            <w:tcW w:w="1140" w:type="dxa"/>
            <w:tcBorders>
              <w:top w:val="nil"/>
              <w:left w:val="nil"/>
              <w:bottom w:val="single" w:sz="4" w:space="0" w:color="auto"/>
              <w:right w:val="single" w:sz="4" w:space="0" w:color="auto"/>
            </w:tcBorders>
            <w:shd w:val="clear" w:color="auto" w:fill="auto"/>
            <w:noWrap/>
            <w:vAlign w:val="center"/>
            <w:hideMark/>
          </w:tcPr>
          <w:p w14:paraId="3C3C559C" w14:textId="77777777" w:rsidR="00684B36" w:rsidRPr="00684B36" w:rsidRDefault="00684B36" w:rsidP="00684B36">
            <w:pPr>
              <w:widowControl/>
              <w:jc w:val="right"/>
              <w:rPr>
                <w:rFonts w:eastAsia="Times New Roman"/>
                <w:color w:val="000000"/>
                <w:lang w:val="en-GI" w:eastAsia="en-GI"/>
              </w:rPr>
            </w:pPr>
            <w:r w:rsidRPr="00684B36">
              <w:rPr>
                <w:rFonts w:eastAsia="Times New Roman"/>
                <w:color w:val="000000"/>
                <w:lang w:val="en-GI" w:eastAsia="en-GI"/>
              </w:rPr>
              <w:t>42,953</w:t>
            </w:r>
          </w:p>
        </w:tc>
      </w:tr>
    </w:tbl>
    <w:p w14:paraId="1FA2FAB0" w14:textId="77777777" w:rsidR="00684B36" w:rsidRPr="00985CC6" w:rsidRDefault="00684B36" w:rsidP="00985CC6">
      <w:pPr>
        <w:tabs>
          <w:tab w:val="left" w:pos="851"/>
        </w:tabs>
        <w:spacing w:before="120" w:after="200"/>
        <w:ind w:right="1525"/>
        <w:jc w:val="both"/>
        <w:rPr>
          <w:rFonts w:asciiTheme="minorHAnsi" w:hAnsiTheme="minorHAnsi" w:cstheme="minorHAnsi"/>
        </w:rPr>
      </w:pPr>
    </w:p>
    <w:tbl>
      <w:tblPr>
        <w:tblW w:w="4420" w:type="dxa"/>
        <w:jc w:val="center"/>
        <w:tblLook w:val="04A0" w:firstRow="1" w:lastRow="0" w:firstColumn="1" w:lastColumn="0" w:noHBand="0" w:noVBand="1"/>
      </w:tblPr>
      <w:tblGrid>
        <w:gridCol w:w="3280"/>
        <w:gridCol w:w="1140"/>
      </w:tblGrid>
      <w:tr w:rsidR="00C1541D" w:rsidRPr="00C1541D" w14:paraId="7B672498" w14:textId="77777777" w:rsidTr="00C1541D">
        <w:trPr>
          <w:trHeight w:val="290"/>
          <w:jc w:val="center"/>
        </w:trPr>
        <w:tc>
          <w:tcPr>
            <w:tcW w:w="3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B9CADC" w14:textId="77777777" w:rsidR="00C1541D" w:rsidRPr="00C1541D" w:rsidRDefault="00C1541D" w:rsidP="00C1541D">
            <w:pPr>
              <w:widowControl/>
              <w:jc w:val="center"/>
              <w:rPr>
                <w:rFonts w:eastAsia="Times New Roman"/>
                <w:b/>
                <w:bCs/>
                <w:color w:val="000000"/>
                <w:lang w:val="en-GI" w:eastAsia="en-GI"/>
              </w:rPr>
            </w:pPr>
            <w:r w:rsidRPr="00C1541D">
              <w:rPr>
                <w:rFonts w:eastAsia="Times New Roman"/>
                <w:b/>
                <w:bCs/>
                <w:color w:val="000000"/>
                <w:lang w:val="en-GI" w:eastAsia="en-GI"/>
              </w:rPr>
              <w:lastRenderedPageBreak/>
              <w:t>Net assets</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70A81629" w14:textId="77777777" w:rsidR="00C1541D" w:rsidRPr="00C1541D" w:rsidRDefault="00C1541D" w:rsidP="00C1541D">
            <w:pPr>
              <w:widowControl/>
              <w:jc w:val="center"/>
              <w:rPr>
                <w:rFonts w:eastAsia="Times New Roman"/>
                <w:b/>
                <w:bCs/>
                <w:color w:val="000000"/>
                <w:lang w:val="en-GI" w:eastAsia="en-GI"/>
              </w:rPr>
            </w:pPr>
            <w:r w:rsidRPr="00C1541D">
              <w:rPr>
                <w:rFonts w:eastAsia="Times New Roman"/>
                <w:b/>
                <w:bCs/>
                <w:color w:val="000000"/>
                <w:lang w:val="en-GI" w:eastAsia="en-GI"/>
              </w:rPr>
              <w:t>£'000s</w:t>
            </w:r>
          </w:p>
        </w:tc>
      </w:tr>
      <w:tr w:rsidR="00C1541D" w:rsidRPr="00C1541D" w14:paraId="1C7700E8" w14:textId="77777777" w:rsidTr="00C1541D">
        <w:trPr>
          <w:trHeight w:val="290"/>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3EF3C53E" w14:textId="77777777" w:rsidR="00C1541D" w:rsidRPr="00C1541D" w:rsidRDefault="00C1541D" w:rsidP="00C1541D">
            <w:pPr>
              <w:widowControl/>
              <w:rPr>
                <w:rFonts w:eastAsia="Times New Roman"/>
                <w:color w:val="000000"/>
                <w:lang w:val="en-GI" w:eastAsia="en-GI"/>
              </w:rPr>
            </w:pPr>
            <w:r w:rsidRPr="00C1541D">
              <w:rPr>
                <w:rFonts w:eastAsia="Times New Roman"/>
                <w:color w:val="000000"/>
                <w:lang w:val="en-GI" w:eastAsia="en-GI"/>
              </w:rPr>
              <w:t>Discounted</w:t>
            </w:r>
          </w:p>
        </w:tc>
        <w:tc>
          <w:tcPr>
            <w:tcW w:w="1140" w:type="dxa"/>
            <w:tcBorders>
              <w:top w:val="nil"/>
              <w:left w:val="nil"/>
              <w:bottom w:val="single" w:sz="4" w:space="0" w:color="auto"/>
              <w:right w:val="single" w:sz="4" w:space="0" w:color="auto"/>
            </w:tcBorders>
            <w:shd w:val="clear" w:color="auto" w:fill="auto"/>
            <w:noWrap/>
            <w:vAlign w:val="bottom"/>
            <w:hideMark/>
          </w:tcPr>
          <w:p w14:paraId="28E2B643" w14:textId="77777777" w:rsidR="00C1541D" w:rsidRPr="00C1541D" w:rsidRDefault="00C1541D" w:rsidP="00C1541D">
            <w:pPr>
              <w:widowControl/>
              <w:jc w:val="right"/>
              <w:rPr>
                <w:rFonts w:eastAsia="Times New Roman"/>
                <w:color w:val="000000"/>
                <w:lang w:val="en-GI" w:eastAsia="en-GI"/>
              </w:rPr>
            </w:pPr>
            <w:r w:rsidRPr="00C1541D">
              <w:rPr>
                <w:rFonts w:eastAsia="Times New Roman"/>
                <w:color w:val="000000"/>
                <w:lang w:val="en-GI" w:eastAsia="en-GI"/>
              </w:rPr>
              <w:t>-7,551</w:t>
            </w:r>
          </w:p>
        </w:tc>
      </w:tr>
      <w:tr w:rsidR="00C1541D" w:rsidRPr="00C1541D" w14:paraId="1A0CE30E" w14:textId="77777777" w:rsidTr="00C1541D">
        <w:trPr>
          <w:trHeight w:val="290"/>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1C6A9295" w14:textId="77777777" w:rsidR="00C1541D" w:rsidRPr="00C1541D" w:rsidRDefault="00C1541D" w:rsidP="00C1541D">
            <w:pPr>
              <w:widowControl/>
              <w:rPr>
                <w:rFonts w:eastAsia="Times New Roman"/>
                <w:color w:val="000000"/>
                <w:lang w:val="en-GI" w:eastAsia="en-GI"/>
              </w:rPr>
            </w:pPr>
            <w:r w:rsidRPr="00C1541D">
              <w:rPr>
                <w:rFonts w:eastAsia="Times New Roman"/>
                <w:color w:val="000000"/>
                <w:lang w:val="en-GI" w:eastAsia="en-GI"/>
              </w:rPr>
              <w:t>Shock up</w:t>
            </w:r>
          </w:p>
        </w:tc>
        <w:tc>
          <w:tcPr>
            <w:tcW w:w="1140" w:type="dxa"/>
            <w:tcBorders>
              <w:top w:val="nil"/>
              <w:left w:val="nil"/>
              <w:bottom w:val="single" w:sz="4" w:space="0" w:color="auto"/>
              <w:right w:val="single" w:sz="4" w:space="0" w:color="auto"/>
            </w:tcBorders>
            <w:shd w:val="clear" w:color="auto" w:fill="auto"/>
            <w:noWrap/>
            <w:vAlign w:val="bottom"/>
            <w:hideMark/>
          </w:tcPr>
          <w:p w14:paraId="3F8630DA" w14:textId="77777777" w:rsidR="00C1541D" w:rsidRPr="00C1541D" w:rsidRDefault="00C1541D" w:rsidP="00C1541D">
            <w:pPr>
              <w:widowControl/>
              <w:jc w:val="right"/>
              <w:rPr>
                <w:rFonts w:eastAsia="Times New Roman"/>
                <w:color w:val="000000"/>
                <w:lang w:val="en-GI" w:eastAsia="en-GI"/>
              </w:rPr>
            </w:pPr>
            <w:r w:rsidRPr="00C1541D">
              <w:rPr>
                <w:rFonts w:eastAsia="Times New Roman"/>
                <w:color w:val="000000"/>
                <w:lang w:val="en-GI" w:eastAsia="en-GI"/>
              </w:rPr>
              <w:t>-6,966</w:t>
            </w:r>
          </w:p>
        </w:tc>
      </w:tr>
      <w:tr w:rsidR="00C1541D" w:rsidRPr="00C1541D" w14:paraId="42BCDC30" w14:textId="77777777" w:rsidTr="00C1541D">
        <w:trPr>
          <w:trHeight w:val="290"/>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7B6F4AFA" w14:textId="77777777" w:rsidR="00C1541D" w:rsidRPr="00C1541D" w:rsidRDefault="00C1541D" w:rsidP="00C1541D">
            <w:pPr>
              <w:widowControl/>
              <w:rPr>
                <w:rFonts w:eastAsia="Times New Roman"/>
                <w:color w:val="000000"/>
                <w:lang w:val="en-GI" w:eastAsia="en-GI"/>
              </w:rPr>
            </w:pPr>
            <w:r w:rsidRPr="00C1541D">
              <w:rPr>
                <w:rFonts w:eastAsia="Times New Roman"/>
                <w:color w:val="000000"/>
                <w:lang w:val="en-GI" w:eastAsia="en-GI"/>
              </w:rPr>
              <w:t>Shock down</w:t>
            </w:r>
          </w:p>
        </w:tc>
        <w:tc>
          <w:tcPr>
            <w:tcW w:w="1140" w:type="dxa"/>
            <w:tcBorders>
              <w:top w:val="nil"/>
              <w:left w:val="nil"/>
              <w:bottom w:val="single" w:sz="4" w:space="0" w:color="auto"/>
              <w:right w:val="single" w:sz="4" w:space="0" w:color="auto"/>
            </w:tcBorders>
            <w:shd w:val="clear" w:color="auto" w:fill="auto"/>
            <w:noWrap/>
            <w:vAlign w:val="bottom"/>
            <w:hideMark/>
          </w:tcPr>
          <w:p w14:paraId="779C502E" w14:textId="77777777" w:rsidR="00C1541D" w:rsidRPr="00C1541D" w:rsidRDefault="00C1541D" w:rsidP="00C1541D">
            <w:pPr>
              <w:widowControl/>
              <w:jc w:val="right"/>
              <w:rPr>
                <w:rFonts w:eastAsia="Times New Roman"/>
                <w:color w:val="000000"/>
                <w:lang w:val="en-GI" w:eastAsia="en-GI"/>
              </w:rPr>
            </w:pPr>
            <w:r w:rsidRPr="00C1541D">
              <w:rPr>
                <w:rFonts w:eastAsia="Times New Roman"/>
                <w:color w:val="000000"/>
                <w:lang w:val="en-GI" w:eastAsia="en-GI"/>
              </w:rPr>
              <w:t>-8,068</w:t>
            </w:r>
          </w:p>
        </w:tc>
      </w:tr>
      <w:tr w:rsidR="00C1541D" w:rsidRPr="00C1541D" w14:paraId="45F9DB26" w14:textId="77777777" w:rsidTr="00C1541D">
        <w:trPr>
          <w:trHeight w:val="290"/>
          <w:jc w:val="center"/>
        </w:trPr>
        <w:tc>
          <w:tcPr>
            <w:tcW w:w="3280" w:type="dxa"/>
            <w:tcBorders>
              <w:top w:val="nil"/>
              <w:left w:val="nil"/>
              <w:bottom w:val="nil"/>
              <w:right w:val="nil"/>
            </w:tcBorders>
            <w:shd w:val="clear" w:color="auto" w:fill="auto"/>
            <w:noWrap/>
            <w:vAlign w:val="bottom"/>
            <w:hideMark/>
          </w:tcPr>
          <w:p w14:paraId="6257F16E" w14:textId="77777777" w:rsidR="00C1541D" w:rsidRPr="00C1541D" w:rsidRDefault="00C1541D" w:rsidP="00C1541D">
            <w:pPr>
              <w:widowControl/>
              <w:jc w:val="right"/>
              <w:rPr>
                <w:rFonts w:eastAsia="Times New Roman"/>
                <w:color w:val="000000"/>
                <w:lang w:val="en-GI" w:eastAsia="en-GI"/>
              </w:rPr>
            </w:pPr>
          </w:p>
        </w:tc>
        <w:tc>
          <w:tcPr>
            <w:tcW w:w="1140" w:type="dxa"/>
            <w:tcBorders>
              <w:top w:val="nil"/>
              <w:left w:val="nil"/>
              <w:bottom w:val="nil"/>
              <w:right w:val="nil"/>
            </w:tcBorders>
            <w:shd w:val="clear" w:color="auto" w:fill="auto"/>
            <w:noWrap/>
            <w:vAlign w:val="bottom"/>
            <w:hideMark/>
          </w:tcPr>
          <w:p w14:paraId="62D5FA8D" w14:textId="77777777" w:rsidR="00C1541D" w:rsidRPr="00C1541D" w:rsidRDefault="00C1541D" w:rsidP="00C1541D">
            <w:pPr>
              <w:widowControl/>
              <w:rPr>
                <w:rFonts w:ascii="Times New Roman" w:eastAsia="Times New Roman" w:hAnsi="Times New Roman" w:cs="Times New Roman"/>
                <w:sz w:val="20"/>
                <w:szCs w:val="20"/>
                <w:lang w:val="en-GI" w:eastAsia="en-GI"/>
              </w:rPr>
            </w:pPr>
          </w:p>
        </w:tc>
      </w:tr>
      <w:tr w:rsidR="00C1541D" w:rsidRPr="00C1541D" w14:paraId="0C7DA309" w14:textId="77777777" w:rsidTr="00C1541D">
        <w:trPr>
          <w:trHeight w:val="290"/>
          <w:jc w:val="center"/>
        </w:trPr>
        <w:tc>
          <w:tcPr>
            <w:tcW w:w="3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9182C" w14:textId="77777777" w:rsidR="00C1541D" w:rsidRPr="00C1541D" w:rsidRDefault="00C1541D" w:rsidP="00C1541D">
            <w:pPr>
              <w:widowControl/>
              <w:jc w:val="center"/>
              <w:rPr>
                <w:rFonts w:eastAsia="Times New Roman"/>
                <w:b/>
                <w:bCs/>
                <w:color w:val="000000"/>
                <w:lang w:val="en-GI" w:eastAsia="en-GI"/>
              </w:rPr>
            </w:pPr>
            <w:r w:rsidRPr="00C1541D">
              <w:rPr>
                <w:rFonts w:eastAsia="Times New Roman"/>
                <w:b/>
                <w:bCs/>
                <w:color w:val="000000"/>
                <w:lang w:val="en-GI" w:eastAsia="en-GI"/>
              </w:rPr>
              <w:t>Movement in Net assets</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7E0121E1" w14:textId="77777777" w:rsidR="00C1541D" w:rsidRPr="00C1541D" w:rsidRDefault="00C1541D" w:rsidP="00C1541D">
            <w:pPr>
              <w:widowControl/>
              <w:jc w:val="center"/>
              <w:rPr>
                <w:rFonts w:eastAsia="Times New Roman"/>
                <w:b/>
                <w:bCs/>
                <w:color w:val="000000"/>
                <w:lang w:val="en-GI" w:eastAsia="en-GI"/>
              </w:rPr>
            </w:pPr>
            <w:r w:rsidRPr="00C1541D">
              <w:rPr>
                <w:rFonts w:eastAsia="Times New Roman"/>
                <w:b/>
                <w:bCs/>
                <w:color w:val="000000"/>
                <w:lang w:val="en-GI" w:eastAsia="en-GI"/>
              </w:rPr>
              <w:t>£'000s</w:t>
            </w:r>
          </w:p>
        </w:tc>
      </w:tr>
      <w:tr w:rsidR="00C1541D" w:rsidRPr="00C1541D" w14:paraId="24622BD9" w14:textId="77777777" w:rsidTr="00C1541D">
        <w:trPr>
          <w:trHeight w:val="290"/>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4AE45222" w14:textId="77777777" w:rsidR="00C1541D" w:rsidRPr="00C1541D" w:rsidRDefault="00C1541D" w:rsidP="00C1541D">
            <w:pPr>
              <w:widowControl/>
              <w:rPr>
                <w:rFonts w:eastAsia="Times New Roman"/>
                <w:color w:val="000000"/>
                <w:lang w:val="en-GI" w:eastAsia="en-GI"/>
              </w:rPr>
            </w:pPr>
            <w:r w:rsidRPr="00C1541D">
              <w:rPr>
                <w:rFonts w:eastAsia="Times New Roman"/>
                <w:color w:val="000000"/>
                <w:lang w:val="en-GI" w:eastAsia="en-GI"/>
              </w:rPr>
              <w:t>Shock up</w:t>
            </w:r>
          </w:p>
        </w:tc>
        <w:tc>
          <w:tcPr>
            <w:tcW w:w="1140" w:type="dxa"/>
            <w:tcBorders>
              <w:top w:val="nil"/>
              <w:left w:val="nil"/>
              <w:bottom w:val="single" w:sz="4" w:space="0" w:color="auto"/>
              <w:right w:val="single" w:sz="4" w:space="0" w:color="auto"/>
            </w:tcBorders>
            <w:shd w:val="clear" w:color="auto" w:fill="auto"/>
            <w:noWrap/>
            <w:vAlign w:val="bottom"/>
            <w:hideMark/>
          </w:tcPr>
          <w:p w14:paraId="342FAF3B" w14:textId="77777777" w:rsidR="00C1541D" w:rsidRPr="00C1541D" w:rsidRDefault="00C1541D" w:rsidP="00C1541D">
            <w:pPr>
              <w:widowControl/>
              <w:jc w:val="right"/>
              <w:rPr>
                <w:rFonts w:eastAsia="Times New Roman"/>
                <w:color w:val="000000"/>
                <w:lang w:val="en-GI" w:eastAsia="en-GI"/>
              </w:rPr>
            </w:pPr>
            <w:r w:rsidRPr="00C1541D">
              <w:rPr>
                <w:rFonts w:eastAsia="Times New Roman"/>
                <w:color w:val="000000"/>
                <w:lang w:val="en-GI" w:eastAsia="en-GI"/>
              </w:rPr>
              <w:t>585</w:t>
            </w:r>
          </w:p>
        </w:tc>
      </w:tr>
      <w:tr w:rsidR="00C1541D" w:rsidRPr="00C1541D" w14:paraId="2BF31EDE" w14:textId="77777777" w:rsidTr="00C1541D">
        <w:trPr>
          <w:trHeight w:val="290"/>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6538ED43" w14:textId="77777777" w:rsidR="00C1541D" w:rsidRPr="00C1541D" w:rsidRDefault="00C1541D" w:rsidP="00C1541D">
            <w:pPr>
              <w:widowControl/>
              <w:rPr>
                <w:rFonts w:eastAsia="Times New Roman"/>
                <w:color w:val="000000"/>
                <w:lang w:val="en-GI" w:eastAsia="en-GI"/>
              </w:rPr>
            </w:pPr>
            <w:r w:rsidRPr="00C1541D">
              <w:rPr>
                <w:rFonts w:eastAsia="Times New Roman"/>
                <w:color w:val="000000"/>
                <w:lang w:val="en-GI" w:eastAsia="en-GI"/>
              </w:rPr>
              <w:t>Shock down</w:t>
            </w:r>
          </w:p>
        </w:tc>
        <w:tc>
          <w:tcPr>
            <w:tcW w:w="1140" w:type="dxa"/>
            <w:tcBorders>
              <w:top w:val="nil"/>
              <w:left w:val="nil"/>
              <w:bottom w:val="single" w:sz="4" w:space="0" w:color="auto"/>
              <w:right w:val="single" w:sz="4" w:space="0" w:color="auto"/>
            </w:tcBorders>
            <w:shd w:val="clear" w:color="auto" w:fill="auto"/>
            <w:noWrap/>
            <w:vAlign w:val="bottom"/>
            <w:hideMark/>
          </w:tcPr>
          <w:p w14:paraId="53F2FD7A" w14:textId="77777777" w:rsidR="00C1541D" w:rsidRPr="00C1541D" w:rsidRDefault="00C1541D" w:rsidP="00C1541D">
            <w:pPr>
              <w:widowControl/>
              <w:jc w:val="right"/>
              <w:rPr>
                <w:rFonts w:eastAsia="Times New Roman"/>
                <w:color w:val="000000"/>
                <w:lang w:val="en-GI" w:eastAsia="en-GI"/>
              </w:rPr>
            </w:pPr>
            <w:r w:rsidRPr="00C1541D">
              <w:rPr>
                <w:rFonts w:eastAsia="Times New Roman"/>
                <w:color w:val="000000"/>
                <w:lang w:val="en-GI" w:eastAsia="en-GI"/>
              </w:rPr>
              <w:t>-517</w:t>
            </w:r>
          </w:p>
        </w:tc>
      </w:tr>
      <w:tr w:rsidR="00C1541D" w:rsidRPr="00C1541D" w14:paraId="14D5E0BB" w14:textId="77777777" w:rsidTr="00C1541D">
        <w:trPr>
          <w:trHeight w:val="290"/>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28F3F38E" w14:textId="77777777" w:rsidR="00C1541D" w:rsidRPr="00C1541D" w:rsidRDefault="00C1541D" w:rsidP="00C1541D">
            <w:pPr>
              <w:widowControl/>
              <w:jc w:val="right"/>
              <w:rPr>
                <w:rFonts w:eastAsia="Times New Roman"/>
                <w:b/>
                <w:bCs/>
                <w:color w:val="000000"/>
                <w:lang w:val="en-GI" w:eastAsia="en-GI"/>
              </w:rPr>
            </w:pPr>
            <w:r w:rsidRPr="00C1541D">
              <w:rPr>
                <w:rFonts w:eastAsia="Times New Roman"/>
                <w:b/>
                <w:bCs/>
                <w:color w:val="000000"/>
                <w:lang w:val="en-GI" w:eastAsia="en-GI"/>
              </w:rPr>
              <w:t xml:space="preserve">SCR interest    </w:t>
            </w:r>
          </w:p>
        </w:tc>
        <w:tc>
          <w:tcPr>
            <w:tcW w:w="1140" w:type="dxa"/>
            <w:tcBorders>
              <w:top w:val="nil"/>
              <w:left w:val="nil"/>
              <w:bottom w:val="single" w:sz="4" w:space="0" w:color="auto"/>
              <w:right w:val="single" w:sz="4" w:space="0" w:color="auto"/>
            </w:tcBorders>
            <w:shd w:val="clear" w:color="auto" w:fill="auto"/>
            <w:noWrap/>
            <w:vAlign w:val="bottom"/>
            <w:hideMark/>
          </w:tcPr>
          <w:p w14:paraId="31D35E50" w14:textId="77777777" w:rsidR="00C1541D" w:rsidRPr="00C1541D" w:rsidRDefault="00C1541D" w:rsidP="00C1541D">
            <w:pPr>
              <w:widowControl/>
              <w:jc w:val="right"/>
              <w:rPr>
                <w:rFonts w:eastAsia="Times New Roman"/>
                <w:b/>
                <w:bCs/>
                <w:color w:val="000000"/>
                <w:lang w:val="en-GI" w:eastAsia="en-GI"/>
              </w:rPr>
            </w:pPr>
            <w:r w:rsidRPr="00C1541D">
              <w:rPr>
                <w:rFonts w:eastAsia="Times New Roman"/>
                <w:b/>
                <w:bCs/>
                <w:color w:val="000000"/>
                <w:lang w:val="en-GI" w:eastAsia="en-GI"/>
              </w:rPr>
              <w:t>-517</w:t>
            </w:r>
          </w:p>
        </w:tc>
      </w:tr>
    </w:tbl>
    <w:p w14:paraId="06F37F3C" w14:textId="77777777" w:rsidR="00BC20AD" w:rsidRDefault="00BC20AD" w:rsidP="00BC20AD">
      <w:pPr>
        <w:tabs>
          <w:tab w:val="left" w:pos="851"/>
        </w:tabs>
        <w:spacing w:before="120" w:after="200"/>
        <w:ind w:right="1525"/>
        <w:jc w:val="both"/>
        <w:rPr>
          <w:rFonts w:asciiTheme="minorHAnsi" w:hAnsiTheme="minorHAnsi" w:cstheme="minorHAnsi"/>
        </w:rPr>
      </w:pPr>
    </w:p>
    <w:p w14:paraId="750E8D64" w14:textId="26BB4144" w:rsidR="00BC20AD" w:rsidRPr="00BC20AD" w:rsidRDefault="005C7572" w:rsidP="005C7572">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Pr>
          <w:rFonts w:asciiTheme="minorHAnsi" w:hAnsiTheme="minorHAnsi" w:cstheme="minorHAnsi"/>
        </w:rPr>
        <w:t>SCR interest as of December-23 is the absolute value of the shock</w:t>
      </w:r>
      <w:r w:rsidR="00CF53E8">
        <w:rPr>
          <w:rFonts w:asciiTheme="minorHAnsi" w:hAnsiTheme="minorHAnsi" w:cstheme="minorHAnsi"/>
        </w:rPr>
        <w:t xml:space="preserve"> that result in </w:t>
      </w:r>
      <w:r w:rsidR="003E56D5">
        <w:rPr>
          <w:rFonts w:asciiTheme="minorHAnsi" w:hAnsiTheme="minorHAnsi" w:cstheme="minorHAnsi"/>
        </w:rPr>
        <w:t>the lowest possible deterioration of net assets which is given by</w:t>
      </w:r>
      <w:r>
        <w:rPr>
          <w:rFonts w:asciiTheme="minorHAnsi" w:hAnsiTheme="minorHAnsi" w:cstheme="minorHAnsi"/>
        </w:rPr>
        <w:t xml:space="preserve"> £517k.</w:t>
      </w:r>
    </w:p>
    <w:p w14:paraId="02B852D5" w14:textId="28853E7B" w:rsidR="00115FD0" w:rsidRDefault="00115FD0" w:rsidP="00ED6146">
      <w:pPr>
        <w:pStyle w:val="ListParagraph"/>
        <w:numPr>
          <w:ilvl w:val="1"/>
          <w:numId w:val="7"/>
        </w:numPr>
        <w:tabs>
          <w:tab w:val="left" w:pos="851"/>
        </w:tabs>
        <w:spacing w:before="100" w:after="240"/>
        <w:ind w:left="709"/>
        <w:contextualSpacing w:val="0"/>
        <w:outlineLvl w:val="1"/>
        <w:rPr>
          <w:rFonts w:asciiTheme="minorHAnsi" w:hAnsiTheme="minorHAnsi" w:cstheme="minorHAnsi"/>
          <w:b/>
          <w:bCs/>
          <w:color w:val="2F5496"/>
          <w:spacing w:val="2"/>
          <w:kern w:val="36"/>
        </w:rPr>
      </w:pPr>
      <w:bookmarkStart w:id="163" w:name="_Toc178351450"/>
      <w:r w:rsidRPr="00ED6146">
        <w:rPr>
          <w:rFonts w:asciiTheme="minorHAnsi" w:hAnsiTheme="minorHAnsi" w:cstheme="minorHAnsi"/>
          <w:b/>
          <w:bCs/>
          <w:color w:val="2F5496"/>
          <w:spacing w:val="2"/>
          <w:kern w:val="36"/>
        </w:rPr>
        <w:t xml:space="preserve">Market risk – </w:t>
      </w:r>
      <w:r w:rsidR="000A1319" w:rsidRPr="00ED6146">
        <w:rPr>
          <w:rFonts w:asciiTheme="minorHAnsi" w:hAnsiTheme="minorHAnsi" w:cstheme="minorHAnsi"/>
          <w:b/>
          <w:bCs/>
          <w:color w:val="2F5496"/>
          <w:spacing w:val="2"/>
          <w:kern w:val="36"/>
        </w:rPr>
        <w:t>Spread risk</w:t>
      </w:r>
      <w:bookmarkEnd w:id="163"/>
    </w:p>
    <w:p w14:paraId="06B551EF" w14:textId="77777777" w:rsidR="00492112" w:rsidRPr="00492112" w:rsidRDefault="00492112" w:rsidP="00492112">
      <w:pPr>
        <w:pStyle w:val="ListParagraph"/>
        <w:numPr>
          <w:ilvl w:val="1"/>
          <w:numId w:val="5"/>
        </w:numPr>
        <w:tabs>
          <w:tab w:val="left" w:pos="851"/>
        </w:tabs>
        <w:spacing w:before="120" w:after="200"/>
        <w:ind w:right="1525"/>
        <w:contextualSpacing w:val="0"/>
        <w:jc w:val="both"/>
        <w:rPr>
          <w:rFonts w:asciiTheme="minorHAnsi" w:hAnsiTheme="minorHAnsi" w:cstheme="minorHAnsi"/>
          <w:vanish/>
        </w:rPr>
      </w:pPr>
    </w:p>
    <w:p w14:paraId="6EF6B0AC" w14:textId="49636F65" w:rsidR="00235FF1" w:rsidRDefault="00235FF1" w:rsidP="00E113BA">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sidRPr="00235FF1">
        <w:rPr>
          <w:rFonts w:asciiTheme="minorHAnsi" w:hAnsiTheme="minorHAnsi" w:cstheme="minorHAnsi"/>
        </w:rPr>
        <w:t>Spread risk refers to the risk of changes in the market price of financial instruments due to fluctuations in credit spreads. In essence, it measures the potential loss from the deterioration of the credit quality of issuers of bonds or other fixed-income securities held by the insurer.</w:t>
      </w:r>
    </w:p>
    <w:p w14:paraId="01F5D1B3" w14:textId="65F3BF0A" w:rsidR="00E508FD" w:rsidRDefault="001B18F5" w:rsidP="00E508FD">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Pr>
          <w:rFonts w:asciiTheme="minorHAnsi" w:hAnsiTheme="minorHAnsi" w:cstheme="minorHAnsi"/>
        </w:rPr>
        <w:t xml:space="preserve">It impacts assets such as corporate bonds, </w:t>
      </w:r>
      <w:r w:rsidR="00644338">
        <w:rPr>
          <w:rFonts w:asciiTheme="minorHAnsi" w:hAnsiTheme="minorHAnsi" w:cstheme="minorHAnsi"/>
        </w:rPr>
        <w:t xml:space="preserve">loans, asset-backed securities, </w:t>
      </w:r>
      <w:r w:rsidR="002B1758">
        <w:rPr>
          <w:rFonts w:asciiTheme="minorHAnsi" w:hAnsiTheme="minorHAnsi" w:cstheme="minorHAnsi"/>
        </w:rPr>
        <w:t>credit derivatives and other debt instruments with credit risk. As of 31</w:t>
      </w:r>
      <w:r w:rsidR="002B1758" w:rsidRPr="002B1758">
        <w:rPr>
          <w:rFonts w:asciiTheme="minorHAnsi" w:hAnsiTheme="minorHAnsi" w:cstheme="minorHAnsi"/>
          <w:vertAlign w:val="superscript"/>
        </w:rPr>
        <w:t>st</w:t>
      </w:r>
      <w:r w:rsidR="002B1758">
        <w:rPr>
          <w:rFonts w:asciiTheme="minorHAnsi" w:hAnsiTheme="minorHAnsi" w:cstheme="minorHAnsi"/>
        </w:rPr>
        <w:t xml:space="preserve"> </w:t>
      </w:r>
      <w:r w:rsidR="00F366F8">
        <w:rPr>
          <w:rFonts w:asciiTheme="minorHAnsi" w:hAnsiTheme="minorHAnsi" w:cstheme="minorHAnsi"/>
        </w:rPr>
        <w:t>December the company holds £40.1m in assets subject to spread risk SCR</w:t>
      </w:r>
      <w:r w:rsidR="00D3737A">
        <w:rPr>
          <w:rFonts w:asciiTheme="minorHAnsi" w:hAnsiTheme="minorHAnsi" w:cstheme="minorHAnsi"/>
        </w:rPr>
        <w:t>.</w:t>
      </w:r>
    </w:p>
    <w:p w14:paraId="1345503E" w14:textId="05FA2CFA" w:rsidR="00D3737A" w:rsidRDefault="0052792D" w:rsidP="00E508FD">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Pr>
          <w:rFonts w:asciiTheme="minorHAnsi" w:hAnsiTheme="minorHAnsi" w:cstheme="minorHAnsi"/>
        </w:rPr>
        <w:t xml:space="preserve">SCR </w:t>
      </w:r>
      <w:r w:rsidR="0093149A">
        <w:rPr>
          <w:rFonts w:asciiTheme="minorHAnsi" w:hAnsiTheme="minorHAnsi" w:cstheme="minorHAnsi"/>
        </w:rPr>
        <w:t>for a general</w:t>
      </w:r>
      <w:r>
        <w:rPr>
          <w:rFonts w:asciiTheme="minorHAnsi" w:hAnsiTheme="minorHAnsi" w:cstheme="minorHAnsi"/>
        </w:rPr>
        <w:t xml:space="preserve"> bond, mortgage </w:t>
      </w:r>
      <w:r w:rsidR="0093149A">
        <w:rPr>
          <w:rFonts w:asciiTheme="minorHAnsi" w:hAnsiTheme="minorHAnsi" w:cstheme="minorHAnsi"/>
        </w:rPr>
        <w:t>or</w:t>
      </w:r>
      <w:r>
        <w:rPr>
          <w:rFonts w:asciiTheme="minorHAnsi" w:hAnsiTheme="minorHAnsi" w:cstheme="minorHAnsi"/>
        </w:rPr>
        <w:t xml:space="preserve"> loan</w:t>
      </w:r>
      <w:r w:rsidR="00B03823">
        <w:rPr>
          <w:rFonts w:asciiTheme="minorHAnsi" w:hAnsiTheme="minorHAnsi" w:cstheme="minorHAnsi"/>
        </w:rPr>
        <w:t xml:space="preserve"> is </w:t>
      </w:r>
      <w:r w:rsidR="005D5E05">
        <w:rPr>
          <w:rFonts w:asciiTheme="minorHAnsi" w:hAnsiTheme="minorHAnsi" w:cstheme="minorHAnsi"/>
        </w:rPr>
        <w:t>summarized</w:t>
      </w:r>
      <w:r w:rsidR="00B03823">
        <w:rPr>
          <w:rFonts w:asciiTheme="minorHAnsi" w:hAnsiTheme="minorHAnsi" w:cstheme="minorHAnsi"/>
        </w:rPr>
        <w:t xml:space="preserve"> as follows:</w:t>
      </w:r>
    </w:p>
    <w:p w14:paraId="67E2615A" w14:textId="396220A9" w:rsidR="00B03823" w:rsidRPr="00B03823" w:rsidRDefault="002B1FDC" w:rsidP="00B03823">
      <w:pPr>
        <w:tabs>
          <w:tab w:val="left" w:pos="851"/>
        </w:tabs>
        <w:spacing w:before="120" w:after="200"/>
        <w:ind w:left="284" w:right="1525"/>
        <w:jc w:val="both"/>
        <w:rPr>
          <w:rFonts w:asciiTheme="minorHAnsi" w:hAnsiTheme="minorHAnsi" w:cstheme="minorHAnsi"/>
        </w:rPr>
      </w:pPr>
      <m:oMathPara>
        <m:oMath>
          <m:sSub>
            <m:sSubPr>
              <m:ctrlPr>
                <w:rPr>
                  <w:rFonts w:ascii="Cambria Math" w:hAnsi="Cambria Math" w:cstheme="minorHAnsi"/>
                  <w:i/>
                </w:rPr>
              </m:ctrlPr>
            </m:sSubPr>
            <m:e>
              <m:r>
                <w:rPr>
                  <w:rFonts w:ascii="Cambria Math" w:hAnsi="Cambria Math" w:cstheme="minorHAnsi"/>
                </w:rPr>
                <m:t>SCR</m:t>
              </m:r>
            </m:e>
            <m:sub>
              <m:r>
                <w:rPr>
                  <w:rFonts w:ascii="Cambria Math" w:hAnsi="Cambria Math" w:cstheme="minorHAnsi"/>
                </w:rPr>
                <m:t>bml</m:t>
              </m:r>
            </m:sub>
          </m:sSub>
          <m:r>
            <w:rPr>
              <w:rFonts w:ascii="Cambria Math" w:hAnsi="Cambria Math" w:cstheme="minorHAnsi"/>
            </w:rPr>
            <m:t>=Duration∙Risk factor</m:t>
          </m:r>
          <m:d>
            <m:dPr>
              <m:ctrlPr>
                <w:rPr>
                  <w:rFonts w:ascii="Cambria Math" w:hAnsi="Cambria Math" w:cstheme="minorHAnsi"/>
                  <w:i/>
                </w:rPr>
              </m:ctrlPr>
            </m:dPr>
            <m:e>
              <m:r>
                <w:rPr>
                  <w:rFonts w:ascii="Cambria Math" w:hAnsi="Cambria Math" w:cstheme="minorHAnsi"/>
                </w:rPr>
                <m:t>Rating</m:t>
              </m:r>
            </m:e>
          </m:d>
          <m:r>
            <w:rPr>
              <w:rFonts w:ascii="Cambria Math" w:hAnsi="Cambria Math" w:cstheme="minorHAnsi"/>
            </w:rPr>
            <m:t>∙Market value</m:t>
          </m:r>
        </m:oMath>
      </m:oMathPara>
    </w:p>
    <w:p w14:paraId="007B48C2" w14:textId="11865C00" w:rsidR="00E508FD" w:rsidRDefault="00925013" w:rsidP="00925013">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Pr>
          <w:rFonts w:asciiTheme="minorHAnsi" w:hAnsiTheme="minorHAnsi" w:cstheme="minorHAnsi"/>
        </w:rPr>
        <w:t>If the asset is collateralized, the risk factor is halved.</w:t>
      </w:r>
    </w:p>
    <w:p w14:paraId="03FC7513" w14:textId="0493A5B7" w:rsidR="00756B7B" w:rsidRDefault="00756B7B" w:rsidP="00925013">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Pr>
          <w:rFonts w:asciiTheme="minorHAnsi" w:hAnsiTheme="minorHAnsi" w:cstheme="minorHAnsi"/>
        </w:rPr>
        <w:t xml:space="preserve">The risk factor depends on the </w:t>
      </w:r>
      <w:r w:rsidR="008D295A">
        <w:rPr>
          <w:rFonts w:asciiTheme="minorHAnsi" w:hAnsiTheme="minorHAnsi" w:cstheme="minorHAnsi"/>
        </w:rPr>
        <w:t xml:space="preserve">credit </w:t>
      </w:r>
      <w:r>
        <w:rPr>
          <w:rFonts w:asciiTheme="minorHAnsi" w:hAnsiTheme="minorHAnsi" w:cstheme="minorHAnsi"/>
        </w:rPr>
        <w:t xml:space="preserve">rating of the </w:t>
      </w:r>
      <w:r w:rsidR="008D295A">
        <w:rPr>
          <w:rFonts w:asciiTheme="minorHAnsi" w:hAnsiTheme="minorHAnsi" w:cstheme="minorHAnsi"/>
        </w:rPr>
        <w:t>asset. For assets with duration lower than 5 years and unrated, the risk factor is 3% (Commission Delegated regulations, Art.</w:t>
      </w:r>
      <w:r w:rsidR="002246CA">
        <w:rPr>
          <w:rFonts w:asciiTheme="minorHAnsi" w:hAnsiTheme="minorHAnsi" w:cstheme="minorHAnsi"/>
        </w:rPr>
        <w:t>176(4)).</w:t>
      </w:r>
    </w:p>
    <w:p w14:paraId="4E66609A" w14:textId="3301B830" w:rsidR="00925013" w:rsidRDefault="0047623A" w:rsidP="00925013">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Pr>
          <w:rFonts w:asciiTheme="minorHAnsi" w:hAnsiTheme="minorHAnsi" w:cstheme="minorHAnsi"/>
        </w:rPr>
        <w:t>The following table displays the summary of the assets subject to spread risk:</w:t>
      </w:r>
    </w:p>
    <w:tbl>
      <w:tblPr>
        <w:tblW w:w="9640" w:type="dxa"/>
        <w:jc w:val="center"/>
        <w:tblLook w:val="04A0" w:firstRow="1" w:lastRow="0" w:firstColumn="1" w:lastColumn="0" w:noHBand="0" w:noVBand="1"/>
      </w:tblPr>
      <w:tblGrid>
        <w:gridCol w:w="3280"/>
        <w:gridCol w:w="1140"/>
        <w:gridCol w:w="1240"/>
        <w:gridCol w:w="1920"/>
        <w:gridCol w:w="2060"/>
      </w:tblGrid>
      <w:tr w:rsidR="00E51BA3" w:rsidRPr="00E51BA3" w14:paraId="614FB408" w14:textId="77777777" w:rsidTr="00E51BA3">
        <w:trPr>
          <w:trHeight w:val="290"/>
          <w:jc w:val="center"/>
        </w:trPr>
        <w:tc>
          <w:tcPr>
            <w:tcW w:w="328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886767C" w14:textId="77777777" w:rsidR="00E51BA3" w:rsidRPr="00E51BA3" w:rsidRDefault="00E51BA3" w:rsidP="00E51BA3">
            <w:pPr>
              <w:widowControl/>
              <w:jc w:val="right"/>
              <w:rPr>
                <w:rFonts w:eastAsia="Times New Roman"/>
                <w:b/>
                <w:bCs/>
                <w:color w:val="000000"/>
                <w:lang w:val="en-GI" w:eastAsia="en-GI"/>
              </w:rPr>
            </w:pPr>
            <w:r w:rsidRPr="00E51BA3">
              <w:rPr>
                <w:rFonts w:eastAsia="Times New Roman"/>
                <w:b/>
                <w:bCs/>
                <w:color w:val="000000"/>
                <w:lang w:val="en-GI" w:eastAsia="en-GI"/>
              </w:rPr>
              <w:t xml:space="preserve">Spread assets    </w:t>
            </w:r>
          </w:p>
        </w:tc>
        <w:tc>
          <w:tcPr>
            <w:tcW w:w="1140" w:type="dxa"/>
            <w:tcBorders>
              <w:top w:val="single" w:sz="4" w:space="0" w:color="auto"/>
              <w:left w:val="nil"/>
              <w:bottom w:val="single" w:sz="4" w:space="0" w:color="auto"/>
              <w:right w:val="single" w:sz="4" w:space="0" w:color="auto"/>
            </w:tcBorders>
            <w:shd w:val="clear" w:color="000000" w:fill="FFFFFF"/>
            <w:noWrap/>
            <w:vAlign w:val="bottom"/>
            <w:hideMark/>
          </w:tcPr>
          <w:p w14:paraId="597C70A0" w14:textId="77777777" w:rsidR="00E51BA3" w:rsidRPr="00E51BA3" w:rsidRDefault="00E51BA3" w:rsidP="00E51BA3">
            <w:pPr>
              <w:widowControl/>
              <w:jc w:val="right"/>
              <w:rPr>
                <w:rFonts w:eastAsia="Times New Roman"/>
                <w:b/>
                <w:bCs/>
                <w:color w:val="000000"/>
                <w:lang w:val="en-GI" w:eastAsia="en-GI"/>
              </w:rPr>
            </w:pPr>
            <w:r w:rsidRPr="00E51BA3">
              <w:rPr>
                <w:rFonts w:eastAsia="Times New Roman"/>
                <w:b/>
                <w:bCs/>
                <w:color w:val="000000"/>
                <w:lang w:val="en-GI" w:eastAsia="en-GI"/>
              </w:rPr>
              <w:t xml:space="preserve">£'000s    </w:t>
            </w:r>
          </w:p>
        </w:tc>
        <w:tc>
          <w:tcPr>
            <w:tcW w:w="1240" w:type="dxa"/>
            <w:tcBorders>
              <w:top w:val="single" w:sz="4" w:space="0" w:color="auto"/>
              <w:left w:val="nil"/>
              <w:bottom w:val="single" w:sz="4" w:space="0" w:color="auto"/>
              <w:right w:val="single" w:sz="4" w:space="0" w:color="auto"/>
            </w:tcBorders>
            <w:shd w:val="clear" w:color="000000" w:fill="FFFFFF"/>
            <w:noWrap/>
            <w:vAlign w:val="bottom"/>
            <w:hideMark/>
          </w:tcPr>
          <w:p w14:paraId="15F99473" w14:textId="77777777" w:rsidR="00E51BA3" w:rsidRPr="00E51BA3" w:rsidRDefault="00E51BA3" w:rsidP="00E51BA3">
            <w:pPr>
              <w:widowControl/>
              <w:jc w:val="right"/>
              <w:rPr>
                <w:rFonts w:eastAsia="Times New Roman"/>
                <w:b/>
                <w:bCs/>
                <w:color w:val="000000"/>
                <w:lang w:val="en-GI" w:eastAsia="en-GI"/>
              </w:rPr>
            </w:pPr>
            <w:r w:rsidRPr="00E51BA3">
              <w:rPr>
                <w:rFonts w:eastAsia="Times New Roman"/>
                <w:b/>
                <w:bCs/>
                <w:color w:val="000000"/>
                <w:lang w:val="en-GI" w:eastAsia="en-GI"/>
              </w:rPr>
              <w:t xml:space="preserve">Rating   </w:t>
            </w:r>
          </w:p>
        </w:tc>
        <w:tc>
          <w:tcPr>
            <w:tcW w:w="1920" w:type="dxa"/>
            <w:tcBorders>
              <w:top w:val="single" w:sz="4" w:space="0" w:color="auto"/>
              <w:left w:val="nil"/>
              <w:bottom w:val="single" w:sz="4" w:space="0" w:color="auto"/>
              <w:right w:val="single" w:sz="4" w:space="0" w:color="auto"/>
            </w:tcBorders>
            <w:shd w:val="clear" w:color="000000" w:fill="FFFFFF"/>
            <w:noWrap/>
            <w:vAlign w:val="bottom"/>
            <w:hideMark/>
          </w:tcPr>
          <w:p w14:paraId="22C0CFF4" w14:textId="77777777" w:rsidR="00E51BA3" w:rsidRPr="00E51BA3" w:rsidRDefault="00E51BA3" w:rsidP="00E51BA3">
            <w:pPr>
              <w:widowControl/>
              <w:jc w:val="right"/>
              <w:rPr>
                <w:rFonts w:eastAsia="Times New Roman"/>
                <w:b/>
                <w:bCs/>
                <w:color w:val="000000"/>
                <w:lang w:val="en-GI" w:eastAsia="en-GI"/>
              </w:rPr>
            </w:pPr>
            <w:proofErr w:type="spellStart"/>
            <w:r w:rsidRPr="00E51BA3">
              <w:rPr>
                <w:rFonts w:eastAsia="Times New Roman"/>
                <w:b/>
                <w:bCs/>
                <w:color w:val="000000"/>
                <w:lang w:val="en-GI" w:eastAsia="en-GI"/>
              </w:rPr>
              <w:t>Aver.Duration</w:t>
            </w:r>
            <w:proofErr w:type="spellEnd"/>
            <w:r w:rsidRPr="00E51BA3">
              <w:rPr>
                <w:rFonts w:eastAsia="Times New Roman"/>
                <w:b/>
                <w:bCs/>
                <w:color w:val="000000"/>
                <w:lang w:val="en-GI" w:eastAsia="en-GI"/>
              </w:rPr>
              <w:t xml:space="preserve">   </w:t>
            </w:r>
          </w:p>
        </w:tc>
        <w:tc>
          <w:tcPr>
            <w:tcW w:w="2060" w:type="dxa"/>
            <w:tcBorders>
              <w:top w:val="single" w:sz="4" w:space="0" w:color="auto"/>
              <w:left w:val="nil"/>
              <w:bottom w:val="single" w:sz="4" w:space="0" w:color="auto"/>
              <w:right w:val="single" w:sz="4" w:space="0" w:color="auto"/>
            </w:tcBorders>
            <w:shd w:val="clear" w:color="000000" w:fill="FFFFFF"/>
            <w:noWrap/>
            <w:vAlign w:val="bottom"/>
            <w:hideMark/>
          </w:tcPr>
          <w:p w14:paraId="59F684C1" w14:textId="77777777" w:rsidR="00E51BA3" w:rsidRPr="00E51BA3" w:rsidRDefault="00E51BA3" w:rsidP="00E51BA3">
            <w:pPr>
              <w:widowControl/>
              <w:jc w:val="right"/>
              <w:rPr>
                <w:rFonts w:eastAsia="Times New Roman"/>
                <w:b/>
                <w:bCs/>
                <w:color w:val="000000"/>
                <w:lang w:val="en-GI" w:eastAsia="en-GI"/>
              </w:rPr>
            </w:pPr>
            <w:r w:rsidRPr="00E51BA3">
              <w:rPr>
                <w:rFonts w:eastAsia="Times New Roman"/>
                <w:b/>
                <w:bCs/>
                <w:color w:val="000000"/>
                <w:lang w:val="en-GI" w:eastAsia="en-GI"/>
              </w:rPr>
              <w:t>Collateralised</w:t>
            </w:r>
          </w:p>
        </w:tc>
      </w:tr>
      <w:tr w:rsidR="00E51BA3" w:rsidRPr="00E51BA3" w14:paraId="040F24E0" w14:textId="77777777" w:rsidTr="00E51BA3">
        <w:trPr>
          <w:trHeight w:val="290"/>
          <w:jc w:val="center"/>
        </w:trPr>
        <w:tc>
          <w:tcPr>
            <w:tcW w:w="3280" w:type="dxa"/>
            <w:tcBorders>
              <w:top w:val="nil"/>
              <w:left w:val="single" w:sz="4" w:space="0" w:color="auto"/>
              <w:bottom w:val="nil"/>
              <w:right w:val="single" w:sz="4" w:space="0" w:color="auto"/>
            </w:tcBorders>
            <w:shd w:val="clear" w:color="000000" w:fill="FFFFFF"/>
            <w:noWrap/>
            <w:vAlign w:val="bottom"/>
            <w:hideMark/>
          </w:tcPr>
          <w:p w14:paraId="49BA8187" w14:textId="77777777" w:rsidR="00E51BA3" w:rsidRPr="00E51BA3" w:rsidRDefault="00E51BA3" w:rsidP="00E51BA3">
            <w:pPr>
              <w:widowControl/>
              <w:rPr>
                <w:rFonts w:eastAsia="Times New Roman"/>
                <w:color w:val="000000"/>
                <w:lang w:val="en-GI" w:eastAsia="en-GI"/>
              </w:rPr>
            </w:pPr>
            <w:r w:rsidRPr="00E51BA3">
              <w:rPr>
                <w:rFonts w:eastAsia="Times New Roman"/>
                <w:color w:val="000000"/>
                <w:lang w:val="en-GI" w:eastAsia="en-GI"/>
              </w:rPr>
              <w:t>CCA longevity</w:t>
            </w:r>
          </w:p>
        </w:tc>
        <w:tc>
          <w:tcPr>
            <w:tcW w:w="1140" w:type="dxa"/>
            <w:tcBorders>
              <w:top w:val="nil"/>
              <w:left w:val="nil"/>
              <w:bottom w:val="nil"/>
              <w:right w:val="single" w:sz="4" w:space="0" w:color="auto"/>
            </w:tcBorders>
            <w:shd w:val="clear" w:color="000000" w:fill="FFFFFF"/>
            <w:noWrap/>
            <w:vAlign w:val="bottom"/>
            <w:hideMark/>
          </w:tcPr>
          <w:p w14:paraId="13080418" w14:textId="77777777" w:rsidR="00E51BA3" w:rsidRPr="00E51BA3" w:rsidRDefault="00E51BA3" w:rsidP="00E51BA3">
            <w:pPr>
              <w:widowControl/>
              <w:jc w:val="right"/>
              <w:rPr>
                <w:rFonts w:eastAsia="Times New Roman"/>
                <w:color w:val="000000"/>
                <w:lang w:val="en-GI" w:eastAsia="en-GI"/>
              </w:rPr>
            </w:pPr>
            <w:r w:rsidRPr="00E51BA3">
              <w:rPr>
                <w:rFonts w:eastAsia="Times New Roman"/>
                <w:color w:val="000000"/>
                <w:lang w:val="en-GI" w:eastAsia="en-GI"/>
              </w:rPr>
              <w:t>1,653</w:t>
            </w:r>
          </w:p>
        </w:tc>
        <w:tc>
          <w:tcPr>
            <w:tcW w:w="1240" w:type="dxa"/>
            <w:tcBorders>
              <w:top w:val="nil"/>
              <w:left w:val="nil"/>
              <w:bottom w:val="nil"/>
              <w:right w:val="single" w:sz="4" w:space="0" w:color="auto"/>
            </w:tcBorders>
            <w:shd w:val="clear" w:color="000000" w:fill="FFFFFF"/>
            <w:noWrap/>
            <w:vAlign w:val="bottom"/>
            <w:hideMark/>
          </w:tcPr>
          <w:p w14:paraId="3591BD59" w14:textId="77777777" w:rsidR="00E51BA3" w:rsidRPr="00E51BA3" w:rsidRDefault="00E51BA3" w:rsidP="00E51BA3">
            <w:pPr>
              <w:widowControl/>
              <w:rPr>
                <w:rFonts w:eastAsia="Times New Roman"/>
                <w:color w:val="000000"/>
                <w:lang w:val="en-GI" w:eastAsia="en-GI"/>
              </w:rPr>
            </w:pPr>
            <w:r w:rsidRPr="00E51BA3">
              <w:rPr>
                <w:rFonts w:eastAsia="Times New Roman"/>
                <w:color w:val="000000"/>
                <w:lang w:val="en-GI" w:eastAsia="en-GI"/>
              </w:rPr>
              <w:t>NR</w:t>
            </w:r>
          </w:p>
        </w:tc>
        <w:tc>
          <w:tcPr>
            <w:tcW w:w="1920" w:type="dxa"/>
            <w:tcBorders>
              <w:top w:val="nil"/>
              <w:left w:val="nil"/>
              <w:bottom w:val="nil"/>
              <w:right w:val="single" w:sz="4" w:space="0" w:color="auto"/>
            </w:tcBorders>
            <w:shd w:val="clear" w:color="000000" w:fill="FFFFFF"/>
            <w:noWrap/>
            <w:vAlign w:val="bottom"/>
            <w:hideMark/>
          </w:tcPr>
          <w:p w14:paraId="3319D4C0" w14:textId="77777777" w:rsidR="00E51BA3" w:rsidRPr="00E51BA3" w:rsidRDefault="00E51BA3" w:rsidP="00E51BA3">
            <w:pPr>
              <w:widowControl/>
              <w:jc w:val="right"/>
              <w:rPr>
                <w:rFonts w:eastAsia="Times New Roman"/>
                <w:color w:val="000000"/>
                <w:lang w:val="en-GI" w:eastAsia="en-GI"/>
              </w:rPr>
            </w:pPr>
            <w:r w:rsidRPr="00E51BA3">
              <w:rPr>
                <w:rFonts w:eastAsia="Times New Roman"/>
                <w:color w:val="000000"/>
                <w:lang w:val="en-GI" w:eastAsia="en-GI"/>
              </w:rPr>
              <w:t>1.75</w:t>
            </w:r>
          </w:p>
        </w:tc>
        <w:tc>
          <w:tcPr>
            <w:tcW w:w="2060" w:type="dxa"/>
            <w:tcBorders>
              <w:top w:val="nil"/>
              <w:left w:val="nil"/>
              <w:bottom w:val="nil"/>
              <w:right w:val="single" w:sz="4" w:space="0" w:color="auto"/>
            </w:tcBorders>
            <w:shd w:val="clear" w:color="000000" w:fill="FFFFFF"/>
            <w:noWrap/>
            <w:vAlign w:val="bottom"/>
            <w:hideMark/>
          </w:tcPr>
          <w:p w14:paraId="0103A64A" w14:textId="77777777" w:rsidR="00E51BA3" w:rsidRPr="00E51BA3" w:rsidRDefault="00E51BA3" w:rsidP="00E51BA3">
            <w:pPr>
              <w:widowControl/>
              <w:rPr>
                <w:rFonts w:eastAsia="Times New Roman"/>
                <w:color w:val="000000"/>
                <w:lang w:val="en-GI" w:eastAsia="en-GI"/>
              </w:rPr>
            </w:pPr>
            <w:r w:rsidRPr="00E51BA3">
              <w:rPr>
                <w:rFonts w:eastAsia="Times New Roman"/>
                <w:color w:val="000000"/>
                <w:lang w:val="en-GI" w:eastAsia="en-GI"/>
              </w:rPr>
              <w:t>No</w:t>
            </w:r>
          </w:p>
        </w:tc>
      </w:tr>
      <w:tr w:rsidR="00E51BA3" w:rsidRPr="00E51BA3" w14:paraId="697B71C4" w14:textId="77777777" w:rsidTr="00E51BA3">
        <w:trPr>
          <w:trHeight w:val="290"/>
          <w:jc w:val="center"/>
        </w:trPr>
        <w:tc>
          <w:tcPr>
            <w:tcW w:w="3280" w:type="dxa"/>
            <w:tcBorders>
              <w:top w:val="nil"/>
              <w:left w:val="single" w:sz="4" w:space="0" w:color="auto"/>
              <w:bottom w:val="nil"/>
              <w:right w:val="single" w:sz="4" w:space="0" w:color="auto"/>
            </w:tcBorders>
            <w:shd w:val="clear" w:color="000000" w:fill="FFFFFF"/>
            <w:noWrap/>
            <w:vAlign w:val="bottom"/>
            <w:hideMark/>
          </w:tcPr>
          <w:p w14:paraId="54065D7F" w14:textId="77777777" w:rsidR="00E51BA3" w:rsidRPr="00E51BA3" w:rsidRDefault="00E51BA3" w:rsidP="00E51BA3">
            <w:pPr>
              <w:widowControl/>
              <w:rPr>
                <w:rFonts w:eastAsia="Times New Roman"/>
                <w:color w:val="000000"/>
                <w:lang w:val="en-GI" w:eastAsia="en-GI"/>
              </w:rPr>
            </w:pPr>
            <w:r w:rsidRPr="00E51BA3">
              <w:rPr>
                <w:rFonts w:eastAsia="Times New Roman"/>
                <w:color w:val="000000"/>
                <w:lang w:val="en-GI" w:eastAsia="en-GI"/>
              </w:rPr>
              <w:t>RAW Alpha</w:t>
            </w:r>
          </w:p>
        </w:tc>
        <w:tc>
          <w:tcPr>
            <w:tcW w:w="1140" w:type="dxa"/>
            <w:tcBorders>
              <w:top w:val="nil"/>
              <w:left w:val="nil"/>
              <w:bottom w:val="nil"/>
              <w:right w:val="single" w:sz="4" w:space="0" w:color="auto"/>
            </w:tcBorders>
            <w:shd w:val="clear" w:color="000000" w:fill="FFFFFF"/>
            <w:noWrap/>
            <w:vAlign w:val="bottom"/>
            <w:hideMark/>
          </w:tcPr>
          <w:p w14:paraId="133DB859" w14:textId="77777777" w:rsidR="00E51BA3" w:rsidRPr="00E51BA3" w:rsidRDefault="00E51BA3" w:rsidP="00E51BA3">
            <w:pPr>
              <w:widowControl/>
              <w:jc w:val="right"/>
              <w:rPr>
                <w:rFonts w:eastAsia="Times New Roman"/>
                <w:color w:val="000000"/>
                <w:lang w:val="en-GI" w:eastAsia="en-GI"/>
              </w:rPr>
            </w:pPr>
            <w:r w:rsidRPr="00E51BA3">
              <w:rPr>
                <w:rFonts w:eastAsia="Times New Roman"/>
                <w:color w:val="000000"/>
                <w:lang w:val="en-GI" w:eastAsia="en-GI"/>
              </w:rPr>
              <w:t>4,001</w:t>
            </w:r>
          </w:p>
        </w:tc>
        <w:tc>
          <w:tcPr>
            <w:tcW w:w="1240" w:type="dxa"/>
            <w:tcBorders>
              <w:top w:val="nil"/>
              <w:left w:val="nil"/>
              <w:bottom w:val="nil"/>
              <w:right w:val="single" w:sz="4" w:space="0" w:color="auto"/>
            </w:tcBorders>
            <w:shd w:val="clear" w:color="000000" w:fill="FFFFFF"/>
            <w:noWrap/>
            <w:vAlign w:val="bottom"/>
            <w:hideMark/>
          </w:tcPr>
          <w:p w14:paraId="41D5F570" w14:textId="77777777" w:rsidR="00E51BA3" w:rsidRPr="00E51BA3" w:rsidRDefault="00E51BA3" w:rsidP="00E51BA3">
            <w:pPr>
              <w:widowControl/>
              <w:rPr>
                <w:rFonts w:eastAsia="Times New Roman"/>
                <w:color w:val="000000"/>
                <w:lang w:val="en-GI" w:eastAsia="en-GI"/>
              </w:rPr>
            </w:pPr>
            <w:r w:rsidRPr="00E51BA3">
              <w:rPr>
                <w:rFonts w:eastAsia="Times New Roman"/>
                <w:color w:val="000000"/>
                <w:lang w:val="en-GI" w:eastAsia="en-GI"/>
              </w:rPr>
              <w:t>NR</w:t>
            </w:r>
          </w:p>
        </w:tc>
        <w:tc>
          <w:tcPr>
            <w:tcW w:w="1920" w:type="dxa"/>
            <w:tcBorders>
              <w:top w:val="nil"/>
              <w:left w:val="nil"/>
              <w:bottom w:val="nil"/>
              <w:right w:val="single" w:sz="4" w:space="0" w:color="auto"/>
            </w:tcBorders>
            <w:shd w:val="clear" w:color="000000" w:fill="FFFFFF"/>
            <w:noWrap/>
            <w:vAlign w:val="bottom"/>
            <w:hideMark/>
          </w:tcPr>
          <w:p w14:paraId="4835B1FD" w14:textId="77777777" w:rsidR="00E51BA3" w:rsidRPr="00E51BA3" w:rsidRDefault="00E51BA3" w:rsidP="00E51BA3">
            <w:pPr>
              <w:widowControl/>
              <w:jc w:val="right"/>
              <w:rPr>
                <w:rFonts w:eastAsia="Times New Roman"/>
                <w:color w:val="000000"/>
                <w:lang w:val="en-GI" w:eastAsia="en-GI"/>
              </w:rPr>
            </w:pPr>
            <w:r w:rsidRPr="00E51BA3">
              <w:rPr>
                <w:rFonts w:eastAsia="Times New Roman"/>
                <w:color w:val="000000"/>
                <w:lang w:val="en-GI" w:eastAsia="en-GI"/>
              </w:rPr>
              <w:t>4.55</w:t>
            </w:r>
          </w:p>
        </w:tc>
        <w:tc>
          <w:tcPr>
            <w:tcW w:w="2060" w:type="dxa"/>
            <w:tcBorders>
              <w:top w:val="nil"/>
              <w:left w:val="nil"/>
              <w:bottom w:val="nil"/>
              <w:right w:val="single" w:sz="4" w:space="0" w:color="auto"/>
            </w:tcBorders>
            <w:shd w:val="clear" w:color="000000" w:fill="FFFFFF"/>
            <w:noWrap/>
            <w:vAlign w:val="bottom"/>
            <w:hideMark/>
          </w:tcPr>
          <w:p w14:paraId="4EFA0AC1" w14:textId="77777777" w:rsidR="00E51BA3" w:rsidRPr="00E51BA3" w:rsidRDefault="00E51BA3" w:rsidP="00E51BA3">
            <w:pPr>
              <w:widowControl/>
              <w:rPr>
                <w:rFonts w:eastAsia="Times New Roman"/>
                <w:color w:val="000000"/>
                <w:lang w:val="en-GI" w:eastAsia="en-GI"/>
              </w:rPr>
            </w:pPr>
            <w:r w:rsidRPr="00E51BA3">
              <w:rPr>
                <w:rFonts w:eastAsia="Times New Roman"/>
                <w:color w:val="000000"/>
                <w:lang w:val="en-GI" w:eastAsia="en-GI"/>
              </w:rPr>
              <w:t>No</w:t>
            </w:r>
          </w:p>
        </w:tc>
      </w:tr>
      <w:tr w:rsidR="00E51BA3" w:rsidRPr="00E51BA3" w14:paraId="2AB8C34F" w14:textId="77777777" w:rsidTr="00E51BA3">
        <w:trPr>
          <w:trHeight w:val="290"/>
          <w:jc w:val="center"/>
        </w:trPr>
        <w:tc>
          <w:tcPr>
            <w:tcW w:w="3280" w:type="dxa"/>
            <w:tcBorders>
              <w:top w:val="nil"/>
              <w:left w:val="single" w:sz="4" w:space="0" w:color="auto"/>
              <w:bottom w:val="nil"/>
              <w:right w:val="single" w:sz="4" w:space="0" w:color="auto"/>
            </w:tcBorders>
            <w:shd w:val="clear" w:color="000000" w:fill="FFFFFF"/>
            <w:noWrap/>
            <w:vAlign w:val="bottom"/>
            <w:hideMark/>
          </w:tcPr>
          <w:p w14:paraId="3FC85C5F" w14:textId="77777777" w:rsidR="00E51BA3" w:rsidRPr="00E51BA3" w:rsidRDefault="00E51BA3" w:rsidP="00E51BA3">
            <w:pPr>
              <w:widowControl/>
              <w:rPr>
                <w:rFonts w:eastAsia="Times New Roman"/>
                <w:color w:val="000000"/>
                <w:lang w:val="en-GI" w:eastAsia="en-GI"/>
              </w:rPr>
            </w:pPr>
            <w:r w:rsidRPr="00E51BA3">
              <w:rPr>
                <w:rFonts w:eastAsia="Times New Roman"/>
                <w:color w:val="000000"/>
                <w:lang w:val="en-GI" w:eastAsia="en-GI"/>
              </w:rPr>
              <w:t>Horizon</w:t>
            </w:r>
          </w:p>
        </w:tc>
        <w:tc>
          <w:tcPr>
            <w:tcW w:w="1140" w:type="dxa"/>
            <w:tcBorders>
              <w:top w:val="nil"/>
              <w:left w:val="nil"/>
              <w:bottom w:val="nil"/>
              <w:right w:val="single" w:sz="4" w:space="0" w:color="auto"/>
            </w:tcBorders>
            <w:shd w:val="clear" w:color="000000" w:fill="FFFFFF"/>
            <w:noWrap/>
            <w:vAlign w:val="bottom"/>
            <w:hideMark/>
          </w:tcPr>
          <w:p w14:paraId="048C7F22" w14:textId="77777777" w:rsidR="00E51BA3" w:rsidRPr="00E51BA3" w:rsidRDefault="00E51BA3" w:rsidP="00E51BA3">
            <w:pPr>
              <w:widowControl/>
              <w:jc w:val="right"/>
              <w:rPr>
                <w:rFonts w:eastAsia="Times New Roman"/>
                <w:color w:val="000000"/>
                <w:lang w:val="en-GI" w:eastAsia="en-GI"/>
              </w:rPr>
            </w:pPr>
            <w:r w:rsidRPr="00E51BA3">
              <w:rPr>
                <w:rFonts w:eastAsia="Times New Roman"/>
                <w:color w:val="000000"/>
                <w:lang w:val="en-GI" w:eastAsia="en-GI"/>
              </w:rPr>
              <w:t>1,343</w:t>
            </w:r>
          </w:p>
        </w:tc>
        <w:tc>
          <w:tcPr>
            <w:tcW w:w="1240" w:type="dxa"/>
            <w:tcBorders>
              <w:top w:val="nil"/>
              <w:left w:val="nil"/>
              <w:bottom w:val="nil"/>
              <w:right w:val="single" w:sz="4" w:space="0" w:color="auto"/>
            </w:tcBorders>
            <w:shd w:val="clear" w:color="000000" w:fill="FFFFFF"/>
            <w:noWrap/>
            <w:vAlign w:val="bottom"/>
            <w:hideMark/>
          </w:tcPr>
          <w:p w14:paraId="1CF5EDEE" w14:textId="77777777" w:rsidR="00E51BA3" w:rsidRPr="00E51BA3" w:rsidRDefault="00E51BA3" w:rsidP="00E51BA3">
            <w:pPr>
              <w:widowControl/>
              <w:rPr>
                <w:rFonts w:eastAsia="Times New Roman"/>
                <w:color w:val="000000"/>
                <w:lang w:val="en-GI" w:eastAsia="en-GI"/>
              </w:rPr>
            </w:pPr>
            <w:r w:rsidRPr="00E51BA3">
              <w:rPr>
                <w:rFonts w:eastAsia="Times New Roman"/>
                <w:color w:val="000000"/>
                <w:lang w:val="en-GI" w:eastAsia="en-GI"/>
              </w:rPr>
              <w:t>NR</w:t>
            </w:r>
          </w:p>
        </w:tc>
        <w:tc>
          <w:tcPr>
            <w:tcW w:w="1920" w:type="dxa"/>
            <w:tcBorders>
              <w:top w:val="nil"/>
              <w:left w:val="nil"/>
              <w:bottom w:val="nil"/>
              <w:right w:val="single" w:sz="4" w:space="0" w:color="auto"/>
            </w:tcBorders>
            <w:shd w:val="clear" w:color="000000" w:fill="FFFFFF"/>
            <w:noWrap/>
            <w:vAlign w:val="bottom"/>
            <w:hideMark/>
          </w:tcPr>
          <w:p w14:paraId="21B58E3E" w14:textId="77777777" w:rsidR="00E51BA3" w:rsidRPr="00E51BA3" w:rsidRDefault="00E51BA3" w:rsidP="00E51BA3">
            <w:pPr>
              <w:widowControl/>
              <w:jc w:val="right"/>
              <w:rPr>
                <w:rFonts w:eastAsia="Times New Roman"/>
                <w:color w:val="000000"/>
                <w:lang w:val="en-GI" w:eastAsia="en-GI"/>
              </w:rPr>
            </w:pPr>
            <w:r w:rsidRPr="00E51BA3">
              <w:rPr>
                <w:rFonts w:eastAsia="Times New Roman"/>
                <w:color w:val="000000"/>
                <w:lang w:val="en-GI" w:eastAsia="en-GI"/>
              </w:rPr>
              <w:t>1.00</w:t>
            </w:r>
          </w:p>
        </w:tc>
        <w:tc>
          <w:tcPr>
            <w:tcW w:w="2060" w:type="dxa"/>
            <w:tcBorders>
              <w:top w:val="nil"/>
              <w:left w:val="nil"/>
              <w:bottom w:val="nil"/>
              <w:right w:val="single" w:sz="4" w:space="0" w:color="auto"/>
            </w:tcBorders>
            <w:shd w:val="clear" w:color="000000" w:fill="FFFFFF"/>
            <w:noWrap/>
            <w:vAlign w:val="bottom"/>
            <w:hideMark/>
          </w:tcPr>
          <w:p w14:paraId="4D1E9EA3" w14:textId="77777777" w:rsidR="00E51BA3" w:rsidRPr="00E51BA3" w:rsidRDefault="00E51BA3" w:rsidP="00E51BA3">
            <w:pPr>
              <w:widowControl/>
              <w:rPr>
                <w:rFonts w:eastAsia="Times New Roman"/>
                <w:color w:val="000000"/>
                <w:lang w:val="en-GI" w:eastAsia="en-GI"/>
              </w:rPr>
            </w:pPr>
            <w:r w:rsidRPr="00E51BA3">
              <w:rPr>
                <w:rFonts w:eastAsia="Times New Roman"/>
                <w:color w:val="000000"/>
                <w:lang w:val="en-GI" w:eastAsia="en-GI"/>
              </w:rPr>
              <w:t>No</w:t>
            </w:r>
          </w:p>
        </w:tc>
      </w:tr>
      <w:tr w:rsidR="00E51BA3" w:rsidRPr="00E51BA3" w14:paraId="3FD03C90" w14:textId="77777777" w:rsidTr="00E51BA3">
        <w:trPr>
          <w:trHeight w:val="290"/>
          <w:jc w:val="center"/>
        </w:trPr>
        <w:tc>
          <w:tcPr>
            <w:tcW w:w="3280" w:type="dxa"/>
            <w:tcBorders>
              <w:top w:val="nil"/>
              <w:left w:val="single" w:sz="4" w:space="0" w:color="auto"/>
              <w:bottom w:val="nil"/>
              <w:right w:val="single" w:sz="4" w:space="0" w:color="auto"/>
            </w:tcBorders>
            <w:shd w:val="clear" w:color="000000" w:fill="FFFFFF"/>
            <w:noWrap/>
            <w:vAlign w:val="bottom"/>
            <w:hideMark/>
          </w:tcPr>
          <w:p w14:paraId="0D297D5A" w14:textId="77777777" w:rsidR="00E51BA3" w:rsidRPr="00E51BA3" w:rsidRDefault="00E51BA3" w:rsidP="00E51BA3">
            <w:pPr>
              <w:widowControl/>
              <w:rPr>
                <w:rFonts w:eastAsia="Times New Roman"/>
                <w:color w:val="000000"/>
                <w:lang w:val="en-GI" w:eastAsia="en-GI"/>
              </w:rPr>
            </w:pPr>
            <w:r w:rsidRPr="00E51BA3">
              <w:rPr>
                <w:rFonts w:eastAsia="Times New Roman"/>
                <w:color w:val="000000"/>
                <w:lang w:val="en-GI" w:eastAsia="en-GI"/>
              </w:rPr>
              <w:t>Pluto</w:t>
            </w:r>
          </w:p>
        </w:tc>
        <w:tc>
          <w:tcPr>
            <w:tcW w:w="1140" w:type="dxa"/>
            <w:tcBorders>
              <w:top w:val="nil"/>
              <w:left w:val="nil"/>
              <w:bottom w:val="nil"/>
              <w:right w:val="single" w:sz="4" w:space="0" w:color="auto"/>
            </w:tcBorders>
            <w:shd w:val="clear" w:color="000000" w:fill="FFFFFF"/>
            <w:noWrap/>
            <w:vAlign w:val="bottom"/>
            <w:hideMark/>
          </w:tcPr>
          <w:p w14:paraId="0BBA9C66" w14:textId="77777777" w:rsidR="00E51BA3" w:rsidRPr="00E51BA3" w:rsidRDefault="00E51BA3" w:rsidP="00E51BA3">
            <w:pPr>
              <w:widowControl/>
              <w:jc w:val="right"/>
              <w:rPr>
                <w:rFonts w:eastAsia="Times New Roman"/>
                <w:color w:val="000000"/>
                <w:lang w:val="en-GI" w:eastAsia="en-GI"/>
              </w:rPr>
            </w:pPr>
            <w:r w:rsidRPr="00E51BA3">
              <w:rPr>
                <w:rFonts w:eastAsia="Times New Roman"/>
                <w:color w:val="000000"/>
                <w:lang w:val="en-GI" w:eastAsia="en-GI"/>
              </w:rPr>
              <w:t>3,638</w:t>
            </w:r>
          </w:p>
        </w:tc>
        <w:tc>
          <w:tcPr>
            <w:tcW w:w="1240" w:type="dxa"/>
            <w:tcBorders>
              <w:top w:val="nil"/>
              <w:left w:val="nil"/>
              <w:bottom w:val="nil"/>
              <w:right w:val="single" w:sz="4" w:space="0" w:color="auto"/>
            </w:tcBorders>
            <w:shd w:val="clear" w:color="000000" w:fill="FFFFFF"/>
            <w:noWrap/>
            <w:vAlign w:val="bottom"/>
            <w:hideMark/>
          </w:tcPr>
          <w:p w14:paraId="110E9919" w14:textId="77777777" w:rsidR="00E51BA3" w:rsidRPr="00E51BA3" w:rsidRDefault="00E51BA3" w:rsidP="00E51BA3">
            <w:pPr>
              <w:widowControl/>
              <w:rPr>
                <w:rFonts w:eastAsia="Times New Roman"/>
                <w:color w:val="000000"/>
                <w:lang w:val="en-GI" w:eastAsia="en-GI"/>
              </w:rPr>
            </w:pPr>
            <w:r w:rsidRPr="00E51BA3">
              <w:rPr>
                <w:rFonts w:eastAsia="Times New Roman"/>
                <w:color w:val="000000"/>
                <w:lang w:val="en-GI" w:eastAsia="en-GI"/>
              </w:rPr>
              <w:t>NR</w:t>
            </w:r>
          </w:p>
        </w:tc>
        <w:tc>
          <w:tcPr>
            <w:tcW w:w="1920" w:type="dxa"/>
            <w:tcBorders>
              <w:top w:val="nil"/>
              <w:left w:val="nil"/>
              <w:bottom w:val="nil"/>
              <w:right w:val="single" w:sz="4" w:space="0" w:color="auto"/>
            </w:tcBorders>
            <w:shd w:val="clear" w:color="000000" w:fill="FFFFFF"/>
            <w:noWrap/>
            <w:vAlign w:val="bottom"/>
            <w:hideMark/>
          </w:tcPr>
          <w:p w14:paraId="781415B7" w14:textId="77777777" w:rsidR="00E51BA3" w:rsidRPr="00E51BA3" w:rsidRDefault="00E51BA3" w:rsidP="00E51BA3">
            <w:pPr>
              <w:widowControl/>
              <w:jc w:val="right"/>
              <w:rPr>
                <w:rFonts w:eastAsia="Times New Roman"/>
                <w:color w:val="000000"/>
                <w:lang w:val="en-GI" w:eastAsia="en-GI"/>
              </w:rPr>
            </w:pPr>
            <w:r w:rsidRPr="00E51BA3">
              <w:rPr>
                <w:rFonts w:eastAsia="Times New Roman"/>
                <w:color w:val="000000"/>
                <w:lang w:val="en-GI" w:eastAsia="en-GI"/>
              </w:rPr>
              <w:t>1.00</w:t>
            </w:r>
          </w:p>
        </w:tc>
        <w:tc>
          <w:tcPr>
            <w:tcW w:w="2060" w:type="dxa"/>
            <w:tcBorders>
              <w:top w:val="nil"/>
              <w:left w:val="nil"/>
              <w:bottom w:val="nil"/>
              <w:right w:val="single" w:sz="4" w:space="0" w:color="auto"/>
            </w:tcBorders>
            <w:shd w:val="clear" w:color="000000" w:fill="FFFFFF"/>
            <w:noWrap/>
            <w:vAlign w:val="bottom"/>
            <w:hideMark/>
          </w:tcPr>
          <w:p w14:paraId="3592122E" w14:textId="77777777" w:rsidR="00E51BA3" w:rsidRPr="00E51BA3" w:rsidRDefault="00E51BA3" w:rsidP="00E51BA3">
            <w:pPr>
              <w:widowControl/>
              <w:rPr>
                <w:rFonts w:eastAsia="Times New Roman"/>
                <w:color w:val="000000"/>
                <w:lang w:val="en-GI" w:eastAsia="en-GI"/>
              </w:rPr>
            </w:pPr>
            <w:r w:rsidRPr="00E51BA3">
              <w:rPr>
                <w:rFonts w:eastAsia="Times New Roman"/>
                <w:color w:val="000000"/>
                <w:lang w:val="en-GI" w:eastAsia="en-GI"/>
              </w:rPr>
              <w:t>Yes</w:t>
            </w:r>
          </w:p>
        </w:tc>
      </w:tr>
      <w:tr w:rsidR="00E51BA3" w:rsidRPr="00E51BA3" w14:paraId="42659574" w14:textId="77777777" w:rsidTr="00E51BA3">
        <w:trPr>
          <w:trHeight w:val="290"/>
          <w:jc w:val="center"/>
        </w:trPr>
        <w:tc>
          <w:tcPr>
            <w:tcW w:w="3280" w:type="dxa"/>
            <w:tcBorders>
              <w:top w:val="nil"/>
              <w:left w:val="single" w:sz="4" w:space="0" w:color="auto"/>
              <w:bottom w:val="nil"/>
              <w:right w:val="single" w:sz="4" w:space="0" w:color="auto"/>
            </w:tcBorders>
            <w:shd w:val="clear" w:color="000000" w:fill="FFFFFF"/>
            <w:noWrap/>
            <w:vAlign w:val="bottom"/>
            <w:hideMark/>
          </w:tcPr>
          <w:p w14:paraId="32B02F96" w14:textId="77777777" w:rsidR="00E51BA3" w:rsidRPr="00E51BA3" w:rsidRDefault="00E51BA3" w:rsidP="00E51BA3">
            <w:pPr>
              <w:widowControl/>
              <w:rPr>
                <w:rFonts w:eastAsia="Times New Roman"/>
                <w:color w:val="000000"/>
                <w:lang w:val="en-GI" w:eastAsia="en-GI"/>
              </w:rPr>
            </w:pPr>
            <w:proofErr w:type="spellStart"/>
            <w:r w:rsidRPr="00E51BA3">
              <w:rPr>
                <w:rFonts w:eastAsia="Times New Roman"/>
                <w:color w:val="000000"/>
                <w:lang w:val="en-GI" w:eastAsia="en-GI"/>
              </w:rPr>
              <w:t>Avantus</w:t>
            </w:r>
            <w:proofErr w:type="spellEnd"/>
          </w:p>
        </w:tc>
        <w:tc>
          <w:tcPr>
            <w:tcW w:w="1140" w:type="dxa"/>
            <w:tcBorders>
              <w:top w:val="nil"/>
              <w:left w:val="nil"/>
              <w:bottom w:val="nil"/>
              <w:right w:val="single" w:sz="4" w:space="0" w:color="auto"/>
            </w:tcBorders>
            <w:shd w:val="clear" w:color="000000" w:fill="FFFFFF"/>
            <w:noWrap/>
            <w:vAlign w:val="bottom"/>
            <w:hideMark/>
          </w:tcPr>
          <w:p w14:paraId="2C1E6E14" w14:textId="77777777" w:rsidR="00E51BA3" w:rsidRPr="00E51BA3" w:rsidRDefault="00E51BA3" w:rsidP="00E51BA3">
            <w:pPr>
              <w:widowControl/>
              <w:jc w:val="right"/>
              <w:rPr>
                <w:rFonts w:eastAsia="Times New Roman"/>
                <w:color w:val="000000"/>
                <w:lang w:val="en-GI" w:eastAsia="en-GI"/>
              </w:rPr>
            </w:pPr>
            <w:r w:rsidRPr="00E51BA3">
              <w:rPr>
                <w:rFonts w:eastAsia="Times New Roman"/>
                <w:color w:val="000000"/>
                <w:lang w:val="en-GI" w:eastAsia="en-GI"/>
              </w:rPr>
              <w:t>2,339</w:t>
            </w:r>
          </w:p>
        </w:tc>
        <w:tc>
          <w:tcPr>
            <w:tcW w:w="1240" w:type="dxa"/>
            <w:tcBorders>
              <w:top w:val="nil"/>
              <w:left w:val="nil"/>
              <w:bottom w:val="nil"/>
              <w:right w:val="single" w:sz="4" w:space="0" w:color="auto"/>
            </w:tcBorders>
            <w:shd w:val="clear" w:color="000000" w:fill="FFFFFF"/>
            <w:noWrap/>
            <w:vAlign w:val="bottom"/>
            <w:hideMark/>
          </w:tcPr>
          <w:p w14:paraId="2671ADEA" w14:textId="77777777" w:rsidR="00E51BA3" w:rsidRPr="00E51BA3" w:rsidRDefault="00E51BA3" w:rsidP="00E51BA3">
            <w:pPr>
              <w:widowControl/>
              <w:rPr>
                <w:rFonts w:eastAsia="Times New Roman"/>
                <w:color w:val="000000"/>
                <w:lang w:val="en-GI" w:eastAsia="en-GI"/>
              </w:rPr>
            </w:pPr>
            <w:r w:rsidRPr="00E51BA3">
              <w:rPr>
                <w:rFonts w:eastAsia="Times New Roman"/>
                <w:color w:val="000000"/>
                <w:lang w:val="en-GI" w:eastAsia="en-GI"/>
              </w:rPr>
              <w:t>NR</w:t>
            </w:r>
          </w:p>
        </w:tc>
        <w:tc>
          <w:tcPr>
            <w:tcW w:w="1920" w:type="dxa"/>
            <w:tcBorders>
              <w:top w:val="nil"/>
              <w:left w:val="nil"/>
              <w:bottom w:val="nil"/>
              <w:right w:val="single" w:sz="4" w:space="0" w:color="auto"/>
            </w:tcBorders>
            <w:shd w:val="clear" w:color="000000" w:fill="FFFFFF"/>
            <w:noWrap/>
            <w:vAlign w:val="bottom"/>
            <w:hideMark/>
          </w:tcPr>
          <w:p w14:paraId="7229A9C5" w14:textId="77777777" w:rsidR="00E51BA3" w:rsidRPr="00E51BA3" w:rsidRDefault="00E51BA3" w:rsidP="00E51BA3">
            <w:pPr>
              <w:widowControl/>
              <w:jc w:val="right"/>
              <w:rPr>
                <w:rFonts w:eastAsia="Times New Roman"/>
                <w:color w:val="000000"/>
                <w:lang w:val="en-GI" w:eastAsia="en-GI"/>
              </w:rPr>
            </w:pPr>
            <w:r w:rsidRPr="00E51BA3">
              <w:rPr>
                <w:rFonts w:eastAsia="Times New Roman"/>
                <w:color w:val="000000"/>
                <w:lang w:val="en-GI" w:eastAsia="en-GI"/>
              </w:rPr>
              <w:t>1.75</w:t>
            </w:r>
          </w:p>
        </w:tc>
        <w:tc>
          <w:tcPr>
            <w:tcW w:w="2060" w:type="dxa"/>
            <w:tcBorders>
              <w:top w:val="nil"/>
              <w:left w:val="nil"/>
              <w:bottom w:val="nil"/>
              <w:right w:val="single" w:sz="4" w:space="0" w:color="auto"/>
            </w:tcBorders>
            <w:shd w:val="clear" w:color="000000" w:fill="FFFFFF"/>
            <w:noWrap/>
            <w:vAlign w:val="bottom"/>
            <w:hideMark/>
          </w:tcPr>
          <w:p w14:paraId="4362DA82" w14:textId="77777777" w:rsidR="00E51BA3" w:rsidRPr="00E51BA3" w:rsidRDefault="00E51BA3" w:rsidP="00E51BA3">
            <w:pPr>
              <w:widowControl/>
              <w:rPr>
                <w:rFonts w:eastAsia="Times New Roman"/>
                <w:color w:val="000000"/>
                <w:lang w:val="en-GI" w:eastAsia="en-GI"/>
              </w:rPr>
            </w:pPr>
            <w:r w:rsidRPr="00E51BA3">
              <w:rPr>
                <w:rFonts w:eastAsia="Times New Roman"/>
                <w:color w:val="000000"/>
                <w:lang w:val="en-GI" w:eastAsia="en-GI"/>
              </w:rPr>
              <w:t>No</w:t>
            </w:r>
          </w:p>
        </w:tc>
      </w:tr>
      <w:tr w:rsidR="00E51BA3" w:rsidRPr="00E51BA3" w14:paraId="2CE02690" w14:textId="77777777" w:rsidTr="00E51BA3">
        <w:trPr>
          <w:trHeight w:val="290"/>
          <w:jc w:val="center"/>
        </w:trPr>
        <w:tc>
          <w:tcPr>
            <w:tcW w:w="3280" w:type="dxa"/>
            <w:tcBorders>
              <w:top w:val="nil"/>
              <w:left w:val="single" w:sz="4" w:space="0" w:color="auto"/>
              <w:bottom w:val="nil"/>
              <w:right w:val="single" w:sz="4" w:space="0" w:color="auto"/>
            </w:tcBorders>
            <w:shd w:val="clear" w:color="000000" w:fill="FFFFFF"/>
            <w:noWrap/>
            <w:vAlign w:val="bottom"/>
            <w:hideMark/>
          </w:tcPr>
          <w:p w14:paraId="4E235004" w14:textId="77777777" w:rsidR="00E51BA3" w:rsidRPr="00E51BA3" w:rsidRDefault="00E51BA3" w:rsidP="00E51BA3">
            <w:pPr>
              <w:widowControl/>
              <w:rPr>
                <w:rFonts w:eastAsia="Times New Roman"/>
                <w:color w:val="000000"/>
                <w:lang w:val="en-GI" w:eastAsia="en-GI"/>
              </w:rPr>
            </w:pPr>
            <w:r w:rsidRPr="00E51BA3">
              <w:rPr>
                <w:rFonts w:eastAsia="Times New Roman"/>
                <w:color w:val="000000"/>
                <w:lang w:val="en-GI" w:eastAsia="en-GI"/>
              </w:rPr>
              <w:t>Dayim</w:t>
            </w:r>
          </w:p>
        </w:tc>
        <w:tc>
          <w:tcPr>
            <w:tcW w:w="1140" w:type="dxa"/>
            <w:tcBorders>
              <w:top w:val="nil"/>
              <w:left w:val="nil"/>
              <w:bottom w:val="nil"/>
              <w:right w:val="single" w:sz="4" w:space="0" w:color="auto"/>
            </w:tcBorders>
            <w:shd w:val="clear" w:color="000000" w:fill="FFFFFF"/>
            <w:noWrap/>
            <w:vAlign w:val="bottom"/>
            <w:hideMark/>
          </w:tcPr>
          <w:p w14:paraId="3BC1913B" w14:textId="77777777" w:rsidR="00E51BA3" w:rsidRPr="00E51BA3" w:rsidRDefault="00E51BA3" w:rsidP="00E51BA3">
            <w:pPr>
              <w:widowControl/>
              <w:jc w:val="right"/>
              <w:rPr>
                <w:rFonts w:eastAsia="Times New Roman"/>
                <w:color w:val="000000"/>
                <w:lang w:val="en-GI" w:eastAsia="en-GI"/>
              </w:rPr>
            </w:pPr>
            <w:r w:rsidRPr="00E51BA3">
              <w:rPr>
                <w:rFonts w:eastAsia="Times New Roman"/>
                <w:color w:val="000000"/>
                <w:lang w:val="en-GI" w:eastAsia="en-GI"/>
              </w:rPr>
              <w:t>4,981</w:t>
            </w:r>
          </w:p>
        </w:tc>
        <w:tc>
          <w:tcPr>
            <w:tcW w:w="1240" w:type="dxa"/>
            <w:tcBorders>
              <w:top w:val="nil"/>
              <w:left w:val="nil"/>
              <w:bottom w:val="nil"/>
              <w:right w:val="single" w:sz="4" w:space="0" w:color="auto"/>
            </w:tcBorders>
            <w:shd w:val="clear" w:color="000000" w:fill="FFFFFF"/>
            <w:noWrap/>
            <w:vAlign w:val="bottom"/>
            <w:hideMark/>
          </w:tcPr>
          <w:p w14:paraId="0BED4DDE" w14:textId="77777777" w:rsidR="00E51BA3" w:rsidRPr="00E51BA3" w:rsidRDefault="00E51BA3" w:rsidP="00E51BA3">
            <w:pPr>
              <w:widowControl/>
              <w:rPr>
                <w:rFonts w:eastAsia="Times New Roman"/>
                <w:color w:val="000000"/>
                <w:lang w:val="en-GI" w:eastAsia="en-GI"/>
              </w:rPr>
            </w:pPr>
            <w:r w:rsidRPr="00E51BA3">
              <w:rPr>
                <w:rFonts w:eastAsia="Times New Roman"/>
                <w:color w:val="000000"/>
                <w:lang w:val="en-GI" w:eastAsia="en-GI"/>
              </w:rPr>
              <w:t>NR</w:t>
            </w:r>
          </w:p>
        </w:tc>
        <w:tc>
          <w:tcPr>
            <w:tcW w:w="1920" w:type="dxa"/>
            <w:tcBorders>
              <w:top w:val="nil"/>
              <w:left w:val="nil"/>
              <w:bottom w:val="nil"/>
              <w:right w:val="single" w:sz="4" w:space="0" w:color="auto"/>
            </w:tcBorders>
            <w:shd w:val="clear" w:color="000000" w:fill="FFFFFF"/>
            <w:noWrap/>
            <w:vAlign w:val="bottom"/>
            <w:hideMark/>
          </w:tcPr>
          <w:p w14:paraId="29D0F16D" w14:textId="77777777" w:rsidR="00E51BA3" w:rsidRPr="00E51BA3" w:rsidRDefault="00E51BA3" w:rsidP="00E51BA3">
            <w:pPr>
              <w:widowControl/>
              <w:jc w:val="right"/>
              <w:rPr>
                <w:rFonts w:eastAsia="Times New Roman"/>
                <w:color w:val="000000"/>
                <w:lang w:val="en-GI" w:eastAsia="en-GI"/>
              </w:rPr>
            </w:pPr>
            <w:r w:rsidRPr="00E51BA3">
              <w:rPr>
                <w:rFonts w:eastAsia="Times New Roman"/>
                <w:color w:val="000000"/>
                <w:lang w:val="en-GI" w:eastAsia="en-GI"/>
              </w:rPr>
              <w:t>1.75</w:t>
            </w:r>
          </w:p>
        </w:tc>
        <w:tc>
          <w:tcPr>
            <w:tcW w:w="2060" w:type="dxa"/>
            <w:tcBorders>
              <w:top w:val="nil"/>
              <w:left w:val="nil"/>
              <w:bottom w:val="nil"/>
              <w:right w:val="single" w:sz="4" w:space="0" w:color="auto"/>
            </w:tcBorders>
            <w:shd w:val="clear" w:color="000000" w:fill="FFFFFF"/>
            <w:noWrap/>
            <w:vAlign w:val="bottom"/>
            <w:hideMark/>
          </w:tcPr>
          <w:p w14:paraId="4FCAA9C7" w14:textId="77777777" w:rsidR="00E51BA3" w:rsidRPr="00E51BA3" w:rsidRDefault="00E51BA3" w:rsidP="00E51BA3">
            <w:pPr>
              <w:widowControl/>
              <w:rPr>
                <w:rFonts w:eastAsia="Times New Roman"/>
                <w:color w:val="000000"/>
                <w:lang w:val="en-GI" w:eastAsia="en-GI"/>
              </w:rPr>
            </w:pPr>
            <w:r w:rsidRPr="00E51BA3">
              <w:rPr>
                <w:rFonts w:eastAsia="Times New Roman"/>
                <w:color w:val="000000"/>
                <w:lang w:val="en-GI" w:eastAsia="en-GI"/>
              </w:rPr>
              <w:t>No</w:t>
            </w:r>
          </w:p>
        </w:tc>
      </w:tr>
      <w:tr w:rsidR="00E51BA3" w:rsidRPr="00E51BA3" w14:paraId="1B7900BE" w14:textId="77777777" w:rsidTr="00E51BA3">
        <w:trPr>
          <w:trHeight w:val="290"/>
          <w:jc w:val="center"/>
        </w:trPr>
        <w:tc>
          <w:tcPr>
            <w:tcW w:w="3280" w:type="dxa"/>
            <w:tcBorders>
              <w:top w:val="nil"/>
              <w:left w:val="single" w:sz="4" w:space="0" w:color="auto"/>
              <w:bottom w:val="nil"/>
              <w:right w:val="single" w:sz="4" w:space="0" w:color="auto"/>
            </w:tcBorders>
            <w:shd w:val="clear" w:color="000000" w:fill="FFFFFF"/>
            <w:noWrap/>
            <w:vAlign w:val="bottom"/>
            <w:hideMark/>
          </w:tcPr>
          <w:p w14:paraId="2E34320A" w14:textId="77777777" w:rsidR="00E51BA3" w:rsidRPr="00E51BA3" w:rsidRDefault="00E51BA3" w:rsidP="00E51BA3">
            <w:pPr>
              <w:widowControl/>
              <w:rPr>
                <w:rFonts w:eastAsia="Times New Roman"/>
                <w:color w:val="000000"/>
                <w:lang w:val="en-GI" w:eastAsia="en-GI"/>
              </w:rPr>
            </w:pPr>
            <w:r w:rsidRPr="00E51BA3">
              <w:rPr>
                <w:rFonts w:eastAsia="Times New Roman"/>
                <w:color w:val="000000"/>
                <w:lang w:val="en-GI" w:eastAsia="en-GI"/>
              </w:rPr>
              <w:t>Colchis</w:t>
            </w:r>
          </w:p>
        </w:tc>
        <w:tc>
          <w:tcPr>
            <w:tcW w:w="1140" w:type="dxa"/>
            <w:tcBorders>
              <w:top w:val="nil"/>
              <w:left w:val="nil"/>
              <w:bottom w:val="nil"/>
              <w:right w:val="single" w:sz="4" w:space="0" w:color="auto"/>
            </w:tcBorders>
            <w:shd w:val="clear" w:color="000000" w:fill="FFFFFF"/>
            <w:noWrap/>
            <w:vAlign w:val="bottom"/>
            <w:hideMark/>
          </w:tcPr>
          <w:p w14:paraId="2370674D" w14:textId="77777777" w:rsidR="00E51BA3" w:rsidRPr="00E51BA3" w:rsidRDefault="00E51BA3" w:rsidP="00E51BA3">
            <w:pPr>
              <w:widowControl/>
              <w:jc w:val="right"/>
              <w:rPr>
                <w:rFonts w:eastAsia="Times New Roman"/>
                <w:color w:val="000000"/>
                <w:lang w:val="en-GI" w:eastAsia="en-GI"/>
              </w:rPr>
            </w:pPr>
            <w:r w:rsidRPr="00E51BA3">
              <w:rPr>
                <w:rFonts w:eastAsia="Times New Roman"/>
                <w:color w:val="000000"/>
                <w:lang w:val="en-GI" w:eastAsia="en-GI"/>
              </w:rPr>
              <w:t>2,022</w:t>
            </w:r>
          </w:p>
        </w:tc>
        <w:tc>
          <w:tcPr>
            <w:tcW w:w="1240" w:type="dxa"/>
            <w:tcBorders>
              <w:top w:val="nil"/>
              <w:left w:val="nil"/>
              <w:bottom w:val="nil"/>
              <w:right w:val="single" w:sz="4" w:space="0" w:color="auto"/>
            </w:tcBorders>
            <w:shd w:val="clear" w:color="000000" w:fill="FFFFFF"/>
            <w:noWrap/>
            <w:vAlign w:val="bottom"/>
            <w:hideMark/>
          </w:tcPr>
          <w:p w14:paraId="2A37BB42" w14:textId="77777777" w:rsidR="00E51BA3" w:rsidRPr="00E51BA3" w:rsidRDefault="00E51BA3" w:rsidP="00E51BA3">
            <w:pPr>
              <w:widowControl/>
              <w:rPr>
                <w:rFonts w:eastAsia="Times New Roman"/>
                <w:color w:val="000000"/>
                <w:lang w:val="en-GI" w:eastAsia="en-GI"/>
              </w:rPr>
            </w:pPr>
            <w:r w:rsidRPr="00E51BA3">
              <w:rPr>
                <w:rFonts w:eastAsia="Times New Roman"/>
                <w:color w:val="000000"/>
                <w:lang w:val="en-GI" w:eastAsia="en-GI"/>
              </w:rPr>
              <w:t>NR</w:t>
            </w:r>
          </w:p>
        </w:tc>
        <w:tc>
          <w:tcPr>
            <w:tcW w:w="1920" w:type="dxa"/>
            <w:tcBorders>
              <w:top w:val="nil"/>
              <w:left w:val="nil"/>
              <w:bottom w:val="nil"/>
              <w:right w:val="single" w:sz="4" w:space="0" w:color="auto"/>
            </w:tcBorders>
            <w:shd w:val="clear" w:color="000000" w:fill="FFFFFF"/>
            <w:noWrap/>
            <w:vAlign w:val="bottom"/>
            <w:hideMark/>
          </w:tcPr>
          <w:p w14:paraId="371794FD" w14:textId="77777777" w:rsidR="00E51BA3" w:rsidRPr="00E51BA3" w:rsidRDefault="00E51BA3" w:rsidP="00E51BA3">
            <w:pPr>
              <w:widowControl/>
              <w:jc w:val="right"/>
              <w:rPr>
                <w:rFonts w:eastAsia="Times New Roman"/>
                <w:color w:val="000000"/>
                <w:lang w:val="en-GI" w:eastAsia="en-GI"/>
              </w:rPr>
            </w:pPr>
            <w:r w:rsidRPr="00E51BA3">
              <w:rPr>
                <w:rFonts w:eastAsia="Times New Roman"/>
                <w:color w:val="000000"/>
                <w:lang w:val="en-GI" w:eastAsia="en-GI"/>
              </w:rPr>
              <w:t>1.00</w:t>
            </w:r>
          </w:p>
        </w:tc>
        <w:tc>
          <w:tcPr>
            <w:tcW w:w="2060" w:type="dxa"/>
            <w:tcBorders>
              <w:top w:val="nil"/>
              <w:left w:val="nil"/>
              <w:bottom w:val="nil"/>
              <w:right w:val="single" w:sz="4" w:space="0" w:color="auto"/>
            </w:tcBorders>
            <w:shd w:val="clear" w:color="000000" w:fill="FFFFFF"/>
            <w:noWrap/>
            <w:vAlign w:val="bottom"/>
            <w:hideMark/>
          </w:tcPr>
          <w:p w14:paraId="1EBB88BA" w14:textId="77777777" w:rsidR="00E51BA3" w:rsidRPr="00E51BA3" w:rsidRDefault="00E51BA3" w:rsidP="00E51BA3">
            <w:pPr>
              <w:widowControl/>
              <w:rPr>
                <w:rFonts w:eastAsia="Times New Roman"/>
                <w:color w:val="000000"/>
                <w:lang w:val="en-GI" w:eastAsia="en-GI"/>
              </w:rPr>
            </w:pPr>
            <w:r w:rsidRPr="00E51BA3">
              <w:rPr>
                <w:rFonts w:eastAsia="Times New Roman"/>
                <w:color w:val="000000"/>
                <w:lang w:val="en-GI" w:eastAsia="en-GI"/>
              </w:rPr>
              <w:t>No</w:t>
            </w:r>
          </w:p>
        </w:tc>
      </w:tr>
      <w:tr w:rsidR="00E51BA3" w:rsidRPr="00E51BA3" w14:paraId="3016203B" w14:textId="77777777" w:rsidTr="00E51BA3">
        <w:trPr>
          <w:trHeight w:val="290"/>
          <w:jc w:val="center"/>
        </w:trPr>
        <w:tc>
          <w:tcPr>
            <w:tcW w:w="3280" w:type="dxa"/>
            <w:tcBorders>
              <w:top w:val="nil"/>
              <w:left w:val="single" w:sz="4" w:space="0" w:color="auto"/>
              <w:bottom w:val="nil"/>
              <w:right w:val="single" w:sz="4" w:space="0" w:color="auto"/>
            </w:tcBorders>
            <w:shd w:val="clear" w:color="000000" w:fill="FFFFFF"/>
            <w:noWrap/>
            <w:vAlign w:val="bottom"/>
            <w:hideMark/>
          </w:tcPr>
          <w:p w14:paraId="0C1E4335" w14:textId="77777777" w:rsidR="00E51BA3" w:rsidRPr="00E51BA3" w:rsidRDefault="00E51BA3" w:rsidP="00E51BA3">
            <w:pPr>
              <w:widowControl/>
              <w:rPr>
                <w:rFonts w:eastAsia="Times New Roman"/>
                <w:color w:val="000000"/>
                <w:lang w:val="en-GI" w:eastAsia="en-GI"/>
              </w:rPr>
            </w:pPr>
            <w:proofErr w:type="spellStart"/>
            <w:r w:rsidRPr="00E51BA3">
              <w:rPr>
                <w:rFonts w:eastAsia="Times New Roman"/>
                <w:color w:val="000000"/>
                <w:lang w:val="en-GI" w:eastAsia="en-GI"/>
              </w:rPr>
              <w:t>Hiyacar</w:t>
            </w:r>
            <w:proofErr w:type="spellEnd"/>
          </w:p>
        </w:tc>
        <w:tc>
          <w:tcPr>
            <w:tcW w:w="1140" w:type="dxa"/>
            <w:tcBorders>
              <w:top w:val="nil"/>
              <w:left w:val="nil"/>
              <w:bottom w:val="nil"/>
              <w:right w:val="single" w:sz="4" w:space="0" w:color="auto"/>
            </w:tcBorders>
            <w:shd w:val="clear" w:color="000000" w:fill="FFFFFF"/>
            <w:noWrap/>
            <w:vAlign w:val="bottom"/>
            <w:hideMark/>
          </w:tcPr>
          <w:p w14:paraId="0004F4FE" w14:textId="77777777" w:rsidR="00E51BA3" w:rsidRPr="00E51BA3" w:rsidRDefault="00E51BA3" w:rsidP="00E51BA3">
            <w:pPr>
              <w:widowControl/>
              <w:jc w:val="right"/>
              <w:rPr>
                <w:rFonts w:eastAsia="Times New Roman"/>
                <w:color w:val="000000"/>
                <w:lang w:val="en-GI" w:eastAsia="en-GI"/>
              </w:rPr>
            </w:pPr>
            <w:r w:rsidRPr="00E51BA3">
              <w:rPr>
                <w:rFonts w:eastAsia="Times New Roman"/>
                <w:color w:val="000000"/>
                <w:lang w:val="en-GI" w:eastAsia="en-GI"/>
              </w:rPr>
              <w:t>1,929</w:t>
            </w:r>
          </w:p>
        </w:tc>
        <w:tc>
          <w:tcPr>
            <w:tcW w:w="1240" w:type="dxa"/>
            <w:tcBorders>
              <w:top w:val="nil"/>
              <w:left w:val="nil"/>
              <w:bottom w:val="nil"/>
              <w:right w:val="single" w:sz="4" w:space="0" w:color="auto"/>
            </w:tcBorders>
            <w:shd w:val="clear" w:color="000000" w:fill="FFFFFF"/>
            <w:noWrap/>
            <w:vAlign w:val="bottom"/>
            <w:hideMark/>
          </w:tcPr>
          <w:p w14:paraId="5937523E" w14:textId="77777777" w:rsidR="00E51BA3" w:rsidRPr="00E51BA3" w:rsidRDefault="00E51BA3" w:rsidP="00E51BA3">
            <w:pPr>
              <w:widowControl/>
              <w:rPr>
                <w:rFonts w:eastAsia="Times New Roman"/>
                <w:color w:val="000000"/>
                <w:lang w:val="en-GI" w:eastAsia="en-GI"/>
              </w:rPr>
            </w:pPr>
            <w:r w:rsidRPr="00E51BA3">
              <w:rPr>
                <w:rFonts w:eastAsia="Times New Roman"/>
                <w:color w:val="000000"/>
                <w:lang w:val="en-GI" w:eastAsia="en-GI"/>
              </w:rPr>
              <w:t>NR</w:t>
            </w:r>
          </w:p>
        </w:tc>
        <w:tc>
          <w:tcPr>
            <w:tcW w:w="1920" w:type="dxa"/>
            <w:tcBorders>
              <w:top w:val="nil"/>
              <w:left w:val="nil"/>
              <w:bottom w:val="nil"/>
              <w:right w:val="single" w:sz="4" w:space="0" w:color="auto"/>
            </w:tcBorders>
            <w:shd w:val="clear" w:color="000000" w:fill="FFFFFF"/>
            <w:noWrap/>
            <w:vAlign w:val="bottom"/>
            <w:hideMark/>
          </w:tcPr>
          <w:p w14:paraId="3A5B078A" w14:textId="77777777" w:rsidR="00E51BA3" w:rsidRPr="00E51BA3" w:rsidRDefault="00E51BA3" w:rsidP="00E51BA3">
            <w:pPr>
              <w:widowControl/>
              <w:jc w:val="right"/>
              <w:rPr>
                <w:rFonts w:eastAsia="Times New Roman"/>
                <w:color w:val="000000"/>
                <w:lang w:val="en-GI" w:eastAsia="en-GI"/>
              </w:rPr>
            </w:pPr>
            <w:r w:rsidRPr="00E51BA3">
              <w:rPr>
                <w:rFonts w:eastAsia="Times New Roman"/>
                <w:color w:val="000000"/>
                <w:lang w:val="en-GI" w:eastAsia="en-GI"/>
              </w:rPr>
              <w:t>1.00</w:t>
            </w:r>
          </w:p>
        </w:tc>
        <w:tc>
          <w:tcPr>
            <w:tcW w:w="2060" w:type="dxa"/>
            <w:tcBorders>
              <w:top w:val="nil"/>
              <w:left w:val="nil"/>
              <w:bottom w:val="nil"/>
              <w:right w:val="single" w:sz="4" w:space="0" w:color="auto"/>
            </w:tcBorders>
            <w:shd w:val="clear" w:color="000000" w:fill="FFFFFF"/>
            <w:noWrap/>
            <w:vAlign w:val="bottom"/>
            <w:hideMark/>
          </w:tcPr>
          <w:p w14:paraId="513D19DD" w14:textId="77777777" w:rsidR="00E51BA3" w:rsidRPr="00E51BA3" w:rsidRDefault="00E51BA3" w:rsidP="00E51BA3">
            <w:pPr>
              <w:widowControl/>
              <w:rPr>
                <w:rFonts w:eastAsia="Times New Roman"/>
                <w:color w:val="000000"/>
                <w:lang w:val="en-GI" w:eastAsia="en-GI"/>
              </w:rPr>
            </w:pPr>
            <w:r w:rsidRPr="00E51BA3">
              <w:rPr>
                <w:rFonts w:eastAsia="Times New Roman"/>
                <w:color w:val="000000"/>
                <w:lang w:val="en-GI" w:eastAsia="en-GI"/>
              </w:rPr>
              <w:t>No</w:t>
            </w:r>
          </w:p>
        </w:tc>
      </w:tr>
      <w:tr w:rsidR="00E51BA3" w:rsidRPr="00E51BA3" w14:paraId="33EFB7C2" w14:textId="77777777" w:rsidTr="00E51BA3">
        <w:trPr>
          <w:trHeight w:val="290"/>
          <w:jc w:val="center"/>
        </w:trPr>
        <w:tc>
          <w:tcPr>
            <w:tcW w:w="3280" w:type="dxa"/>
            <w:tcBorders>
              <w:top w:val="nil"/>
              <w:left w:val="single" w:sz="4" w:space="0" w:color="auto"/>
              <w:bottom w:val="nil"/>
              <w:right w:val="single" w:sz="4" w:space="0" w:color="auto"/>
            </w:tcBorders>
            <w:shd w:val="clear" w:color="000000" w:fill="FFFFFF"/>
            <w:noWrap/>
            <w:vAlign w:val="bottom"/>
            <w:hideMark/>
          </w:tcPr>
          <w:p w14:paraId="5BDF5551" w14:textId="77777777" w:rsidR="00E51BA3" w:rsidRPr="00E51BA3" w:rsidRDefault="00E51BA3" w:rsidP="00E51BA3">
            <w:pPr>
              <w:widowControl/>
              <w:rPr>
                <w:rFonts w:eastAsia="Times New Roman"/>
                <w:color w:val="000000"/>
                <w:lang w:val="en-GI" w:eastAsia="en-GI"/>
              </w:rPr>
            </w:pPr>
            <w:proofErr w:type="spellStart"/>
            <w:r w:rsidRPr="00E51BA3">
              <w:rPr>
                <w:rFonts w:eastAsia="Times New Roman"/>
                <w:color w:val="000000"/>
                <w:lang w:val="en-GI" w:eastAsia="en-GI"/>
              </w:rPr>
              <w:t>HyperJar</w:t>
            </w:r>
            <w:proofErr w:type="spellEnd"/>
          </w:p>
        </w:tc>
        <w:tc>
          <w:tcPr>
            <w:tcW w:w="1140" w:type="dxa"/>
            <w:tcBorders>
              <w:top w:val="nil"/>
              <w:left w:val="nil"/>
              <w:bottom w:val="nil"/>
              <w:right w:val="single" w:sz="4" w:space="0" w:color="auto"/>
            </w:tcBorders>
            <w:shd w:val="clear" w:color="000000" w:fill="FFFFFF"/>
            <w:noWrap/>
            <w:vAlign w:val="bottom"/>
            <w:hideMark/>
          </w:tcPr>
          <w:p w14:paraId="21D8F51F" w14:textId="77777777" w:rsidR="00E51BA3" w:rsidRPr="00E51BA3" w:rsidRDefault="00E51BA3" w:rsidP="00E51BA3">
            <w:pPr>
              <w:widowControl/>
              <w:jc w:val="right"/>
              <w:rPr>
                <w:rFonts w:eastAsia="Times New Roman"/>
                <w:color w:val="000000"/>
                <w:lang w:val="en-GI" w:eastAsia="en-GI"/>
              </w:rPr>
            </w:pPr>
            <w:r w:rsidRPr="00E51BA3">
              <w:rPr>
                <w:rFonts w:eastAsia="Times New Roman"/>
                <w:color w:val="000000"/>
                <w:lang w:val="en-GI" w:eastAsia="en-GI"/>
              </w:rPr>
              <w:t>910</w:t>
            </w:r>
          </w:p>
        </w:tc>
        <w:tc>
          <w:tcPr>
            <w:tcW w:w="1240" w:type="dxa"/>
            <w:tcBorders>
              <w:top w:val="nil"/>
              <w:left w:val="nil"/>
              <w:bottom w:val="nil"/>
              <w:right w:val="single" w:sz="4" w:space="0" w:color="auto"/>
            </w:tcBorders>
            <w:shd w:val="clear" w:color="000000" w:fill="FFFFFF"/>
            <w:noWrap/>
            <w:vAlign w:val="bottom"/>
            <w:hideMark/>
          </w:tcPr>
          <w:p w14:paraId="1B4060EF" w14:textId="77777777" w:rsidR="00E51BA3" w:rsidRPr="00E51BA3" w:rsidRDefault="00E51BA3" w:rsidP="00E51BA3">
            <w:pPr>
              <w:widowControl/>
              <w:rPr>
                <w:rFonts w:eastAsia="Times New Roman"/>
                <w:color w:val="000000"/>
                <w:lang w:val="en-GI" w:eastAsia="en-GI"/>
              </w:rPr>
            </w:pPr>
            <w:r w:rsidRPr="00E51BA3">
              <w:rPr>
                <w:rFonts w:eastAsia="Times New Roman"/>
                <w:color w:val="000000"/>
                <w:lang w:val="en-GI" w:eastAsia="en-GI"/>
              </w:rPr>
              <w:t>NR</w:t>
            </w:r>
          </w:p>
        </w:tc>
        <w:tc>
          <w:tcPr>
            <w:tcW w:w="1920" w:type="dxa"/>
            <w:tcBorders>
              <w:top w:val="nil"/>
              <w:left w:val="nil"/>
              <w:bottom w:val="nil"/>
              <w:right w:val="single" w:sz="4" w:space="0" w:color="auto"/>
            </w:tcBorders>
            <w:shd w:val="clear" w:color="000000" w:fill="FFFFFF"/>
            <w:noWrap/>
            <w:vAlign w:val="bottom"/>
            <w:hideMark/>
          </w:tcPr>
          <w:p w14:paraId="0FD36CEC" w14:textId="77777777" w:rsidR="00E51BA3" w:rsidRPr="00E51BA3" w:rsidRDefault="00E51BA3" w:rsidP="00E51BA3">
            <w:pPr>
              <w:widowControl/>
              <w:jc w:val="right"/>
              <w:rPr>
                <w:rFonts w:eastAsia="Times New Roman"/>
                <w:color w:val="000000"/>
                <w:lang w:val="en-GI" w:eastAsia="en-GI"/>
              </w:rPr>
            </w:pPr>
            <w:r w:rsidRPr="00E51BA3">
              <w:rPr>
                <w:rFonts w:eastAsia="Times New Roman"/>
                <w:color w:val="000000"/>
                <w:lang w:val="en-GI" w:eastAsia="en-GI"/>
              </w:rPr>
              <w:t>1.00</w:t>
            </w:r>
          </w:p>
        </w:tc>
        <w:tc>
          <w:tcPr>
            <w:tcW w:w="2060" w:type="dxa"/>
            <w:tcBorders>
              <w:top w:val="nil"/>
              <w:left w:val="nil"/>
              <w:bottom w:val="nil"/>
              <w:right w:val="single" w:sz="4" w:space="0" w:color="auto"/>
            </w:tcBorders>
            <w:shd w:val="clear" w:color="000000" w:fill="FFFFFF"/>
            <w:noWrap/>
            <w:vAlign w:val="bottom"/>
            <w:hideMark/>
          </w:tcPr>
          <w:p w14:paraId="3D0640C6" w14:textId="77777777" w:rsidR="00E51BA3" w:rsidRPr="00E51BA3" w:rsidRDefault="00E51BA3" w:rsidP="00E51BA3">
            <w:pPr>
              <w:widowControl/>
              <w:rPr>
                <w:rFonts w:eastAsia="Times New Roman"/>
                <w:color w:val="000000"/>
                <w:lang w:val="en-GI" w:eastAsia="en-GI"/>
              </w:rPr>
            </w:pPr>
            <w:r w:rsidRPr="00E51BA3">
              <w:rPr>
                <w:rFonts w:eastAsia="Times New Roman"/>
                <w:color w:val="000000"/>
                <w:lang w:val="en-GI" w:eastAsia="en-GI"/>
              </w:rPr>
              <w:t>No</w:t>
            </w:r>
          </w:p>
        </w:tc>
      </w:tr>
      <w:tr w:rsidR="00E51BA3" w:rsidRPr="00E51BA3" w14:paraId="506480F4" w14:textId="77777777" w:rsidTr="00E51BA3">
        <w:trPr>
          <w:trHeight w:val="290"/>
          <w:jc w:val="center"/>
        </w:trPr>
        <w:tc>
          <w:tcPr>
            <w:tcW w:w="3280" w:type="dxa"/>
            <w:tcBorders>
              <w:top w:val="nil"/>
              <w:left w:val="single" w:sz="4" w:space="0" w:color="auto"/>
              <w:bottom w:val="nil"/>
              <w:right w:val="single" w:sz="4" w:space="0" w:color="auto"/>
            </w:tcBorders>
            <w:shd w:val="clear" w:color="000000" w:fill="FFFFFF"/>
            <w:noWrap/>
            <w:vAlign w:val="bottom"/>
            <w:hideMark/>
          </w:tcPr>
          <w:p w14:paraId="0E69606D" w14:textId="77777777" w:rsidR="00E51BA3" w:rsidRPr="00E51BA3" w:rsidRDefault="00E51BA3" w:rsidP="00E51BA3">
            <w:pPr>
              <w:widowControl/>
              <w:rPr>
                <w:rFonts w:eastAsia="Times New Roman"/>
                <w:color w:val="000000"/>
                <w:lang w:val="en-GI" w:eastAsia="en-GI"/>
              </w:rPr>
            </w:pPr>
            <w:proofErr w:type="spellStart"/>
            <w:r w:rsidRPr="00E51BA3">
              <w:rPr>
                <w:rFonts w:eastAsia="Times New Roman"/>
                <w:color w:val="000000"/>
                <w:lang w:val="en-GI" w:eastAsia="en-GI"/>
              </w:rPr>
              <w:t>Ibuyer</w:t>
            </w:r>
            <w:proofErr w:type="spellEnd"/>
          </w:p>
        </w:tc>
        <w:tc>
          <w:tcPr>
            <w:tcW w:w="1140" w:type="dxa"/>
            <w:tcBorders>
              <w:top w:val="nil"/>
              <w:left w:val="nil"/>
              <w:bottom w:val="nil"/>
              <w:right w:val="single" w:sz="4" w:space="0" w:color="auto"/>
            </w:tcBorders>
            <w:shd w:val="clear" w:color="000000" w:fill="FFFFFF"/>
            <w:noWrap/>
            <w:vAlign w:val="bottom"/>
            <w:hideMark/>
          </w:tcPr>
          <w:p w14:paraId="7BA4EBFE" w14:textId="77777777" w:rsidR="00E51BA3" w:rsidRPr="00E51BA3" w:rsidRDefault="00E51BA3" w:rsidP="00E51BA3">
            <w:pPr>
              <w:widowControl/>
              <w:jc w:val="right"/>
              <w:rPr>
                <w:rFonts w:eastAsia="Times New Roman"/>
                <w:color w:val="000000"/>
                <w:lang w:val="en-GI" w:eastAsia="en-GI"/>
              </w:rPr>
            </w:pPr>
            <w:r w:rsidRPr="00E51BA3">
              <w:rPr>
                <w:rFonts w:eastAsia="Times New Roman"/>
                <w:color w:val="000000"/>
                <w:lang w:val="en-GI" w:eastAsia="en-GI"/>
              </w:rPr>
              <w:t>1,914</w:t>
            </w:r>
          </w:p>
        </w:tc>
        <w:tc>
          <w:tcPr>
            <w:tcW w:w="1240" w:type="dxa"/>
            <w:tcBorders>
              <w:top w:val="nil"/>
              <w:left w:val="nil"/>
              <w:bottom w:val="nil"/>
              <w:right w:val="single" w:sz="4" w:space="0" w:color="auto"/>
            </w:tcBorders>
            <w:shd w:val="clear" w:color="000000" w:fill="FFFFFF"/>
            <w:noWrap/>
            <w:vAlign w:val="bottom"/>
            <w:hideMark/>
          </w:tcPr>
          <w:p w14:paraId="00FE6A89" w14:textId="77777777" w:rsidR="00E51BA3" w:rsidRPr="00E51BA3" w:rsidRDefault="00E51BA3" w:rsidP="00E51BA3">
            <w:pPr>
              <w:widowControl/>
              <w:rPr>
                <w:rFonts w:eastAsia="Times New Roman"/>
                <w:color w:val="000000"/>
                <w:lang w:val="en-GI" w:eastAsia="en-GI"/>
              </w:rPr>
            </w:pPr>
            <w:r w:rsidRPr="00E51BA3">
              <w:rPr>
                <w:rFonts w:eastAsia="Times New Roman"/>
                <w:color w:val="000000"/>
                <w:lang w:val="en-GI" w:eastAsia="en-GI"/>
              </w:rPr>
              <w:t>NR</w:t>
            </w:r>
          </w:p>
        </w:tc>
        <w:tc>
          <w:tcPr>
            <w:tcW w:w="1920" w:type="dxa"/>
            <w:tcBorders>
              <w:top w:val="nil"/>
              <w:left w:val="nil"/>
              <w:bottom w:val="nil"/>
              <w:right w:val="single" w:sz="4" w:space="0" w:color="auto"/>
            </w:tcBorders>
            <w:shd w:val="clear" w:color="000000" w:fill="FFFFFF"/>
            <w:noWrap/>
            <w:vAlign w:val="bottom"/>
            <w:hideMark/>
          </w:tcPr>
          <w:p w14:paraId="3B49B59A" w14:textId="77777777" w:rsidR="00E51BA3" w:rsidRPr="00E51BA3" w:rsidRDefault="00E51BA3" w:rsidP="00E51BA3">
            <w:pPr>
              <w:widowControl/>
              <w:jc w:val="right"/>
              <w:rPr>
                <w:rFonts w:eastAsia="Times New Roman"/>
                <w:color w:val="000000"/>
                <w:lang w:val="en-GI" w:eastAsia="en-GI"/>
              </w:rPr>
            </w:pPr>
            <w:r w:rsidRPr="00E51BA3">
              <w:rPr>
                <w:rFonts w:eastAsia="Times New Roman"/>
                <w:color w:val="000000"/>
                <w:lang w:val="en-GI" w:eastAsia="en-GI"/>
              </w:rPr>
              <w:t>1.00</w:t>
            </w:r>
          </w:p>
        </w:tc>
        <w:tc>
          <w:tcPr>
            <w:tcW w:w="2060" w:type="dxa"/>
            <w:tcBorders>
              <w:top w:val="nil"/>
              <w:left w:val="nil"/>
              <w:bottom w:val="nil"/>
              <w:right w:val="single" w:sz="4" w:space="0" w:color="auto"/>
            </w:tcBorders>
            <w:shd w:val="clear" w:color="000000" w:fill="FFFFFF"/>
            <w:noWrap/>
            <w:vAlign w:val="bottom"/>
            <w:hideMark/>
          </w:tcPr>
          <w:p w14:paraId="15C8B8C1" w14:textId="77777777" w:rsidR="00E51BA3" w:rsidRPr="00E51BA3" w:rsidRDefault="00E51BA3" w:rsidP="00E51BA3">
            <w:pPr>
              <w:widowControl/>
              <w:rPr>
                <w:rFonts w:eastAsia="Times New Roman"/>
                <w:color w:val="000000"/>
                <w:lang w:val="en-GI" w:eastAsia="en-GI"/>
              </w:rPr>
            </w:pPr>
            <w:r w:rsidRPr="00E51BA3">
              <w:rPr>
                <w:rFonts w:eastAsia="Times New Roman"/>
                <w:color w:val="000000"/>
                <w:lang w:val="en-GI" w:eastAsia="en-GI"/>
              </w:rPr>
              <w:t>No</w:t>
            </w:r>
          </w:p>
        </w:tc>
      </w:tr>
      <w:tr w:rsidR="00E51BA3" w:rsidRPr="00E51BA3" w14:paraId="3562394D" w14:textId="77777777" w:rsidTr="00E51BA3">
        <w:trPr>
          <w:trHeight w:val="290"/>
          <w:jc w:val="center"/>
        </w:trPr>
        <w:tc>
          <w:tcPr>
            <w:tcW w:w="3280" w:type="dxa"/>
            <w:tcBorders>
              <w:top w:val="nil"/>
              <w:left w:val="single" w:sz="4" w:space="0" w:color="auto"/>
              <w:bottom w:val="nil"/>
              <w:right w:val="single" w:sz="4" w:space="0" w:color="auto"/>
            </w:tcBorders>
            <w:shd w:val="clear" w:color="000000" w:fill="FFFFFF"/>
            <w:noWrap/>
            <w:vAlign w:val="bottom"/>
            <w:hideMark/>
          </w:tcPr>
          <w:p w14:paraId="3AB3FD5D" w14:textId="77777777" w:rsidR="00E51BA3" w:rsidRPr="00E51BA3" w:rsidRDefault="00E51BA3" w:rsidP="00E51BA3">
            <w:pPr>
              <w:widowControl/>
              <w:rPr>
                <w:rFonts w:eastAsia="Times New Roman"/>
                <w:color w:val="000000"/>
                <w:lang w:val="en-GI" w:eastAsia="en-GI"/>
              </w:rPr>
            </w:pPr>
            <w:r w:rsidRPr="00E51BA3">
              <w:rPr>
                <w:rFonts w:eastAsia="Times New Roman"/>
                <w:color w:val="000000"/>
                <w:lang w:val="en-GI" w:eastAsia="en-GI"/>
              </w:rPr>
              <w:t>Perceptive</w:t>
            </w:r>
          </w:p>
        </w:tc>
        <w:tc>
          <w:tcPr>
            <w:tcW w:w="1140" w:type="dxa"/>
            <w:tcBorders>
              <w:top w:val="nil"/>
              <w:left w:val="nil"/>
              <w:bottom w:val="nil"/>
              <w:right w:val="single" w:sz="4" w:space="0" w:color="auto"/>
            </w:tcBorders>
            <w:shd w:val="clear" w:color="000000" w:fill="FFFFFF"/>
            <w:noWrap/>
            <w:vAlign w:val="bottom"/>
            <w:hideMark/>
          </w:tcPr>
          <w:p w14:paraId="260BA1C4" w14:textId="77777777" w:rsidR="00E51BA3" w:rsidRPr="00E51BA3" w:rsidRDefault="00E51BA3" w:rsidP="00E51BA3">
            <w:pPr>
              <w:widowControl/>
              <w:jc w:val="right"/>
              <w:rPr>
                <w:rFonts w:eastAsia="Times New Roman"/>
                <w:color w:val="000000"/>
                <w:lang w:val="en-GI" w:eastAsia="en-GI"/>
              </w:rPr>
            </w:pPr>
            <w:r w:rsidRPr="00E51BA3">
              <w:rPr>
                <w:rFonts w:eastAsia="Times New Roman"/>
                <w:color w:val="000000"/>
                <w:lang w:val="en-GI" w:eastAsia="en-GI"/>
              </w:rPr>
              <w:t>307</w:t>
            </w:r>
          </w:p>
        </w:tc>
        <w:tc>
          <w:tcPr>
            <w:tcW w:w="1240" w:type="dxa"/>
            <w:tcBorders>
              <w:top w:val="nil"/>
              <w:left w:val="nil"/>
              <w:bottom w:val="nil"/>
              <w:right w:val="single" w:sz="4" w:space="0" w:color="auto"/>
            </w:tcBorders>
            <w:shd w:val="clear" w:color="000000" w:fill="FFFFFF"/>
            <w:noWrap/>
            <w:vAlign w:val="bottom"/>
            <w:hideMark/>
          </w:tcPr>
          <w:p w14:paraId="2749B2E6" w14:textId="77777777" w:rsidR="00E51BA3" w:rsidRPr="00E51BA3" w:rsidRDefault="00E51BA3" w:rsidP="00E51BA3">
            <w:pPr>
              <w:widowControl/>
              <w:rPr>
                <w:rFonts w:eastAsia="Times New Roman"/>
                <w:color w:val="000000"/>
                <w:lang w:val="en-GI" w:eastAsia="en-GI"/>
              </w:rPr>
            </w:pPr>
            <w:r w:rsidRPr="00E51BA3">
              <w:rPr>
                <w:rFonts w:eastAsia="Times New Roman"/>
                <w:color w:val="000000"/>
                <w:lang w:val="en-GI" w:eastAsia="en-GI"/>
              </w:rPr>
              <w:t>NR</w:t>
            </w:r>
          </w:p>
        </w:tc>
        <w:tc>
          <w:tcPr>
            <w:tcW w:w="1920" w:type="dxa"/>
            <w:tcBorders>
              <w:top w:val="nil"/>
              <w:left w:val="nil"/>
              <w:bottom w:val="nil"/>
              <w:right w:val="single" w:sz="4" w:space="0" w:color="auto"/>
            </w:tcBorders>
            <w:shd w:val="clear" w:color="000000" w:fill="FFFFFF"/>
            <w:noWrap/>
            <w:vAlign w:val="bottom"/>
            <w:hideMark/>
          </w:tcPr>
          <w:p w14:paraId="5160DB19" w14:textId="77777777" w:rsidR="00E51BA3" w:rsidRPr="00E51BA3" w:rsidRDefault="00E51BA3" w:rsidP="00E51BA3">
            <w:pPr>
              <w:widowControl/>
              <w:jc w:val="right"/>
              <w:rPr>
                <w:rFonts w:eastAsia="Times New Roman"/>
                <w:color w:val="000000"/>
                <w:lang w:val="en-GI" w:eastAsia="en-GI"/>
              </w:rPr>
            </w:pPr>
            <w:r w:rsidRPr="00E51BA3">
              <w:rPr>
                <w:rFonts w:eastAsia="Times New Roman"/>
                <w:color w:val="000000"/>
                <w:lang w:val="en-GI" w:eastAsia="en-GI"/>
              </w:rPr>
              <w:t>1.00</w:t>
            </w:r>
          </w:p>
        </w:tc>
        <w:tc>
          <w:tcPr>
            <w:tcW w:w="2060" w:type="dxa"/>
            <w:tcBorders>
              <w:top w:val="nil"/>
              <w:left w:val="nil"/>
              <w:bottom w:val="nil"/>
              <w:right w:val="single" w:sz="4" w:space="0" w:color="auto"/>
            </w:tcBorders>
            <w:shd w:val="clear" w:color="000000" w:fill="FFFFFF"/>
            <w:noWrap/>
            <w:vAlign w:val="bottom"/>
            <w:hideMark/>
          </w:tcPr>
          <w:p w14:paraId="0BC23B1B" w14:textId="77777777" w:rsidR="00E51BA3" w:rsidRPr="00E51BA3" w:rsidRDefault="00E51BA3" w:rsidP="00E51BA3">
            <w:pPr>
              <w:widowControl/>
              <w:rPr>
                <w:rFonts w:eastAsia="Times New Roman"/>
                <w:color w:val="000000"/>
                <w:lang w:val="en-GI" w:eastAsia="en-GI"/>
              </w:rPr>
            </w:pPr>
            <w:r w:rsidRPr="00E51BA3">
              <w:rPr>
                <w:rFonts w:eastAsia="Times New Roman"/>
                <w:color w:val="000000"/>
                <w:lang w:val="en-GI" w:eastAsia="en-GI"/>
              </w:rPr>
              <w:t>No</w:t>
            </w:r>
          </w:p>
        </w:tc>
      </w:tr>
      <w:tr w:rsidR="00E51BA3" w:rsidRPr="00E51BA3" w14:paraId="0CDC3415" w14:textId="77777777" w:rsidTr="00E51BA3">
        <w:trPr>
          <w:trHeight w:val="290"/>
          <w:jc w:val="center"/>
        </w:trPr>
        <w:tc>
          <w:tcPr>
            <w:tcW w:w="3280" w:type="dxa"/>
            <w:tcBorders>
              <w:top w:val="nil"/>
              <w:left w:val="single" w:sz="4" w:space="0" w:color="auto"/>
              <w:bottom w:val="nil"/>
              <w:right w:val="single" w:sz="4" w:space="0" w:color="auto"/>
            </w:tcBorders>
            <w:shd w:val="clear" w:color="000000" w:fill="FFFFFF"/>
            <w:noWrap/>
            <w:vAlign w:val="bottom"/>
            <w:hideMark/>
          </w:tcPr>
          <w:p w14:paraId="143D052F" w14:textId="77777777" w:rsidR="00E51BA3" w:rsidRPr="00E51BA3" w:rsidRDefault="00E51BA3" w:rsidP="00E51BA3">
            <w:pPr>
              <w:widowControl/>
              <w:rPr>
                <w:rFonts w:eastAsia="Times New Roman"/>
                <w:color w:val="000000"/>
                <w:lang w:val="en-GI" w:eastAsia="en-GI"/>
              </w:rPr>
            </w:pPr>
            <w:r w:rsidRPr="00E51BA3">
              <w:rPr>
                <w:rFonts w:eastAsia="Times New Roman"/>
                <w:color w:val="000000"/>
                <w:lang w:val="en-GI" w:eastAsia="en-GI"/>
              </w:rPr>
              <w:t>Wolvercote loan</w:t>
            </w:r>
          </w:p>
        </w:tc>
        <w:tc>
          <w:tcPr>
            <w:tcW w:w="1140" w:type="dxa"/>
            <w:tcBorders>
              <w:top w:val="nil"/>
              <w:left w:val="nil"/>
              <w:bottom w:val="nil"/>
              <w:right w:val="single" w:sz="4" w:space="0" w:color="auto"/>
            </w:tcBorders>
            <w:shd w:val="clear" w:color="000000" w:fill="FFFFFF"/>
            <w:noWrap/>
            <w:vAlign w:val="bottom"/>
            <w:hideMark/>
          </w:tcPr>
          <w:p w14:paraId="03FC971F" w14:textId="77777777" w:rsidR="00E51BA3" w:rsidRPr="00E51BA3" w:rsidRDefault="00E51BA3" w:rsidP="00E51BA3">
            <w:pPr>
              <w:widowControl/>
              <w:jc w:val="right"/>
              <w:rPr>
                <w:rFonts w:eastAsia="Times New Roman"/>
                <w:color w:val="000000"/>
                <w:lang w:val="en-GI" w:eastAsia="en-GI"/>
              </w:rPr>
            </w:pPr>
            <w:r w:rsidRPr="00E51BA3">
              <w:rPr>
                <w:rFonts w:eastAsia="Times New Roman"/>
                <w:color w:val="000000"/>
                <w:lang w:val="en-GI" w:eastAsia="en-GI"/>
              </w:rPr>
              <w:t>5,070</w:t>
            </w:r>
          </w:p>
        </w:tc>
        <w:tc>
          <w:tcPr>
            <w:tcW w:w="1240" w:type="dxa"/>
            <w:tcBorders>
              <w:top w:val="nil"/>
              <w:left w:val="nil"/>
              <w:bottom w:val="nil"/>
              <w:right w:val="single" w:sz="4" w:space="0" w:color="auto"/>
            </w:tcBorders>
            <w:shd w:val="clear" w:color="000000" w:fill="FFFFFF"/>
            <w:noWrap/>
            <w:vAlign w:val="bottom"/>
            <w:hideMark/>
          </w:tcPr>
          <w:p w14:paraId="0C3E38D6" w14:textId="77777777" w:rsidR="00E51BA3" w:rsidRPr="00E51BA3" w:rsidRDefault="00E51BA3" w:rsidP="00E51BA3">
            <w:pPr>
              <w:widowControl/>
              <w:rPr>
                <w:rFonts w:eastAsia="Times New Roman"/>
                <w:color w:val="000000"/>
                <w:lang w:val="en-GI" w:eastAsia="en-GI"/>
              </w:rPr>
            </w:pPr>
            <w:r w:rsidRPr="00E51BA3">
              <w:rPr>
                <w:rFonts w:eastAsia="Times New Roman"/>
                <w:color w:val="000000"/>
                <w:lang w:val="en-GI" w:eastAsia="en-GI"/>
              </w:rPr>
              <w:t>NR</w:t>
            </w:r>
          </w:p>
        </w:tc>
        <w:tc>
          <w:tcPr>
            <w:tcW w:w="1920" w:type="dxa"/>
            <w:tcBorders>
              <w:top w:val="nil"/>
              <w:left w:val="nil"/>
              <w:bottom w:val="nil"/>
              <w:right w:val="single" w:sz="4" w:space="0" w:color="auto"/>
            </w:tcBorders>
            <w:shd w:val="clear" w:color="000000" w:fill="FFFFFF"/>
            <w:noWrap/>
            <w:vAlign w:val="bottom"/>
            <w:hideMark/>
          </w:tcPr>
          <w:p w14:paraId="4A17228A" w14:textId="77777777" w:rsidR="00E51BA3" w:rsidRPr="00E51BA3" w:rsidRDefault="00E51BA3" w:rsidP="00E51BA3">
            <w:pPr>
              <w:widowControl/>
              <w:jc w:val="right"/>
              <w:rPr>
                <w:rFonts w:eastAsia="Times New Roman"/>
                <w:color w:val="000000"/>
                <w:lang w:val="en-GI" w:eastAsia="en-GI"/>
              </w:rPr>
            </w:pPr>
            <w:r w:rsidRPr="00E51BA3">
              <w:rPr>
                <w:rFonts w:eastAsia="Times New Roman"/>
                <w:color w:val="000000"/>
                <w:lang w:val="en-GI" w:eastAsia="en-GI"/>
              </w:rPr>
              <w:t>2.81</w:t>
            </w:r>
          </w:p>
        </w:tc>
        <w:tc>
          <w:tcPr>
            <w:tcW w:w="2060" w:type="dxa"/>
            <w:tcBorders>
              <w:top w:val="nil"/>
              <w:left w:val="nil"/>
              <w:bottom w:val="nil"/>
              <w:right w:val="single" w:sz="4" w:space="0" w:color="auto"/>
            </w:tcBorders>
            <w:shd w:val="clear" w:color="000000" w:fill="FFFFFF"/>
            <w:noWrap/>
            <w:vAlign w:val="bottom"/>
            <w:hideMark/>
          </w:tcPr>
          <w:p w14:paraId="7494D5D5" w14:textId="77777777" w:rsidR="00E51BA3" w:rsidRPr="00E51BA3" w:rsidRDefault="00E51BA3" w:rsidP="00E51BA3">
            <w:pPr>
              <w:widowControl/>
              <w:rPr>
                <w:rFonts w:eastAsia="Times New Roman"/>
                <w:color w:val="000000"/>
                <w:lang w:val="en-GI" w:eastAsia="en-GI"/>
              </w:rPr>
            </w:pPr>
            <w:r w:rsidRPr="00E51BA3">
              <w:rPr>
                <w:rFonts w:eastAsia="Times New Roman"/>
                <w:color w:val="000000"/>
                <w:lang w:val="en-GI" w:eastAsia="en-GI"/>
              </w:rPr>
              <w:t>No</w:t>
            </w:r>
          </w:p>
        </w:tc>
      </w:tr>
      <w:tr w:rsidR="00E51BA3" w:rsidRPr="00E51BA3" w14:paraId="400FC0B2" w14:textId="77777777" w:rsidTr="00E51BA3">
        <w:trPr>
          <w:trHeight w:val="290"/>
          <w:jc w:val="center"/>
        </w:trPr>
        <w:tc>
          <w:tcPr>
            <w:tcW w:w="3280" w:type="dxa"/>
            <w:tcBorders>
              <w:top w:val="nil"/>
              <w:left w:val="single" w:sz="4" w:space="0" w:color="auto"/>
              <w:bottom w:val="nil"/>
              <w:right w:val="single" w:sz="4" w:space="0" w:color="auto"/>
            </w:tcBorders>
            <w:shd w:val="clear" w:color="000000" w:fill="FFFFFF"/>
            <w:noWrap/>
            <w:vAlign w:val="bottom"/>
            <w:hideMark/>
          </w:tcPr>
          <w:p w14:paraId="76C6CC16" w14:textId="77777777" w:rsidR="00E51BA3" w:rsidRPr="00E51BA3" w:rsidRDefault="00E51BA3" w:rsidP="00E51BA3">
            <w:pPr>
              <w:widowControl/>
              <w:rPr>
                <w:rFonts w:eastAsia="Times New Roman"/>
                <w:color w:val="000000"/>
                <w:lang w:val="en-GI" w:eastAsia="en-GI"/>
              </w:rPr>
            </w:pPr>
            <w:r w:rsidRPr="00E51BA3">
              <w:rPr>
                <w:rFonts w:eastAsia="Times New Roman"/>
                <w:color w:val="000000"/>
                <w:lang w:val="en-GI" w:eastAsia="en-GI"/>
              </w:rPr>
              <w:t>Deep Discounted bonds</w:t>
            </w:r>
          </w:p>
        </w:tc>
        <w:tc>
          <w:tcPr>
            <w:tcW w:w="1140" w:type="dxa"/>
            <w:tcBorders>
              <w:top w:val="nil"/>
              <w:left w:val="nil"/>
              <w:bottom w:val="nil"/>
              <w:right w:val="single" w:sz="4" w:space="0" w:color="auto"/>
            </w:tcBorders>
            <w:shd w:val="clear" w:color="000000" w:fill="FFFFFF"/>
            <w:noWrap/>
            <w:vAlign w:val="bottom"/>
            <w:hideMark/>
          </w:tcPr>
          <w:p w14:paraId="43906C9E" w14:textId="77777777" w:rsidR="00E51BA3" w:rsidRPr="00E51BA3" w:rsidRDefault="00E51BA3" w:rsidP="00E51BA3">
            <w:pPr>
              <w:widowControl/>
              <w:jc w:val="right"/>
              <w:rPr>
                <w:rFonts w:eastAsia="Times New Roman"/>
                <w:color w:val="000000"/>
                <w:lang w:val="en-GI" w:eastAsia="en-GI"/>
              </w:rPr>
            </w:pPr>
            <w:r w:rsidRPr="00E51BA3">
              <w:rPr>
                <w:rFonts w:eastAsia="Times New Roman"/>
                <w:color w:val="000000"/>
                <w:lang w:val="en-GI" w:eastAsia="en-GI"/>
              </w:rPr>
              <w:t>10,000</w:t>
            </w:r>
          </w:p>
        </w:tc>
        <w:tc>
          <w:tcPr>
            <w:tcW w:w="1240" w:type="dxa"/>
            <w:tcBorders>
              <w:top w:val="nil"/>
              <w:left w:val="nil"/>
              <w:bottom w:val="nil"/>
              <w:right w:val="single" w:sz="4" w:space="0" w:color="auto"/>
            </w:tcBorders>
            <w:shd w:val="clear" w:color="000000" w:fill="FFFFFF"/>
            <w:noWrap/>
            <w:vAlign w:val="bottom"/>
            <w:hideMark/>
          </w:tcPr>
          <w:p w14:paraId="16A3B05C" w14:textId="77777777" w:rsidR="00E51BA3" w:rsidRPr="00E51BA3" w:rsidRDefault="00E51BA3" w:rsidP="00E51BA3">
            <w:pPr>
              <w:widowControl/>
              <w:rPr>
                <w:rFonts w:eastAsia="Times New Roman"/>
                <w:color w:val="000000"/>
                <w:lang w:val="en-GI" w:eastAsia="en-GI"/>
              </w:rPr>
            </w:pPr>
            <w:r w:rsidRPr="00E51BA3">
              <w:rPr>
                <w:rFonts w:eastAsia="Times New Roman"/>
                <w:color w:val="000000"/>
                <w:lang w:val="en-GI" w:eastAsia="en-GI"/>
              </w:rPr>
              <w:t>NR</w:t>
            </w:r>
          </w:p>
        </w:tc>
        <w:tc>
          <w:tcPr>
            <w:tcW w:w="1920" w:type="dxa"/>
            <w:tcBorders>
              <w:top w:val="nil"/>
              <w:left w:val="nil"/>
              <w:bottom w:val="nil"/>
              <w:right w:val="single" w:sz="4" w:space="0" w:color="auto"/>
            </w:tcBorders>
            <w:shd w:val="clear" w:color="000000" w:fill="FFFFFF"/>
            <w:noWrap/>
            <w:vAlign w:val="bottom"/>
            <w:hideMark/>
          </w:tcPr>
          <w:p w14:paraId="20B16D6D" w14:textId="77777777" w:rsidR="00E51BA3" w:rsidRPr="00E51BA3" w:rsidRDefault="00E51BA3" w:rsidP="00E51BA3">
            <w:pPr>
              <w:widowControl/>
              <w:jc w:val="right"/>
              <w:rPr>
                <w:rFonts w:eastAsia="Times New Roman"/>
                <w:color w:val="000000"/>
                <w:lang w:val="en-GI" w:eastAsia="en-GI"/>
              </w:rPr>
            </w:pPr>
            <w:r w:rsidRPr="00E51BA3">
              <w:rPr>
                <w:rFonts w:eastAsia="Times New Roman"/>
                <w:color w:val="000000"/>
                <w:lang w:val="en-GI" w:eastAsia="en-GI"/>
              </w:rPr>
              <w:t>2.67</w:t>
            </w:r>
          </w:p>
        </w:tc>
        <w:tc>
          <w:tcPr>
            <w:tcW w:w="2060" w:type="dxa"/>
            <w:tcBorders>
              <w:top w:val="nil"/>
              <w:left w:val="nil"/>
              <w:bottom w:val="nil"/>
              <w:right w:val="single" w:sz="4" w:space="0" w:color="auto"/>
            </w:tcBorders>
            <w:shd w:val="clear" w:color="000000" w:fill="FFFFFF"/>
            <w:noWrap/>
            <w:vAlign w:val="bottom"/>
            <w:hideMark/>
          </w:tcPr>
          <w:p w14:paraId="51BFA452" w14:textId="77777777" w:rsidR="00E51BA3" w:rsidRPr="00E51BA3" w:rsidRDefault="00E51BA3" w:rsidP="00E51BA3">
            <w:pPr>
              <w:widowControl/>
              <w:rPr>
                <w:rFonts w:eastAsia="Times New Roman"/>
                <w:color w:val="000000"/>
                <w:lang w:val="en-GI" w:eastAsia="en-GI"/>
              </w:rPr>
            </w:pPr>
            <w:r w:rsidRPr="00E51BA3">
              <w:rPr>
                <w:rFonts w:eastAsia="Times New Roman"/>
                <w:color w:val="000000"/>
                <w:lang w:val="en-GI" w:eastAsia="en-GI"/>
              </w:rPr>
              <w:t>Yes</w:t>
            </w:r>
          </w:p>
        </w:tc>
      </w:tr>
      <w:tr w:rsidR="00E51BA3" w:rsidRPr="00E51BA3" w14:paraId="157511F5" w14:textId="77777777" w:rsidTr="00E51BA3">
        <w:trPr>
          <w:trHeight w:val="290"/>
          <w:jc w:val="center"/>
        </w:trPr>
        <w:tc>
          <w:tcPr>
            <w:tcW w:w="328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7603D83" w14:textId="77777777" w:rsidR="00E51BA3" w:rsidRPr="00E51BA3" w:rsidRDefault="00E51BA3" w:rsidP="00E51BA3">
            <w:pPr>
              <w:widowControl/>
              <w:jc w:val="right"/>
              <w:rPr>
                <w:rFonts w:eastAsia="Times New Roman"/>
                <w:b/>
                <w:bCs/>
                <w:color w:val="000000"/>
                <w:lang w:val="en-GI" w:eastAsia="en-GI"/>
              </w:rPr>
            </w:pPr>
            <w:r w:rsidRPr="00E51BA3">
              <w:rPr>
                <w:rFonts w:eastAsia="Times New Roman"/>
                <w:b/>
                <w:bCs/>
                <w:color w:val="000000"/>
                <w:lang w:val="en-GI" w:eastAsia="en-GI"/>
              </w:rPr>
              <w:t xml:space="preserve">Total    </w:t>
            </w:r>
          </w:p>
        </w:tc>
        <w:tc>
          <w:tcPr>
            <w:tcW w:w="1140" w:type="dxa"/>
            <w:tcBorders>
              <w:top w:val="single" w:sz="4" w:space="0" w:color="auto"/>
              <w:left w:val="nil"/>
              <w:bottom w:val="single" w:sz="4" w:space="0" w:color="auto"/>
              <w:right w:val="single" w:sz="4" w:space="0" w:color="auto"/>
            </w:tcBorders>
            <w:shd w:val="clear" w:color="000000" w:fill="FFFFFF"/>
            <w:noWrap/>
            <w:vAlign w:val="bottom"/>
            <w:hideMark/>
          </w:tcPr>
          <w:p w14:paraId="0224A40F" w14:textId="77777777" w:rsidR="00E51BA3" w:rsidRPr="00E51BA3" w:rsidRDefault="00E51BA3" w:rsidP="00E51BA3">
            <w:pPr>
              <w:widowControl/>
              <w:jc w:val="right"/>
              <w:rPr>
                <w:rFonts w:eastAsia="Times New Roman"/>
                <w:b/>
                <w:bCs/>
                <w:color w:val="000000"/>
                <w:lang w:val="en-GI" w:eastAsia="en-GI"/>
              </w:rPr>
            </w:pPr>
            <w:r w:rsidRPr="00E51BA3">
              <w:rPr>
                <w:rFonts w:eastAsia="Times New Roman"/>
                <w:b/>
                <w:bCs/>
                <w:color w:val="000000"/>
                <w:lang w:val="en-GI" w:eastAsia="en-GI"/>
              </w:rPr>
              <w:t>40,107</w:t>
            </w:r>
          </w:p>
        </w:tc>
        <w:tc>
          <w:tcPr>
            <w:tcW w:w="1240" w:type="dxa"/>
            <w:tcBorders>
              <w:top w:val="single" w:sz="4" w:space="0" w:color="auto"/>
              <w:left w:val="nil"/>
              <w:bottom w:val="nil"/>
              <w:right w:val="nil"/>
            </w:tcBorders>
            <w:shd w:val="clear" w:color="000000" w:fill="FFFFFF"/>
            <w:noWrap/>
            <w:vAlign w:val="bottom"/>
            <w:hideMark/>
          </w:tcPr>
          <w:p w14:paraId="52B68247" w14:textId="77777777" w:rsidR="00E51BA3" w:rsidRPr="00E51BA3" w:rsidRDefault="00E51BA3" w:rsidP="00E51BA3">
            <w:pPr>
              <w:widowControl/>
              <w:rPr>
                <w:rFonts w:eastAsia="Times New Roman"/>
                <w:color w:val="000000"/>
                <w:lang w:val="en-GI" w:eastAsia="en-GI"/>
              </w:rPr>
            </w:pPr>
            <w:r w:rsidRPr="00E51BA3">
              <w:rPr>
                <w:rFonts w:eastAsia="Times New Roman"/>
                <w:color w:val="000000"/>
                <w:lang w:val="en-GI" w:eastAsia="en-GI"/>
              </w:rPr>
              <w:t> </w:t>
            </w:r>
          </w:p>
        </w:tc>
        <w:tc>
          <w:tcPr>
            <w:tcW w:w="1920" w:type="dxa"/>
            <w:tcBorders>
              <w:top w:val="single" w:sz="4" w:space="0" w:color="auto"/>
              <w:left w:val="nil"/>
              <w:bottom w:val="nil"/>
              <w:right w:val="nil"/>
            </w:tcBorders>
            <w:shd w:val="clear" w:color="000000" w:fill="FFFFFF"/>
            <w:noWrap/>
            <w:vAlign w:val="bottom"/>
            <w:hideMark/>
          </w:tcPr>
          <w:p w14:paraId="3EB0CBCA" w14:textId="77777777" w:rsidR="00E51BA3" w:rsidRPr="00E51BA3" w:rsidRDefault="00E51BA3" w:rsidP="00E51BA3">
            <w:pPr>
              <w:widowControl/>
              <w:rPr>
                <w:rFonts w:eastAsia="Times New Roman"/>
                <w:color w:val="000000"/>
                <w:lang w:val="en-GI" w:eastAsia="en-GI"/>
              </w:rPr>
            </w:pPr>
            <w:r w:rsidRPr="00E51BA3">
              <w:rPr>
                <w:rFonts w:eastAsia="Times New Roman"/>
                <w:color w:val="000000"/>
                <w:lang w:val="en-GI" w:eastAsia="en-GI"/>
              </w:rPr>
              <w:t> </w:t>
            </w:r>
          </w:p>
        </w:tc>
        <w:tc>
          <w:tcPr>
            <w:tcW w:w="2060" w:type="dxa"/>
            <w:tcBorders>
              <w:top w:val="single" w:sz="4" w:space="0" w:color="auto"/>
              <w:left w:val="nil"/>
              <w:bottom w:val="nil"/>
              <w:right w:val="nil"/>
            </w:tcBorders>
            <w:shd w:val="clear" w:color="000000" w:fill="FFFFFF"/>
            <w:noWrap/>
            <w:vAlign w:val="bottom"/>
            <w:hideMark/>
          </w:tcPr>
          <w:p w14:paraId="1F86E7BD" w14:textId="77777777" w:rsidR="00E51BA3" w:rsidRPr="00E51BA3" w:rsidRDefault="00E51BA3" w:rsidP="00E51BA3">
            <w:pPr>
              <w:widowControl/>
              <w:rPr>
                <w:rFonts w:eastAsia="Times New Roman"/>
                <w:color w:val="000000"/>
                <w:lang w:val="en-GI" w:eastAsia="en-GI"/>
              </w:rPr>
            </w:pPr>
            <w:r w:rsidRPr="00E51BA3">
              <w:rPr>
                <w:rFonts w:eastAsia="Times New Roman"/>
                <w:color w:val="000000"/>
                <w:lang w:val="en-GI" w:eastAsia="en-GI"/>
              </w:rPr>
              <w:t> </w:t>
            </w:r>
          </w:p>
        </w:tc>
      </w:tr>
    </w:tbl>
    <w:p w14:paraId="00533916" w14:textId="77777777" w:rsidR="0047623A" w:rsidRPr="0047623A" w:rsidRDefault="0047623A" w:rsidP="0047623A">
      <w:pPr>
        <w:tabs>
          <w:tab w:val="left" w:pos="851"/>
        </w:tabs>
        <w:spacing w:before="120" w:after="200"/>
        <w:ind w:right="1525"/>
        <w:jc w:val="both"/>
        <w:rPr>
          <w:rFonts w:asciiTheme="minorHAnsi" w:hAnsiTheme="minorHAnsi" w:cstheme="minorHAnsi"/>
        </w:rPr>
      </w:pPr>
    </w:p>
    <w:p w14:paraId="68932A2E" w14:textId="5B020294" w:rsidR="00925013" w:rsidRDefault="005D5E18" w:rsidP="00E816D8">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Pr>
          <w:rFonts w:asciiTheme="minorHAnsi" w:hAnsiTheme="minorHAnsi" w:cstheme="minorHAnsi"/>
        </w:rPr>
        <w:t xml:space="preserve">Spread risk assets </w:t>
      </w:r>
      <w:proofErr w:type="spellStart"/>
      <w:r>
        <w:rPr>
          <w:rFonts w:asciiTheme="minorHAnsi" w:hAnsiTheme="minorHAnsi" w:cstheme="minorHAnsi"/>
        </w:rPr>
        <w:t>can not</w:t>
      </w:r>
      <w:proofErr w:type="spellEnd"/>
      <w:r>
        <w:rPr>
          <w:rFonts w:asciiTheme="minorHAnsi" w:hAnsiTheme="minorHAnsi" w:cstheme="minorHAnsi"/>
        </w:rPr>
        <w:t xml:space="preserve"> have a duration lower than one year</w:t>
      </w:r>
      <w:r w:rsidR="00E816D8">
        <w:rPr>
          <w:rFonts w:asciiTheme="minorHAnsi" w:hAnsiTheme="minorHAnsi" w:cstheme="minorHAnsi"/>
        </w:rPr>
        <w:t xml:space="preserve"> based on Art.176(2) of Commission Delegated.</w:t>
      </w:r>
    </w:p>
    <w:p w14:paraId="747C09F8" w14:textId="1138FE90" w:rsidR="00E508FD" w:rsidRPr="001F1F2A" w:rsidRDefault="00E816D8" w:rsidP="001F1F2A">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Pr>
          <w:rFonts w:asciiTheme="minorHAnsi" w:hAnsiTheme="minorHAnsi" w:cstheme="minorHAnsi"/>
        </w:rPr>
        <w:t xml:space="preserve">For the cases where the duration wasn’t available, </w:t>
      </w:r>
      <w:r w:rsidR="001F1F2A">
        <w:rPr>
          <w:rFonts w:asciiTheme="minorHAnsi" w:hAnsiTheme="minorHAnsi" w:cstheme="minorHAnsi"/>
        </w:rPr>
        <w:t>the term of the asset was used which represents the worst case scenario for spread risk.</w:t>
      </w:r>
    </w:p>
    <w:p w14:paraId="51CA37F9" w14:textId="2886B526" w:rsidR="00F366F8" w:rsidRPr="00235FF1" w:rsidRDefault="002246CA" w:rsidP="00235FF1">
      <w:pPr>
        <w:pStyle w:val="ListParagraph"/>
        <w:numPr>
          <w:ilvl w:val="2"/>
          <w:numId w:val="5"/>
        </w:numPr>
        <w:tabs>
          <w:tab w:val="left" w:pos="851"/>
        </w:tabs>
        <w:spacing w:before="120" w:after="200"/>
        <w:ind w:left="851" w:right="1525" w:hanging="567"/>
        <w:contextualSpacing w:val="0"/>
        <w:jc w:val="both"/>
        <w:rPr>
          <w:rFonts w:asciiTheme="minorHAnsi" w:hAnsiTheme="minorHAnsi" w:cstheme="minorHAnsi"/>
        </w:rPr>
      </w:pPr>
      <w:r>
        <w:rPr>
          <w:rFonts w:asciiTheme="minorHAnsi" w:hAnsiTheme="minorHAnsi" w:cstheme="minorHAnsi"/>
        </w:rPr>
        <w:t xml:space="preserve"> SCR spread risk at December-23 was £</w:t>
      </w:r>
      <w:r w:rsidR="00492112">
        <w:rPr>
          <w:rFonts w:asciiTheme="minorHAnsi" w:hAnsiTheme="minorHAnsi" w:cstheme="minorHAnsi"/>
        </w:rPr>
        <w:t>2.1m</w:t>
      </w:r>
      <w:r w:rsidR="0073620C">
        <w:rPr>
          <w:rFonts w:asciiTheme="minorHAnsi" w:hAnsiTheme="minorHAnsi" w:cstheme="minorHAnsi"/>
        </w:rPr>
        <w:t>.</w:t>
      </w:r>
    </w:p>
    <w:p w14:paraId="6FE7201A" w14:textId="77777777" w:rsidR="00F75C47" w:rsidRPr="00906755" w:rsidRDefault="00F75C47" w:rsidP="00F75C47">
      <w:pPr>
        <w:pStyle w:val="ListParagraph"/>
        <w:numPr>
          <w:ilvl w:val="1"/>
          <w:numId w:val="5"/>
        </w:numPr>
        <w:tabs>
          <w:tab w:val="left" w:pos="851"/>
        </w:tabs>
        <w:spacing w:before="120" w:after="200"/>
        <w:ind w:right="1525"/>
        <w:contextualSpacing w:val="0"/>
        <w:jc w:val="both"/>
        <w:rPr>
          <w:rFonts w:ascii="Work Sans" w:hAnsi="Work Sans"/>
          <w:vanish/>
        </w:rPr>
      </w:pPr>
    </w:p>
    <w:p w14:paraId="1BC312AE" w14:textId="32777E0D" w:rsidR="00D763BC" w:rsidRPr="00492112" w:rsidRDefault="00D763BC" w:rsidP="00492112">
      <w:pPr>
        <w:pStyle w:val="ListParagraph"/>
        <w:numPr>
          <w:ilvl w:val="1"/>
          <w:numId w:val="7"/>
        </w:numPr>
        <w:tabs>
          <w:tab w:val="left" w:pos="851"/>
        </w:tabs>
        <w:spacing w:before="100" w:after="240"/>
        <w:ind w:left="709"/>
        <w:contextualSpacing w:val="0"/>
        <w:outlineLvl w:val="1"/>
        <w:rPr>
          <w:rFonts w:asciiTheme="minorHAnsi" w:hAnsiTheme="minorHAnsi" w:cstheme="minorHAnsi"/>
          <w:b/>
          <w:bCs/>
          <w:color w:val="2F5496"/>
          <w:spacing w:val="2"/>
          <w:kern w:val="36"/>
        </w:rPr>
      </w:pPr>
      <w:bookmarkStart w:id="164" w:name="_Toc178351451"/>
      <w:r w:rsidRPr="00492112">
        <w:rPr>
          <w:rFonts w:asciiTheme="minorHAnsi" w:hAnsiTheme="minorHAnsi" w:cstheme="minorHAnsi"/>
          <w:b/>
          <w:bCs/>
          <w:color w:val="2F5496"/>
          <w:spacing w:val="2"/>
          <w:kern w:val="36"/>
        </w:rPr>
        <w:t>Market risk – Equity risk</w:t>
      </w:r>
      <w:bookmarkEnd w:id="164"/>
    </w:p>
    <w:p w14:paraId="4339F1CE" w14:textId="77777777" w:rsidR="00D763BC" w:rsidRPr="00906755" w:rsidRDefault="00D763BC" w:rsidP="00D763BC">
      <w:pPr>
        <w:pStyle w:val="ListParagraph"/>
        <w:numPr>
          <w:ilvl w:val="1"/>
          <w:numId w:val="5"/>
        </w:numPr>
        <w:tabs>
          <w:tab w:val="left" w:pos="851"/>
        </w:tabs>
        <w:spacing w:before="120" w:after="200"/>
        <w:ind w:right="1525"/>
        <w:contextualSpacing w:val="0"/>
        <w:jc w:val="both"/>
        <w:rPr>
          <w:rFonts w:ascii="Work Sans" w:hAnsi="Work Sans"/>
          <w:vanish/>
        </w:rPr>
      </w:pPr>
    </w:p>
    <w:p w14:paraId="5F70D219" w14:textId="355D3F82" w:rsidR="00D763BC" w:rsidRPr="00435343" w:rsidRDefault="001E33A2" w:rsidP="00435343">
      <w:pPr>
        <w:pStyle w:val="ListParagraph"/>
        <w:numPr>
          <w:ilvl w:val="2"/>
          <w:numId w:val="22"/>
        </w:numPr>
        <w:tabs>
          <w:tab w:val="left" w:pos="851"/>
        </w:tabs>
        <w:spacing w:before="120" w:after="200"/>
        <w:ind w:left="851" w:right="1525" w:hanging="567"/>
        <w:jc w:val="both"/>
        <w:rPr>
          <w:rFonts w:asciiTheme="minorHAnsi" w:hAnsiTheme="minorHAnsi" w:cstheme="minorHAnsi"/>
        </w:rPr>
      </w:pPr>
      <w:r w:rsidRPr="00435343">
        <w:rPr>
          <w:rFonts w:asciiTheme="minorHAnsi" w:hAnsiTheme="minorHAnsi" w:cstheme="minorHAnsi"/>
        </w:rPr>
        <w:t xml:space="preserve">Equity risk refers to the risk of loss resulting from fluctuations in the value of equity investments, including publicly traded shares, private equity, and other forms of ownership in companies. </w:t>
      </w:r>
      <w:r w:rsidR="00D763BC" w:rsidRPr="00435343">
        <w:rPr>
          <w:rFonts w:asciiTheme="minorHAnsi" w:hAnsiTheme="minorHAnsi" w:cstheme="minorHAnsi"/>
        </w:rPr>
        <w:t>The company hold</w:t>
      </w:r>
      <w:r w:rsidRPr="00435343">
        <w:rPr>
          <w:rFonts w:asciiTheme="minorHAnsi" w:hAnsiTheme="minorHAnsi" w:cstheme="minorHAnsi"/>
        </w:rPr>
        <w:t>s</w:t>
      </w:r>
      <w:r w:rsidR="00D763BC" w:rsidRPr="00435343">
        <w:rPr>
          <w:rFonts w:asciiTheme="minorHAnsi" w:hAnsiTheme="minorHAnsi" w:cstheme="minorHAnsi"/>
        </w:rPr>
        <w:t xml:space="preserve"> </w:t>
      </w:r>
      <w:r w:rsidR="00C35463" w:rsidRPr="00435343">
        <w:rPr>
          <w:rFonts w:asciiTheme="minorHAnsi" w:hAnsiTheme="minorHAnsi" w:cstheme="minorHAnsi"/>
        </w:rPr>
        <w:t>£10.</w:t>
      </w:r>
      <w:r w:rsidR="00FA7FB8" w:rsidRPr="00435343">
        <w:rPr>
          <w:rFonts w:asciiTheme="minorHAnsi" w:hAnsiTheme="minorHAnsi" w:cstheme="minorHAnsi"/>
        </w:rPr>
        <w:t>87</w:t>
      </w:r>
      <w:r w:rsidR="00C35463" w:rsidRPr="00435343">
        <w:rPr>
          <w:rFonts w:asciiTheme="minorHAnsi" w:hAnsiTheme="minorHAnsi" w:cstheme="minorHAnsi"/>
        </w:rPr>
        <w:t>m in equities</w:t>
      </w:r>
      <w:r w:rsidR="00D763BC" w:rsidRPr="00435343">
        <w:rPr>
          <w:rFonts w:asciiTheme="minorHAnsi" w:hAnsiTheme="minorHAnsi" w:cstheme="minorHAnsi"/>
        </w:rPr>
        <w:t xml:space="preserve"> as of 31st </w:t>
      </w:r>
      <w:r w:rsidR="00C35463" w:rsidRPr="00435343">
        <w:rPr>
          <w:rFonts w:asciiTheme="minorHAnsi" w:hAnsiTheme="minorHAnsi" w:cstheme="minorHAnsi"/>
        </w:rPr>
        <w:t>December</w:t>
      </w:r>
      <w:r w:rsidR="00D763BC" w:rsidRPr="00435343">
        <w:rPr>
          <w:rFonts w:asciiTheme="minorHAnsi" w:hAnsiTheme="minorHAnsi" w:cstheme="minorHAnsi"/>
        </w:rPr>
        <w:t xml:space="preserve"> 202</w:t>
      </w:r>
      <w:r w:rsidR="00C35463" w:rsidRPr="00435343">
        <w:rPr>
          <w:rFonts w:asciiTheme="minorHAnsi" w:hAnsiTheme="minorHAnsi" w:cstheme="minorHAnsi"/>
        </w:rPr>
        <w:t>3</w:t>
      </w:r>
      <w:r w:rsidR="007A04A5" w:rsidRPr="00435343">
        <w:rPr>
          <w:rFonts w:asciiTheme="minorHAnsi" w:hAnsiTheme="minorHAnsi" w:cstheme="minorHAnsi"/>
        </w:rPr>
        <w:t xml:space="preserve"> distributed as follows:</w:t>
      </w:r>
    </w:p>
    <w:p w14:paraId="42C3E8FC" w14:textId="0D263C06" w:rsidR="00FA7FB8" w:rsidRDefault="004F412C" w:rsidP="004F412C">
      <w:pPr>
        <w:tabs>
          <w:tab w:val="left" w:pos="851"/>
        </w:tabs>
        <w:spacing w:before="120" w:after="200"/>
        <w:ind w:left="284" w:right="1525"/>
        <w:jc w:val="both"/>
        <w:rPr>
          <w:rFonts w:asciiTheme="minorHAnsi" w:hAnsiTheme="minorHAnsi" w:cstheme="minorHAnsi"/>
        </w:rPr>
      </w:pPr>
      <w:r w:rsidRPr="004F412C">
        <w:rPr>
          <w:noProof/>
        </w:rPr>
        <w:drawing>
          <wp:inline distT="0" distB="0" distL="0" distR="0" wp14:anchorId="23F97171" wp14:editId="6BFED944">
            <wp:extent cx="6141286" cy="2261045"/>
            <wp:effectExtent l="0" t="0" r="0" b="6350"/>
            <wp:docPr id="14812595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46051" cy="2262799"/>
                    </a:xfrm>
                    <a:prstGeom prst="rect">
                      <a:avLst/>
                    </a:prstGeom>
                    <a:noFill/>
                    <a:ln>
                      <a:noFill/>
                    </a:ln>
                  </pic:spPr>
                </pic:pic>
              </a:graphicData>
            </a:graphic>
          </wp:inline>
        </w:drawing>
      </w:r>
    </w:p>
    <w:p w14:paraId="040C00C7" w14:textId="108E63A1" w:rsidR="00FA7FB8" w:rsidRDefault="00997D68" w:rsidP="00061504">
      <w:pPr>
        <w:pStyle w:val="ListParagraph"/>
        <w:numPr>
          <w:ilvl w:val="2"/>
          <w:numId w:val="22"/>
        </w:numPr>
        <w:tabs>
          <w:tab w:val="left" w:pos="851"/>
        </w:tabs>
        <w:spacing w:before="120" w:after="200"/>
        <w:ind w:left="851" w:right="1525" w:hanging="567"/>
        <w:contextualSpacing w:val="0"/>
        <w:jc w:val="both"/>
        <w:rPr>
          <w:rFonts w:asciiTheme="minorHAnsi" w:hAnsiTheme="minorHAnsi" w:cstheme="minorHAnsi"/>
        </w:rPr>
      </w:pPr>
      <w:r w:rsidRPr="00997D68">
        <w:rPr>
          <w:rFonts w:asciiTheme="minorHAnsi" w:hAnsiTheme="minorHAnsi" w:cstheme="minorHAnsi"/>
        </w:rPr>
        <w:t>Type 1 equities include equities listed in developed markets. A standard 39% downward shock is applied to the market value of these equities.</w:t>
      </w:r>
      <w:r w:rsidR="00061504">
        <w:rPr>
          <w:rFonts w:asciiTheme="minorHAnsi" w:hAnsiTheme="minorHAnsi" w:cstheme="minorHAnsi"/>
        </w:rPr>
        <w:t xml:space="preserve"> If they’re considered strategic, the base shock is 22%.</w:t>
      </w:r>
    </w:p>
    <w:p w14:paraId="6C59A54B" w14:textId="68F8B48F" w:rsidR="00061504" w:rsidRPr="00997D68" w:rsidRDefault="00872003" w:rsidP="00435343">
      <w:pPr>
        <w:pStyle w:val="ListParagraph"/>
        <w:numPr>
          <w:ilvl w:val="2"/>
          <w:numId w:val="22"/>
        </w:numPr>
        <w:tabs>
          <w:tab w:val="left" w:pos="851"/>
        </w:tabs>
        <w:spacing w:before="120" w:after="200"/>
        <w:ind w:left="851" w:right="1525" w:hanging="567"/>
        <w:contextualSpacing w:val="0"/>
        <w:jc w:val="both"/>
        <w:rPr>
          <w:rFonts w:asciiTheme="minorHAnsi" w:hAnsiTheme="minorHAnsi" w:cstheme="minorHAnsi"/>
        </w:rPr>
      </w:pPr>
      <w:r w:rsidRPr="00872003">
        <w:rPr>
          <w:rFonts w:asciiTheme="minorHAnsi" w:hAnsiTheme="minorHAnsi" w:cstheme="minorHAnsi"/>
        </w:rPr>
        <w:t>Type 2 equities include equities in emerging markets and private equity. A 49% downward shock is applied to reflect the higher volatility and risk of these investments.</w:t>
      </w:r>
    </w:p>
    <w:p w14:paraId="2A8C78CB" w14:textId="09CBBA74" w:rsidR="002D6D3B" w:rsidRPr="002D6D3B" w:rsidRDefault="00676BC3" w:rsidP="00BA4CD6">
      <w:pPr>
        <w:pStyle w:val="ListParagraph"/>
        <w:numPr>
          <w:ilvl w:val="2"/>
          <w:numId w:val="22"/>
        </w:numPr>
        <w:tabs>
          <w:tab w:val="left" w:pos="851"/>
        </w:tabs>
        <w:spacing w:before="120" w:after="200"/>
        <w:ind w:left="851" w:right="1525" w:hanging="567"/>
        <w:contextualSpacing w:val="0"/>
        <w:jc w:val="both"/>
        <w:rPr>
          <w:rFonts w:asciiTheme="minorHAnsi" w:hAnsiTheme="minorHAnsi" w:cstheme="minorHAnsi"/>
          <w:lang w:val="en-GI"/>
        </w:rPr>
      </w:pPr>
      <w:r w:rsidRPr="00676BC3">
        <w:rPr>
          <w:rFonts w:asciiTheme="minorHAnsi" w:hAnsiTheme="minorHAnsi" w:cstheme="minorHAnsi"/>
        </w:rPr>
        <w:t>Solvency II includes a symmetric adjustment mechanism for equity risk, which adjusts the size of the equity shock based on recent market performance</w:t>
      </w:r>
      <w:r>
        <w:rPr>
          <w:rFonts w:asciiTheme="minorHAnsi" w:hAnsiTheme="minorHAnsi" w:cstheme="minorHAnsi"/>
        </w:rPr>
        <w:t>.</w:t>
      </w:r>
      <w:r w:rsidR="005C6013">
        <w:rPr>
          <w:rFonts w:asciiTheme="minorHAnsi" w:hAnsiTheme="minorHAnsi" w:cstheme="minorHAnsi"/>
        </w:rPr>
        <w:t xml:space="preserve"> </w:t>
      </w:r>
      <w:r w:rsidR="005C6013" w:rsidRPr="005C6013">
        <w:rPr>
          <w:rFonts w:asciiTheme="minorHAnsi" w:hAnsiTheme="minorHAnsi" w:cstheme="minorHAnsi"/>
        </w:rPr>
        <w:t>If equity markets have been performing well over time, the shock applied will be increased to reflect the possibility of a sharp reversal</w:t>
      </w:r>
      <w:r w:rsidR="005C6013">
        <w:rPr>
          <w:rFonts w:asciiTheme="minorHAnsi" w:hAnsiTheme="minorHAnsi" w:cstheme="minorHAnsi"/>
        </w:rPr>
        <w:t>.</w:t>
      </w:r>
      <w:r w:rsidR="002D6D3B">
        <w:rPr>
          <w:rFonts w:asciiTheme="minorHAnsi" w:hAnsiTheme="minorHAnsi" w:cstheme="minorHAnsi"/>
        </w:rPr>
        <w:t xml:space="preserve"> </w:t>
      </w:r>
      <w:r w:rsidR="002D6D3B" w:rsidRPr="002D6D3B">
        <w:rPr>
          <w:rFonts w:asciiTheme="minorHAnsi" w:hAnsiTheme="minorHAnsi" w:cstheme="minorHAnsi"/>
          <w:lang w:val="en-GI"/>
        </w:rPr>
        <w:t>If equity markets have been underperforming, the shock applied will be lower. This mechanism ensures that the equity risk capital charge adjusts dynamically with market conditions, reducing pro-cyclicality.</w:t>
      </w:r>
    </w:p>
    <w:p w14:paraId="7DE4C7DE" w14:textId="5D488A14" w:rsidR="005C6013" w:rsidRDefault="00341603" w:rsidP="002D6D3B">
      <w:pPr>
        <w:pStyle w:val="ListParagraph"/>
        <w:numPr>
          <w:ilvl w:val="2"/>
          <w:numId w:val="22"/>
        </w:numPr>
        <w:tabs>
          <w:tab w:val="left" w:pos="851"/>
        </w:tabs>
        <w:spacing w:before="120" w:after="200"/>
        <w:ind w:left="851" w:right="1525" w:hanging="567"/>
        <w:contextualSpacing w:val="0"/>
        <w:jc w:val="both"/>
        <w:rPr>
          <w:rFonts w:asciiTheme="minorHAnsi" w:hAnsiTheme="minorHAnsi" w:cstheme="minorHAnsi"/>
        </w:rPr>
      </w:pPr>
      <w:r>
        <w:rPr>
          <w:rFonts w:asciiTheme="minorHAnsi" w:hAnsiTheme="minorHAnsi" w:cstheme="minorHAnsi"/>
        </w:rPr>
        <w:t xml:space="preserve">Once the above capital charges for each asset has been calculated, it is necessary to factor in </w:t>
      </w:r>
      <w:r w:rsidR="00544C8B">
        <w:rPr>
          <w:rFonts w:asciiTheme="minorHAnsi" w:hAnsiTheme="minorHAnsi" w:cstheme="minorHAnsi"/>
        </w:rPr>
        <w:t xml:space="preserve">the </w:t>
      </w:r>
      <w:r w:rsidR="00B60593">
        <w:rPr>
          <w:rFonts w:asciiTheme="minorHAnsi" w:hAnsiTheme="minorHAnsi" w:cstheme="minorHAnsi"/>
        </w:rPr>
        <w:t>diversification and correlation effects for the final SCR equity capital charge</w:t>
      </w:r>
      <w:r w:rsidR="00544C8B">
        <w:rPr>
          <w:rFonts w:asciiTheme="minorHAnsi" w:hAnsiTheme="minorHAnsi" w:cstheme="minorHAnsi"/>
        </w:rPr>
        <w:t xml:space="preserve"> (Art.168(4) of Commission Delegated Regulations)</w:t>
      </w:r>
      <w:r w:rsidR="00B60593">
        <w:rPr>
          <w:rFonts w:asciiTheme="minorHAnsi" w:hAnsiTheme="minorHAnsi" w:cstheme="minorHAnsi"/>
        </w:rPr>
        <w:t>:</w:t>
      </w:r>
    </w:p>
    <w:p w14:paraId="30FA9307" w14:textId="4612C1F6" w:rsidR="00B60593" w:rsidRPr="009F0BF4" w:rsidRDefault="002B1FDC" w:rsidP="00B60593">
      <w:pPr>
        <w:tabs>
          <w:tab w:val="left" w:pos="851"/>
        </w:tabs>
        <w:spacing w:before="120" w:after="200"/>
        <w:ind w:left="284" w:right="1525"/>
        <w:jc w:val="both"/>
        <w:rPr>
          <w:rFonts w:asciiTheme="minorHAnsi" w:hAnsiTheme="minorHAnsi" w:cstheme="minorHAnsi"/>
          <w:sz w:val="18"/>
          <w:szCs w:val="18"/>
        </w:rPr>
      </w:pPr>
      <m:oMathPara>
        <m:oMathParaPr>
          <m:jc m:val="center"/>
        </m:oMathParaPr>
        <m:oMath>
          <m:sSub>
            <m:sSubPr>
              <m:ctrlPr>
                <w:rPr>
                  <w:rFonts w:ascii="Cambria Math" w:hAnsi="Cambria Math" w:cstheme="minorHAnsi"/>
                  <w:i/>
                  <w:sz w:val="18"/>
                  <w:szCs w:val="18"/>
                </w:rPr>
              </m:ctrlPr>
            </m:sSubPr>
            <m:e>
              <m:r>
                <w:rPr>
                  <w:rFonts w:ascii="Cambria Math" w:hAnsi="Cambria Math" w:cstheme="minorHAnsi"/>
                  <w:sz w:val="18"/>
                  <w:szCs w:val="18"/>
                </w:rPr>
                <m:t>SCR</m:t>
              </m:r>
            </m:e>
            <m:sub>
              <m:r>
                <w:rPr>
                  <w:rFonts w:ascii="Cambria Math" w:hAnsi="Cambria Math" w:cstheme="minorHAnsi"/>
                  <w:sz w:val="18"/>
                  <w:szCs w:val="18"/>
                </w:rPr>
                <m:t>equity</m:t>
              </m:r>
            </m:sub>
          </m:sSub>
          <m:r>
            <w:rPr>
              <w:rFonts w:ascii="Cambria Math" w:hAnsi="Cambria Math" w:cstheme="minorHAnsi"/>
              <w:sz w:val="18"/>
              <w:szCs w:val="18"/>
            </w:rPr>
            <m:t>=</m:t>
          </m:r>
          <m:rad>
            <m:radPr>
              <m:degHide m:val="1"/>
              <m:ctrlPr>
                <w:rPr>
                  <w:rFonts w:ascii="Cambria Math" w:hAnsi="Cambria Math" w:cstheme="minorHAnsi"/>
                  <w:i/>
                  <w:sz w:val="18"/>
                  <w:szCs w:val="18"/>
                </w:rPr>
              </m:ctrlPr>
            </m:radPr>
            <m:deg/>
            <m:e>
              <m:sSubSup>
                <m:sSubSupPr>
                  <m:ctrlPr>
                    <w:rPr>
                      <w:rFonts w:ascii="Cambria Math" w:hAnsi="Cambria Math" w:cstheme="minorHAnsi"/>
                      <w:i/>
                      <w:sz w:val="18"/>
                      <w:szCs w:val="18"/>
                    </w:rPr>
                  </m:ctrlPr>
                </m:sSubSupPr>
                <m:e>
                  <m:r>
                    <w:rPr>
                      <w:rFonts w:ascii="Cambria Math" w:hAnsi="Cambria Math" w:cstheme="minorHAnsi"/>
                      <w:sz w:val="18"/>
                      <w:szCs w:val="18"/>
                    </w:rPr>
                    <m:t>eq</m:t>
                  </m:r>
                </m:e>
                <m:sub>
                  <m:r>
                    <w:rPr>
                      <w:rFonts w:ascii="Cambria Math" w:hAnsi="Cambria Math" w:cstheme="minorHAnsi"/>
                      <w:sz w:val="18"/>
                      <w:szCs w:val="18"/>
                    </w:rPr>
                    <m:t>1</m:t>
                  </m:r>
                </m:sub>
                <m:sup>
                  <m:r>
                    <w:rPr>
                      <w:rFonts w:ascii="Cambria Math" w:hAnsi="Cambria Math" w:cstheme="minorHAnsi"/>
                      <w:sz w:val="18"/>
                      <w:szCs w:val="18"/>
                    </w:rPr>
                    <m:t xml:space="preserve">2 </m:t>
                  </m:r>
                </m:sup>
              </m:sSubSup>
              <m:r>
                <w:rPr>
                  <w:rFonts w:ascii="Cambria Math" w:hAnsi="Cambria Math" w:cstheme="minorHAnsi"/>
                  <w:sz w:val="18"/>
                  <w:szCs w:val="18"/>
                </w:rPr>
                <m:t>+2∙0.75∙</m:t>
              </m:r>
              <m:sSub>
                <m:sSubPr>
                  <m:ctrlPr>
                    <w:rPr>
                      <w:rFonts w:ascii="Cambria Math" w:hAnsi="Cambria Math" w:cstheme="minorHAnsi"/>
                      <w:i/>
                      <w:sz w:val="18"/>
                      <w:szCs w:val="18"/>
                    </w:rPr>
                  </m:ctrlPr>
                </m:sSubPr>
                <m:e>
                  <m:r>
                    <w:rPr>
                      <w:rFonts w:ascii="Cambria Math" w:hAnsi="Cambria Math" w:cstheme="minorHAnsi"/>
                      <w:sz w:val="18"/>
                      <w:szCs w:val="18"/>
                    </w:rPr>
                    <m:t>eq</m:t>
                  </m:r>
                </m:e>
                <m:sub>
                  <m:r>
                    <w:rPr>
                      <w:rFonts w:ascii="Cambria Math" w:hAnsi="Cambria Math" w:cstheme="minorHAnsi"/>
                      <w:sz w:val="18"/>
                      <w:szCs w:val="18"/>
                    </w:rPr>
                    <m:t>1</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eq</m:t>
                  </m:r>
                </m:e>
                <m:sub>
                  <m:r>
                    <w:rPr>
                      <w:rFonts w:ascii="Cambria Math" w:hAnsi="Cambria Math" w:cstheme="minorHAnsi"/>
                      <w:sz w:val="18"/>
                      <w:szCs w:val="18"/>
                    </w:rPr>
                    <m:t>2</m:t>
                  </m:r>
                </m:sub>
              </m:sSub>
              <m:r>
                <w:rPr>
                  <w:rFonts w:ascii="Cambria Math" w:hAnsi="Cambria Math" w:cstheme="minorHAnsi"/>
                  <w:sz w:val="18"/>
                  <w:szCs w:val="18"/>
                </w:rPr>
                <m:t>+</m:t>
              </m:r>
              <m:sSubSup>
                <m:sSubSupPr>
                  <m:ctrlPr>
                    <w:rPr>
                      <w:rFonts w:ascii="Cambria Math" w:hAnsi="Cambria Math" w:cstheme="minorHAnsi"/>
                      <w:i/>
                      <w:sz w:val="18"/>
                      <w:szCs w:val="18"/>
                    </w:rPr>
                  </m:ctrlPr>
                </m:sSubSupPr>
                <m:e>
                  <m:r>
                    <w:rPr>
                      <w:rFonts w:ascii="Cambria Math" w:hAnsi="Cambria Math" w:cstheme="minorHAnsi"/>
                      <w:sz w:val="18"/>
                      <w:szCs w:val="18"/>
                    </w:rPr>
                    <m:t>eq</m:t>
                  </m:r>
                </m:e>
                <m:sub>
                  <m:r>
                    <w:rPr>
                      <w:rFonts w:ascii="Cambria Math" w:hAnsi="Cambria Math" w:cstheme="minorHAnsi"/>
                      <w:sz w:val="18"/>
                      <w:szCs w:val="18"/>
                    </w:rPr>
                    <m:t>2</m:t>
                  </m:r>
                </m:sub>
                <m:sup>
                  <m:r>
                    <w:rPr>
                      <w:rFonts w:ascii="Cambria Math" w:hAnsi="Cambria Math" w:cstheme="minorHAnsi"/>
                      <w:sz w:val="18"/>
                      <w:szCs w:val="18"/>
                    </w:rPr>
                    <m:t>2</m:t>
                  </m:r>
                </m:sup>
              </m:sSubSup>
            </m:e>
          </m:rad>
          <m:r>
            <w:rPr>
              <w:rFonts w:ascii="Cambria Math" w:hAnsi="Cambria Math" w:cstheme="minorHAnsi"/>
              <w:sz w:val="18"/>
              <w:szCs w:val="18"/>
            </w:rPr>
            <m:t>=</m:t>
          </m:r>
          <m:rad>
            <m:radPr>
              <m:degHide m:val="1"/>
              <m:ctrlPr>
                <w:rPr>
                  <w:rFonts w:ascii="Cambria Math" w:hAnsi="Cambria Math" w:cstheme="minorHAnsi"/>
                  <w:i/>
                  <w:sz w:val="18"/>
                  <w:szCs w:val="18"/>
                </w:rPr>
              </m:ctrlPr>
            </m:radPr>
            <m:deg/>
            <m:e>
              <m:sSup>
                <m:sSupPr>
                  <m:ctrlPr>
                    <w:rPr>
                      <w:rFonts w:ascii="Cambria Math" w:hAnsi="Cambria Math" w:cstheme="minorHAnsi"/>
                      <w:i/>
                      <w:sz w:val="18"/>
                      <w:szCs w:val="18"/>
                    </w:rPr>
                  </m:ctrlPr>
                </m:sSupPr>
                <m:e>
                  <m:r>
                    <w:rPr>
                      <w:rFonts w:ascii="Cambria Math" w:hAnsi="Cambria Math" w:cstheme="minorHAnsi"/>
                      <w:sz w:val="18"/>
                      <w:szCs w:val="18"/>
                    </w:rPr>
                    <m:t>£1.07m</m:t>
                  </m:r>
                </m:e>
                <m:sup>
                  <m:r>
                    <w:rPr>
                      <w:rFonts w:ascii="Cambria Math" w:hAnsi="Cambria Math" w:cstheme="minorHAnsi"/>
                      <w:sz w:val="18"/>
                      <w:szCs w:val="18"/>
                    </w:rPr>
                    <m:t>2</m:t>
                  </m:r>
                </m:sup>
              </m:sSup>
              <m:r>
                <w:rPr>
                  <w:rFonts w:ascii="Cambria Math" w:hAnsi="Cambria Math" w:cstheme="minorHAnsi"/>
                  <w:sz w:val="18"/>
                  <w:szCs w:val="18"/>
                </w:rPr>
                <m:t>+2∙0.75∙£1.07m∙£3.05m+£3.05m</m:t>
              </m:r>
            </m:e>
          </m:rad>
          <m:r>
            <w:rPr>
              <w:rFonts w:ascii="Cambria Math" w:hAnsi="Cambria Math" w:cstheme="minorHAnsi"/>
              <w:sz w:val="18"/>
              <w:szCs w:val="18"/>
            </w:rPr>
            <m:t>=£3.92m</m:t>
          </m:r>
        </m:oMath>
      </m:oMathPara>
    </w:p>
    <w:p w14:paraId="5ECCC436" w14:textId="309C1D14" w:rsidR="00FA7FB8" w:rsidRDefault="00992480" w:rsidP="00DE473C">
      <w:pPr>
        <w:pStyle w:val="ListParagraph"/>
        <w:tabs>
          <w:tab w:val="left" w:pos="1276"/>
        </w:tabs>
        <w:spacing w:before="120" w:after="200"/>
        <w:ind w:left="709" w:right="1525"/>
        <w:contextualSpacing w:val="0"/>
        <w:jc w:val="both"/>
        <w:rPr>
          <w:rFonts w:asciiTheme="minorHAnsi" w:hAnsiTheme="minorHAnsi" w:cstheme="minorHAnsi"/>
        </w:rPr>
      </w:pPr>
      <w:r>
        <w:rPr>
          <w:rFonts w:asciiTheme="minorHAnsi" w:hAnsiTheme="minorHAnsi" w:cstheme="minorHAnsi"/>
        </w:rPr>
        <w:t>Where:</w:t>
      </w:r>
    </w:p>
    <w:p w14:paraId="57C845B5" w14:textId="4DC581C7" w:rsidR="00992480" w:rsidRDefault="00DE473C" w:rsidP="00DE473C">
      <w:pPr>
        <w:pStyle w:val="ListParagraph"/>
        <w:numPr>
          <w:ilvl w:val="0"/>
          <w:numId w:val="10"/>
        </w:numPr>
        <w:tabs>
          <w:tab w:val="left" w:pos="1276"/>
        </w:tabs>
        <w:spacing w:before="120" w:after="200"/>
        <w:ind w:right="1525"/>
        <w:contextualSpacing w:val="0"/>
        <w:jc w:val="both"/>
        <w:rPr>
          <w:rFonts w:asciiTheme="minorHAnsi" w:hAnsiTheme="minorHAnsi" w:cstheme="minorHAnsi"/>
        </w:rPr>
      </w:pPr>
      <w:r>
        <w:rPr>
          <w:rFonts w:asciiTheme="minorHAnsi" w:hAnsiTheme="minorHAnsi" w:cstheme="minorHAnsi"/>
        </w:rPr>
        <w:t>Eq(1) is the SCR for type 1 equities.</w:t>
      </w:r>
    </w:p>
    <w:p w14:paraId="02FA7DD6" w14:textId="636A0485" w:rsidR="00FA7FB8" w:rsidRPr="003E56D5" w:rsidRDefault="00DE473C" w:rsidP="00887472">
      <w:pPr>
        <w:pStyle w:val="ListParagraph"/>
        <w:numPr>
          <w:ilvl w:val="0"/>
          <w:numId w:val="10"/>
        </w:numPr>
        <w:tabs>
          <w:tab w:val="left" w:pos="851"/>
        </w:tabs>
        <w:spacing w:before="120" w:after="200"/>
        <w:ind w:right="1525"/>
        <w:jc w:val="both"/>
        <w:rPr>
          <w:rFonts w:asciiTheme="minorHAnsi" w:hAnsiTheme="minorHAnsi" w:cstheme="minorHAnsi"/>
        </w:rPr>
      </w:pPr>
      <w:r>
        <w:rPr>
          <w:rFonts w:asciiTheme="minorHAnsi" w:hAnsiTheme="minorHAnsi" w:cstheme="minorHAnsi"/>
        </w:rPr>
        <w:t>Eq(2) is the SCR for type 2 equities.</w:t>
      </w:r>
    </w:p>
    <w:p w14:paraId="0F917151" w14:textId="3E3F5F45" w:rsidR="002314F6" w:rsidRPr="00887472" w:rsidRDefault="002314F6" w:rsidP="00887472">
      <w:pPr>
        <w:pStyle w:val="ListParagraph"/>
        <w:numPr>
          <w:ilvl w:val="1"/>
          <w:numId w:val="7"/>
        </w:numPr>
        <w:tabs>
          <w:tab w:val="left" w:pos="851"/>
        </w:tabs>
        <w:spacing w:before="100" w:after="240"/>
        <w:ind w:left="709"/>
        <w:contextualSpacing w:val="0"/>
        <w:outlineLvl w:val="1"/>
        <w:rPr>
          <w:rFonts w:asciiTheme="minorHAnsi" w:hAnsiTheme="minorHAnsi" w:cstheme="minorHAnsi"/>
          <w:b/>
          <w:bCs/>
          <w:color w:val="2F5496"/>
          <w:spacing w:val="2"/>
          <w:kern w:val="36"/>
        </w:rPr>
      </w:pPr>
      <w:bookmarkStart w:id="165" w:name="_Toc178351452"/>
      <w:r w:rsidRPr="00887472">
        <w:rPr>
          <w:rFonts w:asciiTheme="minorHAnsi" w:hAnsiTheme="minorHAnsi" w:cstheme="minorHAnsi"/>
          <w:b/>
          <w:bCs/>
          <w:color w:val="2F5496"/>
          <w:spacing w:val="2"/>
          <w:kern w:val="36"/>
        </w:rPr>
        <w:lastRenderedPageBreak/>
        <w:t>Market risk – Currency risk</w:t>
      </w:r>
      <w:bookmarkEnd w:id="165"/>
    </w:p>
    <w:p w14:paraId="5EAEF183" w14:textId="77777777" w:rsidR="007666A6" w:rsidRPr="00906755" w:rsidRDefault="007666A6" w:rsidP="00435343">
      <w:pPr>
        <w:pStyle w:val="ListParagraph"/>
        <w:numPr>
          <w:ilvl w:val="1"/>
          <w:numId w:val="22"/>
        </w:numPr>
        <w:tabs>
          <w:tab w:val="left" w:pos="851"/>
        </w:tabs>
        <w:spacing w:before="120" w:after="200"/>
        <w:ind w:right="1525"/>
        <w:contextualSpacing w:val="0"/>
        <w:jc w:val="both"/>
        <w:rPr>
          <w:rFonts w:ascii="Work Sans" w:hAnsi="Work Sans"/>
          <w:vanish/>
        </w:rPr>
      </w:pPr>
    </w:p>
    <w:p w14:paraId="3F159548" w14:textId="11CC0925" w:rsidR="00115FD0" w:rsidRDefault="0001406E" w:rsidP="00887472">
      <w:pPr>
        <w:pStyle w:val="ListParagraph"/>
        <w:numPr>
          <w:ilvl w:val="2"/>
          <w:numId w:val="22"/>
        </w:numPr>
        <w:tabs>
          <w:tab w:val="left" w:pos="851"/>
        </w:tabs>
        <w:spacing w:before="120" w:after="200"/>
        <w:ind w:left="851" w:right="1525" w:hanging="567"/>
        <w:contextualSpacing w:val="0"/>
        <w:jc w:val="both"/>
        <w:rPr>
          <w:rFonts w:asciiTheme="minorHAnsi" w:hAnsiTheme="minorHAnsi" w:cstheme="minorHAnsi"/>
        </w:rPr>
      </w:pPr>
      <w:r>
        <w:rPr>
          <w:rFonts w:asciiTheme="minorHAnsi" w:hAnsiTheme="minorHAnsi" w:cstheme="minorHAnsi"/>
        </w:rPr>
        <w:t xml:space="preserve">Currency risk </w:t>
      </w:r>
      <w:r w:rsidR="007E0D60" w:rsidRPr="007E0D60">
        <w:rPr>
          <w:rFonts w:asciiTheme="minorHAnsi" w:hAnsiTheme="minorHAnsi" w:cstheme="minorHAnsi"/>
        </w:rPr>
        <w:t>is the risk that the value of assets or liabilities denominated in foreign currencies will fluctuate due to changes in exchange rates.</w:t>
      </w:r>
    </w:p>
    <w:p w14:paraId="49565896" w14:textId="367D82AA" w:rsidR="00DE473C" w:rsidRDefault="00171BCC" w:rsidP="00887472">
      <w:pPr>
        <w:pStyle w:val="ListParagraph"/>
        <w:numPr>
          <w:ilvl w:val="2"/>
          <w:numId w:val="22"/>
        </w:numPr>
        <w:tabs>
          <w:tab w:val="left" w:pos="851"/>
        </w:tabs>
        <w:spacing w:before="120" w:after="200"/>
        <w:ind w:left="851" w:right="1525" w:hanging="567"/>
        <w:contextualSpacing w:val="0"/>
        <w:jc w:val="both"/>
        <w:rPr>
          <w:rFonts w:asciiTheme="minorHAnsi" w:hAnsiTheme="minorHAnsi" w:cstheme="minorHAnsi"/>
        </w:rPr>
      </w:pPr>
      <w:r>
        <w:rPr>
          <w:rFonts w:asciiTheme="minorHAnsi" w:hAnsiTheme="minorHAnsi" w:cstheme="minorHAnsi"/>
        </w:rPr>
        <w:t xml:space="preserve">The company holds </w:t>
      </w:r>
      <w:r w:rsidR="00182C50">
        <w:rPr>
          <w:rFonts w:asciiTheme="minorHAnsi" w:hAnsiTheme="minorHAnsi" w:cstheme="minorHAnsi"/>
        </w:rPr>
        <w:t>£15.76m in assets (investments and cash) whose original currency is USD</w:t>
      </w:r>
      <w:r w:rsidR="00DE3908">
        <w:rPr>
          <w:rFonts w:asciiTheme="minorHAnsi" w:hAnsiTheme="minorHAnsi" w:cstheme="minorHAnsi"/>
        </w:rPr>
        <w:t xml:space="preserve"> as broken down in paragraph 3.7.</w:t>
      </w:r>
    </w:p>
    <w:p w14:paraId="1693C784" w14:textId="4AB1B3B6" w:rsidR="00DE3908" w:rsidRDefault="00DE3908" w:rsidP="00887472">
      <w:pPr>
        <w:pStyle w:val="ListParagraph"/>
        <w:numPr>
          <w:ilvl w:val="2"/>
          <w:numId w:val="22"/>
        </w:numPr>
        <w:tabs>
          <w:tab w:val="left" w:pos="851"/>
        </w:tabs>
        <w:spacing w:before="120" w:after="200"/>
        <w:ind w:left="851" w:right="1525" w:hanging="567"/>
        <w:contextualSpacing w:val="0"/>
        <w:jc w:val="both"/>
        <w:rPr>
          <w:rFonts w:asciiTheme="minorHAnsi" w:hAnsiTheme="minorHAnsi" w:cstheme="minorHAnsi"/>
        </w:rPr>
      </w:pPr>
      <w:r>
        <w:rPr>
          <w:rFonts w:asciiTheme="minorHAnsi" w:hAnsiTheme="minorHAnsi" w:cstheme="minorHAnsi"/>
        </w:rPr>
        <w:t>The company also holds a forward derivative to cover up for fluctuations in the rate of exchange</w:t>
      </w:r>
      <w:r w:rsidR="00E63BCB">
        <w:rPr>
          <w:rFonts w:asciiTheme="minorHAnsi" w:hAnsiTheme="minorHAnsi" w:cstheme="minorHAnsi"/>
        </w:rPr>
        <w:t xml:space="preserve"> for these assets.</w:t>
      </w:r>
    </w:p>
    <w:p w14:paraId="18C09AE2" w14:textId="526CD80D" w:rsidR="000912DB" w:rsidRDefault="000912DB" w:rsidP="00887472">
      <w:pPr>
        <w:pStyle w:val="ListParagraph"/>
        <w:numPr>
          <w:ilvl w:val="2"/>
          <w:numId w:val="22"/>
        </w:numPr>
        <w:tabs>
          <w:tab w:val="left" w:pos="851"/>
        </w:tabs>
        <w:spacing w:before="120" w:after="200"/>
        <w:ind w:left="851" w:right="1525" w:hanging="567"/>
        <w:contextualSpacing w:val="0"/>
        <w:jc w:val="both"/>
        <w:rPr>
          <w:rFonts w:asciiTheme="minorHAnsi" w:hAnsiTheme="minorHAnsi" w:cstheme="minorHAnsi"/>
        </w:rPr>
      </w:pPr>
      <w:r>
        <w:rPr>
          <w:rFonts w:asciiTheme="minorHAnsi" w:hAnsiTheme="minorHAnsi" w:cstheme="minorHAnsi"/>
        </w:rPr>
        <w:t>As of 31</w:t>
      </w:r>
      <w:r w:rsidRPr="000912DB">
        <w:rPr>
          <w:rFonts w:asciiTheme="minorHAnsi" w:hAnsiTheme="minorHAnsi" w:cstheme="minorHAnsi"/>
          <w:vertAlign w:val="superscript"/>
        </w:rPr>
        <w:t>st</w:t>
      </w:r>
      <w:r>
        <w:rPr>
          <w:rFonts w:asciiTheme="minorHAnsi" w:hAnsiTheme="minorHAnsi" w:cstheme="minorHAnsi"/>
        </w:rPr>
        <w:t xml:space="preserve"> December-23 the amount </w:t>
      </w:r>
      <w:r w:rsidR="00043977">
        <w:rPr>
          <w:rFonts w:asciiTheme="minorHAnsi" w:hAnsiTheme="minorHAnsi" w:cstheme="minorHAnsi"/>
        </w:rPr>
        <w:t xml:space="preserve">of USD equivalent in GBP which is </w:t>
      </w:r>
      <w:r>
        <w:rPr>
          <w:rFonts w:asciiTheme="minorHAnsi" w:hAnsiTheme="minorHAnsi" w:cstheme="minorHAnsi"/>
        </w:rPr>
        <w:t xml:space="preserve">in excess of </w:t>
      </w:r>
      <w:r w:rsidR="00043977">
        <w:rPr>
          <w:rFonts w:asciiTheme="minorHAnsi" w:hAnsiTheme="minorHAnsi" w:cstheme="minorHAnsi"/>
        </w:rPr>
        <w:t xml:space="preserve">the guaranteed value of the forward </w:t>
      </w:r>
      <w:r w:rsidR="00965E90">
        <w:rPr>
          <w:rFonts w:asciiTheme="minorHAnsi" w:hAnsiTheme="minorHAnsi" w:cstheme="minorHAnsi"/>
        </w:rPr>
        <w:t xml:space="preserve">and therefore is the </w:t>
      </w:r>
      <w:r w:rsidR="007F2F47">
        <w:rPr>
          <w:rFonts w:asciiTheme="minorHAnsi" w:hAnsiTheme="minorHAnsi" w:cstheme="minorHAnsi"/>
        </w:rPr>
        <w:t>actual risk exposure to currency risk is given by the following expression:</w:t>
      </w:r>
    </w:p>
    <w:p w14:paraId="5D61B25A" w14:textId="034B69D2" w:rsidR="007F2F47" w:rsidRPr="00697224" w:rsidRDefault="00070A54" w:rsidP="00070A54">
      <w:pPr>
        <w:tabs>
          <w:tab w:val="left" w:pos="851"/>
        </w:tabs>
        <w:spacing w:before="120" w:after="200"/>
        <w:ind w:left="284" w:right="1525"/>
        <w:jc w:val="both"/>
        <w:rPr>
          <w:rFonts w:asciiTheme="minorHAnsi" w:hAnsiTheme="minorHAnsi" w:cstheme="minorHAnsi"/>
          <w:sz w:val="18"/>
          <w:szCs w:val="18"/>
        </w:rPr>
      </w:pPr>
      <m:oMathPara>
        <m:oMathParaPr>
          <m:jc m:val="center"/>
        </m:oMathParaPr>
        <m:oMath>
          <m:r>
            <w:rPr>
              <w:rFonts w:ascii="Cambria Math" w:hAnsi="Cambria Math" w:cstheme="minorHAnsi"/>
              <w:sz w:val="18"/>
              <w:szCs w:val="18"/>
            </w:rPr>
            <m:t>Risk exposure=</m:t>
          </m:r>
          <m:sSub>
            <m:sSubPr>
              <m:ctrlPr>
                <w:rPr>
                  <w:rFonts w:ascii="Cambria Math" w:hAnsi="Cambria Math" w:cstheme="minorHAnsi"/>
                  <w:i/>
                  <w:sz w:val="18"/>
                  <w:szCs w:val="18"/>
                </w:rPr>
              </m:ctrlPr>
            </m:sSubPr>
            <m:e>
              <m:r>
                <w:rPr>
                  <w:rFonts w:ascii="Cambria Math" w:hAnsi="Cambria Math" w:cstheme="minorHAnsi"/>
                  <w:sz w:val="18"/>
                  <w:szCs w:val="18"/>
                </w:rPr>
                <m:t>Net assets</m:t>
              </m:r>
            </m:e>
            <m:sub>
              <m:r>
                <w:rPr>
                  <w:rFonts w:ascii="Cambria Math" w:hAnsi="Cambria Math" w:cstheme="minorHAnsi"/>
                  <w:sz w:val="18"/>
                  <w:szCs w:val="18"/>
                </w:rPr>
                <m:t>USD/GBP</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Market value of the Forward</m:t>
              </m:r>
            </m:e>
            <m:sub>
              <m:r>
                <w:rPr>
                  <w:rFonts w:ascii="Cambria Math" w:hAnsi="Cambria Math" w:cstheme="minorHAnsi"/>
                  <w:sz w:val="18"/>
                  <w:szCs w:val="18"/>
                </w:rPr>
                <m:t>GBP</m:t>
              </m:r>
            </m:sub>
          </m:sSub>
          <m:r>
            <w:rPr>
              <w:rFonts w:ascii="Cambria Math" w:hAnsi="Cambria Math" w:cstheme="minorHAnsi"/>
              <w:sz w:val="18"/>
              <w:szCs w:val="18"/>
            </w:rPr>
            <m:t>=£15.76m-£15.07m=£694k</m:t>
          </m:r>
        </m:oMath>
      </m:oMathPara>
    </w:p>
    <w:p w14:paraId="156D24C9" w14:textId="2CDCD971" w:rsidR="00070A54" w:rsidRDefault="00CA764F" w:rsidP="00DF1E74">
      <w:pPr>
        <w:pStyle w:val="ListParagraph"/>
        <w:numPr>
          <w:ilvl w:val="2"/>
          <w:numId w:val="22"/>
        </w:numPr>
        <w:tabs>
          <w:tab w:val="left" w:pos="851"/>
        </w:tabs>
        <w:spacing w:before="120" w:after="200"/>
        <w:ind w:left="851" w:right="1525" w:hanging="567"/>
        <w:contextualSpacing w:val="0"/>
        <w:jc w:val="both"/>
        <w:rPr>
          <w:rFonts w:asciiTheme="minorHAnsi" w:hAnsiTheme="minorHAnsi" w:cstheme="minorHAnsi"/>
        </w:rPr>
      </w:pPr>
      <w:r>
        <w:rPr>
          <w:rFonts w:asciiTheme="minorHAnsi" w:hAnsiTheme="minorHAnsi" w:cstheme="minorHAnsi"/>
        </w:rPr>
        <w:t xml:space="preserve">SCR currency risk is </w:t>
      </w:r>
      <w:r w:rsidR="00DF1E74">
        <w:rPr>
          <w:rFonts w:asciiTheme="minorHAnsi" w:hAnsiTheme="minorHAnsi" w:cstheme="minorHAnsi"/>
        </w:rPr>
        <w:t>a 25% of the risk exposure</w:t>
      </w:r>
      <w:r w:rsidR="0027083F">
        <w:rPr>
          <w:rFonts w:asciiTheme="minorHAnsi" w:hAnsiTheme="minorHAnsi" w:cstheme="minorHAnsi"/>
        </w:rPr>
        <w:t xml:space="preserve"> (Art.188(3)(4) of Commission Delegated)</w:t>
      </w:r>
      <w:r w:rsidR="00DF1E74">
        <w:rPr>
          <w:rFonts w:asciiTheme="minorHAnsi" w:hAnsiTheme="minorHAnsi" w:cstheme="minorHAnsi"/>
        </w:rPr>
        <w:t>:</w:t>
      </w:r>
    </w:p>
    <w:p w14:paraId="10AB5511" w14:textId="1040B25C" w:rsidR="00070A54" w:rsidRPr="00070A54" w:rsidRDefault="002B1FDC" w:rsidP="000E129B">
      <w:pPr>
        <w:tabs>
          <w:tab w:val="left" w:pos="851"/>
        </w:tabs>
        <w:spacing w:before="120" w:after="200"/>
        <w:ind w:left="284" w:right="1525"/>
        <w:jc w:val="both"/>
        <w:rPr>
          <w:rFonts w:asciiTheme="minorHAnsi" w:hAnsiTheme="minorHAnsi" w:cstheme="minorHAnsi"/>
        </w:rPr>
      </w:pPr>
      <m:oMathPara>
        <m:oMath>
          <m:sSub>
            <m:sSubPr>
              <m:ctrlPr>
                <w:rPr>
                  <w:rFonts w:ascii="Cambria Math" w:hAnsi="Cambria Math" w:cstheme="minorHAnsi"/>
                  <w:i/>
                </w:rPr>
              </m:ctrlPr>
            </m:sSubPr>
            <m:e>
              <m:r>
                <w:rPr>
                  <w:rFonts w:ascii="Cambria Math" w:hAnsi="Cambria Math" w:cstheme="minorHAnsi"/>
                </w:rPr>
                <m:t>SCR</m:t>
              </m:r>
            </m:e>
            <m:sub>
              <m:r>
                <w:rPr>
                  <w:rFonts w:ascii="Cambria Math" w:hAnsi="Cambria Math" w:cstheme="minorHAnsi"/>
                </w:rPr>
                <m:t>ccy</m:t>
              </m:r>
            </m:sub>
          </m:sSub>
          <m:r>
            <w:rPr>
              <w:rFonts w:ascii="Cambria Math" w:hAnsi="Cambria Math" w:cstheme="minorHAnsi"/>
            </w:rPr>
            <m:t>=25%∙£694k=£174k</m:t>
          </m:r>
        </m:oMath>
      </m:oMathPara>
    </w:p>
    <w:p w14:paraId="4D89817B" w14:textId="16712AD3" w:rsidR="007666A6" w:rsidRPr="000E129B" w:rsidRDefault="007666A6" w:rsidP="000E129B">
      <w:pPr>
        <w:pStyle w:val="ListParagraph"/>
        <w:numPr>
          <w:ilvl w:val="1"/>
          <w:numId w:val="7"/>
        </w:numPr>
        <w:tabs>
          <w:tab w:val="left" w:pos="851"/>
        </w:tabs>
        <w:spacing w:before="100" w:after="240"/>
        <w:ind w:left="709"/>
        <w:contextualSpacing w:val="0"/>
        <w:outlineLvl w:val="1"/>
        <w:rPr>
          <w:rFonts w:asciiTheme="minorHAnsi" w:hAnsiTheme="minorHAnsi" w:cstheme="minorHAnsi"/>
          <w:b/>
          <w:bCs/>
          <w:color w:val="2F5496"/>
          <w:spacing w:val="2"/>
          <w:kern w:val="36"/>
        </w:rPr>
      </w:pPr>
      <w:bookmarkStart w:id="166" w:name="_Toc148719774"/>
      <w:bookmarkStart w:id="167" w:name="_Toc178351453"/>
      <w:r w:rsidRPr="000E129B">
        <w:rPr>
          <w:rFonts w:asciiTheme="minorHAnsi" w:hAnsiTheme="minorHAnsi" w:cstheme="minorHAnsi"/>
          <w:b/>
          <w:bCs/>
          <w:color w:val="2F5496"/>
          <w:spacing w:val="2"/>
          <w:kern w:val="36"/>
        </w:rPr>
        <w:t>Market risk – Property</w:t>
      </w:r>
      <w:bookmarkEnd w:id="166"/>
      <w:r w:rsidR="000E129B">
        <w:rPr>
          <w:rFonts w:asciiTheme="minorHAnsi" w:hAnsiTheme="minorHAnsi" w:cstheme="minorHAnsi"/>
          <w:b/>
          <w:bCs/>
          <w:color w:val="2F5496"/>
          <w:spacing w:val="2"/>
          <w:kern w:val="36"/>
        </w:rPr>
        <w:t xml:space="preserve"> risk</w:t>
      </w:r>
      <w:bookmarkEnd w:id="167"/>
      <w:r w:rsidRPr="000E129B">
        <w:rPr>
          <w:rFonts w:asciiTheme="minorHAnsi" w:hAnsiTheme="minorHAnsi" w:cstheme="minorHAnsi"/>
          <w:b/>
          <w:bCs/>
          <w:color w:val="2F5496"/>
          <w:spacing w:val="2"/>
          <w:kern w:val="36"/>
        </w:rPr>
        <w:t xml:space="preserve"> </w:t>
      </w:r>
    </w:p>
    <w:p w14:paraId="33C82789" w14:textId="77777777" w:rsidR="00E86DAA" w:rsidRPr="00906755" w:rsidRDefault="00E86DAA" w:rsidP="00435343">
      <w:pPr>
        <w:pStyle w:val="ListParagraph"/>
        <w:numPr>
          <w:ilvl w:val="1"/>
          <w:numId w:val="22"/>
        </w:numPr>
        <w:tabs>
          <w:tab w:val="left" w:pos="851"/>
        </w:tabs>
        <w:spacing w:before="120" w:after="200"/>
        <w:ind w:right="1525"/>
        <w:contextualSpacing w:val="0"/>
        <w:jc w:val="both"/>
        <w:rPr>
          <w:rFonts w:ascii="Work Sans" w:hAnsi="Work Sans"/>
          <w:vanish/>
        </w:rPr>
      </w:pPr>
    </w:p>
    <w:p w14:paraId="0F9722B3" w14:textId="351CD334" w:rsidR="0057182A" w:rsidRPr="000E129B" w:rsidRDefault="00E86DAA" w:rsidP="000E129B">
      <w:pPr>
        <w:pStyle w:val="ListParagraph"/>
        <w:numPr>
          <w:ilvl w:val="2"/>
          <w:numId w:val="22"/>
        </w:numPr>
        <w:tabs>
          <w:tab w:val="left" w:pos="851"/>
        </w:tabs>
        <w:spacing w:before="120" w:after="200"/>
        <w:ind w:left="851" w:right="1525" w:hanging="567"/>
        <w:contextualSpacing w:val="0"/>
        <w:jc w:val="both"/>
        <w:rPr>
          <w:rFonts w:asciiTheme="minorHAnsi" w:hAnsiTheme="minorHAnsi" w:cstheme="minorHAnsi"/>
        </w:rPr>
      </w:pPr>
      <w:r w:rsidRPr="000E129B">
        <w:rPr>
          <w:rFonts w:asciiTheme="minorHAnsi" w:hAnsiTheme="minorHAnsi" w:cstheme="minorHAnsi"/>
        </w:rPr>
        <w:t xml:space="preserve">The company does </w:t>
      </w:r>
      <w:r w:rsidR="000E129B">
        <w:rPr>
          <w:rFonts w:asciiTheme="minorHAnsi" w:hAnsiTheme="minorHAnsi" w:cstheme="minorHAnsi"/>
        </w:rPr>
        <w:t xml:space="preserve">not </w:t>
      </w:r>
      <w:r w:rsidRPr="000E129B">
        <w:rPr>
          <w:rFonts w:asciiTheme="minorHAnsi" w:hAnsiTheme="minorHAnsi" w:cstheme="minorHAnsi"/>
        </w:rPr>
        <w:t xml:space="preserve">hold any </w:t>
      </w:r>
      <w:r w:rsidR="00A171F4" w:rsidRPr="000E129B">
        <w:rPr>
          <w:rFonts w:asciiTheme="minorHAnsi" w:hAnsiTheme="minorHAnsi" w:cstheme="minorHAnsi"/>
        </w:rPr>
        <w:t xml:space="preserve">properties </w:t>
      </w:r>
      <w:r w:rsidRPr="000E129B">
        <w:rPr>
          <w:rFonts w:asciiTheme="minorHAnsi" w:hAnsiTheme="minorHAnsi" w:cstheme="minorHAnsi"/>
        </w:rPr>
        <w:t xml:space="preserve">as of </w:t>
      </w:r>
      <w:r w:rsidR="000E129B">
        <w:rPr>
          <w:rFonts w:asciiTheme="minorHAnsi" w:hAnsiTheme="minorHAnsi" w:cstheme="minorHAnsi"/>
        </w:rPr>
        <w:t>December</w:t>
      </w:r>
      <w:r w:rsidRPr="000E129B">
        <w:rPr>
          <w:rFonts w:asciiTheme="minorHAnsi" w:hAnsiTheme="minorHAnsi" w:cstheme="minorHAnsi"/>
        </w:rPr>
        <w:t>-2</w:t>
      </w:r>
      <w:r w:rsidR="000E129B">
        <w:rPr>
          <w:rFonts w:asciiTheme="minorHAnsi" w:hAnsiTheme="minorHAnsi" w:cstheme="minorHAnsi"/>
        </w:rPr>
        <w:t>3</w:t>
      </w:r>
      <w:r w:rsidRPr="000E129B">
        <w:rPr>
          <w:rFonts w:asciiTheme="minorHAnsi" w:hAnsiTheme="minorHAnsi" w:cstheme="minorHAnsi"/>
        </w:rPr>
        <w:t>.</w:t>
      </w:r>
    </w:p>
    <w:p w14:paraId="7FCBC42C" w14:textId="0C63A1A4" w:rsidR="00AF6EA4" w:rsidRPr="000E129B" w:rsidRDefault="00AF6EA4" w:rsidP="000E129B">
      <w:pPr>
        <w:pStyle w:val="ListParagraph"/>
        <w:numPr>
          <w:ilvl w:val="1"/>
          <w:numId w:val="7"/>
        </w:numPr>
        <w:tabs>
          <w:tab w:val="left" w:pos="851"/>
        </w:tabs>
        <w:spacing w:before="100" w:after="240"/>
        <w:ind w:left="709"/>
        <w:contextualSpacing w:val="0"/>
        <w:outlineLvl w:val="1"/>
        <w:rPr>
          <w:rFonts w:asciiTheme="minorHAnsi" w:hAnsiTheme="minorHAnsi" w:cstheme="minorHAnsi"/>
          <w:b/>
          <w:bCs/>
          <w:color w:val="2F5496"/>
          <w:spacing w:val="2"/>
          <w:kern w:val="36"/>
        </w:rPr>
      </w:pPr>
      <w:bookmarkStart w:id="168" w:name="_Toc148719775"/>
      <w:bookmarkStart w:id="169" w:name="_Toc178351454"/>
      <w:r w:rsidRPr="000E129B">
        <w:rPr>
          <w:rFonts w:asciiTheme="minorHAnsi" w:hAnsiTheme="minorHAnsi" w:cstheme="minorHAnsi"/>
          <w:b/>
          <w:bCs/>
          <w:color w:val="2F5496"/>
          <w:spacing w:val="2"/>
          <w:kern w:val="36"/>
        </w:rPr>
        <w:t>Market risk – Concentration</w:t>
      </w:r>
      <w:bookmarkEnd w:id="168"/>
      <w:r w:rsidR="008A72BA">
        <w:rPr>
          <w:rFonts w:asciiTheme="minorHAnsi" w:hAnsiTheme="minorHAnsi" w:cstheme="minorHAnsi"/>
          <w:b/>
          <w:bCs/>
          <w:color w:val="2F5496"/>
          <w:spacing w:val="2"/>
          <w:kern w:val="36"/>
        </w:rPr>
        <w:t xml:space="preserve"> risk</w:t>
      </w:r>
      <w:bookmarkEnd w:id="169"/>
    </w:p>
    <w:p w14:paraId="5E06383C" w14:textId="77777777" w:rsidR="003B7BC0" w:rsidRPr="00906755" w:rsidRDefault="003B7BC0" w:rsidP="00435343">
      <w:pPr>
        <w:pStyle w:val="ListParagraph"/>
        <w:numPr>
          <w:ilvl w:val="1"/>
          <w:numId w:val="22"/>
        </w:numPr>
        <w:tabs>
          <w:tab w:val="left" w:pos="851"/>
        </w:tabs>
        <w:spacing w:before="120" w:after="200"/>
        <w:ind w:right="1525"/>
        <w:contextualSpacing w:val="0"/>
        <w:jc w:val="both"/>
        <w:rPr>
          <w:rFonts w:ascii="Work Sans" w:hAnsi="Work Sans"/>
          <w:vanish/>
        </w:rPr>
      </w:pPr>
    </w:p>
    <w:p w14:paraId="0648E4DC" w14:textId="1744FE22" w:rsidR="0057182A" w:rsidRDefault="00FC62C0" w:rsidP="000E129B">
      <w:pPr>
        <w:pStyle w:val="ListParagraph"/>
        <w:numPr>
          <w:ilvl w:val="2"/>
          <w:numId w:val="22"/>
        </w:numPr>
        <w:tabs>
          <w:tab w:val="left" w:pos="851"/>
        </w:tabs>
        <w:spacing w:before="120" w:after="200"/>
        <w:ind w:left="851" w:right="1525" w:hanging="567"/>
        <w:contextualSpacing w:val="0"/>
        <w:jc w:val="both"/>
        <w:rPr>
          <w:rFonts w:asciiTheme="minorHAnsi" w:hAnsiTheme="minorHAnsi" w:cstheme="minorHAnsi"/>
        </w:rPr>
      </w:pPr>
      <w:r>
        <w:rPr>
          <w:rFonts w:asciiTheme="minorHAnsi" w:hAnsiTheme="minorHAnsi" w:cstheme="minorHAnsi"/>
        </w:rPr>
        <w:t xml:space="preserve">Concentration risk measures </w:t>
      </w:r>
      <w:r w:rsidRPr="00FC62C0">
        <w:rPr>
          <w:rFonts w:asciiTheme="minorHAnsi" w:hAnsiTheme="minorHAnsi" w:cstheme="minorHAnsi"/>
        </w:rPr>
        <w:t>the potential for financial loss arising from an overexposure to a single counterparty, issuer, or group of related counterparties. It specifically looks at the risk of significant losses if an insurer’s assets are concentrated in a small number of entities or counterparties, meaning that adverse events affecting these entities could lead to disproportionately large losses for the insurer.</w:t>
      </w:r>
    </w:p>
    <w:p w14:paraId="545E75FA" w14:textId="493953D1" w:rsidR="003A1853" w:rsidRDefault="009A6F61" w:rsidP="000E129B">
      <w:pPr>
        <w:pStyle w:val="ListParagraph"/>
        <w:numPr>
          <w:ilvl w:val="2"/>
          <w:numId w:val="22"/>
        </w:numPr>
        <w:tabs>
          <w:tab w:val="left" w:pos="851"/>
        </w:tabs>
        <w:spacing w:before="120" w:after="200"/>
        <w:ind w:left="851" w:right="1525" w:hanging="567"/>
        <w:contextualSpacing w:val="0"/>
        <w:jc w:val="both"/>
        <w:rPr>
          <w:rFonts w:asciiTheme="minorHAnsi" w:hAnsiTheme="minorHAnsi" w:cstheme="minorHAnsi"/>
        </w:rPr>
      </w:pPr>
      <w:r w:rsidRPr="009A6F61">
        <w:rPr>
          <w:rFonts w:asciiTheme="minorHAnsi" w:hAnsiTheme="minorHAnsi" w:cstheme="minorHAnsi"/>
        </w:rPr>
        <w:t>Market concentration risk applies to exposures to individual counterparties or groups of related counterparties. These exposures typically include:</w:t>
      </w:r>
    </w:p>
    <w:p w14:paraId="5BB2FC5C" w14:textId="3B4DA144" w:rsidR="006A332A" w:rsidRDefault="006A332A" w:rsidP="001C5D65">
      <w:pPr>
        <w:pStyle w:val="ListParagraph"/>
        <w:numPr>
          <w:ilvl w:val="0"/>
          <w:numId w:val="10"/>
        </w:numPr>
        <w:tabs>
          <w:tab w:val="left" w:pos="851"/>
        </w:tabs>
        <w:spacing w:before="120" w:after="200"/>
        <w:ind w:left="714" w:right="1525" w:hanging="357"/>
        <w:contextualSpacing w:val="0"/>
        <w:jc w:val="both"/>
        <w:rPr>
          <w:rFonts w:asciiTheme="minorHAnsi" w:hAnsiTheme="minorHAnsi" w:cstheme="minorHAnsi"/>
        </w:rPr>
      </w:pPr>
      <w:r>
        <w:rPr>
          <w:rFonts w:asciiTheme="minorHAnsi" w:hAnsiTheme="minorHAnsi" w:cstheme="minorHAnsi"/>
        </w:rPr>
        <w:t>Corporate bonds</w:t>
      </w:r>
    </w:p>
    <w:p w14:paraId="09EF07DD" w14:textId="10E84FE4" w:rsidR="001C5D65" w:rsidRDefault="001C5D65" w:rsidP="001C5D65">
      <w:pPr>
        <w:pStyle w:val="ListParagraph"/>
        <w:numPr>
          <w:ilvl w:val="0"/>
          <w:numId w:val="10"/>
        </w:numPr>
        <w:tabs>
          <w:tab w:val="left" w:pos="851"/>
        </w:tabs>
        <w:spacing w:before="120" w:after="200"/>
        <w:ind w:left="714" w:right="1525" w:hanging="357"/>
        <w:contextualSpacing w:val="0"/>
        <w:jc w:val="both"/>
        <w:rPr>
          <w:rFonts w:asciiTheme="minorHAnsi" w:hAnsiTheme="minorHAnsi" w:cstheme="minorHAnsi"/>
        </w:rPr>
      </w:pPr>
      <w:r>
        <w:rPr>
          <w:rFonts w:asciiTheme="minorHAnsi" w:hAnsiTheme="minorHAnsi" w:cstheme="minorHAnsi"/>
        </w:rPr>
        <w:t>Mortgages and loans</w:t>
      </w:r>
    </w:p>
    <w:p w14:paraId="4FF563AB" w14:textId="1F3D6214" w:rsidR="006A332A" w:rsidRDefault="001C5D65" w:rsidP="001C5D65">
      <w:pPr>
        <w:pStyle w:val="ListParagraph"/>
        <w:numPr>
          <w:ilvl w:val="0"/>
          <w:numId w:val="10"/>
        </w:numPr>
        <w:tabs>
          <w:tab w:val="left" w:pos="851"/>
        </w:tabs>
        <w:spacing w:before="120" w:after="200"/>
        <w:ind w:left="714" w:right="1525" w:hanging="357"/>
        <w:contextualSpacing w:val="0"/>
        <w:jc w:val="both"/>
        <w:rPr>
          <w:rFonts w:asciiTheme="minorHAnsi" w:hAnsiTheme="minorHAnsi" w:cstheme="minorHAnsi"/>
        </w:rPr>
      </w:pPr>
      <w:r>
        <w:rPr>
          <w:rFonts w:asciiTheme="minorHAnsi" w:hAnsiTheme="minorHAnsi" w:cstheme="minorHAnsi"/>
        </w:rPr>
        <w:t>Equities</w:t>
      </w:r>
    </w:p>
    <w:p w14:paraId="59CA53D3" w14:textId="4E2D2BED" w:rsidR="001C5D65" w:rsidRDefault="001C5D65" w:rsidP="001C5D65">
      <w:pPr>
        <w:pStyle w:val="ListParagraph"/>
        <w:numPr>
          <w:ilvl w:val="0"/>
          <w:numId w:val="10"/>
        </w:numPr>
        <w:tabs>
          <w:tab w:val="left" w:pos="851"/>
        </w:tabs>
        <w:spacing w:before="120" w:after="200"/>
        <w:ind w:left="714" w:right="1525" w:hanging="357"/>
        <w:contextualSpacing w:val="0"/>
        <w:jc w:val="both"/>
        <w:rPr>
          <w:rFonts w:asciiTheme="minorHAnsi" w:hAnsiTheme="minorHAnsi" w:cstheme="minorHAnsi"/>
        </w:rPr>
      </w:pPr>
      <w:r>
        <w:rPr>
          <w:rFonts w:asciiTheme="minorHAnsi" w:hAnsiTheme="minorHAnsi" w:cstheme="minorHAnsi"/>
        </w:rPr>
        <w:t>Properties</w:t>
      </w:r>
    </w:p>
    <w:p w14:paraId="01CF6629" w14:textId="330F22B1" w:rsidR="00166A74" w:rsidRDefault="00166A74" w:rsidP="000D735B">
      <w:pPr>
        <w:pStyle w:val="ListParagraph"/>
        <w:numPr>
          <w:ilvl w:val="2"/>
          <w:numId w:val="22"/>
        </w:numPr>
        <w:tabs>
          <w:tab w:val="left" w:pos="851"/>
        </w:tabs>
        <w:spacing w:before="120" w:after="200"/>
        <w:ind w:left="851" w:right="1525" w:hanging="567"/>
        <w:contextualSpacing w:val="0"/>
        <w:jc w:val="both"/>
        <w:rPr>
          <w:rFonts w:asciiTheme="minorHAnsi" w:hAnsiTheme="minorHAnsi" w:cstheme="minorHAnsi"/>
        </w:rPr>
      </w:pPr>
      <w:r>
        <w:rPr>
          <w:rFonts w:asciiTheme="minorHAnsi" w:hAnsiTheme="minorHAnsi" w:cstheme="minorHAnsi"/>
        </w:rPr>
        <w:t xml:space="preserve">All the assets </w:t>
      </w:r>
      <w:r w:rsidR="000D735B">
        <w:rPr>
          <w:rFonts w:asciiTheme="minorHAnsi" w:hAnsiTheme="minorHAnsi" w:cstheme="minorHAnsi"/>
        </w:rPr>
        <w:t xml:space="preserve">above </w:t>
      </w:r>
      <w:r>
        <w:rPr>
          <w:rFonts w:asciiTheme="minorHAnsi" w:hAnsiTheme="minorHAnsi" w:cstheme="minorHAnsi"/>
        </w:rPr>
        <w:t>comprise the assets in scope of SCR concentration</w:t>
      </w:r>
      <w:r w:rsidR="000D735B">
        <w:rPr>
          <w:rFonts w:asciiTheme="minorHAnsi" w:hAnsiTheme="minorHAnsi" w:cstheme="minorHAnsi"/>
        </w:rPr>
        <w:t xml:space="preserve"> which are summarized below:</w:t>
      </w:r>
    </w:p>
    <w:tbl>
      <w:tblPr>
        <w:tblW w:w="4420" w:type="dxa"/>
        <w:jc w:val="center"/>
        <w:tblLook w:val="04A0" w:firstRow="1" w:lastRow="0" w:firstColumn="1" w:lastColumn="0" w:noHBand="0" w:noVBand="1"/>
      </w:tblPr>
      <w:tblGrid>
        <w:gridCol w:w="3280"/>
        <w:gridCol w:w="1140"/>
      </w:tblGrid>
      <w:tr w:rsidR="00291D99" w:rsidRPr="00291D99" w14:paraId="2AC3D4F6" w14:textId="77777777" w:rsidTr="00291D99">
        <w:trPr>
          <w:trHeight w:val="290"/>
          <w:jc w:val="center"/>
        </w:trPr>
        <w:tc>
          <w:tcPr>
            <w:tcW w:w="328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3F49956" w14:textId="77777777" w:rsidR="00291D99" w:rsidRPr="00291D99" w:rsidRDefault="00291D99" w:rsidP="00291D99">
            <w:pPr>
              <w:widowControl/>
              <w:jc w:val="center"/>
              <w:rPr>
                <w:rFonts w:eastAsia="Times New Roman"/>
                <w:b/>
                <w:bCs/>
                <w:color w:val="000000"/>
                <w:lang w:val="en-GI" w:eastAsia="en-GI"/>
              </w:rPr>
            </w:pPr>
            <w:r w:rsidRPr="00291D99">
              <w:rPr>
                <w:rFonts w:eastAsia="Times New Roman"/>
                <w:b/>
                <w:bCs/>
                <w:color w:val="000000"/>
                <w:lang w:val="en-GI" w:eastAsia="en-GI"/>
              </w:rPr>
              <w:t>Asset class</w:t>
            </w:r>
          </w:p>
        </w:tc>
        <w:tc>
          <w:tcPr>
            <w:tcW w:w="1140" w:type="dxa"/>
            <w:tcBorders>
              <w:top w:val="single" w:sz="4" w:space="0" w:color="auto"/>
              <w:left w:val="nil"/>
              <w:bottom w:val="single" w:sz="4" w:space="0" w:color="auto"/>
              <w:right w:val="single" w:sz="4" w:space="0" w:color="auto"/>
            </w:tcBorders>
            <w:shd w:val="clear" w:color="000000" w:fill="FFFFFF"/>
            <w:noWrap/>
            <w:vAlign w:val="bottom"/>
            <w:hideMark/>
          </w:tcPr>
          <w:p w14:paraId="29AB46B2" w14:textId="77777777" w:rsidR="00291D99" w:rsidRPr="00291D99" w:rsidRDefault="00291D99" w:rsidP="00291D99">
            <w:pPr>
              <w:widowControl/>
              <w:jc w:val="center"/>
              <w:rPr>
                <w:rFonts w:eastAsia="Times New Roman"/>
                <w:b/>
                <w:bCs/>
                <w:color w:val="000000"/>
                <w:lang w:val="en-GI" w:eastAsia="en-GI"/>
              </w:rPr>
            </w:pPr>
            <w:r w:rsidRPr="00291D99">
              <w:rPr>
                <w:rFonts w:eastAsia="Times New Roman"/>
                <w:b/>
                <w:bCs/>
                <w:color w:val="000000"/>
                <w:lang w:val="en-GI" w:eastAsia="en-GI"/>
              </w:rPr>
              <w:t>£'000s</w:t>
            </w:r>
          </w:p>
        </w:tc>
      </w:tr>
      <w:tr w:rsidR="00291D99" w:rsidRPr="00291D99" w14:paraId="68D8E4C1" w14:textId="77777777" w:rsidTr="00291D99">
        <w:trPr>
          <w:trHeight w:val="290"/>
          <w:jc w:val="center"/>
        </w:trPr>
        <w:tc>
          <w:tcPr>
            <w:tcW w:w="3280" w:type="dxa"/>
            <w:tcBorders>
              <w:top w:val="nil"/>
              <w:left w:val="single" w:sz="4" w:space="0" w:color="auto"/>
              <w:bottom w:val="nil"/>
              <w:right w:val="single" w:sz="4" w:space="0" w:color="auto"/>
            </w:tcBorders>
            <w:shd w:val="clear" w:color="000000" w:fill="FFFFFF"/>
            <w:noWrap/>
            <w:vAlign w:val="bottom"/>
            <w:hideMark/>
          </w:tcPr>
          <w:p w14:paraId="35CDA0FB" w14:textId="77777777" w:rsidR="00291D99" w:rsidRPr="00291D99" w:rsidRDefault="00291D99" w:rsidP="00291D99">
            <w:pPr>
              <w:widowControl/>
              <w:rPr>
                <w:rFonts w:eastAsia="Times New Roman"/>
                <w:color w:val="000000"/>
                <w:lang w:val="en-GI" w:eastAsia="en-GI"/>
              </w:rPr>
            </w:pPr>
            <w:r w:rsidRPr="00291D99">
              <w:rPr>
                <w:rFonts w:eastAsia="Times New Roman"/>
                <w:color w:val="000000"/>
                <w:lang w:val="en-GI" w:eastAsia="en-GI"/>
              </w:rPr>
              <w:t>Mortgages, bonds &amp; loans</w:t>
            </w:r>
          </w:p>
        </w:tc>
        <w:tc>
          <w:tcPr>
            <w:tcW w:w="1140" w:type="dxa"/>
            <w:tcBorders>
              <w:top w:val="nil"/>
              <w:left w:val="nil"/>
              <w:bottom w:val="nil"/>
              <w:right w:val="single" w:sz="4" w:space="0" w:color="auto"/>
            </w:tcBorders>
            <w:shd w:val="clear" w:color="000000" w:fill="FFFFFF"/>
            <w:noWrap/>
            <w:vAlign w:val="bottom"/>
            <w:hideMark/>
          </w:tcPr>
          <w:p w14:paraId="2CA59F31" w14:textId="77777777" w:rsidR="00291D99" w:rsidRPr="00291D99" w:rsidRDefault="00291D99" w:rsidP="00291D99">
            <w:pPr>
              <w:widowControl/>
              <w:jc w:val="right"/>
              <w:rPr>
                <w:rFonts w:eastAsia="Times New Roman"/>
                <w:color w:val="000000"/>
                <w:lang w:val="en-GI" w:eastAsia="en-GI"/>
              </w:rPr>
            </w:pPr>
            <w:r w:rsidRPr="00291D99">
              <w:rPr>
                <w:rFonts w:eastAsia="Times New Roman"/>
                <w:color w:val="000000"/>
                <w:lang w:val="en-GI" w:eastAsia="en-GI"/>
              </w:rPr>
              <w:t>40,107</w:t>
            </w:r>
          </w:p>
        </w:tc>
      </w:tr>
      <w:tr w:rsidR="00291D99" w:rsidRPr="00291D99" w14:paraId="7983B7D0" w14:textId="77777777" w:rsidTr="00291D99">
        <w:trPr>
          <w:trHeight w:val="290"/>
          <w:jc w:val="center"/>
        </w:trPr>
        <w:tc>
          <w:tcPr>
            <w:tcW w:w="3280" w:type="dxa"/>
            <w:tcBorders>
              <w:top w:val="nil"/>
              <w:left w:val="single" w:sz="4" w:space="0" w:color="auto"/>
              <w:bottom w:val="nil"/>
              <w:right w:val="single" w:sz="4" w:space="0" w:color="auto"/>
            </w:tcBorders>
            <w:shd w:val="clear" w:color="000000" w:fill="FFFFFF"/>
            <w:noWrap/>
            <w:vAlign w:val="bottom"/>
            <w:hideMark/>
          </w:tcPr>
          <w:p w14:paraId="63CCA4AA" w14:textId="77777777" w:rsidR="00291D99" w:rsidRPr="00291D99" w:rsidRDefault="00291D99" w:rsidP="00291D99">
            <w:pPr>
              <w:widowControl/>
              <w:rPr>
                <w:rFonts w:eastAsia="Times New Roman"/>
                <w:color w:val="000000"/>
                <w:lang w:val="en-GI" w:eastAsia="en-GI"/>
              </w:rPr>
            </w:pPr>
            <w:r w:rsidRPr="00291D99">
              <w:rPr>
                <w:rFonts w:eastAsia="Times New Roman"/>
                <w:color w:val="000000"/>
                <w:lang w:val="en-GI" w:eastAsia="en-GI"/>
              </w:rPr>
              <w:t>Equities</w:t>
            </w:r>
          </w:p>
        </w:tc>
        <w:tc>
          <w:tcPr>
            <w:tcW w:w="1140" w:type="dxa"/>
            <w:tcBorders>
              <w:top w:val="nil"/>
              <w:left w:val="nil"/>
              <w:bottom w:val="nil"/>
              <w:right w:val="single" w:sz="4" w:space="0" w:color="auto"/>
            </w:tcBorders>
            <w:shd w:val="clear" w:color="000000" w:fill="FFFFFF"/>
            <w:noWrap/>
            <w:vAlign w:val="bottom"/>
            <w:hideMark/>
          </w:tcPr>
          <w:p w14:paraId="3CD604D2" w14:textId="77777777" w:rsidR="00291D99" w:rsidRPr="00291D99" w:rsidRDefault="00291D99" w:rsidP="00291D99">
            <w:pPr>
              <w:widowControl/>
              <w:jc w:val="right"/>
              <w:rPr>
                <w:rFonts w:eastAsia="Times New Roman"/>
                <w:color w:val="000000"/>
                <w:lang w:val="en-GI" w:eastAsia="en-GI"/>
              </w:rPr>
            </w:pPr>
            <w:r w:rsidRPr="00291D99">
              <w:rPr>
                <w:rFonts w:eastAsia="Times New Roman"/>
                <w:color w:val="000000"/>
                <w:lang w:val="en-GI" w:eastAsia="en-GI"/>
              </w:rPr>
              <w:t>10,878</w:t>
            </w:r>
          </w:p>
        </w:tc>
      </w:tr>
      <w:tr w:rsidR="00291D99" w:rsidRPr="00291D99" w14:paraId="0BCFEB64" w14:textId="77777777" w:rsidTr="00291D99">
        <w:trPr>
          <w:trHeight w:val="290"/>
          <w:jc w:val="center"/>
        </w:trPr>
        <w:tc>
          <w:tcPr>
            <w:tcW w:w="3280" w:type="dxa"/>
            <w:tcBorders>
              <w:top w:val="nil"/>
              <w:left w:val="single" w:sz="4" w:space="0" w:color="auto"/>
              <w:bottom w:val="nil"/>
              <w:right w:val="single" w:sz="4" w:space="0" w:color="auto"/>
            </w:tcBorders>
            <w:shd w:val="clear" w:color="000000" w:fill="FFFFFF"/>
            <w:noWrap/>
            <w:vAlign w:val="bottom"/>
            <w:hideMark/>
          </w:tcPr>
          <w:p w14:paraId="4D2FAA5C" w14:textId="77777777" w:rsidR="00291D99" w:rsidRPr="00291D99" w:rsidRDefault="00291D99" w:rsidP="00291D99">
            <w:pPr>
              <w:widowControl/>
              <w:rPr>
                <w:rFonts w:eastAsia="Times New Roman"/>
                <w:color w:val="000000"/>
                <w:lang w:val="en-GI" w:eastAsia="en-GI"/>
              </w:rPr>
            </w:pPr>
            <w:r w:rsidRPr="00291D99">
              <w:rPr>
                <w:rFonts w:eastAsia="Times New Roman"/>
                <w:color w:val="000000"/>
                <w:lang w:val="en-GI" w:eastAsia="en-GI"/>
              </w:rPr>
              <w:t>Properties</w:t>
            </w:r>
          </w:p>
        </w:tc>
        <w:tc>
          <w:tcPr>
            <w:tcW w:w="1140" w:type="dxa"/>
            <w:tcBorders>
              <w:top w:val="nil"/>
              <w:left w:val="nil"/>
              <w:bottom w:val="nil"/>
              <w:right w:val="single" w:sz="4" w:space="0" w:color="auto"/>
            </w:tcBorders>
            <w:shd w:val="clear" w:color="000000" w:fill="FFFFFF"/>
            <w:noWrap/>
            <w:vAlign w:val="bottom"/>
            <w:hideMark/>
          </w:tcPr>
          <w:p w14:paraId="38A778BE" w14:textId="77777777" w:rsidR="00291D99" w:rsidRPr="00291D99" w:rsidRDefault="00291D99" w:rsidP="00291D99">
            <w:pPr>
              <w:widowControl/>
              <w:jc w:val="right"/>
              <w:rPr>
                <w:rFonts w:eastAsia="Times New Roman"/>
                <w:color w:val="000000"/>
                <w:lang w:val="en-GI" w:eastAsia="en-GI"/>
              </w:rPr>
            </w:pPr>
            <w:r w:rsidRPr="00291D99">
              <w:rPr>
                <w:rFonts w:eastAsia="Times New Roman"/>
                <w:color w:val="000000"/>
                <w:lang w:val="en-GI" w:eastAsia="en-GI"/>
              </w:rPr>
              <w:t>0</w:t>
            </w:r>
          </w:p>
        </w:tc>
      </w:tr>
      <w:tr w:rsidR="00291D99" w:rsidRPr="00291D99" w14:paraId="07F6AB57" w14:textId="77777777" w:rsidTr="00291D99">
        <w:trPr>
          <w:trHeight w:val="290"/>
          <w:jc w:val="center"/>
        </w:trPr>
        <w:tc>
          <w:tcPr>
            <w:tcW w:w="328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286110D" w14:textId="77777777" w:rsidR="00291D99" w:rsidRPr="00291D99" w:rsidRDefault="00291D99" w:rsidP="00291D99">
            <w:pPr>
              <w:widowControl/>
              <w:rPr>
                <w:rFonts w:eastAsia="Times New Roman"/>
                <w:b/>
                <w:bCs/>
                <w:color w:val="000000"/>
                <w:lang w:val="en-GI" w:eastAsia="en-GI"/>
              </w:rPr>
            </w:pPr>
            <w:r w:rsidRPr="00291D99">
              <w:rPr>
                <w:rFonts w:eastAsia="Times New Roman"/>
                <w:b/>
                <w:bCs/>
                <w:color w:val="000000"/>
                <w:lang w:val="en-GI" w:eastAsia="en-GI"/>
              </w:rPr>
              <w:t>Total Assets in scope</w:t>
            </w:r>
          </w:p>
        </w:tc>
        <w:tc>
          <w:tcPr>
            <w:tcW w:w="1140" w:type="dxa"/>
            <w:tcBorders>
              <w:top w:val="single" w:sz="4" w:space="0" w:color="auto"/>
              <w:left w:val="nil"/>
              <w:bottom w:val="single" w:sz="4" w:space="0" w:color="auto"/>
              <w:right w:val="single" w:sz="4" w:space="0" w:color="auto"/>
            </w:tcBorders>
            <w:shd w:val="clear" w:color="000000" w:fill="FFFFFF"/>
            <w:noWrap/>
            <w:vAlign w:val="bottom"/>
            <w:hideMark/>
          </w:tcPr>
          <w:p w14:paraId="2C4902A1" w14:textId="77777777" w:rsidR="00291D99" w:rsidRPr="00291D99" w:rsidRDefault="00291D99" w:rsidP="00291D99">
            <w:pPr>
              <w:widowControl/>
              <w:jc w:val="right"/>
              <w:rPr>
                <w:rFonts w:eastAsia="Times New Roman"/>
                <w:b/>
                <w:bCs/>
                <w:color w:val="000000"/>
                <w:lang w:val="en-GI" w:eastAsia="en-GI"/>
              </w:rPr>
            </w:pPr>
            <w:r w:rsidRPr="00291D99">
              <w:rPr>
                <w:rFonts w:eastAsia="Times New Roman"/>
                <w:b/>
                <w:bCs/>
                <w:color w:val="000000"/>
                <w:lang w:val="en-GI" w:eastAsia="en-GI"/>
              </w:rPr>
              <w:t>50,985</w:t>
            </w:r>
          </w:p>
        </w:tc>
      </w:tr>
    </w:tbl>
    <w:p w14:paraId="3FD4FF38" w14:textId="77777777" w:rsidR="00A11532" w:rsidRDefault="00A11532" w:rsidP="00A11532">
      <w:pPr>
        <w:tabs>
          <w:tab w:val="left" w:pos="851"/>
        </w:tabs>
        <w:spacing w:before="120" w:after="200"/>
        <w:ind w:right="1525"/>
        <w:jc w:val="both"/>
        <w:rPr>
          <w:rFonts w:asciiTheme="minorHAnsi" w:hAnsiTheme="minorHAnsi" w:cstheme="minorHAnsi"/>
        </w:rPr>
      </w:pPr>
    </w:p>
    <w:p w14:paraId="379B83F7" w14:textId="77777777" w:rsidR="00A11532" w:rsidRDefault="00A11532" w:rsidP="00A11532">
      <w:pPr>
        <w:tabs>
          <w:tab w:val="left" w:pos="851"/>
        </w:tabs>
        <w:spacing w:before="120" w:after="200"/>
        <w:ind w:right="1525"/>
        <w:jc w:val="both"/>
        <w:rPr>
          <w:rFonts w:asciiTheme="minorHAnsi" w:hAnsiTheme="minorHAnsi" w:cstheme="minorHAnsi"/>
        </w:rPr>
      </w:pPr>
    </w:p>
    <w:p w14:paraId="02E5E4F3" w14:textId="1B546DA7" w:rsidR="00291D99" w:rsidRDefault="00A11532" w:rsidP="00A11532">
      <w:pPr>
        <w:pStyle w:val="ListParagraph"/>
        <w:numPr>
          <w:ilvl w:val="2"/>
          <w:numId w:val="22"/>
        </w:numPr>
        <w:tabs>
          <w:tab w:val="left" w:pos="851"/>
        </w:tabs>
        <w:spacing w:before="120" w:after="200"/>
        <w:ind w:left="851" w:right="1525" w:hanging="567"/>
        <w:contextualSpacing w:val="0"/>
        <w:jc w:val="both"/>
        <w:rPr>
          <w:rFonts w:asciiTheme="minorHAnsi" w:hAnsiTheme="minorHAnsi" w:cstheme="minorHAnsi"/>
        </w:rPr>
      </w:pPr>
      <w:r w:rsidRPr="00A11532">
        <w:rPr>
          <w:rFonts w:asciiTheme="minorHAnsi" w:hAnsiTheme="minorHAnsi" w:cstheme="minorHAnsi"/>
        </w:rPr>
        <w:lastRenderedPageBreak/>
        <w:t xml:space="preserve">Solvency II sets a threshold above which exposures are considered concentrated. The concentration threshold is typically defined as </w:t>
      </w:r>
      <w:r>
        <w:rPr>
          <w:rFonts w:asciiTheme="minorHAnsi" w:hAnsiTheme="minorHAnsi" w:cstheme="minorHAnsi"/>
        </w:rPr>
        <w:t>1.5</w:t>
      </w:r>
      <w:r w:rsidRPr="00A11532">
        <w:rPr>
          <w:rFonts w:asciiTheme="minorHAnsi" w:hAnsiTheme="minorHAnsi" w:cstheme="minorHAnsi"/>
        </w:rPr>
        <w:t>% of the insurer’s total assets</w:t>
      </w:r>
      <w:r>
        <w:rPr>
          <w:rFonts w:asciiTheme="minorHAnsi" w:hAnsiTheme="minorHAnsi" w:cstheme="minorHAnsi"/>
        </w:rPr>
        <w:t xml:space="preserve"> in scope for </w:t>
      </w:r>
      <w:r w:rsidR="00AD0979">
        <w:rPr>
          <w:rFonts w:asciiTheme="minorHAnsi" w:hAnsiTheme="minorHAnsi" w:cstheme="minorHAnsi"/>
        </w:rPr>
        <w:t>non-rated investments (the majority)</w:t>
      </w:r>
      <w:r w:rsidRPr="00A11532">
        <w:rPr>
          <w:rFonts w:asciiTheme="minorHAnsi" w:hAnsiTheme="minorHAnsi" w:cstheme="minorHAnsi"/>
        </w:rPr>
        <w:t>. Any exposure to a single counterparty that exceeds this threshold must be included in the concentration risk calculation.</w:t>
      </w:r>
    </w:p>
    <w:p w14:paraId="5A916AF4" w14:textId="1350D421" w:rsidR="00011CB0" w:rsidRDefault="00AD0979" w:rsidP="00011CB0">
      <w:pPr>
        <w:pStyle w:val="ListParagraph"/>
        <w:numPr>
          <w:ilvl w:val="2"/>
          <w:numId w:val="22"/>
        </w:numPr>
        <w:tabs>
          <w:tab w:val="left" w:pos="851"/>
        </w:tabs>
        <w:spacing w:before="120" w:after="200"/>
        <w:ind w:left="851" w:right="1525" w:hanging="567"/>
        <w:contextualSpacing w:val="0"/>
        <w:jc w:val="both"/>
        <w:rPr>
          <w:rFonts w:asciiTheme="minorHAnsi" w:hAnsiTheme="minorHAnsi" w:cstheme="minorHAnsi"/>
        </w:rPr>
      </w:pPr>
      <w:r w:rsidRPr="00AD0979">
        <w:rPr>
          <w:rFonts w:asciiTheme="minorHAnsi" w:hAnsiTheme="minorHAnsi" w:cstheme="minorHAnsi"/>
        </w:rPr>
        <w:t>Exposures below this threshold are assumed to be sufficiently diversified and are not included in the concentration risk charge.</w:t>
      </w:r>
    </w:p>
    <w:p w14:paraId="141993B9" w14:textId="7441C456" w:rsidR="00011CB0" w:rsidRDefault="00011CB0" w:rsidP="00011CB0">
      <w:pPr>
        <w:pStyle w:val="ListParagraph"/>
        <w:numPr>
          <w:ilvl w:val="2"/>
          <w:numId w:val="22"/>
        </w:numPr>
        <w:tabs>
          <w:tab w:val="left" w:pos="851"/>
        </w:tabs>
        <w:spacing w:before="120" w:after="200"/>
        <w:ind w:left="851" w:right="1525" w:hanging="567"/>
        <w:contextualSpacing w:val="0"/>
        <w:jc w:val="both"/>
        <w:rPr>
          <w:rFonts w:asciiTheme="minorHAnsi" w:hAnsiTheme="minorHAnsi" w:cstheme="minorHAnsi"/>
        </w:rPr>
      </w:pPr>
      <w:r>
        <w:rPr>
          <w:rFonts w:asciiTheme="minorHAnsi" w:hAnsiTheme="minorHAnsi" w:cstheme="minorHAnsi"/>
        </w:rPr>
        <w:t>Given the total assets in scope of £50.98m and the threshold of 1.5%</w:t>
      </w:r>
      <w:r w:rsidR="00F80B1D">
        <w:rPr>
          <w:rFonts w:asciiTheme="minorHAnsi" w:hAnsiTheme="minorHAnsi" w:cstheme="minorHAnsi"/>
        </w:rPr>
        <w:t>, in monetary figures the threshold is £765k. Any counterparty bey</w:t>
      </w:r>
      <w:r w:rsidR="00607BF0">
        <w:rPr>
          <w:rFonts w:asciiTheme="minorHAnsi" w:hAnsiTheme="minorHAnsi" w:cstheme="minorHAnsi"/>
        </w:rPr>
        <w:t>ond £765k</w:t>
      </w:r>
      <w:r w:rsidR="00F80B1D">
        <w:rPr>
          <w:rFonts w:asciiTheme="minorHAnsi" w:hAnsiTheme="minorHAnsi" w:cstheme="minorHAnsi"/>
        </w:rPr>
        <w:t xml:space="preserve"> is subject to concentration risk</w:t>
      </w:r>
      <w:r w:rsidR="00FC17AD">
        <w:rPr>
          <w:rFonts w:asciiTheme="minorHAnsi" w:hAnsiTheme="minorHAnsi" w:cstheme="minorHAnsi"/>
        </w:rPr>
        <w:t xml:space="preserve"> and this amount in excess </w:t>
      </w:r>
      <w:r w:rsidR="00607BF0">
        <w:rPr>
          <w:rFonts w:asciiTheme="minorHAnsi" w:hAnsiTheme="minorHAnsi" w:cstheme="minorHAnsi"/>
        </w:rPr>
        <w:t>is subject to a concentration risk factor</w:t>
      </w:r>
      <w:r w:rsidR="00EC31DC">
        <w:rPr>
          <w:rFonts w:asciiTheme="minorHAnsi" w:hAnsiTheme="minorHAnsi" w:cstheme="minorHAnsi"/>
        </w:rPr>
        <w:t xml:space="preserve"> 73% for non-rated investments</w:t>
      </w:r>
      <w:r w:rsidR="0092125C">
        <w:rPr>
          <w:rFonts w:asciiTheme="minorHAnsi" w:hAnsiTheme="minorHAnsi" w:cstheme="minorHAnsi"/>
        </w:rPr>
        <w:t xml:space="preserve"> to derive each specific asset concentration charge.</w:t>
      </w:r>
    </w:p>
    <w:p w14:paraId="597375F5" w14:textId="60A88C61" w:rsidR="0092125C" w:rsidRDefault="00E15462" w:rsidP="00011CB0">
      <w:pPr>
        <w:pStyle w:val="ListParagraph"/>
        <w:numPr>
          <w:ilvl w:val="2"/>
          <w:numId w:val="22"/>
        </w:numPr>
        <w:tabs>
          <w:tab w:val="left" w:pos="851"/>
        </w:tabs>
        <w:spacing w:before="120" w:after="200"/>
        <w:ind w:left="851" w:right="1525" w:hanging="567"/>
        <w:contextualSpacing w:val="0"/>
        <w:jc w:val="both"/>
        <w:rPr>
          <w:rFonts w:asciiTheme="minorHAnsi" w:hAnsiTheme="minorHAnsi" w:cstheme="minorHAnsi"/>
        </w:rPr>
      </w:pPr>
      <w:r>
        <w:rPr>
          <w:rFonts w:asciiTheme="minorHAnsi" w:hAnsiTheme="minorHAnsi" w:cstheme="minorHAnsi"/>
        </w:rPr>
        <w:t>In the table below it is shown the concentration risk for each asset:</w:t>
      </w:r>
    </w:p>
    <w:p w14:paraId="509CA371" w14:textId="3503C469" w:rsidR="00E15462" w:rsidRPr="00E15462" w:rsidRDefault="007F18B8" w:rsidP="007F18B8">
      <w:pPr>
        <w:tabs>
          <w:tab w:val="left" w:pos="851"/>
        </w:tabs>
        <w:spacing w:before="120" w:after="200"/>
        <w:ind w:right="1525"/>
        <w:jc w:val="center"/>
        <w:rPr>
          <w:rFonts w:asciiTheme="minorHAnsi" w:hAnsiTheme="minorHAnsi" w:cstheme="minorHAnsi"/>
        </w:rPr>
      </w:pPr>
      <w:r w:rsidRPr="007F18B8">
        <w:rPr>
          <w:noProof/>
        </w:rPr>
        <w:drawing>
          <wp:inline distT="0" distB="0" distL="0" distR="0" wp14:anchorId="65056314" wp14:editId="64850D03">
            <wp:extent cx="5752617" cy="1801621"/>
            <wp:effectExtent l="0" t="0" r="635" b="8255"/>
            <wp:docPr id="21253094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2817" cy="1807947"/>
                    </a:xfrm>
                    <a:prstGeom prst="rect">
                      <a:avLst/>
                    </a:prstGeom>
                    <a:noFill/>
                    <a:ln>
                      <a:noFill/>
                    </a:ln>
                  </pic:spPr>
                </pic:pic>
              </a:graphicData>
            </a:graphic>
          </wp:inline>
        </w:drawing>
      </w:r>
    </w:p>
    <w:p w14:paraId="64CD7424" w14:textId="69D53637" w:rsidR="003B7BC0" w:rsidRPr="002F53B1" w:rsidRDefault="00E02B8B" w:rsidP="002F53B1">
      <w:pPr>
        <w:pStyle w:val="ListParagraph"/>
        <w:numPr>
          <w:ilvl w:val="2"/>
          <w:numId w:val="22"/>
        </w:numPr>
        <w:tabs>
          <w:tab w:val="left" w:pos="851"/>
        </w:tabs>
        <w:spacing w:before="120" w:after="200"/>
        <w:ind w:left="851" w:right="1525" w:hanging="567"/>
        <w:contextualSpacing w:val="0"/>
        <w:jc w:val="both"/>
        <w:rPr>
          <w:rFonts w:asciiTheme="minorHAnsi" w:hAnsiTheme="minorHAnsi" w:cstheme="minorHAnsi"/>
        </w:rPr>
      </w:pPr>
      <w:r w:rsidRPr="002F53B1">
        <w:rPr>
          <w:rFonts w:asciiTheme="minorHAnsi" w:hAnsiTheme="minorHAnsi" w:cstheme="minorHAnsi"/>
        </w:rPr>
        <w:t>Once the concentration risk has been determined for each counterparty</w:t>
      </w:r>
      <w:r w:rsidR="002F53B1" w:rsidRPr="002F53B1">
        <w:rPr>
          <w:rFonts w:asciiTheme="minorHAnsi" w:hAnsiTheme="minorHAnsi" w:cstheme="minorHAnsi"/>
        </w:rPr>
        <w:t xml:space="preserve"> (</w:t>
      </w:r>
      <w:proofErr w:type="spellStart"/>
      <w:r w:rsidR="002F53B1" w:rsidRPr="002F53B1">
        <w:rPr>
          <w:rFonts w:asciiTheme="minorHAnsi" w:hAnsiTheme="minorHAnsi" w:cstheme="minorHAnsi"/>
        </w:rPr>
        <w:t>i</w:t>
      </w:r>
      <w:proofErr w:type="spellEnd"/>
      <w:r w:rsidR="002F53B1" w:rsidRPr="002F53B1">
        <w:rPr>
          <w:rFonts w:asciiTheme="minorHAnsi" w:hAnsiTheme="minorHAnsi" w:cstheme="minorHAnsi"/>
        </w:rPr>
        <w:t>)</w:t>
      </w:r>
      <w:r w:rsidRPr="002F53B1">
        <w:rPr>
          <w:rFonts w:asciiTheme="minorHAnsi" w:hAnsiTheme="minorHAnsi" w:cstheme="minorHAnsi"/>
        </w:rPr>
        <w:t xml:space="preserve">, the final charge factors in the correlation and diversification between assets following </w:t>
      </w:r>
      <w:r w:rsidR="002F53B1" w:rsidRPr="002F53B1">
        <w:rPr>
          <w:rFonts w:asciiTheme="minorHAnsi" w:hAnsiTheme="minorHAnsi" w:cstheme="minorHAnsi"/>
        </w:rPr>
        <w:t>formulae:</w:t>
      </w:r>
    </w:p>
    <w:p w14:paraId="5FAA3DC5" w14:textId="0F500A07" w:rsidR="002F53B1" w:rsidRDefault="002B1FDC" w:rsidP="00E02B8B">
      <w:pPr>
        <w:tabs>
          <w:tab w:val="left" w:pos="851"/>
        </w:tabs>
        <w:spacing w:before="120" w:after="200"/>
        <w:ind w:right="1525"/>
        <w:jc w:val="both"/>
        <w:rPr>
          <w:rFonts w:ascii="Work Sans" w:hAnsi="Work Sans"/>
        </w:rPr>
      </w:pPr>
      <m:oMathPara>
        <m:oMath>
          <m:sSub>
            <m:sSubPr>
              <m:ctrlPr>
                <w:rPr>
                  <w:rFonts w:ascii="Cambria Math" w:hAnsi="Cambria Math"/>
                  <w:i/>
                </w:rPr>
              </m:ctrlPr>
            </m:sSubPr>
            <m:e>
              <m:r>
                <w:rPr>
                  <w:rFonts w:ascii="Cambria Math" w:hAnsi="Cambria Math"/>
                </w:rPr>
                <m:t>SCR</m:t>
              </m:r>
            </m:e>
            <m:sub>
              <m:r>
                <w:rPr>
                  <w:rFonts w:ascii="Cambria Math" w:hAnsi="Cambria Math"/>
                </w:rPr>
                <m:t>conc</m:t>
              </m:r>
            </m:sub>
          </m:sSub>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Conc</m:t>
                      </m:r>
                    </m:e>
                    <m:sub>
                      <m:r>
                        <w:rPr>
                          <w:rFonts w:ascii="Cambria Math" w:hAnsi="Cambria Math"/>
                        </w:rPr>
                        <m:t>i</m:t>
                      </m:r>
                    </m:sub>
                    <m:sup>
                      <m:r>
                        <w:rPr>
                          <w:rFonts w:ascii="Cambria Math" w:hAnsi="Cambria Math"/>
                        </w:rPr>
                        <m:t>2</m:t>
                      </m:r>
                    </m:sup>
                  </m:sSubSup>
                </m:e>
              </m:nary>
            </m:e>
          </m:rad>
          <m:r>
            <w:rPr>
              <w:rFonts w:ascii="Cambria Math" w:hAnsi="Cambria Math"/>
            </w:rPr>
            <m:t>=£5.6m</m:t>
          </m:r>
        </m:oMath>
      </m:oMathPara>
    </w:p>
    <w:p w14:paraId="692D8B7B" w14:textId="046A6311" w:rsidR="00393811" w:rsidRPr="00D438AF" w:rsidRDefault="00D438AF" w:rsidP="003B7BC0">
      <w:pPr>
        <w:tabs>
          <w:tab w:val="left" w:pos="851"/>
        </w:tabs>
        <w:spacing w:before="120" w:after="200"/>
        <w:ind w:right="1525"/>
        <w:jc w:val="both"/>
        <w:rPr>
          <w:rFonts w:asciiTheme="minorHAnsi" w:hAnsiTheme="minorHAnsi" w:cstheme="minorHAnsi"/>
        </w:rPr>
      </w:pPr>
      <w:r>
        <w:rPr>
          <w:rFonts w:ascii="Work Sans" w:hAnsi="Work Sans"/>
        </w:rPr>
        <w:tab/>
      </w:r>
      <w:r w:rsidR="00797754" w:rsidRPr="00D438AF">
        <w:rPr>
          <w:rFonts w:asciiTheme="minorHAnsi" w:hAnsiTheme="minorHAnsi" w:cstheme="minorHAnsi"/>
        </w:rPr>
        <w:t>Where</w:t>
      </w:r>
      <w:r w:rsidR="00EB3737" w:rsidRPr="00D438AF">
        <w:rPr>
          <w:rFonts w:asciiTheme="minorHAnsi" w:hAnsiTheme="minorHAnsi" w:cstheme="minorHAnsi"/>
        </w:rPr>
        <w:t>:</w:t>
      </w:r>
    </w:p>
    <w:p w14:paraId="70E35B2D" w14:textId="13839B0D" w:rsidR="00EB3737" w:rsidRPr="00D438AF" w:rsidRDefault="00EB3737" w:rsidP="00D438AF">
      <w:pPr>
        <w:pStyle w:val="ListParagraph"/>
        <w:numPr>
          <w:ilvl w:val="0"/>
          <w:numId w:val="10"/>
        </w:numPr>
        <w:tabs>
          <w:tab w:val="left" w:pos="851"/>
        </w:tabs>
        <w:spacing w:before="120" w:after="200"/>
        <w:ind w:left="714" w:right="1525" w:hanging="357"/>
        <w:contextualSpacing w:val="0"/>
        <w:jc w:val="both"/>
        <w:rPr>
          <w:rFonts w:asciiTheme="minorHAnsi" w:hAnsiTheme="minorHAnsi" w:cstheme="minorHAnsi"/>
        </w:rPr>
      </w:pPr>
      <w:r w:rsidRPr="00D438AF">
        <w:rPr>
          <w:rFonts w:asciiTheme="minorHAnsi" w:hAnsiTheme="minorHAnsi" w:cstheme="minorHAnsi"/>
        </w:rPr>
        <w:t xml:space="preserve">The sum covers all single name exposures </w:t>
      </w:r>
      <w:proofErr w:type="spellStart"/>
      <w:r w:rsidRPr="00D438AF">
        <w:rPr>
          <w:rFonts w:asciiTheme="minorHAnsi" w:hAnsiTheme="minorHAnsi" w:cstheme="minorHAnsi"/>
        </w:rPr>
        <w:t>i</w:t>
      </w:r>
      <w:proofErr w:type="spellEnd"/>
    </w:p>
    <w:p w14:paraId="3EA3021F" w14:textId="62CDF3C7" w:rsidR="00EB3737" w:rsidRPr="00D438AF" w:rsidRDefault="00EB3737" w:rsidP="00D438AF">
      <w:pPr>
        <w:pStyle w:val="ListParagraph"/>
        <w:numPr>
          <w:ilvl w:val="0"/>
          <w:numId w:val="10"/>
        </w:numPr>
        <w:tabs>
          <w:tab w:val="left" w:pos="851"/>
        </w:tabs>
        <w:spacing w:before="120" w:after="200"/>
        <w:ind w:left="714" w:right="1525" w:hanging="357"/>
        <w:contextualSpacing w:val="0"/>
        <w:jc w:val="both"/>
        <w:rPr>
          <w:rFonts w:asciiTheme="minorHAnsi" w:hAnsiTheme="minorHAnsi" w:cstheme="minorHAnsi"/>
        </w:rPr>
      </w:pPr>
      <w:r w:rsidRPr="00D438AF">
        <w:rPr>
          <w:rFonts w:asciiTheme="minorHAnsi" w:hAnsiTheme="minorHAnsi" w:cstheme="minorHAnsi"/>
        </w:rPr>
        <w:t>Conc(</w:t>
      </w:r>
      <w:proofErr w:type="spellStart"/>
      <w:r w:rsidRPr="00D438AF">
        <w:rPr>
          <w:rFonts w:asciiTheme="minorHAnsi" w:hAnsiTheme="minorHAnsi" w:cstheme="minorHAnsi"/>
        </w:rPr>
        <w:t>i</w:t>
      </w:r>
      <w:proofErr w:type="spellEnd"/>
      <w:r w:rsidRPr="00D438AF">
        <w:rPr>
          <w:rFonts w:asciiTheme="minorHAnsi" w:hAnsiTheme="minorHAnsi" w:cstheme="minorHAnsi"/>
        </w:rPr>
        <w:t xml:space="preserve">) </w:t>
      </w:r>
      <w:r w:rsidR="00D438AF" w:rsidRPr="00D438AF">
        <w:rPr>
          <w:rFonts w:asciiTheme="minorHAnsi" w:hAnsiTheme="minorHAnsi" w:cstheme="minorHAnsi"/>
        </w:rPr>
        <w:t xml:space="preserve">denotes the capital requirement for market risk concentration on a single name exposure </w:t>
      </w:r>
      <w:proofErr w:type="spellStart"/>
      <w:r w:rsidR="00D438AF" w:rsidRPr="00D438AF">
        <w:rPr>
          <w:rFonts w:asciiTheme="minorHAnsi" w:hAnsiTheme="minorHAnsi" w:cstheme="minorHAnsi"/>
        </w:rPr>
        <w:t>i</w:t>
      </w:r>
      <w:proofErr w:type="spellEnd"/>
    </w:p>
    <w:p w14:paraId="08BC55BC" w14:textId="77777777" w:rsidR="00393811" w:rsidRDefault="00393811" w:rsidP="003B7BC0">
      <w:pPr>
        <w:tabs>
          <w:tab w:val="left" w:pos="851"/>
        </w:tabs>
        <w:spacing w:before="120" w:after="200"/>
        <w:ind w:right="1525"/>
        <w:jc w:val="both"/>
        <w:rPr>
          <w:rFonts w:ascii="Work Sans" w:hAnsi="Work Sans"/>
        </w:rPr>
      </w:pPr>
    </w:p>
    <w:p w14:paraId="5E6C3EB1" w14:textId="77777777" w:rsidR="00393811" w:rsidRDefault="00393811" w:rsidP="003B7BC0">
      <w:pPr>
        <w:tabs>
          <w:tab w:val="left" w:pos="851"/>
        </w:tabs>
        <w:spacing w:before="120" w:after="200"/>
        <w:ind w:right="1525"/>
        <w:jc w:val="both"/>
        <w:rPr>
          <w:rFonts w:ascii="Work Sans" w:hAnsi="Work Sans"/>
        </w:rPr>
      </w:pPr>
    </w:p>
    <w:p w14:paraId="21318FEE" w14:textId="77777777" w:rsidR="00393811" w:rsidRDefault="00393811" w:rsidP="003B7BC0">
      <w:pPr>
        <w:tabs>
          <w:tab w:val="left" w:pos="851"/>
        </w:tabs>
        <w:spacing w:before="120" w:after="200"/>
        <w:ind w:right="1525"/>
        <w:jc w:val="both"/>
        <w:rPr>
          <w:rFonts w:ascii="Work Sans" w:hAnsi="Work Sans"/>
        </w:rPr>
      </w:pPr>
    </w:p>
    <w:p w14:paraId="050C2AD3" w14:textId="77777777" w:rsidR="00393811" w:rsidRDefault="00393811" w:rsidP="003B7BC0">
      <w:pPr>
        <w:tabs>
          <w:tab w:val="left" w:pos="851"/>
        </w:tabs>
        <w:spacing w:before="120" w:after="200"/>
        <w:ind w:right="1525"/>
        <w:jc w:val="both"/>
        <w:rPr>
          <w:rFonts w:ascii="Work Sans" w:hAnsi="Work Sans"/>
        </w:rPr>
      </w:pPr>
    </w:p>
    <w:p w14:paraId="5470D879" w14:textId="77777777" w:rsidR="00393811" w:rsidRDefault="00393811" w:rsidP="003B7BC0">
      <w:pPr>
        <w:tabs>
          <w:tab w:val="left" w:pos="851"/>
        </w:tabs>
        <w:spacing w:before="120" w:after="200"/>
        <w:ind w:right="1525"/>
        <w:jc w:val="both"/>
        <w:rPr>
          <w:rFonts w:ascii="Work Sans" w:hAnsi="Work Sans"/>
        </w:rPr>
      </w:pPr>
    </w:p>
    <w:p w14:paraId="527B2DE2" w14:textId="77777777" w:rsidR="00393811" w:rsidRDefault="00393811" w:rsidP="003B7BC0">
      <w:pPr>
        <w:tabs>
          <w:tab w:val="left" w:pos="851"/>
        </w:tabs>
        <w:spacing w:before="120" w:after="200"/>
        <w:ind w:right="1525"/>
        <w:jc w:val="both"/>
        <w:rPr>
          <w:rFonts w:ascii="Work Sans" w:hAnsi="Work Sans"/>
        </w:rPr>
      </w:pPr>
    </w:p>
    <w:p w14:paraId="338459B8" w14:textId="77777777" w:rsidR="00393811" w:rsidRDefault="00393811" w:rsidP="003B7BC0">
      <w:pPr>
        <w:tabs>
          <w:tab w:val="left" w:pos="851"/>
        </w:tabs>
        <w:spacing w:before="120" w:after="200"/>
        <w:ind w:right="1525"/>
        <w:jc w:val="both"/>
        <w:rPr>
          <w:rFonts w:ascii="Work Sans" w:hAnsi="Work Sans"/>
        </w:rPr>
      </w:pPr>
    </w:p>
    <w:p w14:paraId="078BB31D" w14:textId="77777777" w:rsidR="00393811" w:rsidRDefault="00393811" w:rsidP="003B7BC0">
      <w:pPr>
        <w:tabs>
          <w:tab w:val="left" w:pos="851"/>
        </w:tabs>
        <w:spacing w:before="120" w:after="200"/>
        <w:ind w:right="1525"/>
        <w:jc w:val="both"/>
        <w:rPr>
          <w:rFonts w:ascii="Work Sans" w:hAnsi="Work Sans"/>
        </w:rPr>
      </w:pPr>
    </w:p>
    <w:p w14:paraId="1B4B78C2" w14:textId="77777777" w:rsidR="0057182A" w:rsidRPr="00906755" w:rsidRDefault="0057182A" w:rsidP="00354EAF">
      <w:pPr>
        <w:rPr>
          <w:rFonts w:ascii="Work Sans" w:hAnsi="Work Sans"/>
        </w:rPr>
      </w:pPr>
    </w:p>
    <w:p w14:paraId="13505890" w14:textId="77777777" w:rsidR="00E87B0D" w:rsidRPr="00670B84" w:rsidRDefault="00E87B0D" w:rsidP="00670B84">
      <w:pPr>
        <w:pStyle w:val="ListParagraph"/>
        <w:numPr>
          <w:ilvl w:val="1"/>
          <w:numId w:val="7"/>
        </w:numPr>
        <w:tabs>
          <w:tab w:val="left" w:pos="851"/>
        </w:tabs>
        <w:spacing w:before="100" w:after="240"/>
        <w:ind w:left="709"/>
        <w:contextualSpacing w:val="0"/>
        <w:outlineLvl w:val="1"/>
        <w:rPr>
          <w:rFonts w:asciiTheme="minorHAnsi" w:hAnsiTheme="minorHAnsi" w:cstheme="minorHAnsi"/>
          <w:b/>
          <w:bCs/>
          <w:color w:val="2F5496"/>
          <w:spacing w:val="2"/>
          <w:kern w:val="36"/>
        </w:rPr>
      </w:pPr>
      <w:bookmarkStart w:id="170" w:name="_Ref523828636"/>
      <w:bookmarkStart w:id="171" w:name="_Toc148719776"/>
      <w:bookmarkStart w:id="172" w:name="_Toc178351455"/>
      <w:r w:rsidRPr="00670B84">
        <w:rPr>
          <w:rFonts w:asciiTheme="minorHAnsi" w:hAnsiTheme="minorHAnsi" w:cstheme="minorHAnsi"/>
          <w:b/>
          <w:bCs/>
          <w:color w:val="2F5496"/>
          <w:spacing w:val="2"/>
          <w:kern w:val="36"/>
        </w:rPr>
        <w:lastRenderedPageBreak/>
        <w:t>Counterparty risk – Type 1</w:t>
      </w:r>
      <w:bookmarkEnd w:id="170"/>
      <w:bookmarkEnd w:id="171"/>
      <w:bookmarkEnd w:id="172"/>
    </w:p>
    <w:p w14:paraId="6978C8FB" w14:textId="77777777" w:rsidR="003F5E05" w:rsidRPr="00906755" w:rsidRDefault="003F5E05" w:rsidP="00435343">
      <w:pPr>
        <w:pStyle w:val="ListParagraph"/>
        <w:numPr>
          <w:ilvl w:val="1"/>
          <w:numId w:val="22"/>
        </w:numPr>
        <w:tabs>
          <w:tab w:val="left" w:pos="851"/>
        </w:tabs>
        <w:spacing w:before="120" w:after="200"/>
        <w:ind w:right="1525"/>
        <w:contextualSpacing w:val="0"/>
        <w:jc w:val="both"/>
        <w:rPr>
          <w:rFonts w:ascii="Work Sans" w:hAnsi="Work Sans"/>
          <w:vanish/>
        </w:rPr>
      </w:pPr>
    </w:p>
    <w:p w14:paraId="39A9A8F3" w14:textId="1097ADC4" w:rsidR="00F420F5" w:rsidRDefault="006E2EC6" w:rsidP="004877C7">
      <w:pPr>
        <w:pStyle w:val="ListParagraph"/>
        <w:numPr>
          <w:ilvl w:val="2"/>
          <w:numId w:val="22"/>
        </w:numPr>
        <w:tabs>
          <w:tab w:val="left" w:pos="851"/>
        </w:tabs>
        <w:spacing w:before="120" w:after="200"/>
        <w:ind w:left="851" w:right="1525" w:hanging="567"/>
        <w:contextualSpacing w:val="0"/>
        <w:jc w:val="both"/>
        <w:rPr>
          <w:rFonts w:asciiTheme="minorHAnsi" w:hAnsiTheme="minorHAnsi" w:cstheme="minorHAnsi"/>
        </w:rPr>
      </w:pPr>
      <w:r w:rsidRPr="004877C7">
        <w:rPr>
          <w:rFonts w:asciiTheme="minorHAnsi" w:hAnsiTheme="minorHAnsi" w:cstheme="minorHAnsi"/>
        </w:rPr>
        <w:t xml:space="preserve">Type 1 counterparties are generally those with high credit quality and where the exposure is typically large but well-monitored. </w:t>
      </w:r>
    </w:p>
    <w:p w14:paraId="1838885D" w14:textId="61D8756B" w:rsidR="004877C7" w:rsidRDefault="00603694" w:rsidP="004877C7">
      <w:pPr>
        <w:pStyle w:val="ListParagraph"/>
        <w:numPr>
          <w:ilvl w:val="2"/>
          <w:numId w:val="22"/>
        </w:numPr>
        <w:tabs>
          <w:tab w:val="left" w:pos="851"/>
        </w:tabs>
        <w:spacing w:before="120" w:after="200"/>
        <w:ind w:left="851" w:right="1525" w:hanging="567"/>
        <w:contextualSpacing w:val="0"/>
        <w:jc w:val="both"/>
        <w:rPr>
          <w:rFonts w:asciiTheme="minorHAnsi" w:hAnsiTheme="minorHAnsi" w:cstheme="minorHAnsi"/>
        </w:rPr>
      </w:pPr>
      <w:r w:rsidRPr="00603694">
        <w:rPr>
          <w:rFonts w:asciiTheme="minorHAnsi" w:hAnsiTheme="minorHAnsi" w:cstheme="minorHAnsi"/>
        </w:rPr>
        <w:t>The exposures covered under Type 1 include:</w:t>
      </w:r>
    </w:p>
    <w:p w14:paraId="2B28E39A" w14:textId="3701A2A9" w:rsidR="00EC3893" w:rsidRPr="00EC3893" w:rsidRDefault="00EC3893" w:rsidP="00EC3893">
      <w:pPr>
        <w:pStyle w:val="ListParagraph"/>
        <w:numPr>
          <w:ilvl w:val="0"/>
          <w:numId w:val="10"/>
        </w:numPr>
        <w:tabs>
          <w:tab w:val="left" w:pos="851"/>
        </w:tabs>
        <w:spacing w:before="120" w:after="200"/>
        <w:ind w:left="714" w:right="1525" w:hanging="357"/>
        <w:contextualSpacing w:val="0"/>
        <w:jc w:val="both"/>
        <w:rPr>
          <w:rFonts w:asciiTheme="minorHAnsi" w:hAnsiTheme="minorHAnsi" w:cstheme="minorHAnsi"/>
        </w:rPr>
      </w:pPr>
      <w:r w:rsidRPr="00EC3893">
        <w:rPr>
          <w:rFonts w:asciiTheme="minorHAnsi" w:hAnsiTheme="minorHAnsi" w:cstheme="minorHAnsi"/>
        </w:rPr>
        <w:t xml:space="preserve">Reinsurance </w:t>
      </w:r>
      <w:proofErr w:type="spellStart"/>
      <w:r w:rsidRPr="00EC3893">
        <w:rPr>
          <w:rFonts w:asciiTheme="minorHAnsi" w:hAnsiTheme="minorHAnsi" w:cstheme="minorHAnsi"/>
        </w:rPr>
        <w:t>recoverables</w:t>
      </w:r>
      <w:proofErr w:type="spellEnd"/>
      <w:r w:rsidRPr="00EC3893">
        <w:rPr>
          <w:rFonts w:asciiTheme="minorHAnsi" w:hAnsiTheme="minorHAnsi" w:cstheme="minorHAnsi"/>
        </w:rPr>
        <w:t>: Amounts that the insurer expects to recover from its reinsurers, either due to claims already paid by the insurer or in anticipation of future claims.</w:t>
      </w:r>
    </w:p>
    <w:p w14:paraId="24CFCDD5" w14:textId="2535CEF8" w:rsidR="00EC3893" w:rsidRDefault="00EC3893" w:rsidP="00EC3893">
      <w:pPr>
        <w:pStyle w:val="ListParagraph"/>
        <w:numPr>
          <w:ilvl w:val="0"/>
          <w:numId w:val="10"/>
        </w:numPr>
        <w:tabs>
          <w:tab w:val="left" w:pos="851"/>
        </w:tabs>
        <w:spacing w:before="120" w:after="200"/>
        <w:ind w:left="714" w:right="1525" w:hanging="357"/>
        <w:contextualSpacing w:val="0"/>
        <w:jc w:val="both"/>
        <w:rPr>
          <w:rFonts w:asciiTheme="minorHAnsi" w:hAnsiTheme="minorHAnsi" w:cstheme="minorHAnsi"/>
        </w:rPr>
      </w:pPr>
      <w:r w:rsidRPr="00EC3893">
        <w:rPr>
          <w:rFonts w:asciiTheme="minorHAnsi" w:hAnsiTheme="minorHAnsi" w:cstheme="minorHAnsi"/>
        </w:rPr>
        <w:t>Cash</w:t>
      </w:r>
      <w:r>
        <w:rPr>
          <w:rFonts w:asciiTheme="minorHAnsi" w:hAnsiTheme="minorHAnsi" w:cstheme="minorHAnsi"/>
        </w:rPr>
        <w:t xml:space="preserve"> and equivalents</w:t>
      </w:r>
      <w:r w:rsidRPr="00EC3893">
        <w:rPr>
          <w:rFonts w:asciiTheme="minorHAnsi" w:hAnsiTheme="minorHAnsi" w:cstheme="minorHAnsi"/>
        </w:rPr>
        <w:t xml:space="preserve"> held with banks or financial institutions.</w:t>
      </w:r>
    </w:p>
    <w:p w14:paraId="76E246E0" w14:textId="77777777" w:rsidR="00EC3893" w:rsidRPr="00EC3893" w:rsidRDefault="00EC3893" w:rsidP="00EC3893">
      <w:pPr>
        <w:pStyle w:val="ListParagraph"/>
        <w:numPr>
          <w:ilvl w:val="0"/>
          <w:numId w:val="10"/>
        </w:numPr>
        <w:tabs>
          <w:tab w:val="left" w:pos="851"/>
        </w:tabs>
        <w:spacing w:before="120" w:after="200"/>
        <w:ind w:left="714" w:right="1525" w:hanging="357"/>
        <w:contextualSpacing w:val="0"/>
        <w:jc w:val="both"/>
        <w:rPr>
          <w:rFonts w:asciiTheme="minorHAnsi" w:hAnsiTheme="minorHAnsi" w:cstheme="minorHAnsi"/>
        </w:rPr>
      </w:pPr>
      <w:r w:rsidRPr="00EC3893">
        <w:rPr>
          <w:rFonts w:asciiTheme="minorHAnsi" w:hAnsiTheme="minorHAnsi" w:cstheme="minorHAnsi"/>
        </w:rPr>
        <w:t>Derivatives: Financial derivatives such as swaps, options, or futures where the insurer is exposed to the counterparty’s ability to honor the contract.</w:t>
      </w:r>
    </w:p>
    <w:p w14:paraId="61C5F04A" w14:textId="77777777" w:rsidR="00EC3893" w:rsidRDefault="00EC3893" w:rsidP="00EC3893">
      <w:pPr>
        <w:pStyle w:val="ListParagraph"/>
        <w:numPr>
          <w:ilvl w:val="0"/>
          <w:numId w:val="10"/>
        </w:numPr>
        <w:tabs>
          <w:tab w:val="left" w:pos="851"/>
        </w:tabs>
        <w:spacing w:before="120" w:after="200"/>
        <w:ind w:left="714" w:right="1525" w:hanging="357"/>
        <w:contextualSpacing w:val="0"/>
        <w:jc w:val="both"/>
        <w:rPr>
          <w:rFonts w:asciiTheme="minorHAnsi" w:hAnsiTheme="minorHAnsi" w:cstheme="minorHAnsi"/>
        </w:rPr>
      </w:pPr>
      <w:r>
        <w:rPr>
          <w:rFonts w:asciiTheme="minorHAnsi" w:hAnsiTheme="minorHAnsi" w:cstheme="minorHAnsi"/>
        </w:rPr>
        <w:t>S</w:t>
      </w:r>
      <w:r w:rsidRPr="00EC3893">
        <w:rPr>
          <w:rFonts w:asciiTheme="minorHAnsi" w:hAnsiTheme="minorHAnsi" w:cstheme="minorHAnsi"/>
        </w:rPr>
        <w:t>ecurities lending and repurchase agreements (repos): Transactions involving temporary transfer of securities or cash.</w:t>
      </w:r>
    </w:p>
    <w:p w14:paraId="09F63F44" w14:textId="77777777" w:rsidR="006E2EC6" w:rsidRDefault="006E2EC6" w:rsidP="00354EAF">
      <w:pPr>
        <w:rPr>
          <w:rFonts w:ascii="Work Sans" w:hAnsi="Work Sans"/>
        </w:rPr>
      </w:pPr>
    </w:p>
    <w:p w14:paraId="7A9244CC" w14:textId="77777777" w:rsidR="006E2EC6" w:rsidRPr="00906755" w:rsidRDefault="006E2EC6" w:rsidP="00354EAF">
      <w:pPr>
        <w:rPr>
          <w:rFonts w:ascii="Work Sans" w:hAnsi="Work Sans"/>
        </w:rPr>
      </w:pPr>
    </w:p>
    <w:tbl>
      <w:tblPr>
        <w:tblW w:w="8080" w:type="dxa"/>
        <w:jc w:val="center"/>
        <w:tblLook w:val="04A0" w:firstRow="1" w:lastRow="0" w:firstColumn="1" w:lastColumn="0" w:noHBand="0" w:noVBand="1"/>
      </w:tblPr>
      <w:tblGrid>
        <w:gridCol w:w="1960"/>
        <w:gridCol w:w="2760"/>
        <w:gridCol w:w="1680"/>
        <w:gridCol w:w="1680"/>
      </w:tblGrid>
      <w:tr w:rsidR="006E1C38" w:rsidRPr="006E1C38" w14:paraId="6DCE01E8" w14:textId="77777777" w:rsidTr="006E1C38">
        <w:trPr>
          <w:trHeight w:val="640"/>
          <w:jc w:val="center"/>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9765C8" w14:textId="77777777" w:rsidR="00910C03" w:rsidRPr="002133A5" w:rsidRDefault="00910C03" w:rsidP="00910C03">
            <w:pPr>
              <w:widowControl/>
              <w:jc w:val="center"/>
              <w:rPr>
                <w:rFonts w:asciiTheme="minorHAnsi" w:eastAsia="Times New Roman" w:hAnsiTheme="minorHAnsi" w:cstheme="minorHAnsi"/>
                <w:b/>
                <w:bCs/>
                <w:sz w:val="18"/>
                <w:szCs w:val="18"/>
                <w:lang w:val="en-GB" w:eastAsia="en-GB"/>
              </w:rPr>
            </w:pPr>
            <w:r w:rsidRPr="002133A5">
              <w:rPr>
                <w:rFonts w:asciiTheme="minorHAnsi" w:eastAsia="Times New Roman" w:hAnsiTheme="minorHAnsi" w:cstheme="minorHAnsi"/>
                <w:b/>
                <w:bCs/>
                <w:sz w:val="18"/>
                <w:szCs w:val="18"/>
                <w:lang w:val="en-GB" w:eastAsia="en-GB"/>
              </w:rPr>
              <w:t>Bank</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14:paraId="592899F9" w14:textId="77777777" w:rsidR="00910C03" w:rsidRPr="002133A5" w:rsidRDefault="00910C03" w:rsidP="00910C03">
            <w:pPr>
              <w:widowControl/>
              <w:jc w:val="center"/>
              <w:rPr>
                <w:rFonts w:asciiTheme="minorHAnsi" w:eastAsia="Times New Roman" w:hAnsiTheme="minorHAnsi" w:cstheme="minorHAnsi"/>
                <w:b/>
                <w:bCs/>
                <w:sz w:val="18"/>
                <w:szCs w:val="18"/>
                <w:lang w:val="en-GB" w:eastAsia="en-GB"/>
              </w:rPr>
            </w:pPr>
            <w:r w:rsidRPr="002133A5">
              <w:rPr>
                <w:rFonts w:asciiTheme="minorHAnsi" w:eastAsia="Times New Roman" w:hAnsiTheme="minorHAnsi" w:cstheme="minorHAnsi"/>
                <w:b/>
                <w:bCs/>
                <w:sz w:val="18"/>
                <w:szCs w:val="18"/>
                <w:lang w:val="en-GB" w:eastAsia="en-GB"/>
              </w:rPr>
              <w:t>Rating</w:t>
            </w:r>
          </w:p>
        </w:tc>
        <w:tc>
          <w:tcPr>
            <w:tcW w:w="1680" w:type="dxa"/>
            <w:tcBorders>
              <w:top w:val="single" w:sz="4" w:space="0" w:color="auto"/>
              <w:left w:val="nil"/>
              <w:bottom w:val="single" w:sz="4" w:space="0" w:color="auto"/>
              <w:right w:val="single" w:sz="4" w:space="0" w:color="auto"/>
            </w:tcBorders>
            <w:shd w:val="clear" w:color="auto" w:fill="auto"/>
            <w:vAlign w:val="center"/>
            <w:hideMark/>
          </w:tcPr>
          <w:p w14:paraId="05A7CA04" w14:textId="77777777" w:rsidR="00910C03" w:rsidRPr="002133A5" w:rsidRDefault="00910C03" w:rsidP="00910C03">
            <w:pPr>
              <w:widowControl/>
              <w:jc w:val="center"/>
              <w:rPr>
                <w:rFonts w:asciiTheme="minorHAnsi" w:eastAsia="Times New Roman" w:hAnsiTheme="minorHAnsi" w:cstheme="minorHAnsi"/>
                <w:b/>
                <w:bCs/>
                <w:sz w:val="18"/>
                <w:szCs w:val="18"/>
                <w:lang w:val="en-GB" w:eastAsia="en-GB"/>
              </w:rPr>
            </w:pPr>
            <w:r w:rsidRPr="002133A5">
              <w:rPr>
                <w:rFonts w:asciiTheme="minorHAnsi" w:eastAsia="Times New Roman" w:hAnsiTheme="minorHAnsi" w:cstheme="minorHAnsi"/>
                <w:b/>
                <w:bCs/>
                <w:sz w:val="18"/>
                <w:szCs w:val="18"/>
                <w:lang w:val="en-GB" w:eastAsia="en-GB"/>
              </w:rPr>
              <w:t xml:space="preserve">Level </w:t>
            </w:r>
            <w:r w:rsidRPr="002133A5">
              <w:rPr>
                <w:rFonts w:asciiTheme="minorHAnsi" w:eastAsia="Times New Roman" w:hAnsiTheme="minorHAnsi" w:cstheme="minorHAnsi"/>
                <w:b/>
                <w:bCs/>
                <w:sz w:val="18"/>
                <w:szCs w:val="18"/>
                <w:lang w:val="en-GB" w:eastAsia="en-GB"/>
              </w:rPr>
              <w:br/>
              <w:t>Selected</w:t>
            </w:r>
          </w:p>
        </w:tc>
        <w:tc>
          <w:tcPr>
            <w:tcW w:w="1680" w:type="dxa"/>
            <w:tcBorders>
              <w:top w:val="single" w:sz="4" w:space="0" w:color="auto"/>
              <w:left w:val="nil"/>
              <w:bottom w:val="single" w:sz="4" w:space="0" w:color="auto"/>
              <w:right w:val="single" w:sz="4" w:space="0" w:color="auto"/>
            </w:tcBorders>
            <w:shd w:val="clear" w:color="auto" w:fill="auto"/>
            <w:noWrap/>
            <w:vAlign w:val="center"/>
            <w:hideMark/>
          </w:tcPr>
          <w:p w14:paraId="10FDA5CA" w14:textId="271B80AD" w:rsidR="00910C03" w:rsidRPr="002133A5" w:rsidRDefault="00910C03" w:rsidP="00910C03">
            <w:pPr>
              <w:widowControl/>
              <w:jc w:val="center"/>
              <w:rPr>
                <w:rFonts w:asciiTheme="minorHAnsi" w:eastAsia="Times New Roman" w:hAnsiTheme="minorHAnsi" w:cstheme="minorHAnsi"/>
                <w:b/>
                <w:bCs/>
                <w:sz w:val="18"/>
                <w:szCs w:val="18"/>
                <w:lang w:val="en-GB" w:eastAsia="en-GB"/>
              </w:rPr>
            </w:pPr>
            <w:r w:rsidRPr="002133A5">
              <w:rPr>
                <w:rFonts w:asciiTheme="minorHAnsi" w:eastAsia="Times New Roman" w:hAnsiTheme="minorHAnsi" w:cstheme="minorHAnsi"/>
                <w:b/>
                <w:bCs/>
                <w:sz w:val="18"/>
                <w:szCs w:val="18"/>
                <w:lang w:val="en-GB" w:eastAsia="en-GB"/>
              </w:rPr>
              <w:t>Exposure (£</w:t>
            </w:r>
            <w:r w:rsidR="006E1C38" w:rsidRPr="002133A5">
              <w:rPr>
                <w:rFonts w:asciiTheme="minorHAnsi" w:eastAsia="Times New Roman" w:hAnsiTheme="minorHAnsi" w:cstheme="minorHAnsi"/>
                <w:b/>
                <w:bCs/>
                <w:sz w:val="18"/>
                <w:szCs w:val="18"/>
                <w:lang w:val="en-GB" w:eastAsia="en-GB"/>
              </w:rPr>
              <w:t>’000s</w:t>
            </w:r>
            <w:r w:rsidRPr="002133A5">
              <w:rPr>
                <w:rFonts w:asciiTheme="minorHAnsi" w:eastAsia="Times New Roman" w:hAnsiTheme="minorHAnsi" w:cstheme="minorHAnsi"/>
                <w:b/>
                <w:bCs/>
                <w:sz w:val="18"/>
                <w:szCs w:val="18"/>
                <w:lang w:val="en-GB" w:eastAsia="en-GB"/>
              </w:rPr>
              <w:t>)</w:t>
            </w:r>
          </w:p>
        </w:tc>
      </w:tr>
      <w:tr w:rsidR="006E1C38" w:rsidRPr="006E1C38" w14:paraId="57C93AD8" w14:textId="77777777" w:rsidTr="006E1C38">
        <w:trPr>
          <w:trHeight w:val="320"/>
          <w:jc w:val="center"/>
        </w:trPr>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32C2515" w14:textId="4DE13B5F" w:rsidR="00910C03" w:rsidRPr="002133A5" w:rsidRDefault="006E1C38" w:rsidP="00910C03">
            <w:pPr>
              <w:widowControl/>
              <w:jc w:val="center"/>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RBS</w:t>
            </w:r>
            <w:r w:rsidR="00910C03" w:rsidRPr="002133A5">
              <w:rPr>
                <w:rFonts w:asciiTheme="minorHAnsi" w:eastAsia="Times New Roman" w:hAnsiTheme="minorHAnsi" w:cstheme="minorHAnsi"/>
                <w:sz w:val="18"/>
                <w:szCs w:val="18"/>
                <w:lang w:val="en-GB" w:eastAsia="en-GB"/>
              </w:rPr>
              <w:t xml:space="preserve"> </w:t>
            </w:r>
          </w:p>
        </w:tc>
        <w:tc>
          <w:tcPr>
            <w:tcW w:w="2760" w:type="dxa"/>
            <w:tcBorders>
              <w:top w:val="nil"/>
              <w:left w:val="nil"/>
              <w:bottom w:val="nil"/>
              <w:right w:val="single" w:sz="4" w:space="0" w:color="auto"/>
            </w:tcBorders>
            <w:shd w:val="clear" w:color="auto" w:fill="auto"/>
            <w:noWrap/>
            <w:vAlign w:val="bottom"/>
            <w:hideMark/>
          </w:tcPr>
          <w:p w14:paraId="1F975D97" w14:textId="0BA02DD2" w:rsidR="00910C03" w:rsidRPr="002133A5" w:rsidRDefault="00910C03" w:rsidP="00910C03">
            <w:pPr>
              <w:widowControl/>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 xml:space="preserve">A+ (S&amp;P, </w:t>
            </w:r>
            <w:r w:rsidR="0082706E" w:rsidRPr="002133A5">
              <w:rPr>
                <w:rFonts w:asciiTheme="minorHAnsi" w:eastAsia="Times New Roman" w:hAnsiTheme="minorHAnsi" w:cstheme="minorHAnsi"/>
                <w:sz w:val="18"/>
                <w:szCs w:val="18"/>
                <w:lang w:val="en-GB" w:eastAsia="en-GB"/>
              </w:rPr>
              <w:t>Aug</w:t>
            </w:r>
            <w:r w:rsidRPr="002133A5">
              <w:rPr>
                <w:rFonts w:asciiTheme="minorHAnsi" w:eastAsia="Times New Roman" w:hAnsiTheme="minorHAnsi" w:cstheme="minorHAnsi"/>
                <w:sz w:val="18"/>
                <w:szCs w:val="18"/>
                <w:lang w:val="en-GB" w:eastAsia="en-GB"/>
              </w:rPr>
              <w:t xml:space="preserve"> 2023)</w:t>
            </w:r>
          </w:p>
        </w:tc>
        <w:tc>
          <w:tcPr>
            <w:tcW w:w="1680" w:type="dxa"/>
            <w:tcBorders>
              <w:top w:val="nil"/>
              <w:left w:val="nil"/>
              <w:bottom w:val="nil"/>
              <w:right w:val="single" w:sz="4" w:space="0" w:color="auto"/>
            </w:tcBorders>
            <w:shd w:val="clear" w:color="auto" w:fill="auto"/>
            <w:noWrap/>
            <w:vAlign w:val="bottom"/>
            <w:hideMark/>
          </w:tcPr>
          <w:p w14:paraId="0CEE1DDC" w14:textId="77777777" w:rsidR="00910C03" w:rsidRPr="002133A5" w:rsidRDefault="00910C03" w:rsidP="00910C03">
            <w:pPr>
              <w:widowControl/>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 </w:t>
            </w:r>
          </w:p>
        </w:tc>
        <w:tc>
          <w:tcPr>
            <w:tcW w:w="1680" w:type="dxa"/>
            <w:tcBorders>
              <w:top w:val="nil"/>
              <w:left w:val="nil"/>
              <w:bottom w:val="nil"/>
              <w:right w:val="single" w:sz="4" w:space="0" w:color="auto"/>
            </w:tcBorders>
            <w:shd w:val="clear" w:color="auto" w:fill="auto"/>
            <w:noWrap/>
            <w:vAlign w:val="bottom"/>
            <w:hideMark/>
          </w:tcPr>
          <w:p w14:paraId="25FC36A6" w14:textId="77777777" w:rsidR="00910C03" w:rsidRPr="002133A5" w:rsidRDefault="00910C03" w:rsidP="00910C03">
            <w:pPr>
              <w:widowControl/>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 </w:t>
            </w:r>
          </w:p>
        </w:tc>
      </w:tr>
      <w:tr w:rsidR="006E1C38" w:rsidRPr="006E1C38" w14:paraId="39766AB6" w14:textId="77777777" w:rsidTr="006E1C38">
        <w:trPr>
          <w:trHeight w:val="320"/>
          <w:jc w:val="center"/>
        </w:trPr>
        <w:tc>
          <w:tcPr>
            <w:tcW w:w="1960" w:type="dxa"/>
            <w:vMerge/>
            <w:tcBorders>
              <w:top w:val="nil"/>
              <w:left w:val="single" w:sz="4" w:space="0" w:color="auto"/>
              <w:bottom w:val="single" w:sz="4" w:space="0" w:color="000000"/>
              <w:right w:val="single" w:sz="4" w:space="0" w:color="auto"/>
            </w:tcBorders>
            <w:shd w:val="clear" w:color="auto" w:fill="auto"/>
            <w:vAlign w:val="center"/>
            <w:hideMark/>
          </w:tcPr>
          <w:p w14:paraId="5DE367AE" w14:textId="77777777" w:rsidR="00910C03" w:rsidRPr="002133A5" w:rsidRDefault="00910C03" w:rsidP="00910C03">
            <w:pPr>
              <w:widowControl/>
              <w:rPr>
                <w:rFonts w:asciiTheme="minorHAnsi" w:eastAsia="Times New Roman" w:hAnsiTheme="minorHAnsi" w:cstheme="minorHAnsi"/>
                <w:sz w:val="18"/>
                <w:szCs w:val="18"/>
                <w:lang w:val="en-GB" w:eastAsia="en-GB"/>
              </w:rPr>
            </w:pPr>
          </w:p>
        </w:tc>
        <w:tc>
          <w:tcPr>
            <w:tcW w:w="2760" w:type="dxa"/>
            <w:tcBorders>
              <w:top w:val="nil"/>
              <w:left w:val="nil"/>
              <w:bottom w:val="nil"/>
              <w:right w:val="single" w:sz="4" w:space="0" w:color="auto"/>
            </w:tcBorders>
            <w:shd w:val="clear" w:color="auto" w:fill="auto"/>
            <w:noWrap/>
            <w:vAlign w:val="bottom"/>
            <w:hideMark/>
          </w:tcPr>
          <w:p w14:paraId="780D57AC" w14:textId="472B7610" w:rsidR="00910C03" w:rsidRPr="002133A5" w:rsidRDefault="00910C03" w:rsidP="00910C03">
            <w:pPr>
              <w:widowControl/>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 xml:space="preserve">A1 (Moody's, </w:t>
            </w:r>
            <w:r w:rsidR="00AE5596" w:rsidRPr="002133A5">
              <w:rPr>
                <w:rFonts w:asciiTheme="minorHAnsi" w:eastAsia="Times New Roman" w:hAnsiTheme="minorHAnsi" w:cstheme="minorHAnsi"/>
                <w:sz w:val="18"/>
                <w:szCs w:val="18"/>
                <w:lang w:val="en-GB" w:eastAsia="en-GB"/>
              </w:rPr>
              <w:t>May</w:t>
            </w:r>
            <w:r w:rsidRPr="002133A5">
              <w:rPr>
                <w:rFonts w:asciiTheme="minorHAnsi" w:eastAsia="Times New Roman" w:hAnsiTheme="minorHAnsi" w:cstheme="minorHAnsi"/>
                <w:sz w:val="18"/>
                <w:szCs w:val="18"/>
                <w:lang w:val="en-GB" w:eastAsia="en-GB"/>
              </w:rPr>
              <w:t xml:space="preserve"> 2024)</w:t>
            </w:r>
          </w:p>
        </w:tc>
        <w:tc>
          <w:tcPr>
            <w:tcW w:w="1680" w:type="dxa"/>
            <w:tcBorders>
              <w:top w:val="nil"/>
              <w:left w:val="nil"/>
              <w:bottom w:val="nil"/>
              <w:right w:val="single" w:sz="4" w:space="0" w:color="auto"/>
            </w:tcBorders>
            <w:shd w:val="clear" w:color="auto" w:fill="auto"/>
            <w:noWrap/>
            <w:vAlign w:val="bottom"/>
            <w:hideMark/>
          </w:tcPr>
          <w:p w14:paraId="32E95D0B" w14:textId="20C719CB" w:rsidR="00910C03" w:rsidRPr="002133A5" w:rsidRDefault="00910C03" w:rsidP="00910C03">
            <w:pPr>
              <w:widowControl/>
              <w:jc w:val="center"/>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A</w:t>
            </w:r>
            <w:r w:rsidR="002133A5">
              <w:rPr>
                <w:rFonts w:asciiTheme="minorHAnsi" w:eastAsia="Times New Roman" w:hAnsiTheme="minorHAnsi" w:cstheme="minorHAnsi"/>
                <w:sz w:val="18"/>
                <w:szCs w:val="18"/>
                <w:lang w:val="en-GB" w:eastAsia="en-GB"/>
              </w:rPr>
              <w:t xml:space="preserve"> (2)</w:t>
            </w:r>
          </w:p>
        </w:tc>
        <w:tc>
          <w:tcPr>
            <w:tcW w:w="1680" w:type="dxa"/>
            <w:tcBorders>
              <w:top w:val="nil"/>
              <w:left w:val="nil"/>
              <w:bottom w:val="nil"/>
              <w:right w:val="single" w:sz="4" w:space="0" w:color="auto"/>
            </w:tcBorders>
            <w:shd w:val="clear" w:color="auto" w:fill="auto"/>
            <w:noWrap/>
            <w:vAlign w:val="bottom"/>
            <w:hideMark/>
          </w:tcPr>
          <w:p w14:paraId="3DA336B4" w14:textId="431479AE" w:rsidR="00910C03" w:rsidRPr="002133A5" w:rsidRDefault="006E1C38" w:rsidP="00910C03">
            <w:pPr>
              <w:widowControl/>
              <w:jc w:val="right"/>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4,973</w:t>
            </w:r>
          </w:p>
        </w:tc>
      </w:tr>
      <w:tr w:rsidR="006E1C38" w:rsidRPr="006E1C38" w14:paraId="61835FC3" w14:textId="77777777" w:rsidTr="006E1C38">
        <w:trPr>
          <w:trHeight w:val="320"/>
          <w:jc w:val="center"/>
        </w:trPr>
        <w:tc>
          <w:tcPr>
            <w:tcW w:w="1960" w:type="dxa"/>
            <w:vMerge/>
            <w:tcBorders>
              <w:top w:val="nil"/>
              <w:left w:val="single" w:sz="4" w:space="0" w:color="auto"/>
              <w:bottom w:val="single" w:sz="4" w:space="0" w:color="000000"/>
              <w:right w:val="single" w:sz="4" w:space="0" w:color="auto"/>
            </w:tcBorders>
            <w:shd w:val="clear" w:color="auto" w:fill="auto"/>
            <w:vAlign w:val="center"/>
            <w:hideMark/>
          </w:tcPr>
          <w:p w14:paraId="0EE8A15C" w14:textId="77777777" w:rsidR="00910C03" w:rsidRPr="002133A5" w:rsidRDefault="00910C03" w:rsidP="00910C03">
            <w:pPr>
              <w:widowControl/>
              <w:rPr>
                <w:rFonts w:asciiTheme="minorHAnsi" w:eastAsia="Times New Roman" w:hAnsiTheme="minorHAnsi" w:cstheme="minorHAnsi"/>
                <w:sz w:val="18"/>
                <w:szCs w:val="18"/>
                <w:lang w:val="en-GB" w:eastAsia="en-GB"/>
              </w:rPr>
            </w:pPr>
          </w:p>
        </w:tc>
        <w:tc>
          <w:tcPr>
            <w:tcW w:w="2760" w:type="dxa"/>
            <w:tcBorders>
              <w:top w:val="nil"/>
              <w:left w:val="nil"/>
              <w:bottom w:val="single" w:sz="4" w:space="0" w:color="auto"/>
              <w:right w:val="single" w:sz="4" w:space="0" w:color="auto"/>
            </w:tcBorders>
            <w:shd w:val="clear" w:color="auto" w:fill="auto"/>
            <w:noWrap/>
            <w:vAlign w:val="bottom"/>
            <w:hideMark/>
          </w:tcPr>
          <w:p w14:paraId="0D8306B7" w14:textId="4CA1B1DD" w:rsidR="00910C03" w:rsidRPr="002133A5" w:rsidRDefault="00910C03" w:rsidP="00910C03">
            <w:pPr>
              <w:widowControl/>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 xml:space="preserve">A+ (Fitch, </w:t>
            </w:r>
            <w:r w:rsidR="0082706E" w:rsidRPr="002133A5">
              <w:rPr>
                <w:rFonts w:asciiTheme="minorHAnsi" w:eastAsia="Times New Roman" w:hAnsiTheme="minorHAnsi" w:cstheme="minorHAnsi"/>
                <w:sz w:val="18"/>
                <w:szCs w:val="18"/>
                <w:lang w:val="en-GB" w:eastAsia="en-GB"/>
              </w:rPr>
              <w:t>Dec</w:t>
            </w:r>
            <w:r w:rsidRPr="002133A5">
              <w:rPr>
                <w:rFonts w:asciiTheme="minorHAnsi" w:eastAsia="Times New Roman" w:hAnsiTheme="minorHAnsi" w:cstheme="minorHAnsi"/>
                <w:sz w:val="18"/>
                <w:szCs w:val="18"/>
                <w:lang w:val="en-GB" w:eastAsia="en-GB"/>
              </w:rPr>
              <w:t xml:space="preserve"> 2023)</w:t>
            </w:r>
          </w:p>
        </w:tc>
        <w:tc>
          <w:tcPr>
            <w:tcW w:w="1680" w:type="dxa"/>
            <w:tcBorders>
              <w:top w:val="nil"/>
              <w:left w:val="nil"/>
              <w:bottom w:val="single" w:sz="4" w:space="0" w:color="auto"/>
              <w:right w:val="single" w:sz="4" w:space="0" w:color="auto"/>
            </w:tcBorders>
            <w:shd w:val="clear" w:color="auto" w:fill="auto"/>
            <w:noWrap/>
            <w:vAlign w:val="bottom"/>
            <w:hideMark/>
          </w:tcPr>
          <w:p w14:paraId="76A5481C" w14:textId="77777777" w:rsidR="00910C03" w:rsidRPr="002133A5" w:rsidRDefault="00910C03" w:rsidP="00910C03">
            <w:pPr>
              <w:widowControl/>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 </w:t>
            </w:r>
          </w:p>
        </w:tc>
        <w:tc>
          <w:tcPr>
            <w:tcW w:w="1680" w:type="dxa"/>
            <w:tcBorders>
              <w:top w:val="nil"/>
              <w:left w:val="nil"/>
              <w:bottom w:val="single" w:sz="4" w:space="0" w:color="auto"/>
              <w:right w:val="single" w:sz="4" w:space="0" w:color="auto"/>
            </w:tcBorders>
            <w:shd w:val="clear" w:color="auto" w:fill="auto"/>
            <w:noWrap/>
            <w:vAlign w:val="bottom"/>
            <w:hideMark/>
          </w:tcPr>
          <w:p w14:paraId="3DCC4BC3" w14:textId="77777777" w:rsidR="00910C03" w:rsidRPr="002133A5" w:rsidRDefault="00910C03" w:rsidP="00910C03">
            <w:pPr>
              <w:widowControl/>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 </w:t>
            </w:r>
          </w:p>
        </w:tc>
      </w:tr>
      <w:tr w:rsidR="006E1C38" w:rsidRPr="006E1C38" w14:paraId="71477D80" w14:textId="77777777" w:rsidTr="00AF4698">
        <w:trPr>
          <w:trHeight w:val="320"/>
          <w:jc w:val="center"/>
        </w:trPr>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7FDB993" w14:textId="61B75505" w:rsidR="00910C03" w:rsidRPr="002133A5" w:rsidRDefault="006E1C38" w:rsidP="00910C03">
            <w:pPr>
              <w:widowControl/>
              <w:jc w:val="center"/>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JSS</w:t>
            </w:r>
          </w:p>
        </w:tc>
        <w:tc>
          <w:tcPr>
            <w:tcW w:w="2760" w:type="dxa"/>
            <w:tcBorders>
              <w:top w:val="nil"/>
              <w:left w:val="nil"/>
              <w:bottom w:val="nil"/>
              <w:right w:val="single" w:sz="4" w:space="0" w:color="auto"/>
            </w:tcBorders>
            <w:shd w:val="clear" w:color="auto" w:fill="auto"/>
            <w:noWrap/>
            <w:vAlign w:val="center"/>
            <w:hideMark/>
          </w:tcPr>
          <w:p w14:paraId="2BC4E7F0" w14:textId="5F00C5DE" w:rsidR="00910C03" w:rsidRPr="002133A5" w:rsidRDefault="00910C03" w:rsidP="00910C03">
            <w:pPr>
              <w:widowControl/>
              <w:rPr>
                <w:rFonts w:asciiTheme="minorHAnsi" w:eastAsia="Times New Roman" w:hAnsiTheme="minorHAnsi" w:cstheme="minorHAnsi"/>
                <w:sz w:val="18"/>
                <w:szCs w:val="18"/>
                <w:lang w:val="en-GB" w:eastAsia="en-GB"/>
              </w:rPr>
            </w:pPr>
          </w:p>
        </w:tc>
        <w:tc>
          <w:tcPr>
            <w:tcW w:w="1680" w:type="dxa"/>
            <w:tcBorders>
              <w:top w:val="nil"/>
              <w:left w:val="nil"/>
              <w:bottom w:val="nil"/>
              <w:right w:val="single" w:sz="4" w:space="0" w:color="auto"/>
            </w:tcBorders>
            <w:shd w:val="clear" w:color="auto" w:fill="auto"/>
            <w:noWrap/>
            <w:vAlign w:val="bottom"/>
            <w:hideMark/>
          </w:tcPr>
          <w:p w14:paraId="3C02AA1F" w14:textId="77777777" w:rsidR="00910C03" w:rsidRPr="002133A5" w:rsidRDefault="00910C03" w:rsidP="00910C03">
            <w:pPr>
              <w:widowControl/>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 </w:t>
            </w:r>
          </w:p>
        </w:tc>
        <w:tc>
          <w:tcPr>
            <w:tcW w:w="1680" w:type="dxa"/>
            <w:tcBorders>
              <w:top w:val="nil"/>
              <w:left w:val="nil"/>
              <w:bottom w:val="nil"/>
              <w:right w:val="single" w:sz="4" w:space="0" w:color="auto"/>
            </w:tcBorders>
            <w:shd w:val="clear" w:color="auto" w:fill="auto"/>
            <w:noWrap/>
            <w:vAlign w:val="bottom"/>
            <w:hideMark/>
          </w:tcPr>
          <w:p w14:paraId="4D452920" w14:textId="77777777" w:rsidR="00910C03" w:rsidRPr="002133A5" w:rsidRDefault="00910C03" w:rsidP="00910C03">
            <w:pPr>
              <w:widowControl/>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 </w:t>
            </w:r>
          </w:p>
        </w:tc>
      </w:tr>
      <w:tr w:rsidR="006E1C38" w:rsidRPr="006E1C38" w14:paraId="3059A290" w14:textId="77777777" w:rsidTr="006E1C38">
        <w:trPr>
          <w:trHeight w:val="320"/>
          <w:jc w:val="center"/>
        </w:trPr>
        <w:tc>
          <w:tcPr>
            <w:tcW w:w="1960" w:type="dxa"/>
            <w:vMerge/>
            <w:tcBorders>
              <w:top w:val="nil"/>
              <w:left w:val="single" w:sz="4" w:space="0" w:color="auto"/>
              <w:bottom w:val="single" w:sz="4" w:space="0" w:color="000000"/>
              <w:right w:val="single" w:sz="4" w:space="0" w:color="auto"/>
            </w:tcBorders>
            <w:shd w:val="clear" w:color="auto" w:fill="auto"/>
            <w:vAlign w:val="center"/>
            <w:hideMark/>
          </w:tcPr>
          <w:p w14:paraId="5EA67F46" w14:textId="77777777" w:rsidR="00910C03" w:rsidRPr="002133A5" w:rsidRDefault="00910C03" w:rsidP="00910C03">
            <w:pPr>
              <w:widowControl/>
              <w:rPr>
                <w:rFonts w:asciiTheme="minorHAnsi" w:eastAsia="Times New Roman" w:hAnsiTheme="minorHAnsi" w:cstheme="minorHAnsi"/>
                <w:sz w:val="18"/>
                <w:szCs w:val="18"/>
                <w:lang w:val="en-GB" w:eastAsia="en-GB"/>
              </w:rPr>
            </w:pPr>
          </w:p>
        </w:tc>
        <w:tc>
          <w:tcPr>
            <w:tcW w:w="2760" w:type="dxa"/>
            <w:tcBorders>
              <w:top w:val="nil"/>
              <w:left w:val="nil"/>
              <w:bottom w:val="nil"/>
              <w:right w:val="single" w:sz="4" w:space="0" w:color="auto"/>
            </w:tcBorders>
            <w:shd w:val="clear" w:color="auto" w:fill="auto"/>
            <w:noWrap/>
            <w:vAlign w:val="bottom"/>
            <w:hideMark/>
          </w:tcPr>
          <w:p w14:paraId="346D904C" w14:textId="56B805AC" w:rsidR="00910C03" w:rsidRPr="002133A5" w:rsidRDefault="00AF4698" w:rsidP="00910C03">
            <w:pPr>
              <w:widowControl/>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 xml:space="preserve">A (S&amp;P, </w:t>
            </w:r>
            <w:r>
              <w:rPr>
                <w:rFonts w:asciiTheme="minorHAnsi" w:eastAsia="Times New Roman" w:hAnsiTheme="minorHAnsi" w:cstheme="minorHAnsi"/>
                <w:sz w:val="18"/>
                <w:szCs w:val="18"/>
                <w:lang w:val="en-GB" w:eastAsia="en-GB"/>
              </w:rPr>
              <w:t>June</w:t>
            </w:r>
            <w:r w:rsidRPr="002133A5">
              <w:rPr>
                <w:rFonts w:asciiTheme="minorHAnsi" w:eastAsia="Times New Roman" w:hAnsiTheme="minorHAnsi" w:cstheme="minorHAnsi"/>
                <w:sz w:val="18"/>
                <w:szCs w:val="18"/>
                <w:lang w:val="en-GB" w:eastAsia="en-GB"/>
              </w:rPr>
              <w:t xml:space="preserve"> 2</w:t>
            </w:r>
            <w:r>
              <w:rPr>
                <w:rFonts w:asciiTheme="minorHAnsi" w:eastAsia="Times New Roman" w:hAnsiTheme="minorHAnsi" w:cstheme="minorHAnsi"/>
                <w:sz w:val="18"/>
                <w:szCs w:val="18"/>
                <w:lang w:val="en-GB" w:eastAsia="en-GB"/>
              </w:rPr>
              <w:t>3</w:t>
            </w:r>
            <w:r w:rsidRPr="002133A5">
              <w:rPr>
                <w:rFonts w:asciiTheme="minorHAnsi" w:eastAsia="Times New Roman" w:hAnsiTheme="minorHAnsi" w:cstheme="minorHAnsi"/>
                <w:sz w:val="18"/>
                <w:szCs w:val="18"/>
                <w:lang w:val="en-GB" w:eastAsia="en-GB"/>
              </w:rPr>
              <w:t>)</w:t>
            </w:r>
          </w:p>
        </w:tc>
        <w:tc>
          <w:tcPr>
            <w:tcW w:w="1680" w:type="dxa"/>
            <w:tcBorders>
              <w:top w:val="nil"/>
              <w:left w:val="nil"/>
              <w:bottom w:val="nil"/>
              <w:right w:val="single" w:sz="4" w:space="0" w:color="auto"/>
            </w:tcBorders>
            <w:shd w:val="clear" w:color="auto" w:fill="auto"/>
            <w:noWrap/>
            <w:vAlign w:val="bottom"/>
            <w:hideMark/>
          </w:tcPr>
          <w:p w14:paraId="6A4594B7" w14:textId="14CEB215" w:rsidR="00910C03" w:rsidRPr="002133A5" w:rsidRDefault="00910C03" w:rsidP="00910C03">
            <w:pPr>
              <w:widowControl/>
              <w:jc w:val="center"/>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A</w:t>
            </w:r>
            <w:r w:rsidR="002133A5">
              <w:rPr>
                <w:rFonts w:asciiTheme="minorHAnsi" w:eastAsia="Times New Roman" w:hAnsiTheme="minorHAnsi" w:cstheme="minorHAnsi"/>
                <w:sz w:val="18"/>
                <w:szCs w:val="18"/>
                <w:lang w:val="en-GB" w:eastAsia="en-GB"/>
              </w:rPr>
              <w:t xml:space="preserve"> (2)</w:t>
            </w:r>
          </w:p>
        </w:tc>
        <w:tc>
          <w:tcPr>
            <w:tcW w:w="1680" w:type="dxa"/>
            <w:tcBorders>
              <w:top w:val="nil"/>
              <w:left w:val="nil"/>
              <w:bottom w:val="nil"/>
              <w:right w:val="single" w:sz="4" w:space="0" w:color="auto"/>
            </w:tcBorders>
            <w:shd w:val="clear" w:color="auto" w:fill="auto"/>
            <w:noWrap/>
            <w:vAlign w:val="bottom"/>
            <w:hideMark/>
          </w:tcPr>
          <w:p w14:paraId="0A6719E8" w14:textId="3875AAFB" w:rsidR="00910C03" w:rsidRPr="002133A5" w:rsidRDefault="00910C03" w:rsidP="00910C03">
            <w:pPr>
              <w:widowControl/>
              <w:jc w:val="right"/>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1</w:t>
            </w:r>
            <w:r w:rsidR="006E1C38" w:rsidRPr="002133A5">
              <w:rPr>
                <w:rFonts w:asciiTheme="minorHAnsi" w:eastAsia="Times New Roman" w:hAnsiTheme="minorHAnsi" w:cstheme="minorHAnsi"/>
                <w:sz w:val="18"/>
                <w:szCs w:val="18"/>
                <w:lang w:val="en-GB" w:eastAsia="en-GB"/>
              </w:rPr>
              <w:t>8,489</w:t>
            </w:r>
          </w:p>
        </w:tc>
      </w:tr>
      <w:tr w:rsidR="006E1C38" w:rsidRPr="006E1C38" w14:paraId="1DBBCA62" w14:textId="77777777" w:rsidTr="006E1C38">
        <w:trPr>
          <w:trHeight w:val="320"/>
          <w:jc w:val="center"/>
        </w:trPr>
        <w:tc>
          <w:tcPr>
            <w:tcW w:w="1960" w:type="dxa"/>
            <w:vMerge/>
            <w:tcBorders>
              <w:top w:val="nil"/>
              <w:left w:val="single" w:sz="4" w:space="0" w:color="auto"/>
              <w:bottom w:val="single" w:sz="4" w:space="0" w:color="000000"/>
              <w:right w:val="single" w:sz="4" w:space="0" w:color="auto"/>
            </w:tcBorders>
            <w:shd w:val="clear" w:color="auto" w:fill="auto"/>
            <w:vAlign w:val="center"/>
            <w:hideMark/>
          </w:tcPr>
          <w:p w14:paraId="79BE3A83" w14:textId="77777777" w:rsidR="00910C03" w:rsidRPr="002133A5" w:rsidRDefault="00910C03" w:rsidP="00910C03">
            <w:pPr>
              <w:widowControl/>
              <w:rPr>
                <w:rFonts w:asciiTheme="minorHAnsi" w:eastAsia="Times New Roman" w:hAnsiTheme="minorHAnsi" w:cstheme="minorHAnsi"/>
                <w:sz w:val="18"/>
                <w:szCs w:val="18"/>
                <w:lang w:val="en-GB" w:eastAsia="en-GB"/>
              </w:rPr>
            </w:pPr>
          </w:p>
        </w:tc>
        <w:tc>
          <w:tcPr>
            <w:tcW w:w="2760" w:type="dxa"/>
            <w:tcBorders>
              <w:top w:val="nil"/>
              <w:left w:val="nil"/>
              <w:bottom w:val="single" w:sz="4" w:space="0" w:color="auto"/>
              <w:right w:val="single" w:sz="4" w:space="0" w:color="auto"/>
            </w:tcBorders>
            <w:shd w:val="clear" w:color="auto" w:fill="auto"/>
            <w:noWrap/>
            <w:vAlign w:val="bottom"/>
            <w:hideMark/>
          </w:tcPr>
          <w:p w14:paraId="11D7A961" w14:textId="66BEC56F" w:rsidR="00910C03" w:rsidRPr="002133A5" w:rsidRDefault="00910C03" w:rsidP="00910C03">
            <w:pPr>
              <w:widowControl/>
              <w:rPr>
                <w:rFonts w:asciiTheme="minorHAnsi" w:eastAsia="Times New Roman" w:hAnsiTheme="minorHAnsi" w:cstheme="minorHAnsi"/>
                <w:sz w:val="18"/>
                <w:szCs w:val="18"/>
                <w:lang w:val="en-GB" w:eastAsia="en-GB"/>
              </w:rPr>
            </w:pPr>
          </w:p>
        </w:tc>
        <w:tc>
          <w:tcPr>
            <w:tcW w:w="1680" w:type="dxa"/>
            <w:tcBorders>
              <w:top w:val="nil"/>
              <w:left w:val="nil"/>
              <w:bottom w:val="single" w:sz="4" w:space="0" w:color="auto"/>
              <w:right w:val="single" w:sz="4" w:space="0" w:color="auto"/>
            </w:tcBorders>
            <w:shd w:val="clear" w:color="auto" w:fill="auto"/>
            <w:noWrap/>
            <w:vAlign w:val="bottom"/>
            <w:hideMark/>
          </w:tcPr>
          <w:p w14:paraId="1989B666" w14:textId="77777777" w:rsidR="00910C03" w:rsidRPr="002133A5" w:rsidRDefault="00910C03" w:rsidP="00910C03">
            <w:pPr>
              <w:widowControl/>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 </w:t>
            </w:r>
          </w:p>
        </w:tc>
        <w:tc>
          <w:tcPr>
            <w:tcW w:w="1680" w:type="dxa"/>
            <w:tcBorders>
              <w:top w:val="nil"/>
              <w:left w:val="nil"/>
              <w:bottom w:val="single" w:sz="4" w:space="0" w:color="auto"/>
              <w:right w:val="single" w:sz="4" w:space="0" w:color="auto"/>
            </w:tcBorders>
            <w:shd w:val="clear" w:color="auto" w:fill="auto"/>
            <w:noWrap/>
            <w:vAlign w:val="bottom"/>
            <w:hideMark/>
          </w:tcPr>
          <w:p w14:paraId="53271775" w14:textId="77777777" w:rsidR="00910C03" w:rsidRPr="002133A5" w:rsidRDefault="00910C03" w:rsidP="00910C03">
            <w:pPr>
              <w:widowControl/>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 </w:t>
            </w:r>
          </w:p>
        </w:tc>
      </w:tr>
      <w:tr w:rsidR="006E1C38" w:rsidRPr="006E1C38" w14:paraId="02885933" w14:textId="77777777" w:rsidTr="006E1C38">
        <w:trPr>
          <w:trHeight w:val="320"/>
          <w:jc w:val="center"/>
        </w:trPr>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484FD423" w14:textId="764FB909" w:rsidR="00910C03" w:rsidRPr="002133A5" w:rsidRDefault="006E1C38" w:rsidP="00910C03">
            <w:pPr>
              <w:widowControl/>
              <w:jc w:val="center"/>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JSS - Forward</w:t>
            </w:r>
          </w:p>
        </w:tc>
        <w:tc>
          <w:tcPr>
            <w:tcW w:w="2760" w:type="dxa"/>
            <w:tcBorders>
              <w:top w:val="nil"/>
              <w:left w:val="nil"/>
              <w:bottom w:val="nil"/>
              <w:right w:val="single" w:sz="4" w:space="0" w:color="auto"/>
            </w:tcBorders>
            <w:shd w:val="clear" w:color="auto" w:fill="auto"/>
            <w:noWrap/>
            <w:vAlign w:val="bottom"/>
            <w:hideMark/>
          </w:tcPr>
          <w:p w14:paraId="398A27F2" w14:textId="611963F6" w:rsidR="00910C03" w:rsidRPr="002133A5" w:rsidRDefault="00910C03" w:rsidP="00910C03">
            <w:pPr>
              <w:widowControl/>
              <w:rPr>
                <w:rFonts w:asciiTheme="minorHAnsi" w:eastAsia="Times New Roman" w:hAnsiTheme="minorHAnsi" w:cstheme="minorHAnsi"/>
                <w:sz w:val="18"/>
                <w:szCs w:val="18"/>
                <w:lang w:val="en-GB" w:eastAsia="en-GB"/>
              </w:rPr>
            </w:pPr>
          </w:p>
        </w:tc>
        <w:tc>
          <w:tcPr>
            <w:tcW w:w="1680" w:type="dxa"/>
            <w:tcBorders>
              <w:top w:val="nil"/>
              <w:left w:val="nil"/>
              <w:bottom w:val="nil"/>
              <w:right w:val="single" w:sz="4" w:space="0" w:color="auto"/>
            </w:tcBorders>
            <w:shd w:val="clear" w:color="auto" w:fill="auto"/>
            <w:noWrap/>
            <w:vAlign w:val="bottom"/>
            <w:hideMark/>
          </w:tcPr>
          <w:p w14:paraId="042B319B" w14:textId="77777777" w:rsidR="00910C03" w:rsidRPr="002133A5" w:rsidRDefault="00910C03" w:rsidP="00910C03">
            <w:pPr>
              <w:widowControl/>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 </w:t>
            </w:r>
          </w:p>
        </w:tc>
        <w:tc>
          <w:tcPr>
            <w:tcW w:w="1680" w:type="dxa"/>
            <w:tcBorders>
              <w:top w:val="nil"/>
              <w:left w:val="nil"/>
              <w:bottom w:val="nil"/>
              <w:right w:val="single" w:sz="4" w:space="0" w:color="auto"/>
            </w:tcBorders>
            <w:shd w:val="clear" w:color="auto" w:fill="auto"/>
            <w:noWrap/>
            <w:vAlign w:val="bottom"/>
            <w:hideMark/>
          </w:tcPr>
          <w:p w14:paraId="081AADC0" w14:textId="77777777" w:rsidR="00910C03" w:rsidRPr="002133A5" w:rsidRDefault="00910C03" w:rsidP="00910C03">
            <w:pPr>
              <w:widowControl/>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 </w:t>
            </w:r>
          </w:p>
        </w:tc>
      </w:tr>
      <w:tr w:rsidR="006E1C38" w:rsidRPr="006E1C38" w14:paraId="7AF60E6F" w14:textId="77777777" w:rsidTr="006E1C38">
        <w:trPr>
          <w:trHeight w:val="320"/>
          <w:jc w:val="center"/>
        </w:trPr>
        <w:tc>
          <w:tcPr>
            <w:tcW w:w="1960" w:type="dxa"/>
            <w:vMerge/>
            <w:tcBorders>
              <w:top w:val="nil"/>
              <w:left w:val="single" w:sz="4" w:space="0" w:color="auto"/>
              <w:bottom w:val="single" w:sz="4" w:space="0" w:color="000000"/>
              <w:right w:val="single" w:sz="4" w:space="0" w:color="auto"/>
            </w:tcBorders>
            <w:shd w:val="clear" w:color="auto" w:fill="auto"/>
            <w:vAlign w:val="center"/>
            <w:hideMark/>
          </w:tcPr>
          <w:p w14:paraId="43D2A0B7" w14:textId="77777777" w:rsidR="00910C03" w:rsidRPr="002133A5" w:rsidRDefault="00910C03" w:rsidP="00910C03">
            <w:pPr>
              <w:widowControl/>
              <w:rPr>
                <w:rFonts w:asciiTheme="minorHAnsi" w:eastAsia="Times New Roman" w:hAnsiTheme="minorHAnsi" w:cstheme="minorHAnsi"/>
                <w:sz w:val="18"/>
                <w:szCs w:val="18"/>
                <w:lang w:val="en-GB" w:eastAsia="en-GB"/>
              </w:rPr>
            </w:pPr>
          </w:p>
        </w:tc>
        <w:tc>
          <w:tcPr>
            <w:tcW w:w="2760" w:type="dxa"/>
            <w:tcBorders>
              <w:top w:val="nil"/>
              <w:left w:val="nil"/>
              <w:bottom w:val="nil"/>
              <w:right w:val="single" w:sz="4" w:space="0" w:color="auto"/>
            </w:tcBorders>
            <w:shd w:val="clear" w:color="auto" w:fill="auto"/>
            <w:noWrap/>
            <w:vAlign w:val="bottom"/>
            <w:hideMark/>
          </w:tcPr>
          <w:p w14:paraId="026C6640" w14:textId="3F2A597E" w:rsidR="00910C03" w:rsidRPr="002133A5" w:rsidRDefault="00AF4698" w:rsidP="00910C03">
            <w:pPr>
              <w:widowControl/>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 xml:space="preserve">A (S&amp;P, </w:t>
            </w:r>
            <w:r>
              <w:rPr>
                <w:rFonts w:asciiTheme="minorHAnsi" w:eastAsia="Times New Roman" w:hAnsiTheme="minorHAnsi" w:cstheme="minorHAnsi"/>
                <w:sz w:val="18"/>
                <w:szCs w:val="18"/>
                <w:lang w:val="en-GB" w:eastAsia="en-GB"/>
              </w:rPr>
              <w:t>June</w:t>
            </w:r>
            <w:r w:rsidRPr="002133A5">
              <w:rPr>
                <w:rFonts w:asciiTheme="minorHAnsi" w:eastAsia="Times New Roman" w:hAnsiTheme="minorHAnsi" w:cstheme="minorHAnsi"/>
                <w:sz w:val="18"/>
                <w:szCs w:val="18"/>
                <w:lang w:val="en-GB" w:eastAsia="en-GB"/>
              </w:rPr>
              <w:t xml:space="preserve"> 2</w:t>
            </w:r>
            <w:r>
              <w:rPr>
                <w:rFonts w:asciiTheme="minorHAnsi" w:eastAsia="Times New Roman" w:hAnsiTheme="minorHAnsi" w:cstheme="minorHAnsi"/>
                <w:sz w:val="18"/>
                <w:szCs w:val="18"/>
                <w:lang w:val="en-GB" w:eastAsia="en-GB"/>
              </w:rPr>
              <w:t>3</w:t>
            </w:r>
            <w:r w:rsidRPr="002133A5">
              <w:rPr>
                <w:rFonts w:asciiTheme="minorHAnsi" w:eastAsia="Times New Roman" w:hAnsiTheme="minorHAnsi" w:cstheme="minorHAnsi"/>
                <w:sz w:val="18"/>
                <w:szCs w:val="18"/>
                <w:lang w:val="en-GB" w:eastAsia="en-GB"/>
              </w:rPr>
              <w:t>)</w:t>
            </w:r>
          </w:p>
        </w:tc>
        <w:tc>
          <w:tcPr>
            <w:tcW w:w="1680" w:type="dxa"/>
            <w:tcBorders>
              <w:top w:val="nil"/>
              <w:left w:val="nil"/>
              <w:bottom w:val="nil"/>
              <w:right w:val="single" w:sz="4" w:space="0" w:color="auto"/>
            </w:tcBorders>
            <w:shd w:val="clear" w:color="auto" w:fill="auto"/>
            <w:noWrap/>
            <w:vAlign w:val="bottom"/>
            <w:hideMark/>
          </w:tcPr>
          <w:p w14:paraId="139B6099" w14:textId="36999152" w:rsidR="00910C03" w:rsidRPr="002133A5" w:rsidRDefault="00910C03" w:rsidP="00910C03">
            <w:pPr>
              <w:widowControl/>
              <w:jc w:val="center"/>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A</w:t>
            </w:r>
            <w:r w:rsidR="002133A5">
              <w:rPr>
                <w:rFonts w:asciiTheme="minorHAnsi" w:eastAsia="Times New Roman" w:hAnsiTheme="minorHAnsi" w:cstheme="minorHAnsi"/>
                <w:sz w:val="18"/>
                <w:szCs w:val="18"/>
                <w:lang w:val="en-GB" w:eastAsia="en-GB"/>
              </w:rPr>
              <w:t xml:space="preserve"> (2)</w:t>
            </w:r>
          </w:p>
        </w:tc>
        <w:tc>
          <w:tcPr>
            <w:tcW w:w="1680" w:type="dxa"/>
            <w:tcBorders>
              <w:top w:val="nil"/>
              <w:left w:val="nil"/>
              <w:bottom w:val="nil"/>
              <w:right w:val="single" w:sz="4" w:space="0" w:color="auto"/>
            </w:tcBorders>
            <w:shd w:val="clear" w:color="auto" w:fill="auto"/>
            <w:noWrap/>
            <w:vAlign w:val="bottom"/>
            <w:hideMark/>
          </w:tcPr>
          <w:p w14:paraId="4AD57BAA" w14:textId="3404486F" w:rsidR="00910C03" w:rsidRPr="002133A5" w:rsidRDefault="006E1C38" w:rsidP="00910C03">
            <w:pPr>
              <w:widowControl/>
              <w:jc w:val="right"/>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104</w:t>
            </w:r>
          </w:p>
        </w:tc>
      </w:tr>
      <w:tr w:rsidR="006E1C38" w:rsidRPr="006E1C38" w14:paraId="2925C39C" w14:textId="77777777" w:rsidTr="006E1C38">
        <w:trPr>
          <w:trHeight w:val="320"/>
          <w:jc w:val="center"/>
        </w:trPr>
        <w:tc>
          <w:tcPr>
            <w:tcW w:w="1960" w:type="dxa"/>
            <w:vMerge/>
            <w:tcBorders>
              <w:top w:val="nil"/>
              <w:left w:val="single" w:sz="4" w:space="0" w:color="auto"/>
              <w:bottom w:val="single" w:sz="4" w:space="0" w:color="000000"/>
              <w:right w:val="single" w:sz="4" w:space="0" w:color="auto"/>
            </w:tcBorders>
            <w:shd w:val="clear" w:color="auto" w:fill="auto"/>
            <w:vAlign w:val="center"/>
            <w:hideMark/>
          </w:tcPr>
          <w:p w14:paraId="4C94A4D2" w14:textId="77777777" w:rsidR="00910C03" w:rsidRPr="002133A5" w:rsidRDefault="00910C03" w:rsidP="00910C03">
            <w:pPr>
              <w:widowControl/>
              <w:rPr>
                <w:rFonts w:asciiTheme="minorHAnsi" w:eastAsia="Times New Roman" w:hAnsiTheme="minorHAnsi" w:cstheme="minorHAnsi"/>
                <w:sz w:val="18"/>
                <w:szCs w:val="18"/>
                <w:lang w:val="en-GB" w:eastAsia="en-GB"/>
              </w:rPr>
            </w:pPr>
          </w:p>
        </w:tc>
        <w:tc>
          <w:tcPr>
            <w:tcW w:w="2760" w:type="dxa"/>
            <w:tcBorders>
              <w:top w:val="nil"/>
              <w:left w:val="nil"/>
              <w:bottom w:val="single" w:sz="4" w:space="0" w:color="auto"/>
              <w:right w:val="single" w:sz="4" w:space="0" w:color="auto"/>
            </w:tcBorders>
            <w:shd w:val="clear" w:color="auto" w:fill="auto"/>
            <w:noWrap/>
            <w:vAlign w:val="bottom"/>
            <w:hideMark/>
          </w:tcPr>
          <w:p w14:paraId="7D83E6B9" w14:textId="54BFC12B" w:rsidR="00910C03" w:rsidRPr="002133A5" w:rsidRDefault="00910C03" w:rsidP="00910C03">
            <w:pPr>
              <w:widowControl/>
              <w:rPr>
                <w:rFonts w:asciiTheme="minorHAnsi" w:eastAsia="Times New Roman" w:hAnsiTheme="minorHAnsi" w:cstheme="minorHAnsi"/>
                <w:sz w:val="18"/>
                <w:szCs w:val="18"/>
                <w:lang w:val="en-GB" w:eastAsia="en-GB"/>
              </w:rPr>
            </w:pPr>
          </w:p>
        </w:tc>
        <w:tc>
          <w:tcPr>
            <w:tcW w:w="1680" w:type="dxa"/>
            <w:tcBorders>
              <w:top w:val="nil"/>
              <w:left w:val="nil"/>
              <w:bottom w:val="single" w:sz="4" w:space="0" w:color="auto"/>
              <w:right w:val="single" w:sz="4" w:space="0" w:color="auto"/>
            </w:tcBorders>
            <w:shd w:val="clear" w:color="auto" w:fill="auto"/>
            <w:noWrap/>
            <w:vAlign w:val="bottom"/>
            <w:hideMark/>
          </w:tcPr>
          <w:p w14:paraId="483750A0" w14:textId="77777777" w:rsidR="00910C03" w:rsidRPr="002133A5" w:rsidRDefault="00910C03" w:rsidP="00910C03">
            <w:pPr>
              <w:widowControl/>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 </w:t>
            </w:r>
          </w:p>
        </w:tc>
        <w:tc>
          <w:tcPr>
            <w:tcW w:w="1680" w:type="dxa"/>
            <w:tcBorders>
              <w:top w:val="nil"/>
              <w:left w:val="nil"/>
              <w:bottom w:val="single" w:sz="4" w:space="0" w:color="auto"/>
              <w:right w:val="single" w:sz="4" w:space="0" w:color="auto"/>
            </w:tcBorders>
            <w:shd w:val="clear" w:color="auto" w:fill="auto"/>
            <w:noWrap/>
            <w:vAlign w:val="bottom"/>
            <w:hideMark/>
          </w:tcPr>
          <w:p w14:paraId="0D1CE910" w14:textId="77777777" w:rsidR="00910C03" w:rsidRPr="002133A5" w:rsidRDefault="00910C03" w:rsidP="00910C03">
            <w:pPr>
              <w:widowControl/>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 </w:t>
            </w:r>
          </w:p>
        </w:tc>
      </w:tr>
      <w:tr w:rsidR="006E1C38" w:rsidRPr="006E1C38" w14:paraId="61B41CDF" w14:textId="77777777" w:rsidTr="006E1C38">
        <w:trPr>
          <w:trHeight w:val="320"/>
          <w:jc w:val="center"/>
        </w:trPr>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28CE0560" w14:textId="7FE8D686" w:rsidR="00910C03" w:rsidRPr="002133A5" w:rsidRDefault="00237DB4" w:rsidP="00910C03">
            <w:pPr>
              <w:widowControl/>
              <w:jc w:val="center"/>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SG Hambros</w:t>
            </w:r>
          </w:p>
        </w:tc>
        <w:tc>
          <w:tcPr>
            <w:tcW w:w="2760" w:type="dxa"/>
            <w:tcBorders>
              <w:top w:val="nil"/>
              <w:left w:val="nil"/>
              <w:bottom w:val="nil"/>
              <w:right w:val="single" w:sz="4" w:space="0" w:color="auto"/>
            </w:tcBorders>
            <w:shd w:val="clear" w:color="auto" w:fill="auto"/>
            <w:noWrap/>
            <w:vAlign w:val="bottom"/>
            <w:hideMark/>
          </w:tcPr>
          <w:p w14:paraId="02B0F537" w14:textId="27C73457" w:rsidR="00910C03" w:rsidRPr="002133A5" w:rsidRDefault="003F72FD" w:rsidP="00910C03">
            <w:pPr>
              <w:widowControl/>
              <w:rPr>
                <w:rFonts w:asciiTheme="minorHAnsi" w:eastAsia="Times New Roman" w:hAnsiTheme="minorHAnsi" w:cstheme="minorHAnsi"/>
                <w:sz w:val="18"/>
                <w:szCs w:val="18"/>
                <w:lang w:val="en-GB" w:eastAsia="en-GB"/>
              </w:rPr>
            </w:pPr>
            <w:r>
              <w:rPr>
                <w:rFonts w:asciiTheme="minorHAnsi" w:eastAsia="Times New Roman" w:hAnsiTheme="minorHAnsi" w:cstheme="minorHAnsi"/>
                <w:sz w:val="18"/>
                <w:szCs w:val="18"/>
                <w:lang w:val="en-GB" w:eastAsia="en-GB"/>
              </w:rPr>
              <w:t>A</w:t>
            </w:r>
            <w:r w:rsidR="00910C03" w:rsidRPr="002133A5">
              <w:rPr>
                <w:rFonts w:asciiTheme="minorHAnsi" w:eastAsia="Times New Roman" w:hAnsiTheme="minorHAnsi" w:cstheme="minorHAnsi"/>
                <w:sz w:val="18"/>
                <w:szCs w:val="18"/>
                <w:lang w:val="en-GB" w:eastAsia="en-GB"/>
              </w:rPr>
              <w:t xml:space="preserve"> (S&amp;P</w:t>
            </w:r>
            <w:r>
              <w:rPr>
                <w:rFonts w:asciiTheme="minorHAnsi" w:eastAsia="Times New Roman" w:hAnsiTheme="minorHAnsi" w:cstheme="minorHAnsi"/>
                <w:sz w:val="18"/>
                <w:szCs w:val="18"/>
                <w:lang w:val="en-GB" w:eastAsia="en-GB"/>
              </w:rPr>
              <w:t>, NA</w:t>
            </w:r>
            <w:r w:rsidR="00910C03" w:rsidRPr="002133A5">
              <w:rPr>
                <w:rFonts w:asciiTheme="minorHAnsi" w:eastAsia="Times New Roman" w:hAnsiTheme="minorHAnsi" w:cstheme="minorHAnsi"/>
                <w:sz w:val="18"/>
                <w:szCs w:val="18"/>
                <w:lang w:val="en-GB" w:eastAsia="en-GB"/>
              </w:rPr>
              <w:t>)</w:t>
            </w:r>
          </w:p>
        </w:tc>
        <w:tc>
          <w:tcPr>
            <w:tcW w:w="1680" w:type="dxa"/>
            <w:tcBorders>
              <w:top w:val="nil"/>
              <w:left w:val="nil"/>
              <w:bottom w:val="nil"/>
              <w:right w:val="single" w:sz="4" w:space="0" w:color="auto"/>
            </w:tcBorders>
            <w:shd w:val="clear" w:color="auto" w:fill="auto"/>
            <w:noWrap/>
            <w:vAlign w:val="bottom"/>
            <w:hideMark/>
          </w:tcPr>
          <w:p w14:paraId="59BC0171" w14:textId="77777777" w:rsidR="00910C03" w:rsidRPr="002133A5" w:rsidRDefault="00910C03" w:rsidP="00910C03">
            <w:pPr>
              <w:widowControl/>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 </w:t>
            </w:r>
          </w:p>
        </w:tc>
        <w:tc>
          <w:tcPr>
            <w:tcW w:w="1680" w:type="dxa"/>
            <w:tcBorders>
              <w:top w:val="nil"/>
              <w:left w:val="nil"/>
              <w:bottom w:val="nil"/>
              <w:right w:val="single" w:sz="4" w:space="0" w:color="auto"/>
            </w:tcBorders>
            <w:shd w:val="clear" w:color="auto" w:fill="auto"/>
            <w:noWrap/>
            <w:vAlign w:val="bottom"/>
            <w:hideMark/>
          </w:tcPr>
          <w:p w14:paraId="1C902A51" w14:textId="77777777" w:rsidR="00910C03" w:rsidRPr="002133A5" w:rsidRDefault="00910C03" w:rsidP="00910C03">
            <w:pPr>
              <w:widowControl/>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 </w:t>
            </w:r>
          </w:p>
        </w:tc>
      </w:tr>
      <w:tr w:rsidR="006E1C38" w:rsidRPr="006E1C38" w14:paraId="249160D9" w14:textId="77777777" w:rsidTr="006E1C38">
        <w:trPr>
          <w:trHeight w:val="320"/>
          <w:jc w:val="center"/>
        </w:trPr>
        <w:tc>
          <w:tcPr>
            <w:tcW w:w="1960" w:type="dxa"/>
            <w:vMerge/>
            <w:tcBorders>
              <w:top w:val="nil"/>
              <w:left w:val="single" w:sz="4" w:space="0" w:color="auto"/>
              <w:bottom w:val="single" w:sz="4" w:space="0" w:color="000000"/>
              <w:right w:val="single" w:sz="4" w:space="0" w:color="auto"/>
            </w:tcBorders>
            <w:shd w:val="clear" w:color="auto" w:fill="auto"/>
            <w:vAlign w:val="center"/>
            <w:hideMark/>
          </w:tcPr>
          <w:p w14:paraId="55C480BC" w14:textId="77777777" w:rsidR="00910C03" w:rsidRPr="002133A5" w:rsidRDefault="00910C03" w:rsidP="00910C03">
            <w:pPr>
              <w:widowControl/>
              <w:rPr>
                <w:rFonts w:asciiTheme="minorHAnsi" w:eastAsia="Times New Roman" w:hAnsiTheme="minorHAnsi" w:cstheme="minorHAnsi"/>
                <w:sz w:val="18"/>
                <w:szCs w:val="18"/>
                <w:lang w:val="en-GB" w:eastAsia="en-GB"/>
              </w:rPr>
            </w:pPr>
          </w:p>
        </w:tc>
        <w:tc>
          <w:tcPr>
            <w:tcW w:w="2760" w:type="dxa"/>
            <w:tcBorders>
              <w:top w:val="nil"/>
              <w:left w:val="nil"/>
              <w:bottom w:val="nil"/>
              <w:right w:val="single" w:sz="4" w:space="0" w:color="auto"/>
            </w:tcBorders>
            <w:shd w:val="clear" w:color="auto" w:fill="auto"/>
            <w:noWrap/>
            <w:vAlign w:val="bottom"/>
            <w:hideMark/>
          </w:tcPr>
          <w:p w14:paraId="6E8B9173" w14:textId="3E1F2F5D" w:rsidR="00910C03" w:rsidRPr="002133A5" w:rsidRDefault="00910C03" w:rsidP="00910C03">
            <w:pPr>
              <w:widowControl/>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A</w:t>
            </w:r>
            <w:r w:rsidR="003F72FD">
              <w:rPr>
                <w:rFonts w:asciiTheme="minorHAnsi" w:eastAsia="Times New Roman" w:hAnsiTheme="minorHAnsi" w:cstheme="minorHAnsi"/>
                <w:sz w:val="18"/>
                <w:szCs w:val="18"/>
                <w:lang w:val="en-GB" w:eastAsia="en-GB"/>
              </w:rPr>
              <w:t>1</w:t>
            </w:r>
            <w:r w:rsidRPr="002133A5">
              <w:rPr>
                <w:rFonts w:asciiTheme="minorHAnsi" w:eastAsia="Times New Roman" w:hAnsiTheme="minorHAnsi" w:cstheme="minorHAnsi"/>
                <w:sz w:val="18"/>
                <w:szCs w:val="18"/>
                <w:lang w:val="en-GB" w:eastAsia="en-GB"/>
              </w:rPr>
              <w:t xml:space="preserve"> (Moody's, NA)</w:t>
            </w:r>
          </w:p>
        </w:tc>
        <w:tc>
          <w:tcPr>
            <w:tcW w:w="1680" w:type="dxa"/>
            <w:tcBorders>
              <w:top w:val="nil"/>
              <w:left w:val="nil"/>
              <w:bottom w:val="nil"/>
              <w:right w:val="single" w:sz="4" w:space="0" w:color="auto"/>
            </w:tcBorders>
            <w:shd w:val="clear" w:color="auto" w:fill="auto"/>
            <w:noWrap/>
            <w:vAlign w:val="bottom"/>
            <w:hideMark/>
          </w:tcPr>
          <w:p w14:paraId="7B57CADB" w14:textId="1D68D308" w:rsidR="00910C03" w:rsidRPr="002133A5" w:rsidRDefault="00910C03" w:rsidP="00910C03">
            <w:pPr>
              <w:widowControl/>
              <w:jc w:val="center"/>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A</w:t>
            </w:r>
            <w:r w:rsidR="002133A5">
              <w:rPr>
                <w:rFonts w:asciiTheme="minorHAnsi" w:eastAsia="Times New Roman" w:hAnsiTheme="minorHAnsi" w:cstheme="minorHAnsi"/>
                <w:sz w:val="18"/>
                <w:szCs w:val="18"/>
                <w:lang w:val="en-GB" w:eastAsia="en-GB"/>
              </w:rPr>
              <w:t xml:space="preserve"> (2)</w:t>
            </w:r>
          </w:p>
        </w:tc>
        <w:tc>
          <w:tcPr>
            <w:tcW w:w="1680" w:type="dxa"/>
            <w:tcBorders>
              <w:top w:val="nil"/>
              <w:left w:val="nil"/>
              <w:bottom w:val="nil"/>
              <w:right w:val="single" w:sz="4" w:space="0" w:color="auto"/>
            </w:tcBorders>
            <w:shd w:val="clear" w:color="auto" w:fill="auto"/>
            <w:noWrap/>
            <w:vAlign w:val="bottom"/>
            <w:hideMark/>
          </w:tcPr>
          <w:p w14:paraId="720E2AEB" w14:textId="0AFBE265" w:rsidR="00910C03" w:rsidRPr="002133A5" w:rsidRDefault="00237DB4" w:rsidP="00910C03">
            <w:pPr>
              <w:widowControl/>
              <w:jc w:val="right"/>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6,102</w:t>
            </w:r>
          </w:p>
        </w:tc>
      </w:tr>
      <w:tr w:rsidR="006E1C38" w:rsidRPr="006E1C38" w14:paraId="350A0E7D" w14:textId="77777777" w:rsidTr="006E1C38">
        <w:trPr>
          <w:trHeight w:val="320"/>
          <w:jc w:val="center"/>
        </w:trPr>
        <w:tc>
          <w:tcPr>
            <w:tcW w:w="1960" w:type="dxa"/>
            <w:vMerge/>
            <w:tcBorders>
              <w:top w:val="nil"/>
              <w:left w:val="single" w:sz="4" w:space="0" w:color="auto"/>
              <w:bottom w:val="single" w:sz="4" w:space="0" w:color="000000"/>
              <w:right w:val="single" w:sz="4" w:space="0" w:color="auto"/>
            </w:tcBorders>
            <w:shd w:val="clear" w:color="auto" w:fill="auto"/>
            <w:vAlign w:val="center"/>
            <w:hideMark/>
          </w:tcPr>
          <w:p w14:paraId="783D38D3" w14:textId="77777777" w:rsidR="00910C03" w:rsidRPr="002133A5" w:rsidRDefault="00910C03" w:rsidP="00910C03">
            <w:pPr>
              <w:widowControl/>
              <w:rPr>
                <w:rFonts w:asciiTheme="minorHAnsi" w:eastAsia="Times New Roman" w:hAnsiTheme="minorHAnsi" w:cstheme="minorHAnsi"/>
                <w:sz w:val="18"/>
                <w:szCs w:val="18"/>
                <w:lang w:val="en-GB" w:eastAsia="en-GB"/>
              </w:rPr>
            </w:pPr>
          </w:p>
        </w:tc>
        <w:tc>
          <w:tcPr>
            <w:tcW w:w="2760" w:type="dxa"/>
            <w:tcBorders>
              <w:top w:val="nil"/>
              <w:left w:val="nil"/>
              <w:bottom w:val="single" w:sz="4" w:space="0" w:color="auto"/>
              <w:right w:val="single" w:sz="4" w:space="0" w:color="auto"/>
            </w:tcBorders>
            <w:shd w:val="clear" w:color="auto" w:fill="auto"/>
            <w:noWrap/>
            <w:vAlign w:val="bottom"/>
            <w:hideMark/>
          </w:tcPr>
          <w:p w14:paraId="5FB9E83E" w14:textId="6ABDE37C" w:rsidR="00910C03" w:rsidRPr="002133A5" w:rsidRDefault="00910C03" w:rsidP="00910C03">
            <w:pPr>
              <w:widowControl/>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 xml:space="preserve">A (Fitch, </w:t>
            </w:r>
            <w:r w:rsidR="003F72FD">
              <w:rPr>
                <w:rFonts w:asciiTheme="minorHAnsi" w:eastAsia="Times New Roman" w:hAnsiTheme="minorHAnsi" w:cstheme="minorHAnsi"/>
                <w:sz w:val="18"/>
                <w:szCs w:val="18"/>
                <w:lang w:val="en-GB" w:eastAsia="en-GB"/>
              </w:rPr>
              <w:t>NA</w:t>
            </w:r>
            <w:r w:rsidRPr="002133A5">
              <w:rPr>
                <w:rFonts w:asciiTheme="minorHAnsi" w:eastAsia="Times New Roman" w:hAnsiTheme="minorHAnsi" w:cstheme="minorHAnsi"/>
                <w:sz w:val="18"/>
                <w:szCs w:val="18"/>
                <w:lang w:val="en-GB" w:eastAsia="en-GB"/>
              </w:rPr>
              <w:t>)</w:t>
            </w:r>
          </w:p>
        </w:tc>
        <w:tc>
          <w:tcPr>
            <w:tcW w:w="1680" w:type="dxa"/>
            <w:tcBorders>
              <w:top w:val="nil"/>
              <w:left w:val="nil"/>
              <w:bottom w:val="single" w:sz="4" w:space="0" w:color="auto"/>
              <w:right w:val="single" w:sz="4" w:space="0" w:color="auto"/>
            </w:tcBorders>
            <w:shd w:val="clear" w:color="auto" w:fill="auto"/>
            <w:noWrap/>
            <w:vAlign w:val="bottom"/>
            <w:hideMark/>
          </w:tcPr>
          <w:p w14:paraId="7A0F7A72" w14:textId="77777777" w:rsidR="00910C03" w:rsidRPr="002133A5" w:rsidRDefault="00910C03" w:rsidP="00910C03">
            <w:pPr>
              <w:widowControl/>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 </w:t>
            </w:r>
          </w:p>
        </w:tc>
        <w:tc>
          <w:tcPr>
            <w:tcW w:w="1680" w:type="dxa"/>
            <w:tcBorders>
              <w:top w:val="nil"/>
              <w:left w:val="nil"/>
              <w:bottom w:val="single" w:sz="4" w:space="0" w:color="auto"/>
              <w:right w:val="single" w:sz="4" w:space="0" w:color="auto"/>
            </w:tcBorders>
            <w:shd w:val="clear" w:color="auto" w:fill="auto"/>
            <w:noWrap/>
            <w:vAlign w:val="bottom"/>
            <w:hideMark/>
          </w:tcPr>
          <w:p w14:paraId="3ED96525" w14:textId="77777777" w:rsidR="00910C03" w:rsidRPr="002133A5" w:rsidRDefault="00910C03" w:rsidP="00910C03">
            <w:pPr>
              <w:widowControl/>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 </w:t>
            </w:r>
          </w:p>
        </w:tc>
      </w:tr>
      <w:tr w:rsidR="00237DB4" w:rsidRPr="006E1C38" w14:paraId="4DE7DE26" w14:textId="77777777" w:rsidTr="002A4D14">
        <w:trPr>
          <w:trHeight w:val="949"/>
          <w:jc w:val="center"/>
        </w:trPr>
        <w:tc>
          <w:tcPr>
            <w:tcW w:w="1960" w:type="dxa"/>
            <w:tcBorders>
              <w:top w:val="nil"/>
              <w:left w:val="single" w:sz="4" w:space="0" w:color="auto"/>
              <w:bottom w:val="single" w:sz="4" w:space="0" w:color="000000"/>
              <w:right w:val="single" w:sz="4" w:space="0" w:color="auto"/>
            </w:tcBorders>
            <w:shd w:val="clear" w:color="auto" w:fill="auto"/>
            <w:vAlign w:val="center"/>
          </w:tcPr>
          <w:p w14:paraId="05531C3A" w14:textId="1E49510A" w:rsidR="00237DB4" w:rsidRPr="002133A5" w:rsidRDefault="00237DB4" w:rsidP="00237DB4">
            <w:pPr>
              <w:widowControl/>
              <w:jc w:val="center"/>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Barclays</w:t>
            </w:r>
          </w:p>
        </w:tc>
        <w:tc>
          <w:tcPr>
            <w:tcW w:w="2760" w:type="dxa"/>
            <w:tcBorders>
              <w:top w:val="nil"/>
              <w:left w:val="nil"/>
              <w:bottom w:val="single" w:sz="4" w:space="0" w:color="auto"/>
              <w:right w:val="single" w:sz="4" w:space="0" w:color="auto"/>
            </w:tcBorders>
            <w:shd w:val="clear" w:color="auto" w:fill="auto"/>
            <w:noWrap/>
            <w:vAlign w:val="center"/>
          </w:tcPr>
          <w:p w14:paraId="1F3718D4" w14:textId="77777777" w:rsidR="00237DB4" w:rsidRDefault="00604A51" w:rsidP="002A4D14">
            <w:pPr>
              <w:widowControl/>
              <w:spacing w:line="360" w:lineRule="auto"/>
              <w:rPr>
                <w:rFonts w:asciiTheme="minorHAnsi" w:eastAsia="Times New Roman" w:hAnsiTheme="minorHAnsi" w:cstheme="minorHAnsi"/>
                <w:sz w:val="18"/>
                <w:szCs w:val="18"/>
                <w:lang w:val="en-GB" w:eastAsia="en-GB"/>
              </w:rPr>
            </w:pPr>
            <w:r>
              <w:rPr>
                <w:rFonts w:asciiTheme="minorHAnsi" w:eastAsia="Times New Roman" w:hAnsiTheme="minorHAnsi" w:cstheme="minorHAnsi"/>
                <w:sz w:val="18"/>
                <w:szCs w:val="18"/>
                <w:lang w:val="en-GB" w:eastAsia="en-GB"/>
              </w:rPr>
              <w:t>A+</w:t>
            </w:r>
            <w:r w:rsidR="00360F74">
              <w:rPr>
                <w:rFonts w:asciiTheme="minorHAnsi" w:eastAsia="Times New Roman" w:hAnsiTheme="minorHAnsi" w:cstheme="minorHAnsi"/>
                <w:sz w:val="18"/>
                <w:szCs w:val="18"/>
                <w:lang w:val="en-GB" w:eastAsia="en-GB"/>
              </w:rPr>
              <w:t xml:space="preserve"> (S&amp;P, NA)</w:t>
            </w:r>
          </w:p>
          <w:p w14:paraId="1A49C8B6" w14:textId="77777777" w:rsidR="00360F74" w:rsidRDefault="00360F74" w:rsidP="002A4D14">
            <w:pPr>
              <w:widowControl/>
              <w:spacing w:line="360" w:lineRule="auto"/>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A</w:t>
            </w:r>
            <w:r>
              <w:rPr>
                <w:rFonts w:asciiTheme="minorHAnsi" w:eastAsia="Times New Roman" w:hAnsiTheme="minorHAnsi" w:cstheme="minorHAnsi"/>
                <w:sz w:val="18"/>
                <w:szCs w:val="18"/>
                <w:lang w:val="en-GB" w:eastAsia="en-GB"/>
              </w:rPr>
              <w:t>1</w:t>
            </w:r>
            <w:r w:rsidRPr="002133A5">
              <w:rPr>
                <w:rFonts w:asciiTheme="minorHAnsi" w:eastAsia="Times New Roman" w:hAnsiTheme="minorHAnsi" w:cstheme="minorHAnsi"/>
                <w:sz w:val="18"/>
                <w:szCs w:val="18"/>
                <w:lang w:val="en-GB" w:eastAsia="en-GB"/>
              </w:rPr>
              <w:t xml:space="preserve"> (Moody's, NA)</w:t>
            </w:r>
          </w:p>
          <w:p w14:paraId="786E85A5" w14:textId="02A73C8B" w:rsidR="002A4D14" w:rsidRDefault="002A4D14" w:rsidP="002A4D14">
            <w:pPr>
              <w:widowControl/>
              <w:spacing w:line="360" w:lineRule="auto"/>
              <w:rPr>
                <w:rFonts w:asciiTheme="minorHAnsi" w:eastAsia="Times New Roman" w:hAnsiTheme="minorHAnsi" w:cstheme="minorHAnsi"/>
                <w:sz w:val="18"/>
                <w:szCs w:val="18"/>
                <w:lang w:val="en-GB" w:eastAsia="en-GB"/>
              </w:rPr>
            </w:pPr>
            <w:r>
              <w:rPr>
                <w:rFonts w:asciiTheme="minorHAnsi" w:eastAsia="Times New Roman" w:hAnsiTheme="minorHAnsi" w:cstheme="minorHAnsi"/>
                <w:sz w:val="18"/>
                <w:szCs w:val="18"/>
                <w:lang w:val="en-GB" w:eastAsia="en-GB"/>
              </w:rPr>
              <w:t>A+ (Fitch, NA)</w:t>
            </w:r>
          </w:p>
          <w:p w14:paraId="606E9664" w14:textId="1FC0313E" w:rsidR="00360F74" w:rsidRPr="002133A5" w:rsidRDefault="00360F74" w:rsidP="002A4D14">
            <w:pPr>
              <w:widowControl/>
              <w:rPr>
                <w:rFonts w:asciiTheme="minorHAnsi" w:eastAsia="Times New Roman" w:hAnsiTheme="minorHAnsi" w:cstheme="minorHAnsi"/>
                <w:sz w:val="18"/>
                <w:szCs w:val="18"/>
                <w:lang w:val="en-GB" w:eastAsia="en-GB"/>
              </w:rPr>
            </w:pPr>
          </w:p>
        </w:tc>
        <w:tc>
          <w:tcPr>
            <w:tcW w:w="1680" w:type="dxa"/>
            <w:tcBorders>
              <w:top w:val="nil"/>
              <w:left w:val="nil"/>
              <w:bottom w:val="single" w:sz="4" w:space="0" w:color="auto"/>
              <w:right w:val="single" w:sz="4" w:space="0" w:color="auto"/>
            </w:tcBorders>
            <w:shd w:val="clear" w:color="auto" w:fill="auto"/>
            <w:noWrap/>
            <w:vAlign w:val="center"/>
          </w:tcPr>
          <w:p w14:paraId="0D8C5272" w14:textId="69CABE77" w:rsidR="00237DB4" w:rsidRPr="002133A5" w:rsidRDefault="00237DB4" w:rsidP="00237DB4">
            <w:pPr>
              <w:widowControl/>
              <w:jc w:val="center"/>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A</w:t>
            </w:r>
            <w:r w:rsidR="002133A5">
              <w:rPr>
                <w:rFonts w:asciiTheme="minorHAnsi" w:eastAsia="Times New Roman" w:hAnsiTheme="minorHAnsi" w:cstheme="minorHAnsi"/>
                <w:sz w:val="18"/>
                <w:szCs w:val="18"/>
                <w:lang w:val="en-GB" w:eastAsia="en-GB"/>
              </w:rPr>
              <w:t xml:space="preserve"> (2)</w:t>
            </w:r>
          </w:p>
        </w:tc>
        <w:tc>
          <w:tcPr>
            <w:tcW w:w="1680" w:type="dxa"/>
            <w:tcBorders>
              <w:top w:val="nil"/>
              <w:left w:val="nil"/>
              <w:bottom w:val="single" w:sz="4" w:space="0" w:color="auto"/>
              <w:right w:val="single" w:sz="4" w:space="0" w:color="auto"/>
            </w:tcBorders>
            <w:shd w:val="clear" w:color="auto" w:fill="auto"/>
            <w:noWrap/>
            <w:vAlign w:val="center"/>
          </w:tcPr>
          <w:p w14:paraId="5B43AA44" w14:textId="1B832D73" w:rsidR="00237DB4" w:rsidRPr="002133A5" w:rsidRDefault="00237DB4" w:rsidP="00237DB4">
            <w:pPr>
              <w:widowControl/>
              <w:jc w:val="right"/>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37</w:t>
            </w:r>
          </w:p>
        </w:tc>
      </w:tr>
      <w:tr w:rsidR="00237DB4" w:rsidRPr="006E1C38" w14:paraId="63744764" w14:textId="77777777" w:rsidTr="006E1C38">
        <w:trPr>
          <w:trHeight w:val="480"/>
          <w:jc w:val="center"/>
        </w:trPr>
        <w:tc>
          <w:tcPr>
            <w:tcW w:w="1960" w:type="dxa"/>
            <w:tcBorders>
              <w:top w:val="nil"/>
              <w:left w:val="nil"/>
              <w:bottom w:val="nil"/>
              <w:right w:val="nil"/>
            </w:tcBorders>
            <w:shd w:val="clear" w:color="auto" w:fill="auto"/>
            <w:noWrap/>
            <w:vAlign w:val="bottom"/>
            <w:hideMark/>
          </w:tcPr>
          <w:p w14:paraId="5DDAA747" w14:textId="77777777" w:rsidR="00237DB4" w:rsidRPr="002133A5" w:rsidRDefault="00237DB4" w:rsidP="00237DB4">
            <w:pPr>
              <w:widowControl/>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 </w:t>
            </w:r>
          </w:p>
        </w:tc>
        <w:tc>
          <w:tcPr>
            <w:tcW w:w="2760" w:type="dxa"/>
            <w:tcBorders>
              <w:top w:val="nil"/>
              <w:left w:val="nil"/>
              <w:bottom w:val="nil"/>
              <w:right w:val="nil"/>
            </w:tcBorders>
            <w:shd w:val="clear" w:color="auto" w:fill="auto"/>
            <w:noWrap/>
            <w:vAlign w:val="bottom"/>
            <w:hideMark/>
          </w:tcPr>
          <w:p w14:paraId="28502EC7" w14:textId="77777777" w:rsidR="00237DB4" w:rsidRPr="002133A5" w:rsidRDefault="00237DB4" w:rsidP="00237DB4">
            <w:pPr>
              <w:widowControl/>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 </w:t>
            </w:r>
          </w:p>
        </w:tc>
        <w:tc>
          <w:tcPr>
            <w:tcW w:w="1680" w:type="dxa"/>
            <w:tcBorders>
              <w:top w:val="nil"/>
              <w:left w:val="single" w:sz="4" w:space="0" w:color="auto"/>
              <w:bottom w:val="single" w:sz="4" w:space="0" w:color="auto"/>
              <w:right w:val="nil"/>
            </w:tcBorders>
            <w:shd w:val="clear" w:color="auto" w:fill="auto"/>
            <w:noWrap/>
            <w:vAlign w:val="center"/>
            <w:hideMark/>
          </w:tcPr>
          <w:p w14:paraId="271F55EC" w14:textId="77777777" w:rsidR="00237DB4" w:rsidRPr="002133A5" w:rsidRDefault="00237DB4" w:rsidP="00237DB4">
            <w:pPr>
              <w:widowControl/>
              <w:jc w:val="right"/>
              <w:rPr>
                <w:rFonts w:asciiTheme="minorHAnsi" w:eastAsia="Times New Roman" w:hAnsiTheme="minorHAnsi" w:cstheme="minorHAnsi"/>
                <w:b/>
                <w:bCs/>
                <w:sz w:val="18"/>
                <w:szCs w:val="18"/>
                <w:lang w:val="en-GB" w:eastAsia="en-GB"/>
              </w:rPr>
            </w:pPr>
            <w:r w:rsidRPr="002133A5">
              <w:rPr>
                <w:rFonts w:asciiTheme="minorHAnsi" w:eastAsia="Times New Roman" w:hAnsiTheme="minorHAnsi" w:cstheme="minorHAnsi"/>
                <w:b/>
                <w:bCs/>
                <w:sz w:val="18"/>
                <w:szCs w:val="18"/>
                <w:lang w:val="en-GB" w:eastAsia="en-GB"/>
              </w:rPr>
              <w:t>Total</w:t>
            </w:r>
          </w:p>
        </w:tc>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782FF91A" w14:textId="7443CA5C" w:rsidR="00237DB4" w:rsidRPr="002133A5" w:rsidRDefault="00237DB4" w:rsidP="00237DB4">
            <w:pPr>
              <w:widowControl/>
              <w:jc w:val="right"/>
              <w:rPr>
                <w:rFonts w:asciiTheme="minorHAnsi" w:eastAsia="Times New Roman" w:hAnsiTheme="minorHAnsi" w:cstheme="minorHAnsi"/>
                <w:sz w:val="18"/>
                <w:szCs w:val="18"/>
                <w:lang w:val="en-GB" w:eastAsia="en-GB"/>
              </w:rPr>
            </w:pPr>
            <w:r w:rsidRPr="002133A5">
              <w:rPr>
                <w:rFonts w:asciiTheme="minorHAnsi" w:eastAsia="Times New Roman" w:hAnsiTheme="minorHAnsi" w:cstheme="minorHAnsi"/>
                <w:sz w:val="18"/>
                <w:szCs w:val="18"/>
                <w:lang w:val="en-GB" w:eastAsia="en-GB"/>
              </w:rPr>
              <w:t>29,704</w:t>
            </w:r>
          </w:p>
        </w:tc>
      </w:tr>
    </w:tbl>
    <w:p w14:paraId="24B82EFD" w14:textId="77777777" w:rsidR="0057182A" w:rsidRPr="00906755" w:rsidRDefault="0057182A" w:rsidP="00354EAF">
      <w:pPr>
        <w:rPr>
          <w:rFonts w:ascii="Work Sans" w:hAnsi="Work Sans"/>
        </w:rPr>
      </w:pPr>
    </w:p>
    <w:p w14:paraId="25FEEDD9" w14:textId="77777777" w:rsidR="0057182A" w:rsidRDefault="0057182A" w:rsidP="00354EAF">
      <w:pPr>
        <w:rPr>
          <w:rFonts w:ascii="Work Sans" w:hAnsi="Work Sans"/>
        </w:rPr>
      </w:pPr>
    </w:p>
    <w:p w14:paraId="5B98ABF4" w14:textId="77777777" w:rsidR="00DF5CB6" w:rsidRPr="00906755" w:rsidRDefault="00DF5CB6" w:rsidP="00354EAF">
      <w:pPr>
        <w:rPr>
          <w:rFonts w:ascii="Work Sans" w:hAnsi="Work Sans"/>
        </w:rPr>
      </w:pPr>
    </w:p>
    <w:p w14:paraId="6E6312D3" w14:textId="28C100AB" w:rsidR="003F5E05" w:rsidRDefault="003F5E05" w:rsidP="00DF5CB6">
      <w:pPr>
        <w:pStyle w:val="ListParagraph"/>
        <w:numPr>
          <w:ilvl w:val="2"/>
          <w:numId w:val="22"/>
        </w:numPr>
        <w:tabs>
          <w:tab w:val="left" w:pos="851"/>
        </w:tabs>
        <w:spacing w:before="120" w:after="200"/>
        <w:ind w:left="851" w:right="1525" w:hanging="567"/>
        <w:contextualSpacing w:val="0"/>
        <w:jc w:val="both"/>
        <w:rPr>
          <w:rFonts w:asciiTheme="minorHAnsi" w:hAnsiTheme="minorHAnsi" w:cstheme="minorHAnsi"/>
        </w:rPr>
      </w:pPr>
      <w:r w:rsidRPr="00DF5CB6">
        <w:rPr>
          <w:rFonts w:asciiTheme="minorHAnsi" w:hAnsiTheme="minorHAnsi" w:cstheme="minorHAnsi"/>
        </w:rPr>
        <w:t xml:space="preserve">Loss-given-default (LGD) </w:t>
      </w:r>
      <w:r w:rsidR="00EF7FF4" w:rsidRPr="00DF5CB6">
        <w:rPr>
          <w:rFonts w:asciiTheme="minorHAnsi" w:hAnsiTheme="minorHAnsi" w:cstheme="minorHAnsi"/>
        </w:rPr>
        <w:t xml:space="preserve">for Counterparty default risk </w:t>
      </w:r>
      <w:r w:rsidRPr="00DF5CB6">
        <w:rPr>
          <w:rFonts w:asciiTheme="minorHAnsi" w:hAnsiTheme="minorHAnsi" w:cstheme="minorHAnsi"/>
        </w:rPr>
        <w:t>is 100% in all instances in accordance with Article 192(6) of De</w:t>
      </w:r>
      <w:r w:rsidR="00EF7FF4" w:rsidRPr="00DF5CB6">
        <w:rPr>
          <w:rFonts w:asciiTheme="minorHAnsi" w:hAnsiTheme="minorHAnsi" w:cstheme="minorHAnsi"/>
        </w:rPr>
        <w:t>legated Regulation.</w:t>
      </w:r>
    </w:p>
    <w:p w14:paraId="172FADA2" w14:textId="5336DE3D" w:rsidR="00C7445C" w:rsidRDefault="00C7445C" w:rsidP="00DF5CB6">
      <w:pPr>
        <w:pStyle w:val="ListParagraph"/>
        <w:numPr>
          <w:ilvl w:val="2"/>
          <w:numId w:val="22"/>
        </w:numPr>
        <w:tabs>
          <w:tab w:val="left" w:pos="851"/>
        </w:tabs>
        <w:spacing w:before="120" w:after="200"/>
        <w:ind w:left="851" w:right="1525" w:hanging="567"/>
        <w:contextualSpacing w:val="0"/>
        <w:jc w:val="both"/>
        <w:rPr>
          <w:rFonts w:asciiTheme="minorHAnsi" w:hAnsiTheme="minorHAnsi" w:cstheme="minorHAnsi"/>
        </w:rPr>
      </w:pPr>
      <w:r>
        <w:rPr>
          <w:rFonts w:asciiTheme="minorHAnsi" w:hAnsiTheme="minorHAnsi" w:cstheme="minorHAnsi"/>
        </w:rPr>
        <w:t xml:space="preserve">The LGD for </w:t>
      </w:r>
      <w:r w:rsidR="00524C56">
        <w:rPr>
          <w:rFonts w:asciiTheme="minorHAnsi" w:hAnsiTheme="minorHAnsi" w:cstheme="minorHAnsi"/>
        </w:rPr>
        <w:t xml:space="preserve">the future </w:t>
      </w:r>
      <w:r w:rsidR="00250518">
        <w:rPr>
          <w:rFonts w:asciiTheme="minorHAnsi" w:hAnsiTheme="minorHAnsi" w:cstheme="minorHAnsi"/>
        </w:rPr>
        <w:t xml:space="preserve">derivative </w:t>
      </w:r>
      <w:r w:rsidR="00825C13">
        <w:rPr>
          <w:rFonts w:asciiTheme="minorHAnsi" w:hAnsiTheme="minorHAnsi" w:cstheme="minorHAnsi"/>
        </w:rPr>
        <w:t xml:space="preserve">is calculated in accordance with Article 192(3c) of </w:t>
      </w:r>
      <w:r w:rsidR="00161EEF">
        <w:rPr>
          <w:rFonts w:asciiTheme="minorHAnsi" w:hAnsiTheme="minorHAnsi" w:cstheme="minorHAnsi"/>
        </w:rPr>
        <w:t>C</w:t>
      </w:r>
      <w:r w:rsidR="00825C13">
        <w:rPr>
          <w:rFonts w:asciiTheme="minorHAnsi" w:hAnsiTheme="minorHAnsi" w:cstheme="minorHAnsi"/>
        </w:rPr>
        <w:t xml:space="preserve">ommission </w:t>
      </w:r>
      <w:r w:rsidR="00161EEF">
        <w:rPr>
          <w:rFonts w:asciiTheme="minorHAnsi" w:hAnsiTheme="minorHAnsi" w:cstheme="minorHAnsi"/>
        </w:rPr>
        <w:t>Delegated Regulation</w:t>
      </w:r>
      <w:r w:rsidR="00524C56">
        <w:rPr>
          <w:rFonts w:asciiTheme="minorHAnsi" w:hAnsiTheme="minorHAnsi" w:cstheme="minorHAnsi"/>
        </w:rPr>
        <w:t>:</w:t>
      </w:r>
    </w:p>
    <w:p w14:paraId="32D781B8" w14:textId="2FC08A7D" w:rsidR="00524C56" w:rsidRPr="00857DC9" w:rsidRDefault="002B1FDC" w:rsidP="00524C56">
      <w:pPr>
        <w:tabs>
          <w:tab w:val="left" w:pos="851"/>
        </w:tabs>
        <w:spacing w:before="120" w:after="200"/>
        <w:ind w:left="284" w:right="1525"/>
        <w:jc w:val="both"/>
        <w:rPr>
          <w:rFonts w:asciiTheme="minorHAnsi" w:hAnsiTheme="minorHAnsi" w:cstheme="minorHAnsi"/>
        </w:rPr>
      </w:pPr>
      <m:oMathPara>
        <m:oMath>
          <m:sSub>
            <m:sSubPr>
              <m:ctrlPr>
                <w:rPr>
                  <w:rFonts w:ascii="Cambria Math" w:hAnsi="Cambria Math" w:cstheme="minorHAnsi"/>
                  <w:i/>
                </w:rPr>
              </m:ctrlPr>
            </m:sSubPr>
            <m:e>
              <m:r>
                <w:rPr>
                  <w:rFonts w:ascii="Cambria Math" w:hAnsi="Cambria Math" w:cstheme="minorHAnsi"/>
                </w:rPr>
                <m:t>LGD</m:t>
              </m:r>
            </m:e>
            <m:sub>
              <m:r>
                <w:rPr>
                  <w:rFonts w:ascii="Cambria Math" w:hAnsi="Cambria Math" w:cstheme="minorHAnsi"/>
                </w:rPr>
                <m:t>Future</m:t>
              </m:r>
            </m:sub>
          </m:sSub>
          <m:r>
            <w:rPr>
              <w:rFonts w:ascii="Cambria Math" w:hAnsi="Cambria Math" w:cstheme="minorHAnsi"/>
            </w:rPr>
            <m:t>=max</m:t>
          </m:r>
          <m:d>
            <m:dPr>
              <m:ctrlPr>
                <w:rPr>
                  <w:rFonts w:ascii="Cambria Math" w:hAnsi="Cambria Math" w:cstheme="minorHAnsi"/>
                  <w:i/>
                </w:rPr>
              </m:ctrlPr>
            </m:dPr>
            <m:e>
              <m:r>
                <w:rPr>
                  <w:rFonts w:ascii="Cambria Math" w:hAnsi="Cambria Math" w:cstheme="minorHAnsi"/>
                </w:rPr>
                <m:t>90%∙</m:t>
              </m:r>
              <m:d>
                <m:dPr>
                  <m:ctrlPr>
                    <w:rPr>
                      <w:rFonts w:ascii="Cambria Math" w:hAnsi="Cambria Math" w:cstheme="minorHAnsi"/>
                      <w:i/>
                    </w:rPr>
                  </m:ctrlPr>
                </m:dPr>
                <m:e>
                  <m:r>
                    <w:rPr>
                      <w:rFonts w:ascii="Cambria Math" w:hAnsi="Cambria Math" w:cstheme="minorHAnsi"/>
                    </w:rPr>
                    <m:t>Derivative+</m:t>
                  </m:r>
                  <m:sSub>
                    <m:sSubPr>
                      <m:ctrlPr>
                        <w:rPr>
                          <w:rFonts w:ascii="Cambria Math" w:hAnsi="Cambria Math" w:cstheme="minorHAnsi"/>
                          <w:i/>
                        </w:rPr>
                      </m:ctrlPr>
                    </m:sSubPr>
                    <m:e>
                      <m:r>
                        <w:rPr>
                          <w:rFonts w:ascii="Cambria Math" w:hAnsi="Cambria Math" w:cstheme="minorHAnsi"/>
                        </w:rPr>
                        <m:t>RM</m:t>
                      </m:r>
                    </m:e>
                    <m:sub>
                      <m:r>
                        <w:rPr>
                          <w:rFonts w:ascii="Cambria Math" w:hAnsi="Cambria Math" w:cstheme="minorHAnsi"/>
                        </w:rPr>
                        <m:t>fin</m:t>
                      </m:r>
                    </m:sub>
                  </m:sSub>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m:t>
                  </m:r>
                </m:sup>
              </m:sSup>
              <m:r>
                <w:rPr>
                  <w:rFonts w:ascii="Cambria Math" w:hAnsi="Cambria Math" w:cstheme="minorHAnsi"/>
                </w:rPr>
                <m:t>∙Collateral;0</m:t>
              </m:r>
            </m:e>
          </m:d>
        </m:oMath>
      </m:oMathPara>
    </w:p>
    <w:p w14:paraId="3E1DF68C" w14:textId="7051708B" w:rsidR="00857DC9" w:rsidRDefault="00857DC9" w:rsidP="00524C56">
      <w:pPr>
        <w:tabs>
          <w:tab w:val="left" w:pos="851"/>
        </w:tabs>
        <w:spacing w:before="120" w:after="200"/>
        <w:ind w:left="284" w:right="1525"/>
        <w:jc w:val="both"/>
        <w:rPr>
          <w:rFonts w:asciiTheme="minorHAnsi" w:hAnsiTheme="minorHAnsi" w:cstheme="minorHAnsi"/>
        </w:rPr>
      </w:pPr>
      <w:r>
        <w:rPr>
          <w:rFonts w:asciiTheme="minorHAnsi" w:hAnsiTheme="minorHAnsi" w:cstheme="minorHAnsi"/>
        </w:rPr>
        <w:t>Where:</w:t>
      </w:r>
    </w:p>
    <w:p w14:paraId="591AD4E9" w14:textId="362BA7CC" w:rsidR="00857DC9" w:rsidRDefault="007F08EE" w:rsidP="00EE4651">
      <w:pPr>
        <w:pStyle w:val="ListParagraph"/>
        <w:numPr>
          <w:ilvl w:val="0"/>
          <w:numId w:val="10"/>
        </w:numPr>
        <w:tabs>
          <w:tab w:val="left" w:pos="851"/>
        </w:tabs>
        <w:spacing w:before="120" w:after="200"/>
        <w:ind w:left="714" w:right="1525" w:hanging="357"/>
        <w:contextualSpacing w:val="0"/>
        <w:jc w:val="both"/>
        <w:rPr>
          <w:rFonts w:asciiTheme="minorHAnsi" w:hAnsiTheme="minorHAnsi" w:cstheme="minorHAnsi"/>
        </w:rPr>
      </w:pPr>
      <w:r>
        <w:rPr>
          <w:rFonts w:asciiTheme="minorHAnsi" w:hAnsiTheme="minorHAnsi" w:cstheme="minorHAnsi"/>
        </w:rPr>
        <w:t>Derivative denotes the value of the derivative</w:t>
      </w:r>
    </w:p>
    <w:p w14:paraId="449B9A48" w14:textId="53EFDB2B" w:rsidR="007F08EE" w:rsidRDefault="007F08EE" w:rsidP="00EE4651">
      <w:pPr>
        <w:pStyle w:val="ListParagraph"/>
        <w:numPr>
          <w:ilvl w:val="0"/>
          <w:numId w:val="10"/>
        </w:numPr>
        <w:tabs>
          <w:tab w:val="left" w:pos="851"/>
        </w:tabs>
        <w:spacing w:before="120" w:after="200"/>
        <w:ind w:left="714" w:right="1525" w:hanging="357"/>
        <w:contextualSpacing w:val="0"/>
        <w:jc w:val="both"/>
        <w:rPr>
          <w:rFonts w:asciiTheme="minorHAnsi" w:hAnsiTheme="minorHAnsi" w:cstheme="minorHAnsi"/>
        </w:rPr>
      </w:pPr>
      <w:r>
        <w:rPr>
          <w:rFonts w:asciiTheme="minorHAnsi" w:hAnsiTheme="minorHAnsi" w:cstheme="minorHAnsi"/>
        </w:rPr>
        <w:t>RM denotes the risk mitigation effect o</w:t>
      </w:r>
      <w:r w:rsidR="007D534D">
        <w:rPr>
          <w:rFonts w:asciiTheme="minorHAnsi" w:hAnsiTheme="minorHAnsi" w:cstheme="minorHAnsi"/>
        </w:rPr>
        <w:t>n market risk of the derivative</w:t>
      </w:r>
    </w:p>
    <w:p w14:paraId="23AE6EB6" w14:textId="0C1B5ABE" w:rsidR="007462F7" w:rsidRDefault="007462F7" w:rsidP="00EE4651">
      <w:pPr>
        <w:pStyle w:val="ListParagraph"/>
        <w:numPr>
          <w:ilvl w:val="0"/>
          <w:numId w:val="10"/>
        </w:numPr>
        <w:tabs>
          <w:tab w:val="left" w:pos="851"/>
        </w:tabs>
        <w:spacing w:before="120" w:after="200"/>
        <w:ind w:left="714" w:right="1525" w:hanging="357"/>
        <w:contextualSpacing w:val="0"/>
        <w:jc w:val="both"/>
        <w:rPr>
          <w:rFonts w:asciiTheme="minorHAnsi" w:hAnsiTheme="minorHAnsi" w:cstheme="minorHAnsi"/>
        </w:rPr>
      </w:pPr>
      <w:r>
        <w:rPr>
          <w:rFonts w:asciiTheme="minorHAnsi" w:hAnsiTheme="minorHAnsi" w:cstheme="minorHAnsi"/>
        </w:rPr>
        <w:t xml:space="preserve">Collateral </w:t>
      </w:r>
      <w:r w:rsidR="00775CE2">
        <w:rPr>
          <w:rFonts w:asciiTheme="minorHAnsi" w:hAnsiTheme="minorHAnsi" w:cstheme="minorHAnsi"/>
        </w:rPr>
        <w:t>denotes the risk adjusted value of the collateral in relation to the derivative</w:t>
      </w:r>
    </w:p>
    <w:p w14:paraId="71ECBF1D" w14:textId="475BBF5E" w:rsidR="00775CE2" w:rsidRPr="007F08EE" w:rsidRDefault="00775CE2" w:rsidP="00EE4651">
      <w:pPr>
        <w:pStyle w:val="ListParagraph"/>
        <w:numPr>
          <w:ilvl w:val="0"/>
          <w:numId w:val="10"/>
        </w:numPr>
        <w:tabs>
          <w:tab w:val="left" w:pos="851"/>
        </w:tabs>
        <w:spacing w:before="120" w:after="200"/>
        <w:ind w:left="714" w:right="1525" w:hanging="357"/>
        <w:contextualSpacing w:val="0"/>
        <w:jc w:val="both"/>
        <w:rPr>
          <w:rFonts w:asciiTheme="minorHAnsi" w:hAnsiTheme="minorHAnsi" w:cstheme="minorHAnsi"/>
        </w:rPr>
      </w:pPr>
      <w:r>
        <w:rPr>
          <w:rFonts w:asciiTheme="minorHAnsi" w:hAnsiTheme="minorHAnsi" w:cstheme="minorHAnsi"/>
        </w:rPr>
        <w:t>F’</w:t>
      </w:r>
      <w:r w:rsidR="00033CA5">
        <w:rPr>
          <w:rFonts w:asciiTheme="minorHAnsi" w:hAnsiTheme="minorHAnsi" w:cstheme="minorHAnsi"/>
        </w:rPr>
        <w:t xml:space="preserve">’’ denotes a factor to take into account the economic effect of the collateral arrangement in relation </w:t>
      </w:r>
      <w:r w:rsidR="00EE4651">
        <w:rPr>
          <w:rFonts w:asciiTheme="minorHAnsi" w:hAnsiTheme="minorHAnsi" w:cstheme="minorHAnsi"/>
        </w:rPr>
        <w:t>to the derivative in case of a credit event related to the counterparty</w:t>
      </w:r>
    </w:p>
    <w:p w14:paraId="3623FC7A" w14:textId="3AB25C9D" w:rsidR="002A4D14" w:rsidRDefault="00932817" w:rsidP="000D5751">
      <w:pPr>
        <w:pStyle w:val="ListParagraph"/>
        <w:numPr>
          <w:ilvl w:val="2"/>
          <w:numId w:val="22"/>
        </w:numPr>
        <w:tabs>
          <w:tab w:val="left" w:pos="851"/>
        </w:tabs>
        <w:spacing w:before="120" w:after="200"/>
        <w:ind w:left="851" w:right="1525" w:hanging="567"/>
        <w:contextualSpacing w:val="0"/>
        <w:jc w:val="both"/>
        <w:rPr>
          <w:rFonts w:asciiTheme="minorHAnsi" w:hAnsiTheme="minorHAnsi" w:cstheme="minorHAnsi"/>
        </w:rPr>
      </w:pPr>
      <w:r>
        <w:rPr>
          <w:rFonts w:asciiTheme="minorHAnsi" w:hAnsiTheme="minorHAnsi" w:cstheme="minorHAnsi"/>
        </w:rPr>
        <w:t>The risk mitigation element</w:t>
      </w:r>
      <w:r w:rsidR="00B9765C">
        <w:rPr>
          <w:rFonts w:asciiTheme="minorHAnsi" w:hAnsiTheme="minorHAnsi" w:cstheme="minorHAnsi"/>
        </w:rPr>
        <w:t xml:space="preserve"> is </w:t>
      </w:r>
      <w:r w:rsidR="003522BA">
        <w:rPr>
          <w:rFonts w:asciiTheme="minorHAnsi" w:hAnsiTheme="minorHAnsi" w:cstheme="minorHAnsi"/>
        </w:rPr>
        <w:t>obtained</w:t>
      </w:r>
      <w:r w:rsidR="00B9765C">
        <w:rPr>
          <w:rFonts w:asciiTheme="minorHAnsi" w:hAnsiTheme="minorHAnsi" w:cstheme="minorHAnsi"/>
        </w:rPr>
        <w:t xml:space="preserve"> by calculating what the SCR </w:t>
      </w:r>
      <w:r w:rsidR="00E06A85">
        <w:rPr>
          <w:rFonts w:asciiTheme="minorHAnsi" w:hAnsiTheme="minorHAnsi" w:cstheme="minorHAnsi"/>
        </w:rPr>
        <w:t>market risk (through currency risk)</w:t>
      </w:r>
      <w:r w:rsidR="00B9765C">
        <w:rPr>
          <w:rFonts w:asciiTheme="minorHAnsi" w:hAnsiTheme="minorHAnsi" w:cstheme="minorHAnsi"/>
        </w:rPr>
        <w:t xml:space="preserve"> would be in the case of the forward not existing</w:t>
      </w:r>
      <w:r w:rsidR="000D5751">
        <w:rPr>
          <w:rFonts w:asciiTheme="minorHAnsi" w:hAnsiTheme="minorHAnsi" w:cstheme="minorHAnsi"/>
        </w:rPr>
        <w:t>. There is no knowledge of a collateral arrangement existing for this contract.</w:t>
      </w:r>
    </w:p>
    <w:p w14:paraId="29615CB3" w14:textId="7D033FD4" w:rsidR="00C32F2F" w:rsidRDefault="00C32F2F" w:rsidP="000D5751">
      <w:pPr>
        <w:pStyle w:val="ListParagraph"/>
        <w:numPr>
          <w:ilvl w:val="2"/>
          <w:numId w:val="22"/>
        </w:numPr>
        <w:tabs>
          <w:tab w:val="left" w:pos="851"/>
        </w:tabs>
        <w:spacing w:before="120" w:after="200"/>
        <w:ind w:left="851" w:right="1525" w:hanging="567"/>
        <w:contextualSpacing w:val="0"/>
        <w:jc w:val="both"/>
        <w:rPr>
          <w:rFonts w:asciiTheme="minorHAnsi" w:hAnsiTheme="minorHAnsi" w:cstheme="minorHAnsi"/>
        </w:rPr>
      </w:pPr>
      <w:r>
        <w:rPr>
          <w:rFonts w:asciiTheme="minorHAnsi" w:hAnsiTheme="minorHAnsi" w:cstheme="minorHAnsi"/>
        </w:rPr>
        <w:t>Given the above expression the LGD for the future derivative would be:</w:t>
      </w:r>
    </w:p>
    <w:p w14:paraId="5C74369D" w14:textId="4A496749" w:rsidR="002A4D14" w:rsidRPr="002A4D14" w:rsidRDefault="002B1FDC" w:rsidP="009869C5">
      <w:pPr>
        <w:tabs>
          <w:tab w:val="left" w:pos="851"/>
        </w:tabs>
        <w:spacing w:before="120" w:after="200"/>
        <w:ind w:left="284" w:right="1525"/>
        <w:jc w:val="both"/>
        <w:rPr>
          <w:rFonts w:asciiTheme="minorHAnsi" w:hAnsiTheme="minorHAnsi" w:cstheme="minorHAnsi"/>
        </w:rPr>
      </w:pPr>
      <m:oMathPara>
        <m:oMath>
          <m:sSub>
            <m:sSubPr>
              <m:ctrlPr>
                <w:rPr>
                  <w:rFonts w:ascii="Cambria Math" w:hAnsi="Cambria Math" w:cstheme="minorHAnsi"/>
                  <w:i/>
                </w:rPr>
              </m:ctrlPr>
            </m:sSubPr>
            <m:e>
              <m:r>
                <w:rPr>
                  <w:rFonts w:ascii="Cambria Math" w:hAnsi="Cambria Math" w:cstheme="minorHAnsi"/>
                </w:rPr>
                <m:t>LGD</m:t>
              </m:r>
            </m:e>
            <m:sub>
              <m:r>
                <w:rPr>
                  <w:rFonts w:ascii="Cambria Math" w:hAnsi="Cambria Math" w:cstheme="minorHAnsi"/>
                </w:rPr>
                <m:t>Future</m:t>
              </m:r>
            </m:sub>
          </m:sSub>
          <m:r>
            <w:rPr>
              <w:rFonts w:ascii="Cambria Math" w:hAnsi="Cambria Math" w:cstheme="minorHAnsi"/>
            </w:rPr>
            <m:t>=max</m:t>
          </m:r>
          <m:d>
            <m:dPr>
              <m:ctrlPr>
                <w:rPr>
                  <w:rFonts w:ascii="Cambria Math" w:hAnsi="Cambria Math" w:cstheme="minorHAnsi"/>
                  <w:i/>
                </w:rPr>
              </m:ctrlPr>
            </m:dPr>
            <m:e>
              <m:r>
                <w:rPr>
                  <w:rFonts w:ascii="Cambria Math" w:hAnsi="Cambria Math" w:cstheme="minorHAnsi"/>
                </w:rPr>
                <m:t>90%∙</m:t>
              </m:r>
              <m:d>
                <m:dPr>
                  <m:ctrlPr>
                    <w:rPr>
                      <w:rFonts w:ascii="Cambria Math" w:hAnsi="Cambria Math" w:cstheme="minorHAnsi"/>
                      <w:i/>
                    </w:rPr>
                  </m:ctrlPr>
                </m:dPr>
                <m:e>
                  <m:r>
                    <w:rPr>
                      <w:rFonts w:ascii="Cambria Math" w:hAnsi="Cambria Math" w:cstheme="minorHAnsi"/>
                    </w:rPr>
                    <m:t>£104k+£1.24m</m:t>
                  </m:r>
                </m:e>
              </m:d>
              <m:r>
                <w:rPr>
                  <w:rFonts w:ascii="Cambria Math" w:hAnsi="Cambria Math" w:cstheme="minorHAnsi"/>
                </w:rPr>
                <m:t>;0</m:t>
              </m:r>
            </m:e>
          </m:d>
          <m:r>
            <w:rPr>
              <w:rFonts w:ascii="Cambria Math" w:hAnsi="Cambria Math" w:cstheme="minorHAnsi"/>
            </w:rPr>
            <m:t>=£1.21m</m:t>
          </m:r>
        </m:oMath>
      </m:oMathPara>
    </w:p>
    <w:p w14:paraId="6A5DC40A" w14:textId="32B27DAE" w:rsidR="0087283F" w:rsidRPr="00CA3E79" w:rsidRDefault="0087283F" w:rsidP="00CA3E79">
      <w:pPr>
        <w:pStyle w:val="ListParagraph"/>
        <w:numPr>
          <w:ilvl w:val="2"/>
          <w:numId w:val="22"/>
        </w:numPr>
        <w:tabs>
          <w:tab w:val="left" w:pos="851"/>
        </w:tabs>
        <w:spacing w:before="120" w:after="200"/>
        <w:ind w:left="851" w:right="1525" w:hanging="567"/>
        <w:contextualSpacing w:val="0"/>
        <w:jc w:val="both"/>
        <w:rPr>
          <w:rFonts w:asciiTheme="minorHAnsi" w:hAnsiTheme="minorHAnsi" w:cstheme="minorHAnsi"/>
        </w:rPr>
      </w:pPr>
      <w:r w:rsidRPr="00CA3E79">
        <w:rPr>
          <w:rFonts w:asciiTheme="minorHAnsi" w:hAnsiTheme="minorHAnsi" w:cstheme="minorHAnsi"/>
        </w:rPr>
        <w:t>The reinsurer’s exposures stressed in the counterparty type 1 risk module are as follows:</w:t>
      </w:r>
    </w:p>
    <w:tbl>
      <w:tblPr>
        <w:tblW w:w="5180" w:type="dxa"/>
        <w:jc w:val="center"/>
        <w:tblLook w:val="04A0" w:firstRow="1" w:lastRow="0" w:firstColumn="1" w:lastColumn="0" w:noHBand="0" w:noVBand="1"/>
      </w:tblPr>
      <w:tblGrid>
        <w:gridCol w:w="1800"/>
        <w:gridCol w:w="1560"/>
        <w:gridCol w:w="1820"/>
      </w:tblGrid>
      <w:tr w:rsidR="009869C5" w:rsidRPr="009869C5" w14:paraId="6A280E87" w14:textId="77777777" w:rsidTr="009869C5">
        <w:trPr>
          <w:trHeight w:val="410"/>
          <w:jc w:val="center"/>
        </w:trPr>
        <w:tc>
          <w:tcPr>
            <w:tcW w:w="18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67ACBAF" w14:textId="77777777" w:rsidR="009869C5" w:rsidRPr="009869C5" w:rsidRDefault="009869C5" w:rsidP="009869C5">
            <w:pPr>
              <w:widowControl/>
              <w:jc w:val="center"/>
              <w:rPr>
                <w:rFonts w:eastAsia="Times New Roman"/>
                <w:b/>
                <w:bCs/>
                <w:color w:val="000000"/>
                <w:lang w:val="en-GI" w:eastAsia="en-GI"/>
              </w:rPr>
            </w:pPr>
            <w:r w:rsidRPr="009869C5">
              <w:rPr>
                <w:rFonts w:eastAsia="Times New Roman"/>
                <w:b/>
                <w:bCs/>
                <w:color w:val="000000"/>
                <w:lang w:val="en-GI" w:eastAsia="en-GI"/>
              </w:rPr>
              <w:t>Reinsurer</w:t>
            </w:r>
          </w:p>
        </w:tc>
        <w:tc>
          <w:tcPr>
            <w:tcW w:w="1560" w:type="dxa"/>
            <w:tcBorders>
              <w:top w:val="single" w:sz="4" w:space="0" w:color="auto"/>
              <w:left w:val="nil"/>
              <w:bottom w:val="single" w:sz="4" w:space="0" w:color="auto"/>
              <w:right w:val="single" w:sz="4" w:space="0" w:color="auto"/>
            </w:tcBorders>
            <w:shd w:val="clear" w:color="000000" w:fill="FFFFFF"/>
            <w:noWrap/>
            <w:vAlign w:val="center"/>
            <w:hideMark/>
          </w:tcPr>
          <w:p w14:paraId="0FE4DFD4" w14:textId="77777777" w:rsidR="009869C5" w:rsidRPr="009869C5" w:rsidRDefault="009869C5" w:rsidP="009869C5">
            <w:pPr>
              <w:widowControl/>
              <w:jc w:val="center"/>
              <w:rPr>
                <w:rFonts w:eastAsia="Times New Roman"/>
                <w:b/>
                <w:bCs/>
                <w:color w:val="000000"/>
                <w:lang w:val="en-GI" w:eastAsia="en-GI"/>
              </w:rPr>
            </w:pPr>
            <w:r w:rsidRPr="009869C5">
              <w:rPr>
                <w:rFonts w:eastAsia="Times New Roman"/>
                <w:b/>
                <w:bCs/>
                <w:color w:val="000000"/>
                <w:lang w:val="en-GI" w:eastAsia="en-GI"/>
              </w:rPr>
              <w:t>Rating</w:t>
            </w:r>
          </w:p>
        </w:tc>
        <w:tc>
          <w:tcPr>
            <w:tcW w:w="1820" w:type="dxa"/>
            <w:tcBorders>
              <w:top w:val="single" w:sz="4" w:space="0" w:color="auto"/>
              <w:left w:val="nil"/>
              <w:bottom w:val="single" w:sz="4" w:space="0" w:color="auto"/>
              <w:right w:val="single" w:sz="4" w:space="0" w:color="auto"/>
            </w:tcBorders>
            <w:shd w:val="clear" w:color="000000" w:fill="FFFFFF"/>
            <w:noWrap/>
            <w:vAlign w:val="center"/>
            <w:hideMark/>
          </w:tcPr>
          <w:p w14:paraId="5A6B8707" w14:textId="77777777" w:rsidR="009869C5" w:rsidRPr="009869C5" w:rsidRDefault="009869C5" w:rsidP="009869C5">
            <w:pPr>
              <w:widowControl/>
              <w:jc w:val="center"/>
              <w:rPr>
                <w:rFonts w:eastAsia="Times New Roman"/>
                <w:b/>
                <w:bCs/>
                <w:color w:val="000000"/>
                <w:lang w:val="en-GI" w:eastAsia="en-GI"/>
              </w:rPr>
            </w:pPr>
            <w:r w:rsidRPr="009869C5">
              <w:rPr>
                <w:rFonts w:eastAsia="Times New Roman"/>
                <w:b/>
                <w:bCs/>
                <w:color w:val="000000"/>
                <w:lang w:val="en-GI" w:eastAsia="en-GI"/>
              </w:rPr>
              <w:t>Exposure (£'000s)</w:t>
            </w:r>
          </w:p>
        </w:tc>
      </w:tr>
      <w:tr w:rsidR="009869C5" w:rsidRPr="009869C5" w14:paraId="7CB6103E" w14:textId="77777777" w:rsidTr="009869C5">
        <w:trPr>
          <w:trHeight w:val="290"/>
          <w:jc w:val="center"/>
        </w:trPr>
        <w:tc>
          <w:tcPr>
            <w:tcW w:w="1800" w:type="dxa"/>
            <w:tcBorders>
              <w:top w:val="nil"/>
              <w:left w:val="single" w:sz="4" w:space="0" w:color="auto"/>
              <w:bottom w:val="nil"/>
              <w:right w:val="single" w:sz="4" w:space="0" w:color="auto"/>
            </w:tcBorders>
            <w:shd w:val="clear" w:color="000000" w:fill="FFFFFF"/>
            <w:noWrap/>
            <w:vAlign w:val="bottom"/>
            <w:hideMark/>
          </w:tcPr>
          <w:p w14:paraId="1DC23BF8" w14:textId="77777777" w:rsidR="009869C5" w:rsidRPr="009869C5" w:rsidRDefault="009869C5" w:rsidP="009869C5">
            <w:pPr>
              <w:widowControl/>
              <w:rPr>
                <w:rFonts w:eastAsia="Times New Roman"/>
                <w:color w:val="000000"/>
                <w:lang w:val="en-GI" w:eastAsia="en-GI"/>
              </w:rPr>
            </w:pPr>
            <w:proofErr w:type="spellStart"/>
            <w:r w:rsidRPr="009869C5">
              <w:rPr>
                <w:rFonts w:eastAsia="Times New Roman"/>
                <w:color w:val="000000"/>
                <w:lang w:val="en-GI" w:eastAsia="en-GI"/>
              </w:rPr>
              <w:t>Amlin</w:t>
            </w:r>
            <w:proofErr w:type="spellEnd"/>
            <w:r w:rsidRPr="009869C5">
              <w:rPr>
                <w:rFonts w:eastAsia="Times New Roman"/>
                <w:color w:val="000000"/>
                <w:lang w:val="en-GI" w:eastAsia="en-GI"/>
              </w:rPr>
              <w:t xml:space="preserve"> AG</w:t>
            </w:r>
          </w:p>
        </w:tc>
        <w:tc>
          <w:tcPr>
            <w:tcW w:w="1560" w:type="dxa"/>
            <w:tcBorders>
              <w:top w:val="nil"/>
              <w:left w:val="nil"/>
              <w:bottom w:val="nil"/>
              <w:right w:val="single" w:sz="4" w:space="0" w:color="auto"/>
            </w:tcBorders>
            <w:shd w:val="clear" w:color="000000" w:fill="FFFFFF"/>
            <w:noWrap/>
            <w:vAlign w:val="bottom"/>
            <w:hideMark/>
          </w:tcPr>
          <w:p w14:paraId="3F83544A"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A</w:t>
            </w:r>
          </w:p>
        </w:tc>
        <w:tc>
          <w:tcPr>
            <w:tcW w:w="1820" w:type="dxa"/>
            <w:tcBorders>
              <w:top w:val="nil"/>
              <w:left w:val="nil"/>
              <w:bottom w:val="nil"/>
              <w:right w:val="single" w:sz="4" w:space="0" w:color="auto"/>
            </w:tcBorders>
            <w:shd w:val="clear" w:color="000000" w:fill="FFFFFF"/>
            <w:noWrap/>
            <w:vAlign w:val="bottom"/>
            <w:hideMark/>
          </w:tcPr>
          <w:p w14:paraId="2C456164" w14:textId="77777777" w:rsidR="009869C5" w:rsidRPr="009869C5" w:rsidRDefault="009869C5" w:rsidP="009869C5">
            <w:pPr>
              <w:widowControl/>
              <w:jc w:val="right"/>
              <w:rPr>
                <w:rFonts w:eastAsia="Times New Roman"/>
                <w:color w:val="000000"/>
                <w:lang w:val="en-GI" w:eastAsia="en-GI"/>
              </w:rPr>
            </w:pPr>
            <w:r w:rsidRPr="009869C5">
              <w:rPr>
                <w:rFonts w:eastAsia="Times New Roman"/>
                <w:color w:val="000000"/>
                <w:lang w:val="en-GI" w:eastAsia="en-GI"/>
              </w:rPr>
              <w:t>4,016</w:t>
            </w:r>
          </w:p>
        </w:tc>
      </w:tr>
      <w:tr w:rsidR="009869C5" w:rsidRPr="009869C5" w14:paraId="2158BC2D" w14:textId="77777777" w:rsidTr="009869C5">
        <w:trPr>
          <w:trHeight w:val="290"/>
          <w:jc w:val="center"/>
        </w:trPr>
        <w:tc>
          <w:tcPr>
            <w:tcW w:w="1800" w:type="dxa"/>
            <w:tcBorders>
              <w:top w:val="nil"/>
              <w:left w:val="single" w:sz="4" w:space="0" w:color="auto"/>
              <w:bottom w:val="nil"/>
              <w:right w:val="single" w:sz="4" w:space="0" w:color="auto"/>
            </w:tcBorders>
            <w:shd w:val="clear" w:color="000000" w:fill="FFFFFF"/>
            <w:noWrap/>
            <w:vAlign w:val="bottom"/>
            <w:hideMark/>
          </w:tcPr>
          <w:p w14:paraId="6F9A0F56"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Arch</w:t>
            </w:r>
          </w:p>
        </w:tc>
        <w:tc>
          <w:tcPr>
            <w:tcW w:w="1560" w:type="dxa"/>
            <w:tcBorders>
              <w:top w:val="nil"/>
              <w:left w:val="nil"/>
              <w:bottom w:val="nil"/>
              <w:right w:val="single" w:sz="4" w:space="0" w:color="auto"/>
            </w:tcBorders>
            <w:shd w:val="clear" w:color="000000" w:fill="FFFFFF"/>
            <w:noWrap/>
            <w:vAlign w:val="bottom"/>
            <w:hideMark/>
          </w:tcPr>
          <w:p w14:paraId="044B36FB"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A</w:t>
            </w:r>
          </w:p>
        </w:tc>
        <w:tc>
          <w:tcPr>
            <w:tcW w:w="1820" w:type="dxa"/>
            <w:tcBorders>
              <w:top w:val="nil"/>
              <w:left w:val="nil"/>
              <w:bottom w:val="nil"/>
              <w:right w:val="single" w:sz="4" w:space="0" w:color="auto"/>
            </w:tcBorders>
            <w:shd w:val="clear" w:color="000000" w:fill="FFFFFF"/>
            <w:noWrap/>
            <w:vAlign w:val="bottom"/>
            <w:hideMark/>
          </w:tcPr>
          <w:p w14:paraId="5488DB7A" w14:textId="77777777" w:rsidR="009869C5" w:rsidRPr="009869C5" w:rsidRDefault="009869C5" w:rsidP="009869C5">
            <w:pPr>
              <w:widowControl/>
              <w:jc w:val="right"/>
              <w:rPr>
                <w:rFonts w:eastAsia="Times New Roman"/>
                <w:color w:val="000000"/>
                <w:lang w:val="en-GI" w:eastAsia="en-GI"/>
              </w:rPr>
            </w:pPr>
            <w:r w:rsidRPr="009869C5">
              <w:rPr>
                <w:rFonts w:eastAsia="Times New Roman"/>
                <w:color w:val="000000"/>
                <w:lang w:val="en-GI" w:eastAsia="en-GI"/>
              </w:rPr>
              <w:t>5,197</w:t>
            </w:r>
          </w:p>
        </w:tc>
      </w:tr>
      <w:tr w:rsidR="009869C5" w:rsidRPr="009869C5" w14:paraId="69001B69" w14:textId="77777777" w:rsidTr="009869C5">
        <w:trPr>
          <w:trHeight w:val="290"/>
          <w:jc w:val="center"/>
        </w:trPr>
        <w:tc>
          <w:tcPr>
            <w:tcW w:w="1800" w:type="dxa"/>
            <w:tcBorders>
              <w:top w:val="nil"/>
              <w:left w:val="single" w:sz="4" w:space="0" w:color="auto"/>
              <w:bottom w:val="nil"/>
              <w:right w:val="single" w:sz="4" w:space="0" w:color="auto"/>
            </w:tcBorders>
            <w:shd w:val="clear" w:color="000000" w:fill="FFFFFF"/>
            <w:noWrap/>
            <w:vAlign w:val="bottom"/>
            <w:hideMark/>
          </w:tcPr>
          <w:p w14:paraId="6437D08E"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Aspen</w:t>
            </w:r>
          </w:p>
        </w:tc>
        <w:tc>
          <w:tcPr>
            <w:tcW w:w="1560" w:type="dxa"/>
            <w:tcBorders>
              <w:top w:val="nil"/>
              <w:left w:val="nil"/>
              <w:bottom w:val="nil"/>
              <w:right w:val="single" w:sz="4" w:space="0" w:color="auto"/>
            </w:tcBorders>
            <w:shd w:val="clear" w:color="000000" w:fill="FFFFFF"/>
            <w:noWrap/>
            <w:vAlign w:val="bottom"/>
            <w:hideMark/>
          </w:tcPr>
          <w:p w14:paraId="4C48B8FE"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A</w:t>
            </w:r>
          </w:p>
        </w:tc>
        <w:tc>
          <w:tcPr>
            <w:tcW w:w="1820" w:type="dxa"/>
            <w:tcBorders>
              <w:top w:val="nil"/>
              <w:left w:val="nil"/>
              <w:bottom w:val="nil"/>
              <w:right w:val="single" w:sz="4" w:space="0" w:color="auto"/>
            </w:tcBorders>
            <w:shd w:val="clear" w:color="000000" w:fill="FFFFFF"/>
            <w:noWrap/>
            <w:vAlign w:val="bottom"/>
            <w:hideMark/>
          </w:tcPr>
          <w:p w14:paraId="1CEDC736" w14:textId="77777777" w:rsidR="009869C5" w:rsidRPr="009869C5" w:rsidRDefault="009869C5" w:rsidP="009869C5">
            <w:pPr>
              <w:widowControl/>
              <w:jc w:val="right"/>
              <w:rPr>
                <w:rFonts w:eastAsia="Times New Roman"/>
                <w:color w:val="000000"/>
                <w:lang w:val="en-GI" w:eastAsia="en-GI"/>
              </w:rPr>
            </w:pPr>
            <w:r w:rsidRPr="009869C5">
              <w:rPr>
                <w:rFonts w:eastAsia="Times New Roman"/>
                <w:color w:val="000000"/>
                <w:lang w:val="en-GI" w:eastAsia="en-GI"/>
              </w:rPr>
              <w:t>1,840</w:t>
            </w:r>
          </w:p>
        </w:tc>
      </w:tr>
      <w:tr w:rsidR="009869C5" w:rsidRPr="009869C5" w14:paraId="47E5BB7D" w14:textId="77777777" w:rsidTr="009869C5">
        <w:trPr>
          <w:trHeight w:val="290"/>
          <w:jc w:val="center"/>
        </w:trPr>
        <w:tc>
          <w:tcPr>
            <w:tcW w:w="1800" w:type="dxa"/>
            <w:tcBorders>
              <w:top w:val="nil"/>
              <w:left w:val="single" w:sz="4" w:space="0" w:color="auto"/>
              <w:bottom w:val="nil"/>
              <w:right w:val="single" w:sz="4" w:space="0" w:color="auto"/>
            </w:tcBorders>
            <w:shd w:val="clear" w:color="000000" w:fill="FFFFFF"/>
            <w:noWrap/>
            <w:vAlign w:val="bottom"/>
            <w:hideMark/>
          </w:tcPr>
          <w:p w14:paraId="44287F35"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Axis RE</w:t>
            </w:r>
          </w:p>
        </w:tc>
        <w:tc>
          <w:tcPr>
            <w:tcW w:w="1560" w:type="dxa"/>
            <w:tcBorders>
              <w:top w:val="nil"/>
              <w:left w:val="nil"/>
              <w:bottom w:val="nil"/>
              <w:right w:val="single" w:sz="4" w:space="0" w:color="auto"/>
            </w:tcBorders>
            <w:shd w:val="clear" w:color="000000" w:fill="FFFFFF"/>
            <w:noWrap/>
            <w:vAlign w:val="bottom"/>
            <w:hideMark/>
          </w:tcPr>
          <w:p w14:paraId="60A4FBF4"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A</w:t>
            </w:r>
          </w:p>
        </w:tc>
        <w:tc>
          <w:tcPr>
            <w:tcW w:w="1820" w:type="dxa"/>
            <w:tcBorders>
              <w:top w:val="nil"/>
              <w:left w:val="nil"/>
              <w:bottom w:val="nil"/>
              <w:right w:val="single" w:sz="4" w:space="0" w:color="auto"/>
            </w:tcBorders>
            <w:shd w:val="clear" w:color="000000" w:fill="FFFFFF"/>
            <w:noWrap/>
            <w:vAlign w:val="bottom"/>
            <w:hideMark/>
          </w:tcPr>
          <w:p w14:paraId="3462A877" w14:textId="77777777" w:rsidR="009869C5" w:rsidRPr="009869C5" w:rsidRDefault="009869C5" w:rsidP="009869C5">
            <w:pPr>
              <w:widowControl/>
              <w:jc w:val="right"/>
              <w:rPr>
                <w:rFonts w:eastAsia="Times New Roman"/>
                <w:color w:val="000000"/>
                <w:lang w:val="en-GI" w:eastAsia="en-GI"/>
              </w:rPr>
            </w:pPr>
            <w:r w:rsidRPr="009869C5">
              <w:rPr>
                <w:rFonts w:eastAsia="Times New Roman"/>
                <w:color w:val="000000"/>
                <w:lang w:val="en-GI" w:eastAsia="en-GI"/>
              </w:rPr>
              <w:t>3,214</w:t>
            </w:r>
          </w:p>
        </w:tc>
      </w:tr>
      <w:tr w:rsidR="009869C5" w:rsidRPr="009869C5" w14:paraId="61D8A52A" w14:textId="77777777" w:rsidTr="009869C5">
        <w:trPr>
          <w:trHeight w:val="290"/>
          <w:jc w:val="center"/>
        </w:trPr>
        <w:tc>
          <w:tcPr>
            <w:tcW w:w="1800" w:type="dxa"/>
            <w:tcBorders>
              <w:top w:val="nil"/>
              <w:left w:val="single" w:sz="4" w:space="0" w:color="auto"/>
              <w:bottom w:val="nil"/>
              <w:right w:val="single" w:sz="4" w:space="0" w:color="auto"/>
            </w:tcBorders>
            <w:shd w:val="clear" w:color="000000" w:fill="FFFFFF"/>
            <w:noWrap/>
            <w:vAlign w:val="bottom"/>
            <w:hideMark/>
          </w:tcPr>
          <w:p w14:paraId="53569794"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Everest RE</w:t>
            </w:r>
          </w:p>
        </w:tc>
        <w:tc>
          <w:tcPr>
            <w:tcW w:w="1560" w:type="dxa"/>
            <w:tcBorders>
              <w:top w:val="nil"/>
              <w:left w:val="nil"/>
              <w:bottom w:val="nil"/>
              <w:right w:val="single" w:sz="4" w:space="0" w:color="auto"/>
            </w:tcBorders>
            <w:shd w:val="clear" w:color="000000" w:fill="FFFFFF"/>
            <w:noWrap/>
            <w:vAlign w:val="bottom"/>
            <w:hideMark/>
          </w:tcPr>
          <w:p w14:paraId="3C01FB8E"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A</w:t>
            </w:r>
          </w:p>
        </w:tc>
        <w:tc>
          <w:tcPr>
            <w:tcW w:w="1820" w:type="dxa"/>
            <w:tcBorders>
              <w:top w:val="nil"/>
              <w:left w:val="nil"/>
              <w:bottom w:val="nil"/>
              <w:right w:val="single" w:sz="4" w:space="0" w:color="auto"/>
            </w:tcBorders>
            <w:shd w:val="clear" w:color="000000" w:fill="FFFFFF"/>
            <w:noWrap/>
            <w:vAlign w:val="bottom"/>
            <w:hideMark/>
          </w:tcPr>
          <w:p w14:paraId="331C5AEB" w14:textId="77777777" w:rsidR="009869C5" w:rsidRPr="009869C5" w:rsidRDefault="009869C5" w:rsidP="009869C5">
            <w:pPr>
              <w:widowControl/>
              <w:jc w:val="right"/>
              <w:rPr>
                <w:rFonts w:eastAsia="Times New Roman"/>
                <w:color w:val="000000"/>
                <w:lang w:val="en-GI" w:eastAsia="en-GI"/>
              </w:rPr>
            </w:pPr>
            <w:r w:rsidRPr="009869C5">
              <w:rPr>
                <w:rFonts w:eastAsia="Times New Roman"/>
                <w:color w:val="000000"/>
                <w:lang w:val="en-GI" w:eastAsia="en-GI"/>
              </w:rPr>
              <w:t>9,192</w:t>
            </w:r>
          </w:p>
        </w:tc>
      </w:tr>
      <w:tr w:rsidR="009869C5" w:rsidRPr="009869C5" w14:paraId="68A50CD0" w14:textId="77777777" w:rsidTr="009869C5">
        <w:trPr>
          <w:trHeight w:val="290"/>
          <w:jc w:val="center"/>
        </w:trPr>
        <w:tc>
          <w:tcPr>
            <w:tcW w:w="1800" w:type="dxa"/>
            <w:tcBorders>
              <w:top w:val="nil"/>
              <w:left w:val="single" w:sz="4" w:space="0" w:color="auto"/>
              <w:bottom w:val="nil"/>
              <w:right w:val="single" w:sz="4" w:space="0" w:color="auto"/>
            </w:tcBorders>
            <w:shd w:val="clear" w:color="000000" w:fill="FFFFFF"/>
            <w:noWrap/>
            <w:vAlign w:val="bottom"/>
            <w:hideMark/>
          </w:tcPr>
          <w:p w14:paraId="4F451426"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 xml:space="preserve">Lloyds </w:t>
            </w:r>
          </w:p>
        </w:tc>
        <w:tc>
          <w:tcPr>
            <w:tcW w:w="1560" w:type="dxa"/>
            <w:tcBorders>
              <w:top w:val="nil"/>
              <w:left w:val="nil"/>
              <w:bottom w:val="nil"/>
              <w:right w:val="single" w:sz="4" w:space="0" w:color="auto"/>
            </w:tcBorders>
            <w:shd w:val="clear" w:color="000000" w:fill="FFFFFF"/>
            <w:noWrap/>
            <w:vAlign w:val="bottom"/>
            <w:hideMark/>
          </w:tcPr>
          <w:p w14:paraId="2822D21E"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A</w:t>
            </w:r>
          </w:p>
        </w:tc>
        <w:tc>
          <w:tcPr>
            <w:tcW w:w="1820" w:type="dxa"/>
            <w:tcBorders>
              <w:top w:val="nil"/>
              <w:left w:val="nil"/>
              <w:bottom w:val="nil"/>
              <w:right w:val="single" w:sz="4" w:space="0" w:color="auto"/>
            </w:tcBorders>
            <w:shd w:val="clear" w:color="000000" w:fill="FFFFFF"/>
            <w:noWrap/>
            <w:vAlign w:val="bottom"/>
            <w:hideMark/>
          </w:tcPr>
          <w:p w14:paraId="5AE39A58" w14:textId="77777777" w:rsidR="009869C5" w:rsidRPr="009869C5" w:rsidRDefault="009869C5" w:rsidP="009869C5">
            <w:pPr>
              <w:widowControl/>
              <w:jc w:val="right"/>
              <w:rPr>
                <w:rFonts w:eastAsia="Times New Roman"/>
                <w:color w:val="000000"/>
                <w:lang w:val="en-GI" w:eastAsia="en-GI"/>
              </w:rPr>
            </w:pPr>
            <w:r w:rsidRPr="009869C5">
              <w:rPr>
                <w:rFonts w:eastAsia="Times New Roman"/>
                <w:color w:val="000000"/>
                <w:lang w:val="en-GI" w:eastAsia="en-GI"/>
              </w:rPr>
              <w:t>10,837</w:t>
            </w:r>
          </w:p>
        </w:tc>
      </w:tr>
      <w:tr w:rsidR="009869C5" w:rsidRPr="009869C5" w14:paraId="1A552476" w14:textId="77777777" w:rsidTr="009869C5">
        <w:trPr>
          <w:trHeight w:val="290"/>
          <w:jc w:val="center"/>
        </w:trPr>
        <w:tc>
          <w:tcPr>
            <w:tcW w:w="1800" w:type="dxa"/>
            <w:tcBorders>
              <w:top w:val="nil"/>
              <w:left w:val="single" w:sz="4" w:space="0" w:color="auto"/>
              <w:bottom w:val="nil"/>
              <w:right w:val="single" w:sz="4" w:space="0" w:color="auto"/>
            </w:tcBorders>
            <w:shd w:val="clear" w:color="000000" w:fill="FFFFFF"/>
            <w:noWrap/>
            <w:vAlign w:val="bottom"/>
            <w:hideMark/>
          </w:tcPr>
          <w:p w14:paraId="1EE98884"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Qatar RE</w:t>
            </w:r>
          </w:p>
        </w:tc>
        <w:tc>
          <w:tcPr>
            <w:tcW w:w="1560" w:type="dxa"/>
            <w:tcBorders>
              <w:top w:val="nil"/>
              <w:left w:val="nil"/>
              <w:bottom w:val="nil"/>
              <w:right w:val="single" w:sz="4" w:space="0" w:color="auto"/>
            </w:tcBorders>
            <w:shd w:val="clear" w:color="000000" w:fill="FFFFFF"/>
            <w:noWrap/>
            <w:vAlign w:val="bottom"/>
            <w:hideMark/>
          </w:tcPr>
          <w:p w14:paraId="0026FA96"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A</w:t>
            </w:r>
          </w:p>
        </w:tc>
        <w:tc>
          <w:tcPr>
            <w:tcW w:w="1820" w:type="dxa"/>
            <w:tcBorders>
              <w:top w:val="nil"/>
              <w:left w:val="nil"/>
              <w:bottom w:val="nil"/>
              <w:right w:val="single" w:sz="4" w:space="0" w:color="auto"/>
            </w:tcBorders>
            <w:shd w:val="clear" w:color="000000" w:fill="FFFFFF"/>
            <w:noWrap/>
            <w:vAlign w:val="bottom"/>
            <w:hideMark/>
          </w:tcPr>
          <w:p w14:paraId="7267FCAB" w14:textId="77777777" w:rsidR="009869C5" w:rsidRPr="009869C5" w:rsidRDefault="009869C5" w:rsidP="009869C5">
            <w:pPr>
              <w:widowControl/>
              <w:jc w:val="right"/>
              <w:rPr>
                <w:rFonts w:eastAsia="Times New Roman"/>
                <w:color w:val="000000"/>
                <w:lang w:val="en-GI" w:eastAsia="en-GI"/>
              </w:rPr>
            </w:pPr>
            <w:r w:rsidRPr="009869C5">
              <w:rPr>
                <w:rFonts w:eastAsia="Times New Roman"/>
                <w:color w:val="000000"/>
                <w:lang w:val="en-GI" w:eastAsia="en-GI"/>
              </w:rPr>
              <w:t>4,737</w:t>
            </w:r>
          </w:p>
        </w:tc>
      </w:tr>
      <w:tr w:rsidR="009869C5" w:rsidRPr="009869C5" w14:paraId="21D6B4A6" w14:textId="77777777" w:rsidTr="009869C5">
        <w:trPr>
          <w:trHeight w:val="290"/>
          <w:jc w:val="center"/>
        </w:trPr>
        <w:tc>
          <w:tcPr>
            <w:tcW w:w="1800" w:type="dxa"/>
            <w:tcBorders>
              <w:top w:val="nil"/>
              <w:left w:val="single" w:sz="4" w:space="0" w:color="auto"/>
              <w:bottom w:val="nil"/>
              <w:right w:val="single" w:sz="4" w:space="0" w:color="auto"/>
            </w:tcBorders>
            <w:shd w:val="clear" w:color="000000" w:fill="FFFFFF"/>
            <w:noWrap/>
            <w:vAlign w:val="bottom"/>
            <w:hideMark/>
          </w:tcPr>
          <w:p w14:paraId="4F6479CA"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R&amp;V</w:t>
            </w:r>
          </w:p>
        </w:tc>
        <w:tc>
          <w:tcPr>
            <w:tcW w:w="1560" w:type="dxa"/>
            <w:tcBorders>
              <w:top w:val="nil"/>
              <w:left w:val="nil"/>
              <w:bottom w:val="nil"/>
              <w:right w:val="single" w:sz="4" w:space="0" w:color="auto"/>
            </w:tcBorders>
            <w:shd w:val="clear" w:color="000000" w:fill="FFFFFF"/>
            <w:noWrap/>
            <w:vAlign w:val="bottom"/>
            <w:hideMark/>
          </w:tcPr>
          <w:p w14:paraId="5CA119B1"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AA</w:t>
            </w:r>
          </w:p>
        </w:tc>
        <w:tc>
          <w:tcPr>
            <w:tcW w:w="1820" w:type="dxa"/>
            <w:tcBorders>
              <w:top w:val="nil"/>
              <w:left w:val="nil"/>
              <w:bottom w:val="nil"/>
              <w:right w:val="single" w:sz="4" w:space="0" w:color="auto"/>
            </w:tcBorders>
            <w:shd w:val="clear" w:color="000000" w:fill="FFFFFF"/>
            <w:noWrap/>
            <w:vAlign w:val="bottom"/>
            <w:hideMark/>
          </w:tcPr>
          <w:p w14:paraId="2B6376F1" w14:textId="77777777" w:rsidR="009869C5" w:rsidRPr="009869C5" w:rsidRDefault="009869C5" w:rsidP="009869C5">
            <w:pPr>
              <w:widowControl/>
              <w:jc w:val="right"/>
              <w:rPr>
                <w:rFonts w:eastAsia="Times New Roman"/>
                <w:color w:val="000000"/>
                <w:lang w:val="en-GI" w:eastAsia="en-GI"/>
              </w:rPr>
            </w:pPr>
            <w:r w:rsidRPr="009869C5">
              <w:rPr>
                <w:rFonts w:eastAsia="Times New Roman"/>
                <w:color w:val="000000"/>
                <w:lang w:val="en-GI" w:eastAsia="en-GI"/>
              </w:rPr>
              <w:t>24,308</w:t>
            </w:r>
          </w:p>
        </w:tc>
      </w:tr>
      <w:tr w:rsidR="009869C5" w:rsidRPr="009869C5" w14:paraId="1E841D2A" w14:textId="77777777" w:rsidTr="009869C5">
        <w:trPr>
          <w:trHeight w:val="290"/>
          <w:jc w:val="center"/>
        </w:trPr>
        <w:tc>
          <w:tcPr>
            <w:tcW w:w="1800" w:type="dxa"/>
            <w:tcBorders>
              <w:top w:val="nil"/>
              <w:left w:val="single" w:sz="4" w:space="0" w:color="auto"/>
              <w:bottom w:val="nil"/>
              <w:right w:val="single" w:sz="4" w:space="0" w:color="auto"/>
            </w:tcBorders>
            <w:shd w:val="clear" w:color="000000" w:fill="FFFFFF"/>
            <w:noWrap/>
            <w:vAlign w:val="bottom"/>
            <w:hideMark/>
          </w:tcPr>
          <w:p w14:paraId="44DD0784"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SCOR</w:t>
            </w:r>
          </w:p>
        </w:tc>
        <w:tc>
          <w:tcPr>
            <w:tcW w:w="1560" w:type="dxa"/>
            <w:tcBorders>
              <w:top w:val="nil"/>
              <w:left w:val="nil"/>
              <w:bottom w:val="nil"/>
              <w:right w:val="single" w:sz="4" w:space="0" w:color="auto"/>
            </w:tcBorders>
            <w:shd w:val="clear" w:color="000000" w:fill="FFFFFF"/>
            <w:noWrap/>
            <w:vAlign w:val="bottom"/>
            <w:hideMark/>
          </w:tcPr>
          <w:p w14:paraId="6E762A2B"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AA</w:t>
            </w:r>
          </w:p>
        </w:tc>
        <w:tc>
          <w:tcPr>
            <w:tcW w:w="1820" w:type="dxa"/>
            <w:tcBorders>
              <w:top w:val="nil"/>
              <w:left w:val="nil"/>
              <w:bottom w:val="nil"/>
              <w:right w:val="single" w:sz="4" w:space="0" w:color="auto"/>
            </w:tcBorders>
            <w:shd w:val="clear" w:color="000000" w:fill="FFFFFF"/>
            <w:noWrap/>
            <w:vAlign w:val="bottom"/>
            <w:hideMark/>
          </w:tcPr>
          <w:p w14:paraId="463C9DF2" w14:textId="77777777" w:rsidR="009869C5" w:rsidRPr="009869C5" w:rsidRDefault="009869C5" w:rsidP="009869C5">
            <w:pPr>
              <w:widowControl/>
              <w:jc w:val="right"/>
              <w:rPr>
                <w:rFonts w:eastAsia="Times New Roman"/>
                <w:color w:val="000000"/>
                <w:lang w:val="en-GI" w:eastAsia="en-GI"/>
              </w:rPr>
            </w:pPr>
            <w:r w:rsidRPr="009869C5">
              <w:rPr>
                <w:rFonts w:eastAsia="Times New Roman"/>
                <w:color w:val="000000"/>
                <w:lang w:val="en-GI" w:eastAsia="en-GI"/>
              </w:rPr>
              <w:t>3,381</w:t>
            </w:r>
          </w:p>
        </w:tc>
      </w:tr>
      <w:tr w:rsidR="009869C5" w:rsidRPr="009869C5" w14:paraId="3603EA09" w14:textId="77777777" w:rsidTr="009869C5">
        <w:trPr>
          <w:trHeight w:val="290"/>
          <w:jc w:val="center"/>
        </w:trPr>
        <w:tc>
          <w:tcPr>
            <w:tcW w:w="1800" w:type="dxa"/>
            <w:tcBorders>
              <w:top w:val="nil"/>
              <w:left w:val="single" w:sz="4" w:space="0" w:color="auto"/>
              <w:bottom w:val="nil"/>
              <w:right w:val="single" w:sz="4" w:space="0" w:color="auto"/>
            </w:tcBorders>
            <w:shd w:val="clear" w:color="000000" w:fill="FFFFFF"/>
            <w:noWrap/>
            <w:vAlign w:val="bottom"/>
            <w:hideMark/>
          </w:tcPr>
          <w:p w14:paraId="4D5F9C57"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Tokio RE</w:t>
            </w:r>
          </w:p>
        </w:tc>
        <w:tc>
          <w:tcPr>
            <w:tcW w:w="1560" w:type="dxa"/>
            <w:tcBorders>
              <w:top w:val="nil"/>
              <w:left w:val="nil"/>
              <w:bottom w:val="nil"/>
              <w:right w:val="single" w:sz="4" w:space="0" w:color="auto"/>
            </w:tcBorders>
            <w:shd w:val="clear" w:color="000000" w:fill="FFFFFF"/>
            <w:noWrap/>
            <w:vAlign w:val="bottom"/>
            <w:hideMark/>
          </w:tcPr>
          <w:p w14:paraId="67FD8567"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A</w:t>
            </w:r>
          </w:p>
        </w:tc>
        <w:tc>
          <w:tcPr>
            <w:tcW w:w="1820" w:type="dxa"/>
            <w:tcBorders>
              <w:top w:val="nil"/>
              <w:left w:val="nil"/>
              <w:bottom w:val="nil"/>
              <w:right w:val="single" w:sz="4" w:space="0" w:color="auto"/>
            </w:tcBorders>
            <w:shd w:val="clear" w:color="000000" w:fill="FFFFFF"/>
            <w:noWrap/>
            <w:vAlign w:val="bottom"/>
            <w:hideMark/>
          </w:tcPr>
          <w:p w14:paraId="03F3AB6B" w14:textId="77777777" w:rsidR="009869C5" w:rsidRPr="009869C5" w:rsidRDefault="009869C5" w:rsidP="009869C5">
            <w:pPr>
              <w:widowControl/>
              <w:jc w:val="right"/>
              <w:rPr>
                <w:rFonts w:eastAsia="Times New Roman"/>
                <w:color w:val="000000"/>
                <w:lang w:val="en-GI" w:eastAsia="en-GI"/>
              </w:rPr>
            </w:pPr>
            <w:r w:rsidRPr="009869C5">
              <w:rPr>
                <w:rFonts w:eastAsia="Times New Roman"/>
                <w:color w:val="000000"/>
                <w:lang w:val="en-GI" w:eastAsia="en-GI"/>
              </w:rPr>
              <w:t>3,090</w:t>
            </w:r>
          </w:p>
        </w:tc>
      </w:tr>
      <w:tr w:rsidR="009869C5" w:rsidRPr="009869C5" w14:paraId="498015AE" w14:textId="77777777" w:rsidTr="009869C5">
        <w:trPr>
          <w:trHeight w:val="290"/>
          <w:jc w:val="center"/>
        </w:trPr>
        <w:tc>
          <w:tcPr>
            <w:tcW w:w="1800" w:type="dxa"/>
            <w:tcBorders>
              <w:top w:val="nil"/>
              <w:left w:val="single" w:sz="4" w:space="0" w:color="auto"/>
              <w:bottom w:val="nil"/>
              <w:right w:val="single" w:sz="4" w:space="0" w:color="auto"/>
            </w:tcBorders>
            <w:shd w:val="clear" w:color="000000" w:fill="FFFFFF"/>
            <w:noWrap/>
            <w:vAlign w:val="bottom"/>
            <w:hideMark/>
          </w:tcPr>
          <w:p w14:paraId="4F361DA8"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Watford RE</w:t>
            </w:r>
          </w:p>
        </w:tc>
        <w:tc>
          <w:tcPr>
            <w:tcW w:w="1560" w:type="dxa"/>
            <w:tcBorders>
              <w:top w:val="nil"/>
              <w:left w:val="nil"/>
              <w:bottom w:val="nil"/>
              <w:right w:val="single" w:sz="4" w:space="0" w:color="auto"/>
            </w:tcBorders>
            <w:shd w:val="clear" w:color="000000" w:fill="FFFFFF"/>
            <w:noWrap/>
            <w:vAlign w:val="bottom"/>
            <w:hideMark/>
          </w:tcPr>
          <w:p w14:paraId="6A1C8D52"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A</w:t>
            </w:r>
          </w:p>
        </w:tc>
        <w:tc>
          <w:tcPr>
            <w:tcW w:w="1820" w:type="dxa"/>
            <w:tcBorders>
              <w:top w:val="nil"/>
              <w:left w:val="nil"/>
              <w:bottom w:val="nil"/>
              <w:right w:val="single" w:sz="4" w:space="0" w:color="auto"/>
            </w:tcBorders>
            <w:shd w:val="clear" w:color="000000" w:fill="FFFFFF"/>
            <w:noWrap/>
            <w:vAlign w:val="bottom"/>
            <w:hideMark/>
          </w:tcPr>
          <w:p w14:paraId="64667414" w14:textId="77777777" w:rsidR="009869C5" w:rsidRPr="009869C5" w:rsidRDefault="009869C5" w:rsidP="009869C5">
            <w:pPr>
              <w:widowControl/>
              <w:jc w:val="right"/>
              <w:rPr>
                <w:rFonts w:eastAsia="Times New Roman"/>
                <w:color w:val="000000"/>
                <w:lang w:val="en-GI" w:eastAsia="en-GI"/>
              </w:rPr>
            </w:pPr>
            <w:r w:rsidRPr="009869C5">
              <w:rPr>
                <w:rFonts w:eastAsia="Times New Roman"/>
                <w:color w:val="000000"/>
                <w:lang w:val="en-GI" w:eastAsia="en-GI"/>
              </w:rPr>
              <w:t>4,723</w:t>
            </w:r>
          </w:p>
        </w:tc>
      </w:tr>
      <w:tr w:rsidR="009869C5" w:rsidRPr="009869C5" w14:paraId="579BBFC5" w14:textId="77777777" w:rsidTr="009869C5">
        <w:trPr>
          <w:trHeight w:val="290"/>
          <w:jc w:val="center"/>
        </w:trPr>
        <w:tc>
          <w:tcPr>
            <w:tcW w:w="1800" w:type="dxa"/>
            <w:tcBorders>
              <w:top w:val="nil"/>
              <w:left w:val="single" w:sz="4" w:space="0" w:color="auto"/>
              <w:bottom w:val="nil"/>
              <w:right w:val="single" w:sz="4" w:space="0" w:color="auto"/>
            </w:tcBorders>
            <w:shd w:val="clear" w:color="000000" w:fill="FFFFFF"/>
            <w:noWrap/>
            <w:vAlign w:val="bottom"/>
            <w:hideMark/>
          </w:tcPr>
          <w:p w14:paraId="51CC9C10"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Swiss RE</w:t>
            </w:r>
          </w:p>
        </w:tc>
        <w:tc>
          <w:tcPr>
            <w:tcW w:w="1560" w:type="dxa"/>
            <w:tcBorders>
              <w:top w:val="nil"/>
              <w:left w:val="nil"/>
              <w:bottom w:val="nil"/>
              <w:right w:val="single" w:sz="4" w:space="0" w:color="auto"/>
            </w:tcBorders>
            <w:shd w:val="clear" w:color="000000" w:fill="FFFFFF"/>
            <w:noWrap/>
            <w:vAlign w:val="bottom"/>
            <w:hideMark/>
          </w:tcPr>
          <w:p w14:paraId="318BE236"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AA</w:t>
            </w:r>
          </w:p>
        </w:tc>
        <w:tc>
          <w:tcPr>
            <w:tcW w:w="1820" w:type="dxa"/>
            <w:tcBorders>
              <w:top w:val="nil"/>
              <w:left w:val="nil"/>
              <w:bottom w:val="nil"/>
              <w:right w:val="single" w:sz="4" w:space="0" w:color="auto"/>
            </w:tcBorders>
            <w:shd w:val="clear" w:color="000000" w:fill="FFFFFF"/>
            <w:noWrap/>
            <w:vAlign w:val="bottom"/>
            <w:hideMark/>
          </w:tcPr>
          <w:p w14:paraId="5E7207A2" w14:textId="77777777" w:rsidR="009869C5" w:rsidRPr="009869C5" w:rsidRDefault="009869C5" w:rsidP="009869C5">
            <w:pPr>
              <w:widowControl/>
              <w:jc w:val="right"/>
              <w:rPr>
                <w:rFonts w:eastAsia="Times New Roman"/>
                <w:color w:val="000000"/>
                <w:lang w:val="en-GI" w:eastAsia="en-GI"/>
              </w:rPr>
            </w:pPr>
            <w:r w:rsidRPr="009869C5">
              <w:rPr>
                <w:rFonts w:eastAsia="Times New Roman"/>
                <w:color w:val="000000"/>
                <w:lang w:val="en-GI" w:eastAsia="en-GI"/>
              </w:rPr>
              <w:t>3,828</w:t>
            </w:r>
          </w:p>
        </w:tc>
      </w:tr>
      <w:tr w:rsidR="009869C5" w:rsidRPr="009869C5" w14:paraId="1F812818" w14:textId="77777777" w:rsidTr="009869C5">
        <w:trPr>
          <w:trHeight w:val="290"/>
          <w:jc w:val="center"/>
        </w:trPr>
        <w:tc>
          <w:tcPr>
            <w:tcW w:w="1800" w:type="dxa"/>
            <w:tcBorders>
              <w:top w:val="nil"/>
              <w:left w:val="single" w:sz="4" w:space="0" w:color="auto"/>
              <w:bottom w:val="nil"/>
              <w:right w:val="single" w:sz="4" w:space="0" w:color="auto"/>
            </w:tcBorders>
            <w:shd w:val="clear" w:color="000000" w:fill="FFFFFF"/>
            <w:noWrap/>
            <w:vAlign w:val="bottom"/>
            <w:hideMark/>
          </w:tcPr>
          <w:p w14:paraId="0D18D451"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New RE</w:t>
            </w:r>
          </w:p>
        </w:tc>
        <w:tc>
          <w:tcPr>
            <w:tcW w:w="1560" w:type="dxa"/>
            <w:tcBorders>
              <w:top w:val="nil"/>
              <w:left w:val="nil"/>
              <w:bottom w:val="nil"/>
              <w:right w:val="single" w:sz="4" w:space="0" w:color="auto"/>
            </w:tcBorders>
            <w:shd w:val="clear" w:color="000000" w:fill="FFFFFF"/>
            <w:noWrap/>
            <w:vAlign w:val="bottom"/>
            <w:hideMark/>
          </w:tcPr>
          <w:p w14:paraId="0C95E28C"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AA</w:t>
            </w:r>
          </w:p>
        </w:tc>
        <w:tc>
          <w:tcPr>
            <w:tcW w:w="1820" w:type="dxa"/>
            <w:tcBorders>
              <w:top w:val="nil"/>
              <w:left w:val="nil"/>
              <w:bottom w:val="nil"/>
              <w:right w:val="single" w:sz="4" w:space="0" w:color="auto"/>
            </w:tcBorders>
            <w:shd w:val="clear" w:color="000000" w:fill="FFFFFF"/>
            <w:noWrap/>
            <w:vAlign w:val="bottom"/>
            <w:hideMark/>
          </w:tcPr>
          <w:p w14:paraId="6D20D465" w14:textId="77777777" w:rsidR="009869C5" w:rsidRPr="009869C5" w:rsidRDefault="009869C5" w:rsidP="009869C5">
            <w:pPr>
              <w:widowControl/>
              <w:jc w:val="right"/>
              <w:rPr>
                <w:rFonts w:eastAsia="Times New Roman"/>
                <w:color w:val="000000"/>
                <w:lang w:val="en-GI" w:eastAsia="en-GI"/>
              </w:rPr>
            </w:pPr>
            <w:r w:rsidRPr="009869C5">
              <w:rPr>
                <w:rFonts w:eastAsia="Times New Roman"/>
                <w:color w:val="000000"/>
                <w:lang w:val="en-GI" w:eastAsia="en-GI"/>
              </w:rPr>
              <w:t>42,015</w:t>
            </w:r>
          </w:p>
        </w:tc>
      </w:tr>
      <w:tr w:rsidR="009869C5" w:rsidRPr="009869C5" w14:paraId="03E4F8C4" w14:textId="77777777" w:rsidTr="009869C5">
        <w:trPr>
          <w:trHeight w:val="290"/>
          <w:jc w:val="center"/>
        </w:trPr>
        <w:tc>
          <w:tcPr>
            <w:tcW w:w="1800" w:type="dxa"/>
            <w:tcBorders>
              <w:top w:val="nil"/>
              <w:left w:val="single" w:sz="4" w:space="0" w:color="auto"/>
              <w:bottom w:val="nil"/>
              <w:right w:val="single" w:sz="4" w:space="0" w:color="auto"/>
            </w:tcBorders>
            <w:shd w:val="clear" w:color="000000" w:fill="FFFFFF"/>
            <w:noWrap/>
            <w:vAlign w:val="bottom"/>
            <w:hideMark/>
          </w:tcPr>
          <w:p w14:paraId="38EBEEDF"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Peak RE</w:t>
            </w:r>
          </w:p>
        </w:tc>
        <w:tc>
          <w:tcPr>
            <w:tcW w:w="1560" w:type="dxa"/>
            <w:tcBorders>
              <w:top w:val="nil"/>
              <w:left w:val="nil"/>
              <w:bottom w:val="nil"/>
              <w:right w:val="single" w:sz="4" w:space="0" w:color="auto"/>
            </w:tcBorders>
            <w:shd w:val="clear" w:color="000000" w:fill="FFFFFF"/>
            <w:noWrap/>
            <w:vAlign w:val="bottom"/>
            <w:hideMark/>
          </w:tcPr>
          <w:p w14:paraId="4E37A5CC"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A</w:t>
            </w:r>
          </w:p>
        </w:tc>
        <w:tc>
          <w:tcPr>
            <w:tcW w:w="1820" w:type="dxa"/>
            <w:tcBorders>
              <w:top w:val="nil"/>
              <w:left w:val="nil"/>
              <w:bottom w:val="nil"/>
              <w:right w:val="single" w:sz="4" w:space="0" w:color="auto"/>
            </w:tcBorders>
            <w:shd w:val="clear" w:color="000000" w:fill="FFFFFF"/>
            <w:noWrap/>
            <w:vAlign w:val="bottom"/>
            <w:hideMark/>
          </w:tcPr>
          <w:p w14:paraId="47E05335" w14:textId="77777777" w:rsidR="009869C5" w:rsidRPr="009869C5" w:rsidRDefault="009869C5" w:rsidP="009869C5">
            <w:pPr>
              <w:widowControl/>
              <w:jc w:val="right"/>
              <w:rPr>
                <w:rFonts w:eastAsia="Times New Roman"/>
                <w:color w:val="000000"/>
                <w:lang w:val="en-GI" w:eastAsia="en-GI"/>
              </w:rPr>
            </w:pPr>
            <w:r w:rsidRPr="009869C5">
              <w:rPr>
                <w:rFonts w:eastAsia="Times New Roman"/>
                <w:color w:val="000000"/>
                <w:lang w:val="en-GI" w:eastAsia="en-GI"/>
              </w:rPr>
              <w:t>808</w:t>
            </w:r>
          </w:p>
        </w:tc>
      </w:tr>
      <w:tr w:rsidR="009869C5" w:rsidRPr="009869C5" w14:paraId="48909323" w14:textId="77777777" w:rsidTr="009869C5">
        <w:trPr>
          <w:trHeight w:val="290"/>
          <w:jc w:val="center"/>
        </w:trPr>
        <w:tc>
          <w:tcPr>
            <w:tcW w:w="1800" w:type="dxa"/>
            <w:tcBorders>
              <w:top w:val="nil"/>
              <w:left w:val="single" w:sz="4" w:space="0" w:color="auto"/>
              <w:bottom w:val="nil"/>
              <w:right w:val="single" w:sz="4" w:space="0" w:color="auto"/>
            </w:tcBorders>
            <w:shd w:val="clear" w:color="000000" w:fill="FFFFFF"/>
            <w:noWrap/>
            <w:vAlign w:val="bottom"/>
            <w:hideMark/>
          </w:tcPr>
          <w:p w14:paraId="022828E2"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Munich Re</w:t>
            </w:r>
          </w:p>
        </w:tc>
        <w:tc>
          <w:tcPr>
            <w:tcW w:w="1560" w:type="dxa"/>
            <w:tcBorders>
              <w:top w:val="nil"/>
              <w:left w:val="nil"/>
              <w:bottom w:val="nil"/>
              <w:right w:val="single" w:sz="4" w:space="0" w:color="auto"/>
            </w:tcBorders>
            <w:shd w:val="clear" w:color="000000" w:fill="FFFFFF"/>
            <w:noWrap/>
            <w:vAlign w:val="bottom"/>
            <w:hideMark/>
          </w:tcPr>
          <w:p w14:paraId="59B529FC"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AA</w:t>
            </w:r>
          </w:p>
        </w:tc>
        <w:tc>
          <w:tcPr>
            <w:tcW w:w="1820" w:type="dxa"/>
            <w:tcBorders>
              <w:top w:val="nil"/>
              <w:left w:val="nil"/>
              <w:bottom w:val="nil"/>
              <w:right w:val="single" w:sz="4" w:space="0" w:color="auto"/>
            </w:tcBorders>
            <w:shd w:val="clear" w:color="000000" w:fill="FFFFFF"/>
            <w:noWrap/>
            <w:vAlign w:val="bottom"/>
            <w:hideMark/>
          </w:tcPr>
          <w:p w14:paraId="1618981F" w14:textId="77777777" w:rsidR="009869C5" w:rsidRPr="009869C5" w:rsidRDefault="009869C5" w:rsidP="009869C5">
            <w:pPr>
              <w:widowControl/>
              <w:jc w:val="right"/>
              <w:rPr>
                <w:rFonts w:eastAsia="Times New Roman"/>
                <w:color w:val="000000"/>
                <w:lang w:val="en-GI" w:eastAsia="en-GI"/>
              </w:rPr>
            </w:pPr>
            <w:r w:rsidRPr="009869C5">
              <w:rPr>
                <w:rFonts w:eastAsia="Times New Roman"/>
                <w:color w:val="000000"/>
                <w:lang w:val="en-GI" w:eastAsia="en-GI"/>
              </w:rPr>
              <w:t>1,011</w:t>
            </w:r>
          </w:p>
        </w:tc>
      </w:tr>
      <w:tr w:rsidR="009869C5" w:rsidRPr="009869C5" w14:paraId="0AD44FAF" w14:textId="77777777" w:rsidTr="009869C5">
        <w:trPr>
          <w:trHeight w:val="290"/>
          <w:jc w:val="center"/>
        </w:trPr>
        <w:tc>
          <w:tcPr>
            <w:tcW w:w="1800" w:type="dxa"/>
            <w:tcBorders>
              <w:top w:val="nil"/>
              <w:left w:val="single" w:sz="4" w:space="0" w:color="auto"/>
              <w:bottom w:val="nil"/>
              <w:right w:val="single" w:sz="4" w:space="0" w:color="auto"/>
            </w:tcBorders>
            <w:shd w:val="clear" w:color="000000" w:fill="FFFFFF"/>
            <w:noWrap/>
            <w:vAlign w:val="bottom"/>
            <w:hideMark/>
          </w:tcPr>
          <w:p w14:paraId="6D697031"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Korean Re</w:t>
            </w:r>
          </w:p>
        </w:tc>
        <w:tc>
          <w:tcPr>
            <w:tcW w:w="1560" w:type="dxa"/>
            <w:tcBorders>
              <w:top w:val="nil"/>
              <w:left w:val="nil"/>
              <w:bottom w:val="nil"/>
              <w:right w:val="single" w:sz="4" w:space="0" w:color="auto"/>
            </w:tcBorders>
            <w:shd w:val="clear" w:color="000000" w:fill="FFFFFF"/>
            <w:noWrap/>
            <w:vAlign w:val="bottom"/>
            <w:hideMark/>
          </w:tcPr>
          <w:p w14:paraId="0101F6C6"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A</w:t>
            </w:r>
          </w:p>
        </w:tc>
        <w:tc>
          <w:tcPr>
            <w:tcW w:w="1820" w:type="dxa"/>
            <w:tcBorders>
              <w:top w:val="nil"/>
              <w:left w:val="nil"/>
              <w:bottom w:val="nil"/>
              <w:right w:val="single" w:sz="4" w:space="0" w:color="auto"/>
            </w:tcBorders>
            <w:shd w:val="clear" w:color="000000" w:fill="FFFFFF"/>
            <w:noWrap/>
            <w:vAlign w:val="bottom"/>
            <w:hideMark/>
          </w:tcPr>
          <w:p w14:paraId="4364BDDB" w14:textId="77777777" w:rsidR="009869C5" w:rsidRPr="009869C5" w:rsidRDefault="009869C5" w:rsidP="009869C5">
            <w:pPr>
              <w:widowControl/>
              <w:jc w:val="right"/>
              <w:rPr>
                <w:rFonts w:eastAsia="Times New Roman"/>
                <w:color w:val="000000"/>
                <w:lang w:val="en-GI" w:eastAsia="en-GI"/>
              </w:rPr>
            </w:pPr>
            <w:r w:rsidRPr="009869C5">
              <w:rPr>
                <w:rFonts w:eastAsia="Times New Roman"/>
                <w:color w:val="000000"/>
                <w:lang w:val="en-GI" w:eastAsia="en-GI"/>
              </w:rPr>
              <w:t>243</w:t>
            </w:r>
          </w:p>
        </w:tc>
      </w:tr>
      <w:tr w:rsidR="009869C5" w:rsidRPr="009869C5" w14:paraId="0C692EE7" w14:textId="77777777" w:rsidTr="009869C5">
        <w:trPr>
          <w:trHeight w:val="290"/>
          <w:jc w:val="center"/>
        </w:trPr>
        <w:tc>
          <w:tcPr>
            <w:tcW w:w="1800" w:type="dxa"/>
            <w:tcBorders>
              <w:top w:val="nil"/>
              <w:left w:val="single" w:sz="4" w:space="0" w:color="auto"/>
              <w:bottom w:val="nil"/>
              <w:right w:val="single" w:sz="4" w:space="0" w:color="auto"/>
            </w:tcBorders>
            <w:shd w:val="clear" w:color="000000" w:fill="FFFFFF"/>
            <w:noWrap/>
            <w:vAlign w:val="bottom"/>
            <w:hideMark/>
          </w:tcPr>
          <w:p w14:paraId="0E019257"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Toa Re</w:t>
            </w:r>
          </w:p>
        </w:tc>
        <w:tc>
          <w:tcPr>
            <w:tcW w:w="1560" w:type="dxa"/>
            <w:tcBorders>
              <w:top w:val="nil"/>
              <w:left w:val="nil"/>
              <w:bottom w:val="nil"/>
              <w:right w:val="single" w:sz="4" w:space="0" w:color="auto"/>
            </w:tcBorders>
            <w:shd w:val="clear" w:color="000000" w:fill="FFFFFF"/>
            <w:noWrap/>
            <w:vAlign w:val="bottom"/>
            <w:hideMark/>
          </w:tcPr>
          <w:p w14:paraId="6D57DC0F"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A</w:t>
            </w:r>
          </w:p>
        </w:tc>
        <w:tc>
          <w:tcPr>
            <w:tcW w:w="1820" w:type="dxa"/>
            <w:tcBorders>
              <w:top w:val="nil"/>
              <w:left w:val="nil"/>
              <w:bottom w:val="nil"/>
              <w:right w:val="single" w:sz="4" w:space="0" w:color="auto"/>
            </w:tcBorders>
            <w:shd w:val="clear" w:color="000000" w:fill="FFFFFF"/>
            <w:noWrap/>
            <w:vAlign w:val="bottom"/>
            <w:hideMark/>
          </w:tcPr>
          <w:p w14:paraId="5EA21E17" w14:textId="77777777" w:rsidR="009869C5" w:rsidRPr="009869C5" w:rsidRDefault="009869C5" w:rsidP="009869C5">
            <w:pPr>
              <w:widowControl/>
              <w:jc w:val="right"/>
              <w:rPr>
                <w:rFonts w:eastAsia="Times New Roman"/>
                <w:color w:val="000000"/>
                <w:lang w:val="en-GI" w:eastAsia="en-GI"/>
              </w:rPr>
            </w:pPr>
            <w:r w:rsidRPr="009869C5">
              <w:rPr>
                <w:rFonts w:eastAsia="Times New Roman"/>
                <w:color w:val="000000"/>
                <w:lang w:val="en-GI" w:eastAsia="en-GI"/>
              </w:rPr>
              <w:t>202</w:t>
            </w:r>
          </w:p>
        </w:tc>
      </w:tr>
      <w:tr w:rsidR="009869C5" w:rsidRPr="009869C5" w14:paraId="01036349" w14:textId="77777777" w:rsidTr="009869C5">
        <w:trPr>
          <w:trHeight w:val="290"/>
          <w:jc w:val="center"/>
        </w:trPr>
        <w:tc>
          <w:tcPr>
            <w:tcW w:w="1800" w:type="dxa"/>
            <w:tcBorders>
              <w:top w:val="nil"/>
              <w:left w:val="single" w:sz="4" w:space="0" w:color="auto"/>
              <w:bottom w:val="nil"/>
              <w:right w:val="single" w:sz="4" w:space="0" w:color="auto"/>
            </w:tcBorders>
            <w:shd w:val="clear" w:color="000000" w:fill="FFFFFF"/>
            <w:noWrap/>
            <w:vAlign w:val="bottom"/>
            <w:hideMark/>
          </w:tcPr>
          <w:p w14:paraId="3A38FF87"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QBE</w:t>
            </w:r>
          </w:p>
        </w:tc>
        <w:tc>
          <w:tcPr>
            <w:tcW w:w="1560" w:type="dxa"/>
            <w:tcBorders>
              <w:top w:val="nil"/>
              <w:left w:val="nil"/>
              <w:bottom w:val="nil"/>
              <w:right w:val="single" w:sz="4" w:space="0" w:color="auto"/>
            </w:tcBorders>
            <w:shd w:val="clear" w:color="000000" w:fill="FFFFFF"/>
            <w:noWrap/>
            <w:vAlign w:val="bottom"/>
            <w:hideMark/>
          </w:tcPr>
          <w:p w14:paraId="37AFACF1"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A</w:t>
            </w:r>
          </w:p>
        </w:tc>
        <w:tc>
          <w:tcPr>
            <w:tcW w:w="1820" w:type="dxa"/>
            <w:tcBorders>
              <w:top w:val="nil"/>
              <w:left w:val="nil"/>
              <w:bottom w:val="nil"/>
              <w:right w:val="single" w:sz="4" w:space="0" w:color="auto"/>
            </w:tcBorders>
            <w:shd w:val="clear" w:color="000000" w:fill="FFFFFF"/>
            <w:noWrap/>
            <w:vAlign w:val="bottom"/>
            <w:hideMark/>
          </w:tcPr>
          <w:p w14:paraId="698A7DA7" w14:textId="77777777" w:rsidR="009869C5" w:rsidRPr="009869C5" w:rsidRDefault="009869C5" w:rsidP="009869C5">
            <w:pPr>
              <w:widowControl/>
              <w:jc w:val="right"/>
              <w:rPr>
                <w:rFonts w:eastAsia="Times New Roman"/>
                <w:color w:val="000000"/>
                <w:lang w:val="en-GI" w:eastAsia="en-GI"/>
              </w:rPr>
            </w:pPr>
            <w:r w:rsidRPr="009869C5">
              <w:rPr>
                <w:rFonts w:eastAsia="Times New Roman"/>
                <w:color w:val="000000"/>
                <w:lang w:val="en-GI" w:eastAsia="en-GI"/>
              </w:rPr>
              <w:t>202</w:t>
            </w:r>
          </w:p>
        </w:tc>
      </w:tr>
      <w:tr w:rsidR="009869C5" w:rsidRPr="009869C5" w14:paraId="51B592B8" w14:textId="77777777" w:rsidTr="009869C5">
        <w:trPr>
          <w:trHeight w:val="290"/>
          <w:jc w:val="center"/>
        </w:trPr>
        <w:tc>
          <w:tcPr>
            <w:tcW w:w="1800" w:type="dxa"/>
            <w:tcBorders>
              <w:top w:val="nil"/>
              <w:left w:val="single" w:sz="4" w:space="0" w:color="auto"/>
              <w:bottom w:val="nil"/>
              <w:right w:val="single" w:sz="4" w:space="0" w:color="auto"/>
            </w:tcBorders>
            <w:shd w:val="clear" w:color="000000" w:fill="FFFFFF"/>
            <w:noWrap/>
            <w:vAlign w:val="bottom"/>
            <w:hideMark/>
          </w:tcPr>
          <w:p w14:paraId="7A04A568" w14:textId="77777777" w:rsidR="009869C5" w:rsidRPr="009869C5" w:rsidRDefault="009869C5" w:rsidP="009869C5">
            <w:pPr>
              <w:widowControl/>
              <w:rPr>
                <w:rFonts w:eastAsia="Times New Roman"/>
                <w:color w:val="000000"/>
                <w:lang w:val="en-GI" w:eastAsia="en-GI"/>
              </w:rPr>
            </w:pPr>
            <w:proofErr w:type="spellStart"/>
            <w:r w:rsidRPr="009869C5">
              <w:rPr>
                <w:rFonts w:eastAsia="Times New Roman"/>
                <w:color w:val="000000"/>
                <w:lang w:val="en-GI" w:eastAsia="en-GI"/>
              </w:rPr>
              <w:t>Unipol</w:t>
            </w:r>
            <w:proofErr w:type="spellEnd"/>
            <w:r w:rsidRPr="009869C5">
              <w:rPr>
                <w:rFonts w:eastAsia="Times New Roman"/>
                <w:color w:val="000000"/>
                <w:lang w:val="en-GI" w:eastAsia="en-GI"/>
              </w:rPr>
              <w:t xml:space="preserve"> RE</w:t>
            </w:r>
          </w:p>
        </w:tc>
        <w:tc>
          <w:tcPr>
            <w:tcW w:w="1560" w:type="dxa"/>
            <w:tcBorders>
              <w:top w:val="nil"/>
              <w:left w:val="nil"/>
              <w:bottom w:val="nil"/>
              <w:right w:val="single" w:sz="4" w:space="0" w:color="auto"/>
            </w:tcBorders>
            <w:shd w:val="clear" w:color="000000" w:fill="FFFFFF"/>
            <w:noWrap/>
            <w:vAlign w:val="bottom"/>
            <w:hideMark/>
          </w:tcPr>
          <w:p w14:paraId="1F4A8856"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A</w:t>
            </w:r>
          </w:p>
        </w:tc>
        <w:tc>
          <w:tcPr>
            <w:tcW w:w="1820" w:type="dxa"/>
            <w:tcBorders>
              <w:top w:val="nil"/>
              <w:left w:val="nil"/>
              <w:bottom w:val="nil"/>
              <w:right w:val="single" w:sz="4" w:space="0" w:color="auto"/>
            </w:tcBorders>
            <w:shd w:val="clear" w:color="000000" w:fill="FFFFFF"/>
            <w:noWrap/>
            <w:vAlign w:val="bottom"/>
            <w:hideMark/>
          </w:tcPr>
          <w:p w14:paraId="095D0C82" w14:textId="77777777" w:rsidR="009869C5" w:rsidRPr="009869C5" w:rsidRDefault="009869C5" w:rsidP="009869C5">
            <w:pPr>
              <w:widowControl/>
              <w:jc w:val="right"/>
              <w:rPr>
                <w:rFonts w:eastAsia="Times New Roman"/>
                <w:color w:val="000000"/>
                <w:lang w:val="en-GI" w:eastAsia="en-GI"/>
              </w:rPr>
            </w:pPr>
            <w:r w:rsidRPr="009869C5">
              <w:rPr>
                <w:rFonts w:eastAsia="Times New Roman"/>
                <w:color w:val="000000"/>
                <w:lang w:val="en-GI" w:eastAsia="en-GI"/>
              </w:rPr>
              <w:t>28,008</w:t>
            </w:r>
          </w:p>
        </w:tc>
      </w:tr>
      <w:tr w:rsidR="009869C5" w:rsidRPr="009869C5" w14:paraId="3612FC22" w14:textId="77777777" w:rsidTr="009869C5">
        <w:trPr>
          <w:trHeight w:val="290"/>
          <w:jc w:val="center"/>
        </w:trPr>
        <w:tc>
          <w:tcPr>
            <w:tcW w:w="1800" w:type="dxa"/>
            <w:tcBorders>
              <w:top w:val="nil"/>
              <w:left w:val="single" w:sz="4" w:space="0" w:color="auto"/>
              <w:bottom w:val="nil"/>
              <w:right w:val="single" w:sz="4" w:space="0" w:color="auto"/>
            </w:tcBorders>
            <w:shd w:val="clear" w:color="000000" w:fill="FFFFFF"/>
            <w:noWrap/>
            <w:vAlign w:val="bottom"/>
            <w:hideMark/>
          </w:tcPr>
          <w:p w14:paraId="3DCA7F3A"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Transatlantic RE</w:t>
            </w:r>
          </w:p>
        </w:tc>
        <w:tc>
          <w:tcPr>
            <w:tcW w:w="1560" w:type="dxa"/>
            <w:tcBorders>
              <w:top w:val="nil"/>
              <w:left w:val="nil"/>
              <w:bottom w:val="nil"/>
              <w:right w:val="single" w:sz="4" w:space="0" w:color="auto"/>
            </w:tcBorders>
            <w:shd w:val="clear" w:color="000000" w:fill="FFFFFF"/>
            <w:noWrap/>
            <w:vAlign w:val="bottom"/>
            <w:hideMark/>
          </w:tcPr>
          <w:p w14:paraId="1C7F9A81"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A</w:t>
            </w:r>
          </w:p>
        </w:tc>
        <w:tc>
          <w:tcPr>
            <w:tcW w:w="1820" w:type="dxa"/>
            <w:tcBorders>
              <w:top w:val="nil"/>
              <w:left w:val="nil"/>
              <w:bottom w:val="nil"/>
              <w:right w:val="single" w:sz="4" w:space="0" w:color="auto"/>
            </w:tcBorders>
            <w:shd w:val="clear" w:color="000000" w:fill="FFFFFF"/>
            <w:noWrap/>
            <w:vAlign w:val="bottom"/>
            <w:hideMark/>
          </w:tcPr>
          <w:p w14:paraId="665716CF" w14:textId="77777777" w:rsidR="009869C5" w:rsidRPr="009869C5" w:rsidRDefault="009869C5" w:rsidP="009869C5">
            <w:pPr>
              <w:widowControl/>
              <w:jc w:val="right"/>
              <w:rPr>
                <w:rFonts w:eastAsia="Times New Roman"/>
                <w:color w:val="000000"/>
                <w:lang w:val="en-GI" w:eastAsia="en-GI"/>
              </w:rPr>
            </w:pPr>
            <w:r w:rsidRPr="009869C5">
              <w:rPr>
                <w:rFonts w:eastAsia="Times New Roman"/>
                <w:color w:val="000000"/>
                <w:lang w:val="en-GI" w:eastAsia="en-GI"/>
              </w:rPr>
              <w:t>11,918</w:t>
            </w:r>
          </w:p>
        </w:tc>
      </w:tr>
      <w:tr w:rsidR="009869C5" w:rsidRPr="009869C5" w14:paraId="31A6EBFF" w14:textId="77777777" w:rsidTr="009869C5">
        <w:trPr>
          <w:trHeight w:val="290"/>
          <w:jc w:val="center"/>
        </w:trPr>
        <w:tc>
          <w:tcPr>
            <w:tcW w:w="1800" w:type="dxa"/>
            <w:tcBorders>
              <w:top w:val="nil"/>
              <w:left w:val="single" w:sz="4" w:space="0" w:color="auto"/>
              <w:bottom w:val="single" w:sz="4" w:space="0" w:color="auto"/>
              <w:right w:val="single" w:sz="4" w:space="0" w:color="auto"/>
            </w:tcBorders>
            <w:shd w:val="clear" w:color="000000" w:fill="FFFFFF"/>
            <w:noWrap/>
            <w:vAlign w:val="bottom"/>
            <w:hideMark/>
          </w:tcPr>
          <w:p w14:paraId="115F84A3"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Allianz</w:t>
            </w:r>
          </w:p>
        </w:tc>
        <w:tc>
          <w:tcPr>
            <w:tcW w:w="1560" w:type="dxa"/>
            <w:tcBorders>
              <w:top w:val="nil"/>
              <w:left w:val="nil"/>
              <w:bottom w:val="single" w:sz="4" w:space="0" w:color="auto"/>
              <w:right w:val="single" w:sz="4" w:space="0" w:color="auto"/>
            </w:tcBorders>
            <w:shd w:val="clear" w:color="000000" w:fill="FFFFFF"/>
            <w:noWrap/>
            <w:vAlign w:val="bottom"/>
            <w:hideMark/>
          </w:tcPr>
          <w:p w14:paraId="1870245A"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AA</w:t>
            </w:r>
          </w:p>
        </w:tc>
        <w:tc>
          <w:tcPr>
            <w:tcW w:w="1820" w:type="dxa"/>
            <w:tcBorders>
              <w:top w:val="nil"/>
              <w:left w:val="nil"/>
              <w:bottom w:val="single" w:sz="4" w:space="0" w:color="auto"/>
              <w:right w:val="single" w:sz="4" w:space="0" w:color="auto"/>
            </w:tcBorders>
            <w:shd w:val="clear" w:color="000000" w:fill="FFFFFF"/>
            <w:noWrap/>
            <w:vAlign w:val="bottom"/>
            <w:hideMark/>
          </w:tcPr>
          <w:p w14:paraId="212F60F2" w14:textId="77777777" w:rsidR="009869C5" w:rsidRPr="009869C5" w:rsidRDefault="009869C5" w:rsidP="009869C5">
            <w:pPr>
              <w:widowControl/>
              <w:jc w:val="right"/>
              <w:rPr>
                <w:rFonts w:eastAsia="Times New Roman"/>
                <w:color w:val="000000"/>
                <w:lang w:val="en-GI" w:eastAsia="en-GI"/>
              </w:rPr>
            </w:pPr>
            <w:r w:rsidRPr="009869C5">
              <w:rPr>
                <w:rFonts w:eastAsia="Times New Roman"/>
                <w:color w:val="000000"/>
                <w:lang w:val="en-GI" w:eastAsia="en-GI"/>
              </w:rPr>
              <w:t>9,449</w:t>
            </w:r>
          </w:p>
        </w:tc>
      </w:tr>
      <w:tr w:rsidR="009869C5" w:rsidRPr="009869C5" w14:paraId="677ABDCF" w14:textId="77777777" w:rsidTr="009869C5">
        <w:trPr>
          <w:trHeight w:val="290"/>
          <w:jc w:val="center"/>
        </w:trPr>
        <w:tc>
          <w:tcPr>
            <w:tcW w:w="1800" w:type="dxa"/>
            <w:tcBorders>
              <w:top w:val="nil"/>
              <w:left w:val="nil"/>
              <w:bottom w:val="nil"/>
              <w:right w:val="nil"/>
            </w:tcBorders>
            <w:shd w:val="clear" w:color="000000" w:fill="FFFFFF"/>
            <w:noWrap/>
            <w:vAlign w:val="bottom"/>
            <w:hideMark/>
          </w:tcPr>
          <w:p w14:paraId="6BB8656F" w14:textId="77777777" w:rsidR="009869C5" w:rsidRPr="009869C5" w:rsidRDefault="009869C5" w:rsidP="009869C5">
            <w:pPr>
              <w:widowControl/>
              <w:rPr>
                <w:rFonts w:eastAsia="Times New Roman"/>
                <w:color w:val="000000"/>
                <w:lang w:val="en-GI" w:eastAsia="en-GI"/>
              </w:rPr>
            </w:pPr>
            <w:r w:rsidRPr="009869C5">
              <w:rPr>
                <w:rFonts w:eastAsia="Times New Roman"/>
                <w:color w:val="000000"/>
                <w:lang w:val="en-GI" w:eastAsia="en-GI"/>
              </w:rPr>
              <w:t> </w:t>
            </w:r>
          </w:p>
        </w:tc>
        <w:tc>
          <w:tcPr>
            <w:tcW w:w="1560" w:type="dxa"/>
            <w:tcBorders>
              <w:top w:val="nil"/>
              <w:left w:val="single" w:sz="4" w:space="0" w:color="auto"/>
              <w:bottom w:val="single" w:sz="4" w:space="0" w:color="auto"/>
              <w:right w:val="single" w:sz="4" w:space="0" w:color="auto"/>
            </w:tcBorders>
            <w:shd w:val="clear" w:color="000000" w:fill="FFFFFF"/>
            <w:noWrap/>
            <w:vAlign w:val="bottom"/>
            <w:hideMark/>
          </w:tcPr>
          <w:p w14:paraId="1C183E53" w14:textId="77777777" w:rsidR="009869C5" w:rsidRPr="009869C5" w:rsidRDefault="009869C5" w:rsidP="009869C5">
            <w:pPr>
              <w:widowControl/>
              <w:jc w:val="right"/>
              <w:rPr>
                <w:rFonts w:eastAsia="Times New Roman"/>
                <w:b/>
                <w:bCs/>
                <w:color w:val="000000"/>
                <w:lang w:val="en-GI" w:eastAsia="en-GI"/>
              </w:rPr>
            </w:pPr>
            <w:r w:rsidRPr="009869C5">
              <w:rPr>
                <w:rFonts w:eastAsia="Times New Roman"/>
                <w:b/>
                <w:bCs/>
                <w:color w:val="000000"/>
                <w:lang w:val="en-GI" w:eastAsia="en-GI"/>
              </w:rPr>
              <w:t xml:space="preserve">Total   </w:t>
            </w:r>
          </w:p>
        </w:tc>
        <w:tc>
          <w:tcPr>
            <w:tcW w:w="1820" w:type="dxa"/>
            <w:tcBorders>
              <w:top w:val="nil"/>
              <w:left w:val="nil"/>
              <w:bottom w:val="single" w:sz="4" w:space="0" w:color="auto"/>
              <w:right w:val="single" w:sz="4" w:space="0" w:color="auto"/>
            </w:tcBorders>
            <w:shd w:val="clear" w:color="000000" w:fill="FFFFFF"/>
            <w:noWrap/>
            <w:vAlign w:val="bottom"/>
            <w:hideMark/>
          </w:tcPr>
          <w:p w14:paraId="691BB850" w14:textId="77777777" w:rsidR="009869C5" w:rsidRPr="009869C5" w:rsidRDefault="009869C5" w:rsidP="009869C5">
            <w:pPr>
              <w:widowControl/>
              <w:jc w:val="right"/>
              <w:rPr>
                <w:rFonts w:eastAsia="Times New Roman"/>
                <w:color w:val="000000"/>
                <w:lang w:val="en-GI" w:eastAsia="en-GI"/>
              </w:rPr>
            </w:pPr>
            <w:r w:rsidRPr="009869C5">
              <w:rPr>
                <w:rFonts w:eastAsia="Times New Roman"/>
                <w:color w:val="000000"/>
                <w:lang w:val="en-GI" w:eastAsia="en-GI"/>
              </w:rPr>
              <w:t>172,220</w:t>
            </w:r>
          </w:p>
        </w:tc>
      </w:tr>
    </w:tbl>
    <w:p w14:paraId="0EF12A1F" w14:textId="77777777" w:rsidR="0057182A" w:rsidRPr="00906755" w:rsidRDefault="0057182A" w:rsidP="00354EAF">
      <w:pPr>
        <w:rPr>
          <w:rFonts w:ascii="Work Sans" w:hAnsi="Work Sans"/>
        </w:rPr>
      </w:pPr>
    </w:p>
    <w:p w14:paraId="0ACDFB14" w14:textId="193DF740" w:rsidR="009928B6" w:rsidRPr="009869C5" w:rsidRDefault="009928B6" w:rsidP="009869C5">
      <w:pPr>
        <w:pStyle w:val="ListParagraph"/>
        <w:numPr>
          <w:ilvl w:val="2"/>
          <w:numId w:val="22"/>
        </w:numPr>
        <w:tabs>
          <w:tab w:val="left" w:pos="851"/>
        </w:tabs>
        <w:spacing w:before="120" w:after="200"/>
        <w:ind w:left="851" w:right="1525" w:hanging="567"/>
        <w:contextualSpacing w:val="0"/>
        <w:jc w:val="both"/>
        <w:rPr>
          <w:rFonts w:asciiTheme="minorHAnsi" w:hAnsiTheme="minorHAnsi" w:cstheme="minorHAnsi"/>
        </w:rPr>
      </w:pPr>
      <w:r w:rsidRPr="009869C5">
        <w:rPr>
          <w:rFonts w:asciiTheme="minorHAnsi" w:hAnsiTheme="minorHAnsi" w:cstheme="minorHAnsi"/>
        </w:rPr>
        <w:t>Exposure subject to counterparty default type 1</w:t>
      </w:r>
      <w:r w:rsidR="001D09F2" w:rsidRPr="009869C5">
        <w:rPr>
          <w:rFonts w:asciiTheme="minorHAnsi" w:hAnsiTheme="minorHAnsi" w:cstheme="minorHAnsi"/>
        </w:rPr>
        <w:t xml:space="preserve"> coincides with the reinsurance best estimate in the Solvency II Balance sheet.</w:t>
      </w:r>
    </w:p>
    <w:p w14:paraId="4B0EAE93" w14:textId="6508AA2B" w:rsidR="00D34815" w:rsidRPr="009869C5" w:rsidRDefault="006C4299" w:rsidP="009869C5">
      <w:pPr>
        <w:pStyle w:val="ListParagraph"/>
        <w:numPr>
          <w:ilvl w:val="2"/>
          <w:numId w:val="22"/>
        </w:numPr>
        <w:tabs>
          <w:tab w:val="left" w:pos="851"/>
        </w:tabs>
        <w:spacing w:before="120" w:after="200"/>
        <w:ind w:left="851" w:right="1525" w:hanging="567"/>
        <w:contextualSpacing w:val="0"/>
        <w:jc w:val="both"/>
        <w:rPr>
          <w:rFonts w:asciiTheme="minorHAnsi" w:hAnsiTheme="minorHAnsi" w:cstheme="minorHAnsi"/>
        </w:rPr>
      </w:pPr>
      <w:r w:rsidRPr="009869C5">
        <w:rPr>
          <w:rFonts w:asciiTheme="minorHAnsi" w:hAnsiTheme="minorHAnsi" w:cstheme="minorHAnsi"/>
        </w:rPr>
        <w:t>Reinsurers r</w:t>
      </w:r>
      <w:r w:rsidR="00E83610" w:rsidRPr="009869C5">
        <w:rPr>
          <w:rFonts w:asciiTheme="minorHAnsi" w:hAnsiTheme="minorHAnsi" w:cstheme="minorHAnsi"/>
        </w:rPr>
        <w:t>isk Mitigation effect on underwriting risk</w:t>
      </w:r>
      <w:r w:rsidR="007A55FC" w:rsidRPr="009869C5">
        <w:rPr>
          <w:rFonts w:asciiTheme="minorHAnsi" w:hAnsiTheme="minorHAnsi" w:cstheme="minorHAnsi"/>
        </w:rPr>
        <w:t xml:space="preserve"> (RM) as part of the </w:t>
      </w:r>
      <w:r w:rsidR="00244821" w:rsidRPr="009869C5">
        <w:rPr>
          <w:rFonts w:asciiTheme="minorHAnsi" w:hAnsiTheme="minorHAnsi" w:cstheme="minorHAnsi"/>
        </w:rPr>
        <w:t xml:space="preserve">recoveries </w:t>
      </w:r>
      <w:r w:rsidR="007A55FC" w:rsidRPr="009869C5">
        <w:rPr>
          <w:rFonts w:asciiTheme="minorHAnsi" w:hAnsiTheme="minorHAnsi" w:cstheme="minorHAnsi"/>
        </w:rPr>
        <w:t>LGD</w:t>
      </w:r>
      <w:r w:rsidR="00D34815" w:rsidRPr="009869C5">
        <w:rPr>
          <w:rFonts w:asciiTheme="minorHAnsi" w:hAnsiTheme="minorHAnsi" w:cstheme="minorHAnsi"/>
        </w:rPr>
        <w:t xml:space="preserve"> is intended </w:t>
      </w:r>
      <w:r w:rsidR="00D34815" w:rsidRPr="009869C5">
        <w:rPr>
          <w:rFonts w:asciiTheme="minorHAnsi" w:hAnsiTheme="minorHAnsi" w:cstheme="minorHAnsi"/>
        </w:rPr>
        <w:lastRenderedPageBreak/>
        <w:t xml:space="preserve">to consider the level of reinsurance reliance in accordance with Article 192(2)(b) of the Delegated Regulations. </w:t>
      </w:r>
    </w:p>
    <w:p w14:paraId="10C7C5D7" w14:textId="42FADD8C" w:rsidR="00B46ABF" w:rsidRPr="00A76261" w:rsidRDefault="00D34815" w:rsidP="000E6DDC">
      <w:pPr>
        <w:pStyle w:val="ListParagraph"/>
        <w:numPr>
          <w:ilvl w:val="2"/>
          <w:numId w:val="22"/>
        </w:numPr>
        <w:tabs>
          <w:tab w:val="left" w:pos="1134"/>
        </w:tabs>
        <w:spacing w:before="120" w:after="200"/>
        <w:ind w:left="851" w:right="1525" w:hanging="709"/>
        <w:contextualSpacing w:val="0"/>
        <w:jc w:val="both"/>
        <w:rPr>
          <w:rFonts w:asciiTheme="minorHAnsi" w:hAnsiTheme="minorHAnsi" w:cstheme="minorHAnsi"/>
        </w:rPr>
      </w:pPr>
      <w:r w:rsidRPr="00463DF9">
        <w:rPr>
          <w:rFonts w:asciiTheme="minorHAnsi" w:hAnsiTheme="minorHAnsi" w:cstheme="minorHAnsi"/>
        </w:rPr>
        <w:t>The total R</w:t>
      </w:r>
      <w:r w:rsidR="000E0284" w:rsidRPr="00463DF9">
        <w:rPr>
          <w:rFonts w:asciiTheme="minorHAnsi" w:hAnsiTheme="minorHAnsi" w:cstheme="minorHAnsi"/>
        </w:rPr>
        <w:t xml:space="preserve">isk </w:t>
      </w:r>
      <w:r w:rsidRPr="00463DF9">
        <w:rPr>
          <w:rFonts w:asciiTheme="minorHAnsi" w:hAnsiTheme="minorHAnsi" w:cstheme="minorHAnsi"/>
        </w:rPr>
        <w:t>M</w:t>
      </w:r>
      <w:r w:rsidR="000E0284" w:rsidRPr="00463DF9">
        <w:rPr>
          <w:rFonts w:asciiTheme="minorHAnsi" w:hAnsiTheme="minorHAnsi" w:cstheme="minorHAnsi"/>
        </w:rPr>
        <w:t>itigation capacity of reinsurers</w:t>
      </w:r>
      <w:r w:rsidR="00C5355D" w:rsidRPr="00463DF9">
        <w:rPr>
          <w:rFonts w:asciiTheme="minorHAnsi" w:hAnsiTheme="minorHAnsi" w:cstheme="minorHAnsi"/>
        </w:rPr>
        <w:t xml:space="preserve"> (RM)</w:t>
      </w:r>
      <w:r w:rsidRPr="00463DF9">
        <w:rPr>
          <w:rFonts w:asciiTheme="minorHAnsi" w:hAnsiTheme="minorHAnsi" w:cstheme="minorHAnsi"/>
        </w:rPr>
        <w:t xml:space="preserve"> is calculated by reperforming the calculations </w:t>
      </w:r>
      <w:r w:rsidR="005B55FA" w:rsidRPr="00463DF9">
        <w:rPr>
          <w:rFonts w:asciiTheme="minorHAnsi" w:hAnsiTheme="minorHAnsi" w:cstheme="minorHAnsi"/>
        </w:rPr>
        <w:t xml:space="preserve">for underwriting risk </w:t>
      </w:r>
      <w:r w:rsidR="001805E0" w:rsidRPr="00463DF9">
        <w:rPr>
          <w:rFonts w:asciiTheme="minorHAnsi" w:hAnsiTheme="minorHAnsi" w:cstheme="minorHAnsi"/>
        </w:rPr>
        <w:t xml:space="preserve">not factoring reinsurance recoveries, then calculate it </w:t>
      </w:r>
      <w:r w:rsidR="00BA6F0B" w:rsidRPr="00463DF9">
        <w:rPr>
          <w:rFonts w:asciiTheme="minorHAnsi" w:hAnsiTheme="minorHAnsi" w:cstheme="minorHAnsi"/>
        </w:rPr>
        <w:t>again o</w:t>
      </w:r>
      <w:r w:rsidR="00C076F4" w:rsidRPr="00463DF9">
        <w:rPr>
          <w:rFonts w:asciiTheme="minorHAnsi" w:hAnsiTheme="minorHAnsi" w:cstheme="minorHAnsi"/>
        </w:rPr>
        <w:t>n</w:t>
      </w:r>
      <w:r w:rsidR="00BA6F0B" w:rsidRPr="00463DF9">
        <w:rPr>
          <w:rFonts w:asciiTheme="minorHAnsi" w:hAnsiTheme="minorHAnsi" w:cstheme="minorHAnsi"/>
        </w:rPr>
        <w:t xml:space="preserve"> a net of reinsurance basis. Risk mitigation capacity is the difference between the two</w:t>
      </w:r>
      <w:r w:rsidR="00B82E81" w:rsidRPr="00463DF9">
        <w:rPr>
          <w:rFonts w:asciiTheme="minorHAnsi" w:hAnsiTheme="minorHAnsi" w:cstheme="minorHAnsi"/>
        </w:rPr>
        <w:t xml:space="preserve"> underwriting charges (not factoring RI minus factoring RI).</w:t>
      </w:r>
    </w:p>
    <w:tbl>
      <w:tblPr>
        <w:tblW w:w="5382" w:type="dxa"/>
        <w:jc w:val="center"/>
        <w:tblLook w:val="04A0" w:firstRow="1" w:lastRow="0" w:firstColumn="1" w:lastColumn="0" w:noHBand="0" w:noVBand="1"/>
      </w:tblPr>
      <w:tblGrid>
        <w:gridCol w:w="1413"/>
        <w:gridCol w:w="1276"/>
        <w:gridCol w:w="1275"/>
        <w:gridCol w:w="1418"/>
      </w:tblGrid>
      <w:tr w:rsidR="004530AD" w:rsidRPr="004530AD" w14:paraId="4655EE24" w14:textId="77777777" w:rsidTr="004530AD">
        <w:trPr>
          <w:trHeight w:val="340"/>
          <w:jc w:val="center"/>
        </w:trPr>
        <w:tc>
          <w:tcPr>
            <w:tcW w:w="5382" w:type="dxa"/>
            <w:gridSpan w:val="4"/>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51C67A7D" w14:textId="77777777" w:rsidR="004530AD" w:rsidRPr="004530AD" w:rsidRDefault="004530AD" w:rsidP="004530AD">
            <w:pPr>
              <w:widowControl/>
              <w:jc w:val="center"/>
              <w:rPr>
                <w:rFonts w:eastAsia="Times New Roman"/>
                <w:color w:val="000000"/>
                <w:sz w:val="18"/>
                <w:szCs w:val="18"/>
                <w:lang w:val="en-GI" w:eastAsia="en-GI"/>
              </w:rPr>
            </w:pPr>
            <w:r w:rsidRPr="004530AD">
              <w:rPr>
                <w:rFonts w:eastAsia="Times New Roman"/>
                <w:color w:val="000000"/>
                <w:sz w:val="18"/>
                <w:szCs w:val="18"/>
                <w:lang w:val="en-GI" w:eastAsia="en-GI"/>
              </w:rPr>
              <w:t>£'000s</w:t>
            </w:r>
          </w:p>
        </w:tc>
      </w:tr>
      <w:tr w:rsidR="004530AD" w:rsidRPr="004530AD" w14:paraId="02F616A7" w14:textId="77777777" w:rsidTr="004530AD">
        <w:trPr>
          <w:trHeight w:val="340"/>
          <w:jc w:val="center"/>
        </w:trPr>
        <w:tc>
          <w:tcPr>
            <w:tcW w:w="1413" w:type="dxa"/>
            <w:tcBorders>
              <w:top w:val="nil"/>
              <w:left w:val="single" w:sz="4" w:space="0" w:color="auto"/>
              <w:bottom w:val="single" w:sz="4" w:space="0" w:color="auto"/>
              <w:right w:val="single" w:sz="4" w:space="0" w:color="auto"/>
            </w:tcBorders>
            <w:shd w:val="clear" w:color="000000" w:fill="FFFFFF"/>
            <w:noWrap/>
            <w:vAlign w:val="center"/>
            <w:hideMark/>
          </w:tcPr>
          <w:p w14:paraId="699DC806" w14:textId="77777777" w:rsidR="004530AD" w:rsidRPr="004530AD" w:rsidRDefault="004530AD" w:rsidP="004530AD">
            <w:pPr>
              <w:widowControl/>
              <w:jc w:val="center"/>
              <w:rPr>
                <w:rFonts w:eastAsia="Times New Roman"/>
                <w:b/>
                <w:bCs/>
                <w:color w:val="000000"/>
                <w:sz w:val="18"/>
                <w:szCs w:val="18"/>
                <w:lang w:val="en-GI" w:eastAsia="en-GI"/>
              </w:rPr>
            </w:pPr>
            <w:r w:rsidRPr="004530AD">
              <w:rPr>
                <w:rFonts w:eastAsia="Times New Roman"/>
                <w:b/>
                <w:bCs/>
                <w:color w:val="000000"/>
                <w:sz w:val="18"/>
                <w:szCs w:val="18"/>
                <w:lang w:val="en-GI" w:eastAsia="en-GI"/>
              </w:rPr>
              <w:t>SCR Module</w:t>
            </w:r>
          </w:p>
        </w:tc>
        <w:tc>
          <w:tcPr>
            <w:tcW w:w="1276" w:type="dxa"/>
            <w:tcBorders>
              <w:top w:val="nil"/>
              <w:left w:val="nil"/>
              <w:bottom w:val="single" w:sz="4" w:space="0" w:color="auto"/>
              <w:right w:val="single" w:sz="4" w:space="0" w:color="auto"/>
            </w:tcBorders>
            <w:shd w:val="clear" w:color="000000" w:fill="FFFFFF"/>
            <w:noWrap/>
            <w:vAlign w:val="center"/>
            <w:hideMark/>
          </w:tcPr>
          <w:p w14:paraId="650F6C10" w14:textId="77777777" w:rsidR="004530AD" w:rsidRPr="004530AD" w:rsidRDefault="004530AD" w:rsidP="004530AD">
            <w:pPr>
              <w:widowControl/>
              <w:jc w:val="center"/>
              <w:rPr>
                <w:rFonts w:eastAsia="Times New Roman"/>
                <w:b/>
                <w:bCs/>
                <w:color w:val="000000"/>
                <w:sz w:val="18"/>
                <w:szCs w:val="18"/>
                <w:lang w:val="en-GI" w:eastAsia="en-GI"/>
              </w:rPr>
            </w:pPr>
            <w:r w:rsidRPr="004530AD">
              <w:rPr>
                <w:rFonts w:eastAsia="Times New Roman"/>
                <w:b/>
                <w:bCs/>
                <w:color w:val="000000"/>
                <w:sz w:val="18"/>
                <w:szCs w:val="18"/>
                <w:lang w:val="en-GI" w:eastAsia="en-GI"/>
              </w:rPr>
              <w:t>Net basis</w:t>
            </w:r>
          </w:p>
        </w:tc>
        <w:tc>
          <w:tcPr>
            <w:tcW w:w="1275" w:type="dxa"/>
            <w:tcBorders>
              <w:top w:val="nil"/>
              <w:left w:val="nil"/>
              <w:bottom w:val="single" w:sz="4" w:space="0" w:color="auto"/>
              <w:right w:val="single" w:sz="4" w:space="0" w:color="auto"/>
            </w:tcBorders>
            <w:shd w:val="clear" w:color="000000" w:fill="FFFFFF"/>
            <w:noWrap/>
            <w:vAlign w:val="center"/>
            <w:hideMark/>
          </w:tcPr>
          <w:p w14:paraId="1BB19282" w14:textId="77777777" w:rsidR="004530AD" w:rsidRPr="004530AD" w:rsidRDefault="004530AD" w:rsidP="004530AD">
            <w:pPr>
              <w:widowControl/>
              <w:jc w:val="center"/>
              <w:rPr>
                <w:rFonts w:eastAsia="Times New Roman"/>
                <w:b/>
                <w:bCs/>
                <w:color w:val="000000"/>
                <w:sz w:val="18"/>
                <w:szCs w:val="18"/>
                <w:lang w:val="en-GI" w:eastAsia="en-GI"/>
              </w:rPr>
            </w:pPr>
            <w:r w:rsidRPr="004530AD">
              <w:rPr>
                <w:rFonts w:eastAsia="Times New Roman"/>
                <w:b/>
                <w:bCs/>
                <w:color w:val="000000"/>
                <w:sz w:val="18"/>
                <w:szCs w:val="18"/>
                <w:lang w:val="en-GI" w:eastAsia="en-GI"/>
              </w:rPr>
              <w:t>Gross basis</w:t>
            </w:r>
          </w:p>
        </w:tc>
        <w:tc>
          <w:tcPr>
            <w:tcW w:w="1418" w:type="dxa"/>
            <w:tcBorders>
              <w:top w:val="nil"/>
              <w:left w:val="nil"/>
              <w:bottom w:val="single" w:sz="4" w:space="0" w:color="auto"/>
              <w:right w:val="single" w:sz="4" w:space="0" w:color="auto"/>
            </w:tcBorders>
            <w:shd w:val="clear" w:color="000000" w:fill="FFFFFF"/>
            <w:noWrap/>
            <w:vAlign w:val="center"/>
            <w:hideMark/>
          </w:tcPr>
          <w:p w14:paraId="064E3FE6" w14:textId="77777777" w:rsidR="004530AD" w:rsidRPr="004530AD" w:rsidRDefault="004530AD" w:rsidP="004530AD">
            <w:pPr>
              <w:widowControl/>
              <w:jc w:val="center"/>
              <w:rPr>
                <w:rFonts w:eastAsia="Times New Roman"/>
                <w:b/>
                <w:bCs/>
                <w:color w:val="000000"/>
                <w:sz w:val="18"/>
                <w:szCs w:val="18"/>
                <w:lang w:val="en-GI" w:eastAsia="en-GI"/>
              </w:rPr>
            </w:pPr>
            <w:r w:rsidRPr="004530AD">
              <w:rPr>
                <w:rFonts w:eastAsia="Times New Roman"/>
                <w:b/>
                <w:bCs/>
                <w:color w:val="000000"/>
                <w:sz w:val="18"/>
                <w:szCs w:val="18"/>
                <w:lang w:val="en-GI" w:eastAsia="en-GI"/>
              </w:rPr>
              <w:t>Risk mitigation</w:t>
            </w:r>
          </w:p>
        </w:tc>
      </w:tr>
      <w:tr w:rsidR="004530AD" w:rsidRPr="004530AD" w14:paraId="234B9CD4" w14:textId="77777777" w:rsidTr="004530AD">
        <w:trPr>
          <w:trHeight w:val="730"/>
          <w:jc w:val="center"/>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35CFABB5" w14:textId="77777777" w:rsidR="004530AD" w:rsidRPr="004530AD" w:rsidRDefault="004530AD" w:rsidP="004530AD">
            <w:pPr>
              <w:widowControl/>
              <w:rPr>
                <w:rFonts w:eastAsia="Times New Roman"/>
                <w:color w:val="000000"/>
                <w:sz w:val="18"/>
                <w:szCs w:val="18"/>
                <w:lang w:val="en-GI" w:eastAsia="en-GI"/>
              </w:rPr>
            </w:pPr>
            <w:r w:rsidRPr="004530AD">
              <w:rPr>
                <w:rFonts w:eastAsia="Times New Roman"/>
                <w:color w:val="000000"/>
                <w:sz w:val="18"/>
                <w:szCs w:val="18"/>
                <w:lang w:val="en-GB" w:eastAsia="en-GI"/>
              </w:rPr>
              <w:t>Premium and</w:t>
            </w:r>
            <w:r w:rsidRPr="004530AD">
              <w:rPr>
                <w:rFonts w:eastAsia="Times New Roman"/>
                <w:color w:val="000000"/>
                <w:sz w:val="18"/>
                <w:szCs w:val="18"/>
                <w:lang w:val="en-GB" w:eastAsia="en-GI"/>
              </w:rPr>
              <w:br/>
              <w:t>Reserve risk</w:t>
            </w:r>
          </w:p>
        </w:tc>
        <w:tc>
          <w:tcPr>
            <w:tcW w:w="1276" w:type="dxa"/>
            <w:tcBorders>
              <w:top w:val="nil"/>
              <w:left w:val="nil"/>
              <w:bottom w:val="single" w:sz="4" w:space="0" w:color="auto"/>
              <w:right w:val="single" w:sz="4" w:space="0" w:color="auto"/>
            </w:tcBorders>
            <w:shd w:val="clear" w:color="000000" w:fill="FFFFFF"/>
            <w:noWrap/>
            <w:vAlign w:val="center"/>
            <w:hideMark/>
          </w:tcPr>
          <w:p w14:paraId="7AFB0A95" w14:textId="77777777" w:rsidR="004530AD" w:rsidRPr="004530AD" w:rsidRDefault="004530AD" w:rsidP="004530AD">
            <w:pPr>
              <w:widowControl/>
              <w:jc w:val="right"/>
              <w:rPr>
                <w:rFonts w:eastAsia="Times New Roman"/>
                <w:color w:val="000000"/>
                <w:sz w:val="18"/>
                <w:szCs w:val="18"/>
                <w:lang w:val="en-GI" w:eastAsia="en-GI"/>
              </w:rPr>
            </w:pPr>
            <w:r w:rsidRPr="004530AD">
              <w:rPr>
                <w:rFonts w:eastAsia="Times New Roman"/>
                <w:color w:val="000000"/>
                <w:sz w:val="18"/>
                <w:szCs w:val="18"/>
                <w:lang w:val="en-GI" w:eastAsia="en-GI"/>
              </w:rPr>
              <w:t>13,549</w:t>
            </w:r>
          </w:p>
        </w:tc>
        <w:tc>
          <w:tcPr>
            <w:tcW w:w="1275" w:type="dxa"/>
            <w:tcBorders>
              <w:top w:val="nil"/>
              <w:left w:val="nil"/>
              <w:bottom w:val="single" w:sz="4" w:space="0" w:color="auto"/>
              <w:right w:val="single" w:sz="4" w:space="0" w:color="auto"/>
            </w:tcBorders>
            <w:shd w:val="clear" w:color="000000" w:fill="FFFFFF"/>
            <w:noWrap/>
            <w:vAlign w:val="center"/>
            <w:hideMark/>
          </w:tcPr>
          <w:p w14:paraId="0BD1E015" w14:textId="77777777" w:rsidR="004530AD" w:rsidRPr="004530AD" w:rsidRDefault="004530AD" w:rsidP="004530AD">
            <w:pPr>
              <w:widowControl/>
              <w:jc w:val="right"/>
              <w:rPr>
                <w:rFonts w:eastAsia="Times New Roman"/>
                <w:color w:val="000000"/>
                <w:sz w:val="18"/>
                <w:szCs w:val="18"/>
                <w:lang w:val="en-GI" w:eastAsia="en-GI"/>
              </w:rPr>
            </w:pPr>
            <w:r w:rsidRPr="004530AD">
              <w:rPr>
                <w:rFonts w:eastAsia="Times New Roman"/>
                <w:color w:val="000000"/>
                <w:sz w:val="18"/>
                <w:szCs w:val="18"/>
                <w:lang w:val="en-GI" w:eastAsia="en-GI"/>
              </w:rPr>
              <w:t>82,266</w:t>
            </w:r>
          </w:p>
        </w:tc>
        <w:tc>
          <w:tcPr>
            <w:tcW w:w="1418" w:type="dxa"/>
            <w:tcBorders>
              <w:top w:val="nil"/>
              <w:left w:val="nil"/>
              <w:bottom w:val="single" w:sz="4" w:space="0" w:color="auto"/>
              <w:right w:val="single" w:sz="4" w:space="0" w:color="auto"/>
            </w:tcBorders>
            <w:shd w:val="clear" w:color="000000" w:fill="FFFFFF"/>
            <w:noWrap/>
            <w:vAlign w:val="center"/>
            <w:hideMark/>
          </w:tcPr>
          <w:p w14:paraId="0D8E331D" w14:textId="77777777" w:rsidR="004530AD" w:rsidRPr="004530AD" w:rsidRDefault="004530AD" w:rsidP="004530AD">
            <w:pPr>
              <w:widowControl/>
              <w:jc w:val="right"/>
              <w:rPr>
                <w:rFonts w:eastAsia="Times New Roman"/>
                <w:color w:val="000000"/>
                <w:sz w:val="18"/>
                <w:szCs w:val="18"/>
                <w:lang w:val="en-GI" w:eastAsia="en-GI"/>
              </w:rPr>
            </w:pPr>
            <w:r w:rsidRPr="004530AD">
              <w:rPr>
                <w:rFonts w:eastAsia="Times New Roman"/>
                <w:color w:val="000000"/>
                <w:sz w:val="18"/>
                <w:szCs w:val="18"/>
                <w:lang w:val="en-GI" w:eastAsia="en-GI"/>
              </w:rPr>
              <w:t>68,717</w:t>
            </w:r>
          </w:p>
        </w:tc>
      </w:tr>
      <w:tr w:rsidR="004530AD" w:rsidRPr="004530AD" w14:paraId="45A77F87" w14:textId="77777777" w:rsidTr="004530AD">
        <w:trPr>
          <w:trHeight w:val="340"/>
          <w:jc w:val="center"/>
        </w:trPr>
        <w:tc>
          <w:tcPr>
            <w:tcW w:w="1413" w:type="dxa"/>
            <w:tcBorders>
              <w:top w:val="nil"/>
              <w:left w:val="single" w:sz="4" w:space="0" w:color="auto"/>
              <w:bottom w:val="single" w:sz="4" w:space="0" w:color="auto"/>
              <w:right w:val="single" w:sz="4" w:space="0" w:color="auto"/>
            </w:tcBorders>
            <w:shd w:val="clear" w:color="000000" w:fill="FFFFFF"/>
            <w:noWrap/>
            <w:vAlign w:val="center"/>
            <w:hideMark/>
          </w:tcPr>
          <w:p w14:paraId="26CC3AD2" w14:textId="77777777" w:rsidR="004530AD" w:rsidRPr="004530AD" w:rsidRDefault="004530AD" w:rsidP="004530AD">
            <w:pPr>
              <w:widowControl/>
              <w:rPr>
                <w:rFonts w:eastAsia="Times New Roman"/>
                <w:color w:val="000000"/>
                <w:sz w:val="18"/>
                <w:szCs w:val="18"/>
                <w:lang w:val="en-GI" w:eastAsia="en-GI"/>
              </w:rPr>
            </w:pPr>
            <w:r w:rsidRPr="004530AD">
              <w:rPr>
                <w:rFonts w:eastAsia="Times New Roman"/>
                <w:color w:val="000000"/>
                <w:sz w:val="18"/>
                <w:szCs w:val="18"/>
                <w:lang w:val="en-GB" w:eastAsia="en-GI"/>
              </w:rPr>
              <w:t>Catastrophe</w:t>
            </w:r>
          </w:p>
        </w:tc>
        <w:tc>
          <w:tcPr>
            <w:tcW w:w="1276" w:type="dxa"/>
            <w:tcBorders>
              <w:top w:val="nil"/>
              <w:left w:val="nil"/>
              <w:bottom w:val="single" w:sz="4" w:space="0" w:color="auto"/>
              <w:right w:val="single" w:sz="4" w:space="0" w:color="auto"/>
            </w:tcBorders>
            <w:shd w:val="clear" w:color="000000" w:fill="FFFFFF"/>
            <w:noWrap/>
            <w:vAlign w:val="center"/>
            <w:hideMark/>
          </w:tcPr>
          <w:p w14:paraId="03F960E9" w14:textId="77777777" w:rsidR="004530AD" w:rsidRPr="004530AD" w:rsidRDefault="004530AD" w:rsidP="004530AD">
            <w:pPr>
              <w:widowControl/>
              <w:jc w:val="right"/>
              <w:rPr>
                <w:rFonts w:eastAsia="Times New Roman"/>
                <w:color w:val="000000"/>
                <w:sz w:val="18"/>
                <w:szCs w:val="18"/>
                <w:lang w:val="en-GI" w:eastAsia="en-GI"/>
              </w:rPr>
            </w:pPr>
            <w:r w:rsidRPr="004530AD">
              <w:rPr>
                <w:rFonts w:eastAsia="Times New Roman"/>
                <w:color w:val="000000"/>
                <w:sz w:val="18"/>
                <w:szCs w:val="18"/>
                <w:lang w:val="en-GI" w:eastAsia="en-GI"/>
              </w:rPr>
              <w:t>652</w:t>
            </w:r>
          </w:p>
        </w:tc>
        <w:tc>
          <w:tcPr>
            <w:tcW w:w="1275" w:type="dxa"/>
            <w:tcBorders>
              <w:top w:val="nil"/>
              <w:left w:val="nil"/>
              <w:bottom w:val="single" w:sz="4" w:space="0" w:color="auto"/>
              <w:right w:val="single" w:sz="4" w:space="0" w:color="auto"/>
            </w:tcBorders>
            <w:shd w:val="clear" w:color="000000" w:fill="FFFFFF"/>
            <w:noWrap/>
            <w:vAlign w:val="center"/>
            <w:hideMark/>
          </w:tcPr>
          <w:p w14:paraId="11077D39" w14:textId="77777777" w:rsidR="004530AD" w:rsidRPr="004530AD" w:rsidRDefault="004530AD" w:rsidP="004530AD">
            <w:pPr>
              <w:widowControl/>
              <w:jc w:val="right"/>
              <w:rPr>
                <w:rFonts w:eastAsia="Times New Roman"/>
                <w:color w:val="000000"/>
                <w:sz w:val="18"/>
                <w:szCs w:val="18"/>
                <w:lang w:val="en-GI" w:eastAsia="en-GI"/>
              </w:rPr>
            </w:pPr>
            <w:r w:rsidRPr="004530AD">
              <w:rPr>
                <w:rFonts w:eastAsia="Times New Roman"/>
                <w:color w:val="000000"/>
                <w:sz w:val="18"/>
                <w:szCs w:val="18"/>
                <w:lang w:val="en-GI" w:eastAsia="en-GI"/>
              </w:rPr>
              <w:t>11,684</w:t>
            </w:r>
          </w:p>
        </w:tc>
        <w:tc>
          <w:tcPr>
            <w:tcW w:w="1418" w:type="dxa"/>
            <w:tcBorders>
              <w:top w:val="nil"/>
              <w:left w:val="nil"/>
              <w:bottom w:val="single" w:sz="4" w:space="0" w:color="auto"/>
              <w:right w:val="single" w:sz="4" w:space="0" w:color="auto"/>
            </w:tcBorders>
            <w:shd w:val="clear" w:color="000000" w:fill="FFFFFF"/>
            <w:noWrap/>
            <w:vAlign w:val="center"/>
            <w:hideMark/>
          </w:tcPr>
          <w:p w14:paraId="675BBE7C" w14:textId="77777777" w:rsidR="004530AD" w:rsidRPr="004530AD" w:rsidRDefault="004530AD" w:rsidP="004530AD">
            <w:pPr>
              <w:widowControl/>
              <w:jc w:val="right"/>
              <w:rPr>
                <w:rFonts w:eastAsia="Times New Roman"/>
                <w:color w:val="000000"/>
                <w:sz w:val="18"/>
                <w:szCs w:val="18"/>
                <w:lang w:val="en-GI" w:eastAsia="en-GI"/>
              </w:rPr>
            </w:pPr>
            <w:r w:rsidRPr="004530AD">
              <w:rPr>
                <w:rFonts w:eastAsia="Times New Roman"/>
                <w:color w:val="000000"/>
                <w:sz w:val="18"/>
                <w:szCs w:val="18"/>
                <w:lang w:val="en-GI" w:eastAsia="en-GI"/>
              </w:rPr>
              <w:t>11,031</w:t>
            </w:r>
          </w:p>
        </w:tc>
      </w:tr>
      <w:tr w:rsidR="004530AD" w:rsidRPr="004530AD" w14:paraId="1142BB9E" w14:textId="77777777" w:rsidTr="004530AD">
        <w:trPr>
          <w:trHeight w:val="340"/>
          <w:jc w:val="center"/>
        </w:trPr>
        <w:tc>
          <w:tcPr>
            <w:tcW w:w="1413" w:type="dxa"/>
            <w:tcBorders>
              <w:top w:val="nil"/>
              <w:left w:val="single" w:sz="4" w:space="0" w:color="auto"/>
              <w:bottom w:val="single" w:sz="4" w:space="0" w:color="auto"/>
              <w:right w:val="single" w:sz="4" w:space="0" w:color="auto"/>
            </w:tcBorders>
            <w:shd w:val="clear" w:color="000000" w:fill="FFFFFF"/>
            <w:noWrap/>
            <w:vAlign w:val="center"/>
            <w:hideMark/>
          </w:tcPr>
          <w:p w14:paraId="45D427C6" w14:textId="77777777" w:rsidR="004530AD" w:rsidRPr="004530AD" w:rsidRDefault="004530AD" w:rsidP="004530AD">
            <w:pPr>
              <w:widowControl/>
              <w:rPr>
                <w:rFonts w:eastAsia="Times New Roman"/>
                <w:color w:val="000000"/>
                <w:sz w:val="18"/>
                <w:szCs w:val="18"/>
                <w:lang w:val="en-GI" w:eastAsia="en-GI"/>
              </w:rPr>
            </w:pPr>
            <w:r w:rsidRPr="004530AD">
              <w:rPr>
                <w:rFonts w:eastAsia="Times New Roman"/>
                <w:color w:val="000000"/>
                <w:sz w:val="18"/>
                <w:szCs w:val="18"/>
                <w:lang w:val="en-GB" w:eastAsia="en-GI"/>
              </w:rPr>
              <w:t>Lapse</w:t>
            </w:r>
          </w:p>
        </w:tc>
        <w:tc>
          <w:tcPr>
            <w:tcW w:w="1276" w:type="dxa"/>
            <w:tcBorders>
              <w:top w:val="nil"/>
              <w:left w:val="nil"/>
              <w:bottom w:val="single" w:sz="4" w:space="0" w:color="auto"/>
              <w:right w:val="single" w:sz="4" w:space="0" w:color="auto"/>
            </w:tcBorders>
            <w:shd w:val="clear" w:color="000000" w:fill="FFFFFF"/>
            <w:noWrap/>
            <w:vAlign w:val="center"/>
            <w:hideMark/>
          </w:tcPr>
          <w:p w14:paraId="7706A693" w14:textId="77777777" w:rsidR="004530AD" w:rsidRPr="004530AD" w:rsidRDefault="004530AD" w:rsidP="004530AD">
            <w:pPr>
              <w:widowControl/>
              <w:jc w:val="right"/>
              <w:rPr>
                <w:rFonts w:eastAsia="Times New Roman"/>
                <w:color w:val="000000"/>
                <w:sz w:val="18"/>
                <w:szCs w:val="18"/>
                <w:lang w:val="en-GI" w:eastAsia="en-GI"/>
              </w:rPr>
            </w:pPr>
            <w:r w:rsidRPr="004530AD">
              <w:rPr>
                <w:rFonts w:eastAsia="Times New Roman"/>
                <w:color w:val="000000"/>
                <w:sz w:val="18"/>
                <w:szCs w:val="18"/>
                <w:lang w:val="en-GI" w:eastAsia="en-GI"/>
              </w:rPr>
              <w:t>0</w:t>
            </w:r>
          </w:p>
        </w:tc>
        <w:tc>
          <w:tcPr>
            <w:tcW w:w="1275" w:type="dxa"/>
            <w:tcBorders>
              <w:top w:val="nil"/>
              <w:left w:val="nil"/>
              <w:bottom w:val="single" w:sz="4" w:space="0" w:color="auto"/>
              <w:right w:val="single" w:sz="4" w:space="0" w:color="auto"/>
            </w:tcBorders>
            <w:shd w:val="clear" w:color="000000" w:fill="FFFFFF"/>
            <w:noWrap/>
            <w:vAlign w:val="center"/>
            <w:hideMark/>
          </w:tcPr>
          <w:p w14:paraId="553158D3" w14:textId="77777777" w:rsidR="004530AD" w:rsidRPr="004530AD" w:rsidRDefault="004530AD" w:rsidP="004530AD">
            <w:pPr>
              <w:widowControl/>
              <w:jc w:val="right"/>
              <w:rPr>
                <w:rFonts w:eastAsia="Times New Roman"/>
                <w:color w:val="000000"/>
                <w:sz w:val="18"/>
                <w:szCs w:val="18"/>
                <w:lang w:val="en-GI" w:eastAsia="en-GI"/>
              </w:rPr>
            </w:pPr>
            <w:r w:rsidRPr="004530AD">
              <w:rPr>
                <w:rFonts w:eastAsia="Times New Roman"/>
                <w:color w:val="000000"/>
                <w:sz w:val="18"/>
                <w:szCs w:val="18"/>
                <w:lang w:val="en-GI" w:eastAsia="en-GI"/>
              </w:rPr>
              <w:t>0</w:t>
            </w:r>
          </w:p>
        </w:tc>
        <w:tc>
          <w:tcPr>
            <w:tcW w:w="1418" w:type="dxa"/>
            <w:tcBorders>
              <w:top w:val="nil"/>
              <w:left w:val="nil"/>
              <w:bottom w:val="single" w:sz="4" w:space="0" w:color="auto"/>
              <w:right w:val="single" w:sz="4" w:space="0" w:color="auto"/>
            </w:tcBorders>
            <w:shd w:val="clear" w:color="000000" w:fill="FFFFFF"/>
            <w:noWrap/>
            <w:vAlign w:val="center"/>
            <w:hideMark/>
          </w:tcPr>
          <w:p w14:paraId="61298791" w14:textId="77777777" w:rsidR="004530AD" w:rsidRPr="004530AD" w:rsidRDefault="004530AD" w:rsidP="004530AD">
            <w:pPr>
              <w:widowControl/>
              <w:jc w:val="right"/>
              <w:rPr>
                <w:rFonts w:eastAsia="Times New Roman"/>
                <w:color w:val="000000"/>
                <w:sz w:val="18"/>
                <w:szCs w:val="18"/>
                <w:lang w:val="en-GI" w:eastAsia="en-GI"/>
              </w:rPr>
            </w:pPr>
            <w:r w:rsidRPr="004530AD">
              <w:rPr>
                <w:rFonts w:eastAsia="Times New Roman"/>
                <w:color w:val="000000"/>
                <w:sz w:val="18"/>
                <w:szCs w:val="18"/>
                <w:lang w:val="en-GI" w:eastAsia="en-GI"/>
              </w:rPr>
              <w:t>0</w:t>
            </w:r>
          </w:p>
        </w:tc>
      </w:tr>
      <w:tr w:rsidR="004530AD" w:rsidRPr="004530AD" w14:paraId="42B29420" w14:textId="77777777" w:rsidTr="004530AD">
        <w:trPr>
          <w:trHeight w:val="340"/>
          <w:jc w:val="center"/>
        </w:trPr>
        <w:tc>
          <w:tcPr>
            <w:tcW w:w="1413" w:type="dxa"/>
            <w:tcBorders>
              <w:top w:val="nil"/>
              <w:left w:val="single" w:sz="4" w:space="0" w:color="auto"/>
              <w:bottom w:val="single" w:sz="4" w:space="0" w:color="auto"/>
              <w:right w:val="single" w:sz="4" w:space="0" w:color="auto"/>
            </w:tcBorders>
            <w:shd w:val="clear" w:color="000000" w:fill="FFFFFF"/>
            <w:noWrap/>
            <w:vAlign w:val="center"/>
            <w:hideMark/>
          </w:tcPr>
          <w:p w14:paraId="48244C21" w14:textId="77777777" w:rsidR="004530AD" w:rsidRPr="004530AD" w:rsidRDefault="004530AD" w:rsidP="004530AD">
            <w:pPr>
              <w:widowControl/>
              <w:rPr>
                <w:rFonts w:eastAsia="Times New Roman"/>
                <w:color w:val="000000"/>
                <w:sz w:val="18"/>
                <w:szCs w:val="18"/>
                <w:lang w:val="en-GI" w:eastAsia="en-GI"/>
              </w:rPr>
            </w:pPr>
            <w:r w:rsidRPr="004530AD">
              <w:rPr>
                <w:rFonts w:eastAsia="Times New Roman"/>
                <w:color w:val="000000"/>
                <w:sz w:val="18"/>
                <w:szCs w:val="18"/>
                <w:lang w:val="en-GB" w:eastAsia="en-GI"/>
              </w:rPr>
              <w:t>Diversification</w:t>
            </w:r>
          </w:p>
        </w:tc>
        <w:tc>
          <w:tcPr>
            <w:tcW w:w="1276" w:type="dxa"/>
            <w:tcBorders>
              <w:top w:val="nil"/>
              <w:left w:val="nil"/>
              <w:bottom w:val="single" w:sz="4" w:space="0" w:color="auto"/>
              <w:right w:val="single" w:sz="4" w:space="0" w:color="auto"/>
            </w:tcBorders>
            <w:shd w:val="clear" w:color="000000" w:fill="FFFFFF"/>
            <w:noWrap/>
            <w:vAlign w:val="center"/>
            <w:hideMark/>
          </w:tcPr>
          <w:p w14:paraId="33895C84" w14:textId="77777777" w:rsidR="004530AD" w:rsidRPr="004530AD" w:rsidRDefault="004530AD" w:rsidP="004530AD">
            <w:pPr>
              <w:widowControl/>
              <w:jc w:val="right"/>
              <w:rPr>
                <w:rFonts w:eastAsia="Times New Roman"/>
                <w:color w:val="000000"/>
                <w:sz w:val="18"/>
                <w:szCs w:val="18"/>
                <w:lang w:val="en-GI" w:eastAsia="en-GI"/>
              </w:rPr>
            </w:pPr>
            <w:r w:rsidRPr="004530AD">
              <w:rPr>
                <w:rFonts w:eastAsia="Times New Roman"/>
                <w:color w:val="000000"/>
                <w:sz w:val="18"/>
                <w:szCs w:val="18"/>
                <w:lang w:val="en-GI" w:eastAsia="en-GI"/>
              </w:rPr>
              <w:t>-830</w:t>
            </w:r>
          </w:p>
        </w:tc>
        <w:tc>
          <w:tcPr>
            <w:tcW w:w="1275" w:type="dxa"/>
            <w:tcBorders>
              <w:top w:val="nil"/>
              <w:left w:val="nil"/>
              <w:bottom w:val="single" w:sz="4" w:space="0" w:color="auto"/>
              <w:right w:val="single" w:sz="4" w:space="0" w:color="auto"/>
            </w:tcBorders>
            <w:shd w:val="clear" w:color="000000" w:fill="FFFFFF"/>
            <w:noWrap/>
            <w:vAlign w:val="center"/>
            <w:hideMark/>
          </w:tcPr>
          <w:p w14:paraId="37AEF537" w14:textId="77777777" w:rsidR="004530AD" w:rsidRPr="004530AD" w:rsidRDefault="004530AD" w:rsidP="004530AD">
            <w:pPr>
              <w:widowControl/>
              <w:jc w:val="right"/>
              <w:rPr>
                <w:rFonts w:eastAsia="Times New Roman"/>
                <w:color w:val="000000"/>
                <w:sz w:val="18"/>
                <w:szCs w:val="18"/>
                <w:lang w:val="en-GI" w:eastAsia="en-GI"/>
              </w:rPr>
            </w:pPr>
            <w:r w:rsidRPr="004530AD">
              <w:rPr>
                <w:rFonts w:eastAsia="Times New Roman"/>
                <w:color w:val="000000"/>
                <w:sz w:val="18"/>
                <w:szCs w:val="18"/>
                <w:lang w:val="en-GI" w:eastAsia="en-GI"/>
              </w:rPr>
              <w:t>-7,982</w:t>
            </w:r>
          </w:p>
        </w:tc>
        <w:tc>
          <w:tcPr>
            <w:tcW w:w="1418" w:type="dxa"/>
            <w:tcBorders>
              <w:top w:val="nil"/>
              <w:left w:val="nil"/>
              <w:bottom w:val="single" w:sz="4" w:space="0" w:color="auto"/>
              <w:right w:val="single" w:sz="4" w:space="0" w:color="auto"/>
            </w:tcBorders>
            <w:shd w:val="clear" w:color="000000" w:fill="FFFFFF"/>
            <w:noWrap/>
            <w:vAlign w:val="center"/>
            <w:hideMark/>
          </w:tcPr>
          <w:p w14:paraId="4E0220D6" w14:textId="77777777" w:rsidR="004530AD" w:rsidRPr="004530AD" w:rsidRDefault="004530AD" w:rsidP="004530AD">
            <w:pPr>
              <w:widowControl/>
              <w:jc w:val="right"/>
              <w:rPr>
                <w:rFonts w:eastAsia="Times New Roman"/>
                <w:color w:val="000000"/>
                <w:sz w:val="18"/>
                <w:szCs w:val="18"/>
                <w:lang w:val="en-GI" w:eastAsia="en-GI"/>
              </w:rPr>
            </w:pPr>
            <w:r w:rsidRPr="004530AD">
              <w:rPr>
                <w:rFonts w:eastAsia="Times New Roman"/>
                <w:color w:val="000000"/>
                <w:sz w:val="18"/>
                <w:szCs w:val="18"/>
                <w:lang w:val="en-GI" w:eastAsia="en-GI"/>
              </w:rPr>
              <w:t>-7,152</w:t>
            </w:r>
          </w:p>
        </w:tc>
      </w:tr>
      <w:tr w:rsidR="004530AD" w:rsidRPr="004530AD" w14:paraId="2CF86548" w14:textId="77777777" w:rsidTr="004530AD">
        <w:trPr>
          <w:trHeight w:val="400"/>
          <w:jc w:val="center"/>
        </w:trPr>
        <w:tc>
          <w:tcPr>
            <w:tcW w:w="1413" w:type="dxa"/>
            <w:tcBorders>
              <w:top w:val="nil"/>
              <w:left w:val="single" w:sz="4" w:space="0" w:color="auto"/>
              <w:bottom w:val="single" w:sz="4" w:space="0" w:color="auto"/>
              <w:right w:val="single" w:sz="4" w:space="0" w:color="auto"/>
            </w:tcBorders>
            <w:shd w:val="clear" w:color="000000" w:fill="FFFFFF"/>
            <w:noWrap/>
            <w:vAlign w:val="center"/>
            <w:hideMark/>
          </w:tcPr>
          <w:p w14:paraId="57E9560E" w14:textId="77777777" w:rsidR="004530AD" w:rsidRPr="004530AD" w:rsidRDefault="004530AD" w:rsidP="004530AD">
            <w:pPr>
              <w:widowControl/>
              <w:jc w:val="right"/>
              <w:rPr>
                <w:rFonts w:eastAsia="Times New Roman"/>
                <w:b/>
                <w:bCs/>
                <w:color w:val="000000"/>
                <w:sz w:val="18"/>
                <w:szCs w:val="18"/>
                <w:lang w:val="en-GI" w:eastAsia="en-GI"/>
              </w:rPr>
            </w:pPr>
            <w:r w:rsidRPr="004530AD">
              <w:rPr>
                <w:rFonts w:eastAsia="Times New Roman"/>
                <w:b/>
                <w:bCs/>
                <w:color w:val="000000"/>
                <w:sz w:val="18"/>
                <w:szCs w:val="18"/>
                <w:lang w:val="en-GI" w:eastAsia="en-GI"/>
              </w:rPr>
              <w:t xml:space="preserve">Total   </w:t>
            </w:r>
          </w:p>
        </w:tc>
        <w:tc>
          <w:tcPr>
            <w:tcW w:w="1276" w:type="dxa"/>
            <w:tcBorders>
              <w:top w:val="nil"/>
              <w:left w:val="nil"/>
              <w:bottom w:val="single" w:sz="4" w:space="0" w:color="auto"/>
              <w:right w:val="single" w:sz="4" w:space="0" w:color="auto"/>
            </w:tcBorders>
            <w:shd w:val="clear" w:color="000000" w:fill="FFFFFF"/>
            <w:noWrap/>
            <w:vAlign w:val="center"/>
            <w:hideMark/>
          </w:tcPr>
          <w:p w14:paraId="2D974D66" w14:textId="77777777" w:rsidR="004530AD" w:rsidRPr="004530AD" w:rsidRDefault="004530AD" w:rsidP="004530AD">
            <w:pPr>
              <w:widowControl/>
              <w:jc w:val="right"/>
              <w:rPr>
                <w:rFonts w:eastAsia="Times New Roman"/>
                <w:b/>
                <w:bCs/>
                <w:color w:val="000000"/>
                <w:sz w:val="18"/>
                <w:szCs w:val="18"/>
                <w:lang w:val="en-GI" w:eastAsia="en-GI"/>
              </w:rPr>
            </w:pPr>
            <w:r w:rsidRPr="004530AD">
              <w:rPr>
                <w:rFonts w:eastAsia="Times New Roman"/>
                <w:b/>
                <w:bCs/>
                <w:color w:val="000000"/>
                <w:sz w:val="18"/>
                <w:szCs w:val="18"/>
                <w:lang w:val="en-GI" w:eastAsia="en-GI"/>
              </w:rPr>
              <w:t>13,371</w:t>
            </w:r>
          </w:p>
        </w:tc>
        <w:tc>
          <w:tcPr>
            <w:tcW w:w="1275" w:type="dxa"/>
            <w:tcBorders>
              <w:top w:val="nil"/>
              <w:left w:val="nil"/>
              <w:bottom w:val="single" w:sz="4" w:space="0" w:color="auto"/>
              <w:right w:val="single" w:sz="4" w:space="0" w:color="auto"/>
            </w:tcBorders>
            <w:shd w:val="clear" w:color="000000" w:fill="FFFFFF"/>
            <w:noWrap/>
            <w:vAlign w:val="center"/>
            <w:hideMark/>
          </w:tcPr>
          <w:p w14:paraId="208114A1" w14:textId="77777777" w:rsidR="004530AD" w:rsidRPr="004530AD" w:rsidRDefault="004530AD" w:rsidP="004530AD">
            <w:pPr>
              <w:widowControl/>
              <w:jc w:val="right"/>
              <w:rPr>
                <w:rFonts w:eastAsia="Times New Roman"/>
                <w:b/>
                <w:bCs/>
                <w:color w:val="000000"/>
                <w:sz w:val="18"/>
                <w:szCs w:val="18"/>
                <w:lang w:val="en-GI" w:eastAsia="en-GI"/>
              </w:rPr>
            </w:pPr>
            <w:r w:rsidRPr="004530AD">
              <w:rPr>
                <w:rFonts w:eastAsia="Times New Roman"/>
                <w:b/>
                <w:bCs/>
                <w:color w:val="000000"/>
                <w:sz w:val="18"/>
                <w:szCs w:val="18"/>
                <w:lang w:val="en-GI" w:eastAsia="en-GI"/>
              </w:rPr>
              <w:t>85,967</w:t>
            </w:r>
          </w:p>
        </w:tc>
        <w:tc>
          <w:tcPr>
            <w:tcW w:w="1418" w:type="dxa"/>
            <w:tcBorders>
              <w:top w:val="nil"/>
              <w:left w:val="nil"/>
              <w:bottom w:val="single" w:sz="4" w:space="0" w:color="auto"/>
              <w:right w:val="single" w:sz="4" w:space="0" w:color="auto"/>
            </w:tcBorders>
            <w:shd w:val="clear" w:color="000000" w:fill="FFFFFF"/>
            <w:noWrap/>
            <w:vAlign w:val="center"/>
            <w:hideMark/>
          </w:tcPr>
          <w:p w14:paraId="13011E69" w14:textId="77777777" w:rsidR="004530AD" w:rsidRPr="004530AD" w:rsidRDefault="004530AD" w:rsidP="004530AD">
            <w:pPr>
              <w:widowControl/>
              <w:jc w:val="right"/>
              <w:rPr>
                <w:rFonts w:eastAsia="Times New Roman"/>
                <w:b/>
                <w:bCs/>
                <w:color w:val="000000"/>
                <w:sz w:val="18"/>
                <w:szCs w:val="18"/>
                <w:lang w:val="en-GI" w:eastAsia="en-GI"/>
              </w:rPr>
            </w:pPr>
            <w:r w:rsidRPr="004530AD">
              <w:rPr>
                <w:rFonts w:eastAsia="Times New Roman"/>
                <w:b/>
                <w:bCs/>
                <w:color w:val="000000"/>
                <w:sz w:val="18"/>
                <w:szCs w:val="18"/>
                <w:lang w:val="en-GI" w:eastAsia="en-GI"/>
              </w:rPr>
              <w:t>72,596</w:t>
            </w:r>
          </w:p>
        </w:tc>
      </w:tr>
    </w:tbl>
    <w:p w14:paraId="04B3AE9B" w14:textId="2A17FC75" w:rsidR="00313F55" w:rsidRPr="00906755" w:rsidRDefault="00313F55" w:rsidP="00A0082D">
      <w:pPr>
        <w:tabs>
          <w:tab w:val="left" w:pos="851"/>
        </w:tabs>
        <w:spacing w:before="120" w:after="200"/>
        <w:ind w:left="131" w:right="1525"/>
        <w:jc w:val="both"/>
        <w:rPr>
          <w:rFonts w:ascii="Work Sans" w:hAnsi="Work Sans"/>
        </w:rPr>
      </w:pPr>
    </w:p>
    <w:p w14:paraId="4171D66C" w14:textId="3E031424" w:rsidR="004F31BF" w:rsidRPr="004530AD" w:rsidRDefault="004F31BF" w:rsidP="000E6DDC">
      <w:pPr>
        <w:pStyle w:val="ListParagraph"/>
        <w:numPr>
          <w:ilvl w:val="2"/>
          <w:numId w:val="22"/>
        </w:numPr>
        <w:tabs>
          <w:tab w:val="left" w:pos="1134"/>
        </w:tabs>
        <w:spacing w:before="120" w:after="200"/>
        <w:ind w:left="851" w:right="1525" w:hanging="709"/>
        <w:contextualSpacing w:val="0"/>
        <w:jc w:val="both"/>
        <w:rPr>
          <w:rFonts w:asciiTheme="minorHAnsi" w:hAnsiTheme="minorHAnsi" w:cstheme="minorHAnsi"/>
        </w:rPr>
      </w:pPr>
      <w:r w:rsidRPr="004530AD">
        <w:rPr>
          <w:rFonts w:asciiTheme="minorHAnsi" w:hAnsiTheme="minorHAnsi" w:cstheme="minorHAnsi"/>
        </w:rPr>
        <w:t>Based on proportionality, the total difference between gross and net is then allocated on a pro-rata basis to the exposures by reinsurer as listed above</w:t>
      </w:r>
      <w:r w:rsidR="004530AD">
        <w:rPr>
          <w:rFonts w:asciiTheme="minorHAnsi" w:hAnsiTheme="minorHAnsi" w:cstheme="minorHAnsi"/>
        </w:rPr>
        <w:t xml:space="preserve"> (parag.,8.8.7)</w:t>
      </w:r>
      <w:r w:rsidRPr="004530AD">
        <w:rPr>
          <w:rFonts w:asciiTheme="minorHAnsi" w:hAnsiTheme="minorHAnsi" w:cstheme="minorHAnsi"/>
        </w:rPr>
        <w:t xml:space="preserve"> which is the simplification set out in Article 107 of the Delegated Regulations.</w:t>
      </w:r>
    </w:p>
    <w:p w14:paraId="5FEBDBFD" w14:textId="531DD0DC" w:rsidR="008D7391" w:rsidRPr="004530AD" w:rsidRDefault="00E36473" w:rsidP="000E6DDC">
      <w:pPr>
        <w:pStyle w:val="ListParagraph"/>
        <w:numPr>
          <w:ilvl w:val="2"/>
          <w:numId w:val="22"/>
        </w:numPr>
        <w:tabs>
          <w:tab w:val="left" w:pos="1134"/>
        </w:tabs>
        <w:spacing w:before="120" w:after="200"/>
        <w:ind w:left="851" w:right="1525" w:hanging="709"/>
        <w:contextualSpacing w:val="0"/>
        <w:jc w:val="both"/>
        <w:rPr>
          <w:rFonts w:asciiTheme="minorHAnsi" w:hAnsiTheme="minorHAnsi" w:cstheme="minorHAnsi"/>
        </w:rPr>
      </w:pPr>
      <w:r w:rsidRPr="004530AD">
        <w:rPr>
          <w:rFonts w:asciiTheme="minorHAnsi" w:hAnsiTheme="minorHAnsi" w:cstheme="minorHAnsi"/>
        </w:rPr>
        <w:t>The loss-given-default (LGD) on a reinsurance arrangement in accordance with Article 192(2) of the Delegated Regulations shall be equal to the following:</w:t>
      </w:r>
    </w:p>
    <w:p w14:paraId="5288B05F" w14:textId="50DE6A55" w:rsidR="00313F55" w:rsidRPr="00906755" w:rsidRDefault="00C9708A" w:rsidP="00354EAF">
      <w:pPr>
        <w:rPr>
          <w:rFonts w:ascii="Work Sans" w:hAnsi="Work Sans"/>
        </w:rPr>
      </w:pPr>
      <m:oMathPara>
        <m:oMath>
          <m:r>
            <w:rPr>
              <w:rFonts w:ascii="Cambria Math" w:hAnsi="Cambria Math"/>
            </w:rPr>
            <m:t>LGD=max</m:t>
          </m:r>
          <m:d>
            <m:dPr>
              <m:begChr m:val="["/>
              <m:endChr m:val="]"/>
              <m:ctrlPr>
                <w:rPr>
                  <w:rFonts w:ascii="Cambria Math" w:hAnsi="Cambria Math"/>
                  <w:i/>
                </w:rPr>
              </m:ctrlPr>
            </m:dPr>
            <m:e>
              <m:r>
                <w:rPr>
                  <w:rFonts w:ascii="Cambria Math" w:hAnsi="Cambria Math"/>
                </w:rPr>
                <m:t>50%∙</m:t>
              </m:r>
              <m:d>
                <m:dPr>
                  <m:ctrlPr>
                    <w:rPr>
                      <w:rFonts w:ascii="Cambria Math" w:hAnsi="Cambria Math"/>
                      <w:i/>
                    </w:rPr>
                  </m:ctrlPr>
                </m:dPr>
                <m:e>
                  <m:r>
                    <w:rPr>
                      <w:rFonts w:ascii="Cambria Math" w:hAnsi="Cambria Math"/>
                    </w:rPr>
                    <m:t>REcoverables+50%∙</m:t>
                  </m:r>
                  <m:sSub>
                    <m:sSubPr>
                      <m:ctrlPr>
                        <w:rPr>
                          <w:rFonts w:ascii="Cambria Math" w:hAnsi="Cambria Math"/>
                          <w:i/>
                        </w:rPr>
                      </m:ctrlPr>
                    </m:sSubPr>
                    <m:e>
                      <m:r>
                        <w:rPr>
                          <w:rFonts w:ascii="Cambria Math" w:hAnsi="Cambria Math"/>
                        </w:rPr>
                        <m:t>RM</m:t>
                      </m:r>
                    </m:e>
                    <m:sub>
                      <m:r>
                        <w:rPr>
                          <w:rFonts w:ascii="Cambria Math" w:hAnsi="Cambria Math"/>
                        </w:rPr>
                        <m:t>re</m:t>
                      </m:r>
                    </m:sub>
                  </m:sSub>
                </m:e>
              </m:d>
              <m:r>
                <w:rPr>
                  <w:rFonts w:ascii="Cambria Math" w:hAnsi="Cambria Math"/>
                </w:rPr>
                <m:t>-F∙Collateral;0</m:t>
              </m:r>
            </m:e>
          </m:d>
        </m:oMath>
      </m:oMathPara>
    </w:p>
    <w:p w14:paraId="2A3AEDD5" w14:textId="77777777" w:rsidR="00313F55" w:rsidRPr="00906755" w:rsidRDefault="00313F55" w:rsidP="00354EAF">
      <w:pPr>
        <w:rPr>
          <w:rFonts w:ascii="Work Sans" w:hAnsi="Work Sans"/>
        </w:rPr>
      </w:pPr>
    </w:p>
    <w:p w14:paraId="359719A1" w14:textId="5E0CB17A" w:rsidR="00C9708A" w:rsidRPr="004530AD" w:rsidRDefault="00906755" w:rsidP="004530AD">
      <w:pPr>
        <w:tabs>
          <w:tab w:val="left" w:pos="851"/>
        </w:tabs>
        <w:spacing w:before="120" w:after="200"/>
        <w:ind w:left="284" w:right="1525"/>
        <w:jc w:val="both"/>
        <w:rPr>
          <w:rFonts w:asciiTheme="minorHAnsi" w:hAnsiTheme="minorHAnsi" w:cstheme="minorHAnsi"/>
        </w:rPr>
      </w:pPr>
      <w:r w:rsidRPr="004530AD">
        <w:rPr>
          <w:rFonts w:asciiTheme="minorHAnsi" w:hAnsiTheme="minorHAnsi" w:cstheme="minorHAnsi"/>
        </w:rPr>
        <w:t>Where:</w:t>
      </w:r>
    </w:p>
    <w:p w14:paraId="5CFB10A4" w14:textId="4F709B06" w:rsidR="004670A7" w:rsidRPr="004530AD" w:rsidRDefault="004670A7" w:rsidP="004530AD">
      <w:pPr>
        <w:pStyle w:val="ListParagraph"/>
        <w:numPr>
          <w:ilvl w:val="0"/>
          <w:numId w:val="10"/>
        </w:numPr>
        <w:tabs>
          <w:tab w:val="left" w:pos="851"/>
        </w:tabs>
        <w:spacing w:before="120" w:after="200"/>
        <w:ind w:left="714" w:right="1525" w:hanging="357"/>
        <w:contextualSpacing w:val="0"/>
        <w:jc w:val="both"/>
        <w:rPr>
          <w:rFonts w:asciiTheme="minorHAnsi" w:hAnsiTheme="minorHAnsi" w:cstheme="minorHAnsi"/>
        </w:rPr>
      </w:pPr>
      <w:proofErr w:type="spellStart"/>
      <w:r w:rsidRPr="004530AD">
        <w:rPr>
          <w:rFonts w:asciiTheme="minorHAnsi" w:hAnsiTheme="minorHAnsi" w:cstheme="minorHAnsi"/>
        </w:rPr>
        <w:t>REcoverables</w:t>
      </w:r>
      <w:proofErr w:type="spellEnd"/>
      <w:r w:rsidRPr="004530AD">
        <w:rPr>
          <w:rFonts w:asciiTheme="minorHAnsi" w:hAnsiTheme="minorHAnsi" w:cstheme="minorHAnsi"/>
        </w:rPr>
        <w:t xml:space="preserve"> denotes the best estimate of amounts recoverable from the reinsurance arrangement.</w:t>
      </w:r>
    </w:p>
    <w:p w14:paraId="26BA4343" w14:textId="77777777" w:rsidR="004670A7" w:rsidRPr="004530AD" w:rsidRDefault="002B1FDC" w:rsidP="004530AD">
      <w:pPr>
        <w:pStyle w:val="ListParagraph"/>
        <w:numPr>
          <w:ilvl w:val="0"/>
          <w:numId w:val="10"/>
        </w:numPr>
        <w:tabs>
          <w:tab w:val="left" w:pos="851"/>
        </w:tabs>
        <w:spacing w:before="120" w:after="200"/>
        <w:ind w:left="714" w:right="1525" w:hanging="357"/>
        <w:contextualSpacing w:val="0"/>
        <w:jc w:val="both"/>
        <w:rPr>
          <w:rFonts w:asciiTheme="minorHAnsi" w:hAnsiTheme="minorHAnsi" w:cstheme="minorHAnsi"/>
        </w:rPr>
      </w:pPr>
      <m:oMath>
        <m:sSub>
          <m:sSubPr>
            <m:ctrlPr>
              <w:rPr>
                <w:rFonts w:ascii="Cambria Math" w:hAnsi="Cambria Math" w:cstheme="minorHAnsi"/>
              </w:rPr>
            </m:ctrlPr>
          </m:sSubPr>
          <m:e>
            <m:r>
              <w:rPr>
                <w:rFonts w:ascii="Cambria Math" w:hAnsi="Cambria Math" w:cstheme="minorHAnsi"/>
              </w:rPr>
              <m:t>RM</m:t>
            </m:r>
          </m:e>
          <m:sub>
            <m:r>
              <w:rPr>
                <w:rFonts w:ascii="Cambria Math" w:hAnsi="Cambria Math" w:cstheme="minorHAnsi"/>
              </w:rPr>
              <m:t>re</m:t>
            </m:r>
          </m:sub>
        </m:sSub>
      </m:oMath>
      <w:r w:rsidR="004670A7" w:rsidRPr="004530AD">
        <w:rPr>
          <w:rFonts w:asciiTheme="minorHAnsi" w:hAnsiTheme="minorHAnsi" w:cstheme="minorHAnsi"/>
        </w:rPr>
        <w:t xml:space="preserve"> denotes the risk mitigating effect on underwriting risk of the reinsurance arrangement.</w:t>
      </w:r>
    </w:p>
    <w:p w14:paraId="52B33974" w14:textId="77777777" w:rsidR="004670A7" w:rsidRPr="004530AD" w:rsidRDefault="004670A7" w:rsidP="004530AD">
      <w:pPr>
        <w:pStyle w:val="ListParagraph"/>
        <w:numPr>
          <w:ilvl w:val="0"/>
          <w:numId w:val="10"/>
        </w:numPr>
        <w:tabs>
          <w:tab w:val="left" w:pos="851"/>
        </w:tabs>
        <w:spacing w:before="120" w:after="200"/>
        <w:ind w:left="714" w:right="1525" w:hanging="357"/>
        <w:contextualSpacing w:val="0"/>
        <w:jc w:val="both"/>
        <w:rPr>
          <w:rFonts w:asciiTheme="minorHAnsi" w:hAnsiTheme="minorHAnsi" w:cstheme="minorHAnsi"/>
        </w:rPr>
      </w:pPr>
      <m:oMath>
        <m:r>
          <w:rPr>
            <w:rFonts w:ascii="Cambria Math" w:hAnsi="Cambria Math" w:cstheme="minorHAnsi"/>
          </w:rPr>
          <m:t>F</m:t>
        </m:r>
      </m:oMath>
      <w:r w:rsidRPr="004530AD">
        <w:rPr>
          <w:rFonts w:asciiTheme="minorHAnsi" w:hAnsiTheme="minorHAnsi" w:cstheme="minorHAnsi"/>
        </w:rPr>
        <w:t xml:space="preserve"> denotes a factor to take into account the economic effect of the collateral arrangement in relation to the reinsurance arrangement in case of any credit event related to the counterparty.</w:t>
      </w:r>
    </w:p>
    <w:p w14:paraId="3906AB4D" w14:textId="54E4AC39" w:rsidR="00C9708A" w:rsidRPr="00906755" w:rsidRDefault="00824ED3" w:rsidP="00824ED3">
      <w:pPr>
        <w:jc w:val="center"/>
        <w:rPr>
          <w:rFonts w:ascii="Work Sans" w:hAnsi="Work Sans"/>
        </w:rPr>
      </w:pPr>
      <w:r w:rsidRPr="00824ED3">
        <w:rPr>
          <w:noProof/>
        </w:rPr>
        <w:lastRenderedPageBreak/>
        <w:drawing>
          <wp:inline distT="0" distB="0" distL="0" distR="0" wp14:anchorId="2B52A2B6" wp14:editId="77AD7815">
            <wp:extent cx="4236085" cy="4739640"/>
            <wp:effectExtent l="0" t="0" r="0" b="3810"/>
            <wp:docPr id="7671914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36085" cy="4739640"/>
                    </a:xfrm>
                    <a:prstGeom prst="rect">
                      <a:avLst/>
                    </a:prstGeom>
                    <a:noFill/>
                    <a:ln>
                      <a:noFill/>
                    </a:ln>
                  </pic:spPr>
                </pic:pic>
              </a:graphicData>
            </a:graphic>
          </wp:inline>
        </w:drawing>
      </w:r>
    </w:p>
    <w:p w14:paraId="355461C5" w14:textId="77777777" w:rsidR="00736D7A" w:rsidRPr="00906755" w:rsidRDefault="00736D7A" w:rsidP="00354EAF">
      <w:pPr>
        <w:rPr>
          <w:rFonts w:ascii="Work Sans" w:hAnsi="Work Sans"/>
        </w:rPr>
      </w:pPr>
    </w:p>
    <w:p w14:paraId="4A466362" w14:textId="77777777" w:rsidR="00736D7A" w:rsidRPr="00824ED3" w:rsidRDefault="00736D7A" w:rsidP="00824ED3">
      <w:pPr>
        <w:pStyle w:val="ListParagraph"/>
        <w:numPr>
          <w:ilvl w:val="1"/>
          <w:numId w:val="7"/>
        </w:numPr>
        <w:tabs>
          <w:tab w:val="left" w:pos="851"/>
        </w:tabs>
        <w:spacing w:before="100" w:after="240"/>
        <w:ind w:left="709"/>
        <w:contextualSpacing w:val="0"/>
        <w:outlineLvl w:val="1"/>
        <w:rPr>
          <w:rFonts w:asciiTheme="minorHAnsi" w:hAnsiTheme="minorHAnsi" w:cstheme="minorHAnsi"/>
          <w:b/>
          <w:bCs/>
          <w:color w:val="2F5496"/>
          <w:spacing w:val="2"/>
          <w:kern w:val="36"/>
        </w:rPr>
      </w:pPr>
      <w:bookmarkStart w:id="173" w:name="_Ref523828699"/>
      <w:bookmarkStart w:id="174" w:name="_Toc148719779"/>
      <w:bookmarkStart w:id="175" w:name="_Toc178351456"/>
      <w:r w:rsidRPr="00824ED3">
        <w:rPr>
          <w:rFonts w:asciiTheme="minorHAnsi" w:hAnsiTheme="minorHAnsi" w:cstheme="minorHAnsi"/>
          <w:b/>
          <w:bCs/>
          <w:color w:val="2F5496"/>
          <w:spacing w:val="2"/>
          <w:kern w:val="36"/>
        </w:rPr>
        <w:t>Counterparty risk – Type 2</w:t>
      </w:r>
      <w:bookmarkEnd w:id="173"/>
      <w:bookmarkEnd w:id="174"/>
      <w:bookmarkEnd w:id="175"/>
      <w:r w:rsidRPr="00824ED3">
        <w:rPr>
          <w:rFonts w:asciiTheme="minorHAnsi" w:hAnsiTheme="minorHAnsi" w:cstheme="minorHAnsi"/>
          <w:b/>
          <w:bCs/>
          <w:color w:val="2F5496"/>
          <w:spacing w:val="2"/>
          <w:kern w:val="36"/>
        </w:rPr>
        <w:t xml:space="preserve"> </w:t>
      </w:r>
    </w:p>
    <w:p w14:paraId="1861EF55" w14:textId="77777777" w:rsidR="00033F91" w:rsidRPr="00033F91" w:rsidRDefault="00033F91" w:rsidP="00EC3893">
      <w:pPr>
        <w:pStyle w:val="ListParagraph"/>
        <w:numPr>
          <w:ilvl w:val="1"/>
          <w:numId w:val="24"/>
        </w:numPr>
        <w:tabs>
          <w:tab w:val="left" w:pos="851"/>
        </w:tabs>
        <w:spacing w:before="120" w:after="200"/>
        <w:ind w:right="1525"/>
        <w:contextualSpacing w:val="0"/>
        <w:jc w:val="both"/>
        <w:rPr>
          <w:rFonts w:ascii="Work Sans" w:hAnsi="Work Sans"/>
          <w:vanish/>
        </w:rPr>
      </w:pPr>
    </w:p>
    <w:p w14:paraId="19308129" w14:textId="77777777" w:rsidR="0052361B" w:rsidRPr="0052361B" w:rsidRDefault="0052361B" w:rsidP="0052361B">
      <w:pPr>
        <w:pStyle w:val="ListParagraph"/>
        <w:numPr>
          <w:ilvl w:val="1"/>
          <w:numId w:val="22"/>
        </w:numPr>
        <w:tabs>
          <w:tab w:val="left" w:pos="851"/>
        </w:tabs>
        <w:spacing w:before="120" w:after="200"/>
        <w:ind w:right="1525"/>
        <w:contextualSpacing w:val="0"/>
        <w:jc w:val="both"/>
        <w:rPr>
          <w:rFonts w:asciiTheme="minorHAnsi" w:hAnsiTheme="minorHAnsi" w:cstheme="minorHAnsi"/>
          <w:vanish/>
        </w:rPr>
      </w:pPr>
    </w:p>
    <w:p w14:paraId="572744E9" w14:textId="1C80EDD3" w:rsidR="0006218C" w:rsidRPr="0052361B" w:rsidRDefault="0006218C" w:rsidP="0052361B">
      <w:pPr>
        <w:pStyle w:val="ListParagraph"/>
        <w:numPr>
          <w:ilvl w:val="2"/>
          <w:numId w:val="22"/>
        </w:numPr>
        <w:tabs>
          <w:tab w:val="left" w:pos="851"/>
        </w:tabs>
        <w:spacing w:before="120" w:after="200"/>
        <w:ind w:left="851" w:right="1525" w:hanging="567"/>
        <w:contextualSpacing w:val="0"/>
        <w:jc w:val="both"/>
        <w:rPr>
          <w:rFonts w:asciiTheme="minorHAnsi" w:hAnsiTheme="minorHAnsi" w:cstheme="minorHAnsi"/>
        </w:rPr>
      </w:pPr>
      <w:r w:rsidRPr="0052361B">
        <w:rPr>
          <w:rFonts w:asciiTheme="minorHAnsi" w:hAnsiTheme="minorHAnsi" w:cstheme="minorHAnsi"/>
        </w:rPr>
        <w:t>Type 2 exposures consist of all credit exposures which are not covered in the spread risk sub-module, and which are not type 1 exposures, including the following:</w:t>
      </w:r>
    </w:p>
    <w:p w14:paraId="188B873F" w14:textId="7FE621FC" w:rsidR="0006218C" w:rsidRPr="0052361B" w:rsidRDefault="0006218C" w:rsidP="0052361B">
      <w:pPr>
        <w:pStyle w:val="ListParagraph"/>
        <w:numPr>
          <w:ilvl w:val="0"/>
          <w:numId w:val="10"/>
        </w:numPr>
        <w:tabs>
          <w:tab w:val="left" w:pos="851"/>
        </w:tabs>
        <w:spacing w:before="120" w:after="200"/>
        <w:ind w:left="851" w:right="1525" w:hanging="357"/>
        <w:contextualSpacing w:val="0"/>
        <w:jc w:val="both"/>
        <w:rPr>
          <w:rFonts w:asciiTheme="minorHAnsi" w:hAnsiTheme="minorHAnsi" w:cstheme="minorHAnsi"/>
        </w:rPr>
      </w:pPr>
      <w:r w:rsidRPr="0052361B">
        <w:rPr>
          <w:rFonts w:asciiTheme="minorHAnsi" w:hAnsiTheme="minorHAnsi" w:cstheme="minorHAnsi"/>
        </w:rPr>
        <w:t>Receivables from intermediaries</w:t>
      </w:r>
    </w:p>
    <w:p w14:paraId="3BD0453E" w14:textId="3AB2AB9F" w:rsidR="0006218C" w:rsidRPr="0052361B" w:rsidRDefault="0006218C" w:rsidP="0052361B">
      <w:pPr>
        <w:pStyle w:val="ListParagraph"/>
        <w:numPr>
          <w:ilvl w:val="0"/>
          <w:numId w:val="10"/>
        </w:numPr>
        <w:tabs>
          <w:tab w:val="left" w:pos="851"/>
        </w:tabs>
        <w:spacing w:before="120" w:after="200"/>
        <w:ind w:left="851" w:right="1525" w:hanging="357"/>
        <w:contextualSpacing w:val="0"/>
        <w:jc w:val="both"/>
        <w:rPr>
          <w:rFonts w:asciiTheme="minorHAnsi" w:hAnsiTheme="minorHAnsi" w:cstheme="minorHAnsi"/>
        </w:rPr>
      </w:pPr>
      <w:r w:rsidRPr="0052361B">
        <w:rPr>
          <w:rFonts w:asciiTheme="minorHAnsi" w:hAnsiTheme="minorHAnsi" w:cstheme="minorHAnsi"/>
        </w:rPr>
        <w:t>Policyholder debtors</w:t>
      </w:r>
    </w:p>
    <w:p w14:paraId="3FFD2EB2" w14:textId="736EBBF7" w:rsidR="0006218C" w:rsidRPr="0052361B" w:rsidRDefault="0006218C" w:rsidP="0052361B">
      <w:pPr>
        <w:pStyle w:val="ListParagraph"/>
        <w:numPr>
          <w:ilvl w:val="0"/>
          <w:numId w:val="10"/>
        </w:numPr>
        <w:tabs>
          <w:tab w:val="left" w:pos="851"/>
        </w:tabs>
        <w:spacing w:before="120" w:after="200"/>
        <w:ind w:left="851" w:right="1525" w:hanging="357"/>
        <w:contextualSpacing w:val="0"/>
        <w:jc w:val="both"/>
        <w:rPr>
          <w:rFonts w:asciiTheme="minorHAnsi" w:hAnsiTheme="minorHAnsi" w:cstheme="minorHAnsi"/>
        </w:rPr>
      </w:pPr>
      <w:r w:rsidRPr="0052361B">
        <w:rPr>
          <w:rFonts w:asciiTheme="minorHAnsi" w:hAnsiTheme="minorHAnsi" w:cstheme="minorHAnsi"/>
        </w:rPr>
        <w:t>Mortgage loans which meet the requirements in Article 191(2) to (13)</w:t>
      </w:r>
    </w:p>
    <w:p w14:paraId="6EF52DF7" w14:textId="7A2DDE53" w:rsidR="0006218C" w:rsidRPr="0052361B" w:rsidRDefault="0006218C" w:rsidP="0052361B">
      <w:pPr>
        <w:pStyle w:val="ListParagraph"/>
        <w:numPr>
          <w:ilvl w:val="0"/>
          <w:numId w:val="10"/>
        </w:numPr>
        <w:tabs>
          <w:tab w:val="left" w:pos="851"/>
        </w:tabs>
        <w:spacing w:before="120" w:after="200"/>
        <w:ind w:left="851" w:right="1525" w:hanging="357"/>
        <w:contextualSpacing w:val="0"/>
        <w:jc w:val="both"/>
        <w:rPr>
          <w:rFonts w:asciiTheme="minorHAnsi" w:hAnsiTheme="minorHAnsi" w:cstheme="minorHAnsi"/>
        </w:rPr>
      </w:pPr>
      <w:r w:rsidRPr="0052361B">
        <w:rPr>
          <w:rFonts w:asciiTheme="minorHAnsi" w:hAnsiTheme="minorHAnsi" w:cstheme="minorHAnsi"/>
        </w:rPr>
        <w:t>Deposits with ceding undertakings, where the number of single name exposures exceeds 15</w:t>
      </w:r>
    </w:p>
    <w:p w14:paraId="3379B0B4" w14:textId="4CB7100F" w:rsidR="003638D0" w:rsidRPr="0052361B" w:rsidRDefault="0006218C" w:rsidP="0052361B">
      <w:pPr>
        <w:pStyle w:val="ListParagraph"/>
        <w:numPr>
          <w:ilvl w:val="0"/>
          <w:numId w:val="10"/>
        </w:numPr>
        <w:tabs>
          <w:tab w:val="left" w:pos="851"/>
        </w:tabs>
        <w:spacing w:before="120" w:after="200"/>
        <w:ind w:left="851" w:right="1525" w:hanging="357"/>
        <w:contextualSpacing w:val="0"/>
        <w:jc w:val="both"/>
        <w:rPr>
          <w:rFonts w:asciiTheme="minorHAnsi" w:hAnsiTheme="minorHAnsi" w:cstheme="minorHAnsi"/>
        </w:rPr>
      </w:pPr>
      <w:r w:rsidRPr="0052361B">
        <w:rPr>
          <w:rFonts w:asciiTheme="minorHAnsi" w:hAnsiTheme="minorHAnsi" w:cstheme="minorHAnsi"/>
        </w:rPr>
        <w:t>Commitments received by an insurance or reinsurance undertaking which have been called up but are unpaid as referred to in paragraph 2(d</w:t>
      </w:r>
      <w:r w:rsidR="003638D0" w:rsidRPr="0052361B">
        <w:rPr>
          <w:rFonts w:asciiTheme="minorHAnsi" w:hAnsiTheme="minorHAnsi" w:cstheme="minorHAnsi"/>
        </w:rPr>
        <w:t>)</w:t>
      </w:r>
    </w:p>
    <w:p w14:paraId="19EF0C5F" w14:textId="07C88A98" w:rsidR="0006218C" w:rsidRPr="0052361B" w:rsidRDefault="0006218C" w:rsidP="0052361B">
      <w:pPr>
        <w:pStyle w:val="ListParagraph"/>
        <w:numPr>
          <w:ilvl w:val="2"/>
          <w:numId w:val="22"/>
        </w:numPr>
        <w:tabs>
          <w:tab w:val="left" w:pos="851"/>
        </w:tabs>
        <w:spacing w:before="120" w:after="200"/>
        <w:ind w:left="851" w:right="1525" w:hanging="567"/>
        <w:contextualSpacing w:val="0"/>
        <w:jc w:val="both"/>
        <w:rPr>
          <w:rFonts w:asciiTheme="minorHAnsi" w:hAnsiTheme="minorHAnsi" w:cstheme="minorHAnsi"/>
        </w:rPr>
      </w:pPr>
      <w:r w:rsidRPr="0052361B">
        <w:rPr>
          <w:rFonts w:asciiTheme="minorHAnsi" w:hAnsiTheme="minorHAnsi" w:cstheme="minorHAnsi"/>
        </w:rPr>
        <w:t>The capital requirement for counterparty default risk on type 2 exposures shall be equal to the loss in the basic own funds that would result from an instantaneous decrease in value of type 2 exposures by the following amount:</w:t>
      </w:r>
    </w:p>
    <w:p w14:paraId="02BA6AC9" w14:textId="77777777" w:rsidR="0006218C" w:rsidRDefault="0006218C" w:rsidP="0006218C">
      <w:pPr>
        <w:jc w:val="both"/>
      </w:pPr>
      <m:oMathPara>
        <m:oMath>
          <m:r>
            <w:rPr>
              <w:rFonts w:ascii="Cambria Math" w:hAnsi="Cambria Math"/>
            </w:rPr>
            <m:t>90%∙</m:t>
          </m:r>
          <m:sSub>
            <m:sSubPr>
              <m:ctrlPr>
                <w:rPr>
                  <w:rFonts w:ascii="Cambria Math" w:hAnsi="Cambria Math"/>
                  <w:i/>
                </w:rPr>
              </m:ctrlPr>
            </m:sSubPr>
            <m:e>
              <m:r>
                <w:rPr>
                  <w:rFonts w:ascii="Cambria Math" w:hAnsi="Cambria Math"/>
                </w:rPr>
                <m:t>LGD</m:t>
              </m:r>
            </m:e>
            <m:sub>
              <m:r>
                <w:rPr>
                  <w:rFonts w:ascii="Cambria Math" w:hAnsi="Cambria Math"/>
                </w:rPr>
                <m:t>receivables&gt;3 months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15%∙</m:t>
              </m:r>
              <m:sSub>
                <m:sSubPr>
                  <m:ctrlPr>
                    <w:rPr>
                      <w:rFonts w:ascii="Cambria Math" w:hAnsi="Cambria Math"/>
                      <w:i/>
                    </w:rPr>
                  </m:ctrlPr>
                </m:sSubPr>
                <m:e>
                  <m:r>
                    <w:rPr>
                      <w:rFonts w:ascii="Cambria Math" w:hAnsi="Cambria Math"/>
                    </w:rPr>
                    <m:t>LGD</m:t>
                  </m:r>
                </m:e>
                <m:sub>
                  <m:r>
                    <w:rPr>
                      <w:rFonts w:ascii="Cambria Math" w:hAnsi="Cambria Math"/>
                    </w:rPr>
                    <m:t>i</m:t>
                  </m:r>
                </m:sub>
              </m:sSub>
            </m:e>
          </m:nary>
        </m:oMath>
      </m:oMathPara>
    </w:p>
    <w:p w14:paraId="66B981FB" w14:textId="77777777" w:rsidR="001B432A" w:rsidRDefault="001B432A" w:rsidP="001B432A">
      <w:pPr>
        <w:tabs>
          <w:tab w:val="left" w:pos="851"/>
        </w:tabs>
        <w:spacing w:before="120" w:after="200"/>
        <w:ind w:left="284" w:right="1525"/>
        <w:jc w:val="both"/>
        <w:rPr>
          <w:rFonts w:asciiTheme="minorHAnsi" w:hAnsiTheme="minorHAnsi" w:cstheme="minorHAnsi"/>
        </w:rPr>
      </w:pPr>
    </w:p>
    <w:p w14:paraId="449F656E" w14:textId="020075F2" w:rsidR="0006218C" w:rsidRPr="001B432A" w:rsidRDefault="0006218C" w:rsidP="001B432A">
      <w:pPr>
        <w:tabs>
          <w:tab w:val="left" w:pos="851"/>
        </w:tabs>
        <w:spacing w:before="120" w:after="200"/>
        <w:ind w:left="284" w:right="1525"/>
        <w:jc w:val="both"/>
        <w:rPr>
          <w:rFonts w:asciiTheme="minorHAnsi" w:hAnsiTheme="minorHAnsi" w:cstheme="minorHAnsi"/>
        </w:rPr>
      </w:pPr>
      <w:r w:rsidRPr="001B432A">
        <w:rPr>
          <w:rFonts w:asciiTheme="minorHAnsi" w:hAnsiTheme="minorHAnsi" w:cstheme="minorHAnsi"/>
        </w:rPr>
        <w:lastRenderedPageBreak/>
        <w:t>Where:</w:t>
      </w:r>
    </w:p>
    <w:p w14:paraId="32030096" w14:textId="77777777" w:rsidR="0006218C" w:rsidRPr="001B432A" w:rsidRDefault="002B1FDC" w:rsidP="001B432A">
      <w:pPr>
        <w:pStyle w:val="ListParagraph"/>
        <w:numPr>
          <w:ilvl w:val="0"/>
          <w:numId w:val="10"/>
        </w:numPr>
        <w:tabs>
          <w:tab w:val="left" w:pos="851"/>
        </w:tabs>
        <w:spacing w:before="120" w:after="200"/>
        <w:ind w:left="851" w:right="1525" w:hanging="357"/>
        <w:contextualSpacing w:val="0"/>
        <w:jc w:val="both"/>
        <w:rPr>
          <w:rFonts w:asciiTheme="minorHAnsi" w:hAnsiTheme="minorHAnsi" w:cstheme="minorHAnsi"/>
        </w:rPr>
      </w:pPr>
      <m:oMath>
        <m:sSub>
          <m:sSubPr>
            <m:ctrlPr>
              <w:rPr>
                <w:rFonts w:ascii="Cambria Math" w:hAnsi="Cambria Math" w:cstheme="minorHAnsi"/>
              </w:rPr>
            </m:ctrlPr>
          </m:sSubPr>
          <m:e>
            <m:r>
              <w:rPr>
                <w:rFonts w:ascii="Cambria Math" w:hAnsi="Cambria Math" w:cstheme="minorHAnsi"/>
              </w:rPr>
              <m:t>LGD</m:t>
            </m:r>
          </m:e>
          <m:sub>
            <m:r>
              <w:rPr>
                <w:rFonts w:ascii="Cambria Math" w:hAnsi="Cambria Math" w:cstheme="minorHAnsi"/>
              </w:rPr>
              <m:t>receivables</m:t>
            </m:r>
            <m:r>
              <m:rPr>
                <m:sty m:val="p"/>
              </m:rPr>
              <w:rPr>
                <w:rFonts w:ascii="Cambria Math" w:hAnsi="Cambria Math" w:cstheme="minorHAnsi"/>
              </w:rPr>
              <m:t xml:space="preserve">&gt;3 </m:t>
            </m:r>
            <m:r>
              <w:rPr>
                <w:rFonts w:ascii="Cambria Math" w:hAnsi="Cambria Math" w:cstheme="minorHAnsi"/>
              </w:rPr>
              <m:t>months</m:t>
            </m:r>
          </m:sub>
        </m:sSub>
      </m:oMath>
      <w:r w:rsidR="0006218C" w:rsidRPr="001B432A">
        <w:rPr>
          <w:rFonts w:asciiTheme="minorHAnsi" w:hAnsiTheme="minorHAnsi" w:cstheme="minorHAnsi"/>
        </w:rPr>
        <w:t xml:space="preserve"> denote the total losses-given-default on all receivables from intermediaries which have been due for more than three months.</w:t>
      </w:r>
    </w:p>
    <w:p w14:paraId="383A39E2" w14:textId="77777777" w:rsidR="0006218C" w:rsidRPr="001B432A" w:rsidRDefault="0006218C" w:rsidP="001B432A">
      <w:pPr>
        <w:pStyle w:val="ListParagraph"/>
        <w:numPr>
          <w:ilvl w:val="0"/>
          <w:numId w:val="10"/>
        </w:numPr>
        <w:tabs>
          <w:tab w:val="left" w:pos="851"/>
        </w:tabs>
        <w:spacing w:before="120" w:after="200"/>
        <w:ind w:left="851" w:right="1525" w:hanging="357"/>
        <w:contextualSpacing w:val="0"/>
        <w:jc w:val="both"/>
        <w:rPr>
          <w:rFonts w:asciiTheme="minorHAnsi" w:hAnsiTheme="minorHAnsi" w:cstheme="minorHAnsi"/>
        </w:rPr>
      </w:pPr>
      <w:r w:rsidRPr="001B432A">
        <w:rPr>
          <w:rFonts w:asciiTheme="minorHAnsi" w:hAnsiTheme="minorHAnsi" w:cstheme="minorHAnsi"/>
        </w:rPr>
        <w:t>The sum is taken on all type 2 exposures other than receivables from intermediaries which have been due for more than three months.</w:t>
      </w:r>
    </w:p>
    <w:p w14:paraId="2CCB6034" w14:textId="77777777" w:rsidR="0006218C" w:rsidRPr="001B432A" w:rsidRDefault="002B1FDC" w:rsidP="001B432A">
      <w:pPr>
        <w:pStyle w:val="ListParagraph"/>
        <w:numPr>
          <w:ilvl w:val="0"/>
          <w:numId w:val="10"/>
        </w:numPr>
        <w:tabs>
          <w:tab w:val="left" w:pos="851"/>
        </w:tabs>
        <w:spacing w:before="120" w:after="200"/>
        <w:ind w:left="851" w:right="1525" w:hanging="357"/>
        <w:contextualSpacing w:val="0"/>
        <w:jc w:val="both"/>
        <w:rPr>
          <w:rFonts w:asciiTheme="minorHAnsi" w:hAnsiTheme="minorHAnsi" w:cstheme="minorHAnsi"/>
        </w:rPr>
      </w:pPr>
      <m:oMath>
        <m:sSub>
          <m:sSubPr>
            <m:ctrlPr>
              <w:rPr>
                <w:rFonts w:ascii="Cambria Math" w:hAnsi="Cambria Math" w:cstheme="minorHAnsi"/>
              </w:rPr>
            </m:ctrlPr>
          </m:sSubPr>
          <m:e>
            <m:r>
              <w:rPr>
                <w:rFonts w:ascii="Cambria Math" w:hAnsi="Cambria Math" w:cstheme="minorHAnsi"/>
              </w:rPr>
              <m:t>LGD</m:t>
            </m:r>
          </m:e>
          <m:sub>
            <m:r>
              <w:rPr>
                <w:rFonts w:ascii="Cambria Math" w:hAnsi="Cambria Math" w:cstheme="minorHAnsi"/>
              </w:rPr>
              <m:t>i</m:t>
            </m:r>
          </m:sub>
        </m:sSub>
      </m:oMath>
      <w:r w:rsidR="0006218C" w:rsidRPr="001B432A">
        <w:rPr>
          <w:rFonts w:asciiTheme="minorHAnsi" w:hAnsiTheme="minorHAnsi" w:cstheme="minorHAnsi"/>
        </w:rPr>
        <w:t xml:space="preserve"> denotes the loss-given-default on the type 2 exposure i.</w:t>
      </w:r>
    </w:p>
    <w:p w14:paraId="2FC1F004" w14:textId="67FD4CD9" w:rsidR="002A7AB4" w:rsidRDefault="00345856" w:rsidP="00CA223F">
      <w:pPr>
        <w:pStyle w:val="ListParagraph"/>
        <w:numPr>
          <w:ilvl w:val="2"/>
          <w:numId w:val="22"/>
        </w:numPr>
        <w:tabs>
          <w:tab w:val="left" w:pos="851"/>
        </w:tabs>
        <w:spacing w:before="120" w:after="200"/>
        <w:ind w:left="851" w:right="1525" w:hanging="567"/>
        <w:contextualSpacing w:val="0"/>
        <w:jc w:val="both"/>
        <w:rPr>
          <w:rFonts w:asciiTheme="minorHAnsi" w:hAnsiTheme="minorHAnsi" w:cstheme="minorHAnsi"/>
        </w:rPr>
      </w:pPr>
      <w:r w:rsidRPr="00CA223F">
        <w:rPr>
          <w:rFonts w:asciiTheme="minorHAnsi" w:hAnsiTheme="minorHAnsi" w:cstheme="minorHAnsi"/>
        </w:rPr>
        <w:t xml:space="preserve">A periodical </w:t>
      </w:r>
      <w:r w:rsidR="00A2136B" w:rsidRPr="00CA223F">
        <w:rPr>
          <w:rFonts w:asciiTheme="minorHAnsi" w:hAnsiTheme="minorHAnsi" w:cstheme="minorHAnsi"/>
        </w:rPr>
        <w:t>aging debtors study is received</w:t>
      </w:r>
      <w:r w:rsidR="00F657D4" w:rsidRPr="00CA223F">
        <w:rPr>
          <w:rFonts w:asciiTheme="minorHAnsi" w:hAnsiTheme="minorHAnsi" w:cstheme="minorHAnsi"/>
        </w:rPr>
        <w:t xml:space="preserve"> to calibrate which </w:t>
      </w:r>
      <w:r w:rsidR="00CA223F" w:rsidRPr="00CA223F">
        <w:rPr>
          <w:rFonts w:asciiTheme="minorHAnsi" w:hAnsiTheme="minorHAnsi" w:cstheme="minorHAnsi"/>
        </w:rPr>
        <w:t>debtors are or not on credit terms</w:t>
      </w:r>
      <w:r w:rsidR="008E4CD4">
        <w:rPr>
          <w:rFonts w:asciiTheme="minorHAnsi" w:hAnsiTheme="minorHAnsi" w:cstheme="minorHAnsi"/>
        </w:rPr>
        <w:t xml:space="preserve">. </w:t>
      </w:r>
      <w:r w:rsidR="00FE48B6">
        <w:rPr>
          <w:rFonts w:asciiTheme="minorHAnsi" w:hAnsiTheme="minorHAnsi" w:cstheme="minorHAnsi"/>
        </w:rPr>
        <w:t>As of December-23 this SCR for counterparty default risk type two equals:</w:t>
      </w:r>
    </w:p>
    <w:p w14:paraId="56C199A6" w14:textId="69D147BF" w:rsidR="007B7240" w:rsidRPr="00AE1C93" w:rsidRDefault="002B1FDC" w:rsidP="00AE1C93">
      <w:pPr>
        <w:pStyle w:val="ListParagraph"/>
        <w:tabs>
          <w:tab w:val="left" w:pos="851"/>
        </w:tabs>
        <w:spacing w:before="120" w:after="200"/>
        <w:ind w:left="851" w:right="1525"/>
        <w:contextualSpacing w:val="0"/>
        <w:jc w:val="both"/>
        <w:rPr>
          <w:rFonts w:asciiTheme="minorHAnsi" w:hAnsiTheme="minorHAnsi" w:cstheme="minorHAnsi"/>
        </w:rPr>
      </w:pPr>
      <m:oMathPara>
        <m:oMath>
          <m:sSub>
            <m:sSubPr>
              <m:ctrlPr>
                <w:rPr>
                  <w:rFonts w:ascii="Cambria Math" w:hAnsi="Cambria Math"/>
                  <w:i/>
                </w:rPr>
              </m:ctrlPr>
            </m:sSubPr>
            <m:e>
              <m:r>
                <w:rPr>
                  <w:rFonts w:ascii="Cambria Math" w:hAnsi="Cambria Math"/>
                </w:rPr>
                <m:t>SCR</m:t>
              </m:r>
            </m:e>
            <m:sub>
              <m:r>
                <w:rPr>
                  <w:rFonts w:ascii="Cambria Math" w:hAnsi="Cambria Math"/>
                </w:rPr>
                <m:t>type 2</m:t>
              </m:r>
            </m:sub>
          </m:sSub>
          <m:r>
            <w:rPr>
              <w:rFonts w:ascii="Cambria Math" w:hAnsi="Cambria Math"/>
            </w:rPr>
            <m:t>=90%∙£133k+</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15%∙£977k=£266k</m:t>
              </m:r>
            </m:e>
          </m:nary>
        </m:oMath>
      </m:oMathPara>
    </w:p>
    <w:p w14:paraId="0E0369E0" w14:textId="77777777" w:rsidR="00AE1C93" w:rsidRPr="00AE1C93" w:rsidRDefault="00AE1C93" w:rsidP="00AE1C93">
      <w:pPr>
        <w:pStyle w:val="ListParagraph"/>
        <w:tabs>
          <w:tab w:val="left" w:pos="851"/>
        </w:tabs>
        <w:spacing w:before="120" w:after="200"/>
        <w:ind w:left="851" w:right="1525"/>
        <w:contextualSpacing w:val="0"/>
        <w:jc w:val="both"/>
        <w:rPr>
          <w:rFonts w:asciiTheme="minorHAnsi" w:hAnsiTheme="minorHAnsi" w:cstheme="minorHAnsi"/>
        </w:rPr>
      </w:pPr>
    </w:p>
    <w:p w14:paraId="06B38B76" w14:textId="77777777" w:rsidR="00E5000E" w:rsidRPr="00AE1C93" w:rsidRDefault="00E5000E" w:rsidP="00AE1C93">
      <w:pPr>
        <w:pStyle w:val="ListParagraph"/>
        <w:numPr>
          <w:ilvl w:val="1"/>
          <w:numId w:val="7"/>
        </w:numPr>
        <w:tabs>
          <w:tab w:val="left" w:pos="851"/>
        </w:tabs>
        <w:spacing w:before="100" w:after="240"/>
        <w:ind w:left="709"/>
        <w:contextualSpacing w:val="0"/>
        <w:outlineLvl w:val="1"/>
        <w:rPr>
          <w:rFonts w:asciiTheme="minorHAnsi" w:hAnsiTheme="minorHAnsi" w:cstheme="minorHAnsi"/>
          <w:b/>
          <w:bCs/>
          <w:color w:val="2F5496"/>
          <w:spacing w:val="2"/>
          <w:kern w:val="36"/>
        </w:rPr>
      </w:pPr>
      <w:bookmarkStart w:id="176" w:name="_Ref523755169"/>
      <w:bookmarkStart w:id="177" w:name="_Toc148719780"/>
      <w:bookmarkStart w:id="178" w:name="_Toc178351457"/>
      <w:r w:rsidRPr="00AE1C93">
        <w:rPr>
          <w:rFonts w:asciiTheme="minorHAnsi" w:hAnsiTheme="minorHAnsi" w:cstheme="minorHAnsi"/>
          <w:b/>
          <w:bCs/>
          <w:color w:val="2F5496"/>
          <w:spacing w:val="2"/>
          <w:kern w:val="36"/>
        </w:rPr>
        <w:t>Non-life underwriting risk – Premium and Reserves</w:t>
      </w:r>
      <w:bookmarkEnd w:id="176"/>
      <w:bookmarkEnd w:id="177"/>
      <w:bookmarkEnd w:id="178"/>
      <w:r w:rsidRPr="00AE1C93">
        <w:rPr>
          <w:rFonts w:asciiTheme="minorHAnsi" w:hAnsiTheme="minorHAnsi" w:cstheme="minorHAnsi"/>
          <w:b/>
          <w:bCs/>
          <w:color w:val="2F5496"/>
          <w:spacing w:val="2"/>
          <w:kern w:val="36"/>
        </w:rPr>
        <w:t xml:space="preserve"> </w:t>
      </w:r>
    </w:p>
    <w:p w14:paraId="797DF41C" w14:textId="77777777" w:rsidR="008706F9" w:rsidRPr="008706F9" w:rsidRDefault="008706F9" w:rsidP="00EC3893">
      <w:pPr>
        <w:pStyle w:val="ListParagraph"/>
        <w:numPr>
          <w:ilvl w:val="1"/>
          <w:numId w:val="24"/>
        </w:numPr>
        <w:tabs>
          <w:tab w:val="left" w:pos="851"/>
        </w:tabs>
        <w:spacing w:before="120" w:after="200"/>
        <w:ind w:right="1525"/>
        <w:contextualSpacing w:val="0"/>
        <w:jc w:val="both"/>
        <w:rPr>
          <w:rFonts w:ascii="Work Sans" w:hAnsi="Work Sans"/>
          <w:vanish/>
        </w:rPr>
      </w:pPr>
    </w:p>
    <w:p w14:paraId="5B672BD6" w14:textId="77777777" w:rsidR="00AE1C93" w:rsidRPr="00AE1C93" w:rsidRDefault="00AE1C93" w:rsidP="00AE1C93">
      <w:pPr>
        <w:pStyle w:val="ListParagraph"/>
        <w:numPr>
          <w:ilvl w:val="1"/>
          <w:numId w:val="22"/>
        </w:numPr>
        <w:tabs>
          <w:tab w:val="left" w:pos="851"/>
        </w:tabs>
        <w:spacing w:before="120" w:after="200"/>
        <w:ind w:right="1525"/>
        <w:contextualSpacing w:val="0"/>
        <w:jc w:val="both"/>
        <w:rPr>
          <w:rFonts w:asciiTheme="minorHAnsi" w:hAnsiTheme="minorHAnsi" w:cstheme="minorHAnsi"/>
          <w:vanish/>
        </w:rPr>
      </w:pPr>
    </w:p>
    <w:p w14:paraId="684D67BB" w14:textId="725A24B7" w:rsidR="008706F9" w:rsidRPr="00AE1C93" w:rsidRDefault="008706F9" w:rsidP="00AE1C93">
      <w:pPr>
        <w:pStyle w:val="ListParagraph"/>
        <w:numPr>
          <w:ilvl w:val="2"/>
          <w:numId w:val="22"/>
        </w:numPr>
        <w:tabs>
          <w:tab w:val="left" w:pos="993"/>
        </w:tabs>
        <w:spacing w:before="120" w:after="200"/>
        <w:ind w:left="993" w:right="1525" w:hanging="709"/>
        <w:contextualSpacing w:val="0"/>
        <w:jc w:val="both"/>
        <w:rPr>
          <w:rFonts w:asciiTheme="minorHAnsi" w:hAnsiTheme="minorHAnsi" w:cstheme="minorHAnsi"/>
        </w:rPr>
      </w:pPr>
      <w:r w:rsidRPr="00AE1C93">
        <w:rPr>
          <w:rFonts w:asciiTheme="minorHAnsi" w:hAnsiTheme="minorHAnsi" w:cstheme="minorHAnsi"/>
        </w:rPr>
        <w:t xml:space="preserve">The non-life premium and reserve risk sub-module is based on the following in accordance with </w:t>
      </w:r>
      <w:r w:rsidR="00AE1C93">
        <w:rPr>
          <w:rFonts w:asciiTheme="minorHAnsi" w:hAnsiTheme="minorHAnsi" w:cstheme="minorHAnsi"/>
        </w:rPr>
        <w:t xml:space="preserve"> </w:t>
      </w:r>
      <w:r w:rsidRPr="00AE1C93">
        <w:rPr>
          <w:rFonts w:asciiTheme="minorHAnsi" w:hAnsiTheme="minorHAnsi" w:cstheme="minorHAnsi"/>
        </w:rPr>
        <w:t>Article 115 of the Delegated Regulations</w:t>
      </w:r>
      <w:r w:rsidR="008F209A" w:rsidRPr="00AE1C93">
        <w:rPr>
          <w:rFonts w:asciiTheme="minorHAnsi" w:hAnsiTheme="minorHAnsi" w:cstheme="minorHAnsi"/>
        </w:rPr>
        <w:t>:</w:t>
      </w:r>
    </w:p>
    <w:p w14:paraId="05AB5E35" w14:textId="7C113258" w:rsidR="008F209A" w:rsidRPr="008F209A" w:rsidRDefault="008F3429" w:rsidP="008F209A">
      <w:pPr>
        <w:tabs>
          <w:tab w:val="left" w:pos="851"/>
        </w:tabs>
        <w:spacing w:before="120" w:after="200"/>
        <w:ind w:right="1525"/>
        <w:jc w:val="both"/>
        <w:rPr>
          <w:rFonts w:ascii="Work Sans" w:hAnsi="Work Sans"/>
        </w:rPr>
      </w:pPr>
      <m:oMathPara>
        <m:oMath>
          <m:r>
            <w:rPr>
              <w:rFonts w:ascii="Cambria Math" w:hAnsi="Cambria Math"/>
            </w:rPr>
            <m:t>Non-life Premium and Reserve Risk= 3×σ×V</m:t>
          </m:r>
        </m:oMath>
      </m:oMathPara>
    </w:p>
    <w:p w14:paraId="17532FE1" w14:textId="77777777" w:rsidR="00313F55" w:rsidRPr="00906755" w:rsidRDefault="00313F55" w:rsidP="00354EAF">
      <w:pPr>
        <w:rPr>
          <w:rFonts w:ascii="Work Sans" w:hAnsi="Work Sans"/>
        </w:rPr>
      </w:pPr>
    </w:p>
    <w:p w14:paraId="2A35B163" w14:textId="6440C0F3" w:rsidR="00313F55" w:rsidRPr="006367A6" w:rsidRDefault="00B82D7C" w:rsidP="006367A6">
      <w:pPr>
        <w:pStyle w:val="ListParagraph"/>
        <w:numPr>
          <w:ilvl w:val="2"/>
          <w:numId w:val="22"/>
        </w:numPr>
        <w:tabs>
          <w:tab w:val="left" w:pos="993"/>
        </w:tabs>
        <w:spacing w:before="120" w:after="200"/>
        <w:ind w:left="993" w:right="1525" w:hanging="709"/>
        <w:contextualSpacing w:val="0"/>
        <w:jc w:val="both"/>
        <w:rPr>
          <w:rFonts w:asciiTheme="minorHAnsi" w:hAnsiTheme="minorHAnsi" w:cstheme="minorHAnsi"/>
        </w:rPr>
      </w:pPr>
      <w:r w:rsidRPr="006367A6">
        <w:rPr>
          <w:rFonts w:asciiTheme="minorHAnsi" w:hAnsiTheme="minorHAnsi" w:cstheme="minorHAnsi"/>
        </w:rPr>
        <w:t>The volume measure, V, is calculated in accordance with Article 116(2) of the Delegated Regulations, subject to the following:</w:t>
      </w:r>
    </w:p>
    <w:p w14:paraId="0275A196" w14:textId="2A23464F" w:rsidR="00476E30" w:rsidRPr="006367A6" w:rsidRDefault="00476E30" w:rsidP="006367A6">
      <w:pPr>
        <w:pStyle w:val="ListParagraph"/>
        <w:numPr>
          <w:ilvl w:val="0"/>
          <w:numId w:val="10"/>
        </w:numPr>
        <w:tabs>
          <w:tab w:val="left" w:pos="851"/>
        </w:tabs>
        <w:spacing w:before="120" w:after="200"/>
        <w:ind w:left="851" w:right="1525" w:hanging="357"/>
        <w:contextualSpacing w:val="0"/>
        <w:jc w:val="both"/>
        <w:rPr>
          <w:rFonts w:asciiTheme="minorHAnsi" w:hAnsiTheme="minorHAnsi" w:cstheme="minorHAnsi"/>
        </w:rPr>
      </w:pPr>
      <w:r w:rsidRPr="006367A6">
        <w:rPr>
          <w:rFonts w:asciiTheme="minorHAnsi" w:hAnsiTheme="minorHAnsi" w:cstheme="minorHAnsi"/>
        </w:rPr>
        <w:t xml:space="preserve">Books have been segmented into homogeneous segments in accordance with Annex II of the Delegated Regulations on a consistent basis as that detailed in Section </w:t>
      </w:r>
      <w:r w:rsidR="008A3F53" w:rsidRPr="006367A6">
        <w:rPr>
          <w:rFonts w:asciiTheme="minorHAnsi" w:hAnsiTheme="minorHAnsi" w:cstheme="minorHAnsi"/>
        </w:rPr>
        <w:t>4.1</w:t>
      </w:r>
      <w:r w:rsidRPr="006367A6">
        <w:rPr>
          <w:rFonts w:asciiTheme="minorHAnsi" w:hAnsiTheme="minorHAnsi" w:cstheme="minorHAnsi"/>
        </w:rPr>
        <w:t>.</w:t>
      </w:r>
    </w:p>
    <w:p w14:paraId="75C4A126" w14:textId="21905BBA" w:rsidR="00476E30" w:rsidRPr="006367A6" w:rsidRDefault="00476E30" w:rsidP="006367A6">
      <w:pPr>
        <w:pStyle w:val="ListParagraph"/>
        <w:numPr>
          <w:ilvl w:val="0"/>
          <w:numId w:val="10"/>
        </w:numPr>
        <w:tabs>
          <w:tab w:val="left" w:pos="851"/>
        </w:tabs>
        <w:spacing w:before="120" w:after="200"/>
        <w:ind w:left="851" w:right="1525" w:hanging="357"/>
        <w:contextualSpacing w:val="0"/>
        <w:jc w:val="both"/>
        <w:rPr>
          <w:rFonts w:asciiTheme="minorHAnsi" w:hAnsiTheme="minorHAnsi" w:cstheme="minorHAnsi"/>
        </w:rPr>
      </w:pPr>
      <w:r w:rsidRPr="006367A6">
        <w:rPr>
          <w:rFonts w:asciiTheme="minorHAnsi" w:hAnsiTheme="minorHAnsi" w:cstheme="minorHAnsi"/>
        </w:rPr>
        <w:t>The geographical diversification factor is assumed to be 1 on the basis that all retained premiums are written in the UK. Fronted books have nil impact on the volume measure</w:t>
      </w:r>
      <w:r w:rsidR="00F2014B" w:rsidRPr="006367A6">
        <w:rPr>
          <w:rFonts w:asciiTheme="minorHAnsi" w:hAnsiTheme="minorHAnsi" w:cstheme="minorHAnsi"/>
        </w:rPr>
        <w:t xml:space="preserve"> although there are no fronted books.</w:t>
      </w:r>
    </w:p>
    <w:p w14:paraId="57FF465E" w14:textId="0F7898C3" w:rsidR="0081010C" w:rsidRPr="006367A6" w:rsidRDefault="005A2D8B" w:rsidP="006367A6">
      <w:pPr>
        <w:pStyle w:val="ListParagraph"/>
        <w:numPr>
          <w:ilvl w:val="2"/>
          <w:numId w:val="22"/>
        </w:numPr>
        <w:tabs>
          <w:tab w:val="left" w:pos="993"/>
        </w:tabs>
        <w:spacing w:before="120" w:after="200"/>
        <w:ind w:left="993" w:right="1525" w:hanging="709"/>
        <w:contextualSpacing w:val="0"/>
        <w:jc w:val="both"/>
        <w:rPr>
          <w:rFonts w:asciiTheme="minorHAnsi" w:hAnsiTheme="minorHAnsi" w:cstheme="minorHAnsi"/>
        </w:rPr>
      </w:pPr>
      <w:r w:rsidRPr="006367A6">
        <w:rPr>
          <w:rFonts w:asciiTheme="minorHAnsi" w:hAnsiTheme="minorHAnsi" w:cstheme="minorHAnsi"/>
        </w:rPr>
        <w:t>The premium volume measure</w:t>
      </w:r>
      <w:r w:rsidR="00C06524" w:rsidRPr="006367A6">
        <w:rPr>
          <w:rFonts w:asciiTheme="minorHAnsi" w:hAnsiTheme="minorHAnsi" w:cstheme="minorHAnsi"/>
        </w:rPr>
        <w:t xml:space="preserve"> for above V</w:t>
      </w:r>
      <w:r w:rsidRPr="006367A6">
        <w:rPr>
          <w:rFonts w:asciiTheme="minorHAnsi" w:hAnsiTheme="minorHAnsi" w:cstheme="minorHAnsi"/>
        </w:rPr>
        <w:t xml:space="preserve">, </w:t>
      </w:r>
      <w:proofErr w:type="spellStart"/>
      <w:r w:rsidR="007C6A07" w:rsidRPr="006367A6">
        <w:rPr>
          <w:rFonts w:asciiTheme="minorHAnsi" w:hAnsiTheme="minorHAnsi" w:cstheme="minorHAnsi"/>
        </w:rPr>
        <w:t>V</w:t>
      </w:r>
      <w:r w:rsidR="00034E43" w:rsidRPr="006367A6">
        <w:rPr>
          <w:rFonts w:asciiTheme="minorHAnsi" w:hAnsiTheme="minorHAnsi" w:cstheme="minorHAnsi"/>
        </w:rPr>
        <w:t>prem</w:t>
      </w:r>
      <w:proofErr w:type="spellEnd"/>
      <w:r w:rsidR="00C06524" w:rsidRPr="006367A6">
        <w:rPr>
          <w:rFonts w:asciiTheme="minorHAnsi" w:hAnsiTheme="minorHAnsi" w:cstheme="minorHAnsi"/>
        </w:rPr>
        <w:t>,</w:t>
      </w:r>
      <w:r w:rsidR="00A26535" w:rsidRPr="006367A6">
        <w:rPr>
          <w:rFonts w:asciiTheme="minorHAnsi" w:hAnsiTheme="minorHAnsi" w:cstheme="minorHAnsi"/>
        </w:rPr>
        <w:t xml:space="preserve"> </w:t>
      </w:r>
      <w:r w:rsidR="00034E43" w:rsidRPr="006367A6">
        <w:rPr>
          <w:rFonts w:asciiTheme="minorHAnsi" w:hAnsiTheme="minorHAnsi" w:cstheme="minorHAnsi"/>
        </w:rPr>
        <w:t>is calculated as follows:</w:t>
      </w:r>
    </w:p>
    <w:p w14:paraId="288F3C88" w14:textId="54DD566D" w:rsidR="00034E43" w:rsidRPr="00034E43" w:rsidRDefault="002B1FDC" w:rsidP="00034E43">
      <w:pPr>
        <w:tabs>
          <w:tab w:val="left" w:pos="851"/>
        </w:tabs>
        <w:spacing w:before="120" w:after="200"/>
        <w:ind w:right="1525"/>
        <w:jc w:val="both"/>
        <w:rPr>
          <w:rFonts w:ascii="Work Sans" w:hAnsi="Work Sans"/>
        </w:rPr>
      </w:pPr>
      <m:oMathPara>
        <m:oMath>
          <m:sSub>
            <m:sSubPr>
              <m:ctrlPr>
                <w:rPr>
                  <w:rFonts w:ascii="Cambria Math" w:hAnsi="Cambria Math"/>
                  <w:i/>
                </w:rPr>
              </m:ctrlPr>
            </m:sSubPr>
            <m:e>
              <m:r>
                <w:rPr>
                  <w:rFonts w:ascii="Cambria Math" w:hAnsi="Cambria Math"/>
                </w:rPr>
                <m:t>V</m:t>
              </m:r>
            </m:e>
            <m:sub>
              <m:r>
                <w:rPr>
                  <w:rFonts w:ascii="Cambria Math" w:hAnsi="Cambria Math"/>
                </w:rPr>
                <m:t>prem</m:t>
              </m:r>
            </m:sub>
          </m:sSub>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last</m:t>
                  </m:r>
                </m:sub>
              </m:sSub>
            </m:e>
          </m:d>
          <m:r>
            <w:rPr>
              <w:rFonts w:ascii="Cambria Math" w:hAnsi="Cambria Math"/>
            </w:rPr>
            <m:t>+</m:t>
          </m:r>
          <m:sSub>
            <m:sSubPr>
              <m:ctrlPr>
                <w:rPr>
                  <w:rFonts w:ascii="Cambria Math" w:hAnsi="Cambria Math"/>
                  <w:i/>
                </w:rPr>
              </m:ctrlPr>
            </m:sSubPr>
            <m:e>
              <m:r>
                <w:rPr>
                  <w:rFonts w:ascii="Cambria Math" w:hAnsi="Cambria Math"/>
                </w:rPr>
                <m:t>FP</m:t>
              </m:r>
            </m:e>
            <m:sub>
              <m:r>
                <w:rPr>
                  <w:rFonts w:ascii="Cambria Math" w:hAnsi="Cambria Math"/>
                </w:rPr>
                <m:t>existing</m:t>
              </m:r>
            </m:sub>
          </m:sSub>
          <m:r>
            <w:rPr>
              <w:rFonts w:ascii="Cambria Math" w:hAnsi="Cambria Math"/>
            </w:rPr>
            <m:t>+</m:t>
          </m:r>
          <m:sSub>
            <m:sSubPr>
              <m:ctrlPr>
                <w:rPr>
                  <w:rFonts w:ascii="Cambria Math" w:hAnsi="Cambria Math"/>
                  <w:i/>
                </w:rPr>
              </m:ctrlPr>
            </m:sSubPr>
            <m:e>
              <m:r>
                <w:rPr>
                  <w:rFonts w:ascii="Cambria Math" w:hAnsi="Cambria Math"/>
                </w:rPr>
                <m:t>FP</m:t>
              </m:r>
            </m:e>
            <m:sub>
              <m:r>
                <w:rPr>
                  <w:rFonts w:ascii="Cambria Math" w:hAnsi="Cambria Math"/>
                </w:rPr>
                <m:t>future</m:t>
              </m:r>
            </m:sub>
          </m:sSub>
        </m:oMath>
      </m:oMathPara>
    </w:p>
    <w:p w14:paraId="7E119075" w14:textId="77777777" w:rsidR="008A3F53" w:rsidRPr="006367A6" w:rsidRDefault="008A3F53" w:rsidP="006367A6">
      <w:pPr>
        <w:pStyle w:val="ListParagraph"/>
        <w:numPr>
          <w:ilvl w:val="0"/>
          <w:numId w:val="10"/>
        </w:numPr>
        <w:tabs>
          <w:tab w:val="left" w:pos="851"/>
        </w:tabs>
        <w:spacing w:before="120" w:after="200"/>
        <w:ind w:left="851" w:right="1525" w:hanging="357"/>
        <w:contextualSpacing w:val="0"/>
        <w:jc w:val="both"/>
        <w:rPr>
          <w:rFonts w:asciiTheme="minorHAnsi" w:hAnsiTheme="minorHAnsi" w:cstheme="minorHAnsi"/>
        </w:rPr>
      </w:pPr>
      <w:r w:rsidRPr="006367A6">
        <w:rPr>
          <w:rFonts w:asciiTheme="minorHAnsi" w:hAnsiTheme="minorHAnsi" w:cstheme="minorHAnsi"/>
        </w:rPr>
        <w:t xml:space="preserve">The measure </w:t>
      </w:r>
      <m:oMath>
        <m:sSub>
          <m:sSubPr>
            <m:ctrlPr>
              <w:rPr>
                <w:rFonts w:ascii="Cambria Math" w:hAnsi="Cambria Math" w:cstheme="minorHAnsi"/>
              </w:rPr>
            </m:ctrlPr>
          </m:sSubPr>
          <m:e>
            <m:r>
              <w:rPr>
                <w:rFonts w:ascii="Cambria Math" w:hAnsi="Cambria Math" w:cstheme="minorHAnsi"/>
              </w:rPr>
              <m:t>P</m:t>
            </m:r>
          </m:e>
          <m:sub>
            <m:r>
              <w:rPr>
                <w:rFonts w:ascii="Cambria Math" w:hAnsi="Cambria Math" w:cstheme="minorHAnsi"/>
              </w:rPr>
              <m:t>s</m:t>
            </m:r>
          </m:sub>
        </m:sSub>
      </m:oMath>
      <w:r w:rsidRPr="006367A6">
        <w:rPr>
          <w:rFonts w:asciiTheme="minorHAnsi" w:hAnsiTheme="minorHAnsi" w:cstheme="minorHAnsi"/>
        </w:rPr>
        <w:t xml:space="preserve"> has been determined based on the forecasted earned premiums in the next year per the latest business plan.</w:t>
      </w:r>
    </w:p>
    <w:p w14:paraId="02DFE00E" w14:textId="13EBE07B" w:rsidR="008A3F53" w:rsidRPr="006367A6" w:rsidRDefault="008A3F53" w:rsidP="006367A6">
      <w:pPr>
        <w:pStyle w:val="ListParagraph"/>
        <w:numPr>
          <w:ilvl w:val="0"/>
          <w:numId w:val="10"/>
        </w:numPr>
        <w:tabs>
          <w:tab w:val="left" w:pos="851"/>
        </w:tabs>
        <w:spacing w:before="120" w:after="200"/>
        <w:ind w:left="851" w:right="1525" w:hanging="357"/>
        <w:contextualSpacing w:val="0"/>
        <w:jc w:val="both"/>
        <w:rPr>
          <w:rFonts w:asciiTheme="minorHAnsi" w:hAnsiTheme="minorHAnsi" w:cstheme="minorHAnsi"/>
        </w:rPr>
      </w:pPr>
      <w:r w:rsidRPr="006367A6">
        <w:rPr>
          <w:rFonts w:asciiTheme="minorHAnsi" w:hAnsiTheme="minorHAnsi" w:cstheme="minorHAnsi"/>
        </w:rPr>
        <w:t xml:space="preserve">The measure </w:t>
      </w:r>
      <w:proofErr w:type="spellStart"/>
      <w:r w:rsidRPr="006367A6">
        <w:rPr>
          <w:rFonts w:asciiTheme="minorHAnsi" w:hAnsiTheme="minorHAnsi" w:cstheme="minorHAnsi"/>
        </w:rPr>
        <w:t>Plast</w:t>
      </w:r>
      <w:proofErr w:type="spellEnd"/>
      <w:r w:rsidRPr="006367A6">
        <w:rPr>
          <w:rFonts w:asciiTheme="minorHAnsi" w:hAnsiTheme="minorHAnsi" w:cstheme="minorHAnsi"/>
        </w:rPr>
        <w:t xml:space="preserve"> denotes the premiums earned in the last year</w:t>
      </w:r>
      <w:r w:rsidR="00D666C6" w:rsidRPr="006367A6">
        <w:rPr>
          <w:rFonts w:asciiTheme="minorHAnsi" w:hAnsiTheme="minorHAnsi" w:cstheme="minorHAnsi"/>
        </w:rPr>
        <w:t>.</w:t>
      </w:r>
    </w:p>
    <w:p w14:paraId="61A31CD3" w14:textId="77777777" w:rsidR="008A3F53" w:rsidRPr="006367A6" w:rsidRDefault="008A3F53" w:rsidP="006367A6">
      <w:pPr>
        <w:pStyle w:val="ListParagraph"/>
        <w:numPr>
          <w:ilvl w:val="0"/>
          <w:numId w:val="10"/>
        </w:numPr>
        <w:tabs>
          <w:tab w:val="left" w:pos="851"/>
        </w:tabs>
        <w:spacing w:before="120" w:after="200"/>
        <w:ind w:left="851" w:right="1525" w:hanging="357"/>
        <w:contextualSpacing w:val="0"/>
        <w:jc w:val="both"/>
        <w:rPr>
          <w:rFonts w:asciiTheme="minorHAnsi" w:hAnsiTheme="minorHAnsi" w:cstheme="minorHAnsi"/>
        </w:rPr>
      </w:pPr>
      <w:r w:rsidRPr="006367A6">
        <w:rPr>
          <w:rFonts w:asciiTheme="minorHAnsi" w:hAnsiTheme="minorHAnsi" w:cstheme="minorHAnsi"/>
        </w:rPr>
        <w:t xml:space="preserve">The measure </w:t>
      </w:r>
      <m:oMath>
        <m:sSub>
          <m:sSubPr>
            <m:ctrlPr>
              <w:rPr>
                <w:rFonts w:ascii="Cambria Math" w:hAnsi="Cambria Math" w:cstheme="minorHAnsi"/>
              </w:rPr>
            </m:ctrlPr>
          </m:sSubPr>
          <m:e>
            <m:r>
              <w:rPr>
                <w:rFonts w:ascii="Cambria Math" w:hAnsi="Cambria Math" w:cstheme="minorHAnsi"/>
              </w:rPr>
              <m:t>FP</m:t>
            </m:r>
          </m:e>
          <m:sub>
            <m:r>
              <w:rPr>
                <w:rFonts w:ascii="Cambria Math" w:hAnsi="Cambria Math" w:cstheme="minorHAnsi"/>
              </w:rPr>
              <m:t>existing</m:t>
            </m:r>
          </m:sub>
        </m:sSub>
      </m:oMath>
      <w:r w:rsidRPr="006367A6">
        <w:rPr>
          <w:rFonts w:asciiTheme="minorHAnsi" w:hAnsiTheme="minorHAnsi" w:cstheme="minorHAnsi"/>
        </w:rPr>
        <w:t xml:space="preserve"> relates to the portion of premiums earnings for books that are beyond 12 months, where applicable. </w:t>
      </w:r>
    </w:p>
    <w:p w14:paraId="4995BD25" w14:textId="08521CD9" w:rsidR="008A3F53" w:rsidRPr="006367A6" w:rsidRDefault="008A3F53" w:rsidP="006367A6">
      <w:pPr>
        <w:pStyle w:val="ListParagraph"/>
        <w:numPr>
          <w:ilvl w:val="0"/>
          <w:numId w:val="10"/>
        </w:numPr>
        <w:tabs>
          <w:tab w:val="left" w:pos="851"/>
        </w:tabs>
        <w:spacing w:before="120" w:after="200"/>
        <w:ind w:left="851" w:right="1525" w:hanging="357"/>
        <w:contextualSpacing w:val="0"/>
        <w:jc w:val="both"/>
        <w:rPr>
          <w:rFonts w:asciiTheme="minorHAnsi" w:hAnsiTheme="minorHAnsi" w:cstheme="minorHAnsi"/>
        </w:rPr>
      </w:pPr>
      <w:r w:rsidRPr="006367A6">
        <w:rPr>
          <w:rFonts w:asciiTheme="minorHAnsi" w:hAnsiTheme="minorHAnsi" w:cstheme="minorHAnsi"/>
        </w:rPr>
        <w:t xml:space="preserve">The measure </w:t>
      </w:r>
      <m:oMath>
        <m:sSub>
          <m:sSubPr>
            <m:ctrlPr>
              <w:rPr>
                <w:rFonts w:ascii="Cambria Math" w:hAnsi="Cambria Math" w:cstheme="minorHAnsi"/>
              </w:rPr>
            </m:ctrlPr>
          </m:sSubPr>
          <m:e>
            <m:r>
              <w:rPr>
                <w:rFonts w:ascii="Cambria Math" w:hAnsi="Cambria Math" w:cstheme="minorHAnsi"/>
              </w:rPr>
              <m:t>FP</m:t>
            </m:r>
          </m:e>
          <m:sub>
            <m:r>
              <w:rPr>
                <w:rFonts w:ascii="Cambria Math" w:hAnsi="Cambria Math" w:cstheme="minorHAnsi"/>
              </w:rPr>
              <m:t>future</m:t>
            </m:r>
          </m:sub>
        </m:sSub>
      </m:oMath>
      <w:r w:rsidRPr="006367A6">
        <w:rPr>
          <w:rFonts w:asciiTheme="minorHAnsi" w:hAnsiTheme="minorHAnsi" w:cstheme="minorHAnsi"/>
        </w:rPr>
        <w:t xml:space="preserve"> relates to premiums earning beyond 12m for BBNI policies. </w:t>
      </w:r>
    </w:p>
    <w:p w14:paraId="30F7B42C" w14:textId="77777777" w:rsidR="00867F99" w:rsidRPr="006367A6" w:rsidRDefault="00BD2B44" w:rsidP="006367A6">
      <w:pPr>
        <w:pStyle w:val="ListParagraph"/>
        <w:numPr>
          <w:ilvl w:val="0"/>
          <w:numId w:val="10"/>
        </w:numPr>
        <w:tabs>
          <w:tab w:val="left" w:pos="851"/>
        </w:tabs>
        <w:spacing w:before="120" w:after="200"/>
        <w:ind w:left="851" w:right="1525" w:hanging="357"/>
        <w:contextualSpacing w:val="0"/>
        <w:jc w:val="both"/>
        <w:rPr>
          <w:rFonts w:asciiTheme="minorHAnsi" w:hAnsiTheme="minorHAnsi" w:cstheme="minorHAnsi"/>
        </w:rPr>
      </w:pPr>
      <w:r w:rsidRPr="006367A6">
        <w:rPr>
          <w:rFonts w:asciiTheme="minorHAnsi" w:hAnsiTheme="minorHAnsi" w:cstheme="minorHAnsi"/>
        </w:rPr>
        <w:t xml:space="preserve">For all books, premium volumes have been selected net of reinsurance premiums in accordance with Article 116(5) of the Delegated Regulations. </w:t>
      </w:r>
    </w:p>
    <w:p w14:paraId="6BADA677" w14:textId="70C928E7" w:rsidR="00034E43" w:rsidRPr="006367A6" w:rsidRDefault="00BD2B44" w:rsidP="006367A6">
      <w:pPr>
        <w:pStyle w:val="ListParagraph"/>
        <w:numPr>
          <w:ilvl w:val="0"/>
          <w:numId w:val="10"/>
        </w:numPr>
        <w:tabs>
          <w:tab w:val="left" w:pos="851"/>
        </w:tabs>
        <w:spacing w:before="120" w:after="200"/>
        <w:ind w:left="851" w:right="1525" w:hanging="357"/>
        <w:contextualSpacing w:val="0"/>
        <w:jc w:val="both"/>
        <w:rPr>
          <w:rFonts w:asciiTheme="minorHAnsi" w:hAnsiTheme="minorHAnsi" w:cstheme="minorHAnsi"/>
        </w:rPr>
      </w:pPr>
      <w:r w:rsidRPr="006367A6">
        <w:rPr>
          <w:rFonts w:asciiTheme="minorHAnsi" w:hAnsiTheme="minorHAnsi" w:cstheme="minorHAnsi"/>
        </w:rPr>
        <w:t>For books with reinsurance arrangements with counterparties in non-EEA and non-equivalent jurisdictions, reinsurance premiums c</w:t>
      </w:r>
      <w:r w:rsidR="0021762A" w:rsidRPr="006367A6">
        <w:rPr>
          <w:rFonts w:asciiTheme="minorHAnsi" w:hAnsiTheme="minorHAnsi" w:cstheme="minorHAnsi"/>
        </w:rPr>
        <w:t>an</w:t>
      </w:r>
      <w:r w:rsidRPr="006367A6">
        <w:rPr>
          <w:rFonts w:asciiTheme="minorHAnsi" w:hAnsiTheme="minorHAnsi" w:cstheme="minorHAnsi"/>
        </w:rPr>
        <w:t xml:space="preserve"> be deducted from the premium volume measures on the </w:t>
      </w:r>
      <w:r w:rsidRPr="006367A6">
        <w:rPr>
          <w:rFonts w:asciiTheme="minorHAnsi" w:hAnsiTheme="minorHAnsi" w:cstheme="minorHAnsi"/>
        </w:rPr>
        <w:lastRenderedPageBreak/>
        <w:t>basis that collateral arrangements are in place in accordance with Article 21</w:t>
      </w:r>
      <w:r w:rsidR="0086527E" w:rsidRPr="006367A6">
        <w:rPr>
          <w:rFonts w:asciiTheme="minorHAnsi" w:hAnsiTheme="minorHAnsi" w:cstheme="minorHAnsi"/>
        </w:rPr>
        <w:t>3</w:t>
      </w:r>
      <w:r w:rsidRPr="006367A6">
        <w:rPr>
          <w:rFonts w:asciiTheme="minorHAnsi" w:hAnsiTheme="minorHAnsi" w:cstheme="minorHAnsi"/>
        </w:rPr>
        <w:t xml:space="preserve"> of the Delegated Regulations</w:t>
      </w:r>
      <w:r w:rsidR="0021762A" w:rsidRPr="006367A6">
        <w:rPr>
          <w:rFonts w:asciiTheme="minorHAnsi" w:hAnsiTheme="minorHAnsi" w:cstheme="minorHAnsi"/>
        </w:rPr>
        <w:t>.</w:t>
      </w:r>
    </w:p>
    <w:tbl>
      <w:tblPr>
        <w:tblW w:w="8217" w:type="dxa"/>
        <w:jc w:val="center"/>
        <w:tblLook w:val="04A0" w:firstRow="1" w:lastRow="0" w:firstColumn="1" w:lastColumn="0" w:noHBand="0" w:noVBand="1"/>
      </w:tblPr>
      <w:tblGrid>
        <w:gridCol w:w="1963"/>
        <w:gridCol w:w="2568"/>
        <w:gridCol w:w="1276"/>
        <w:gridCol w:w="992"/>
        <w:gridCol w:w="1418"/>
      </w:tblGrid>
      <w:tr w:rsidR="003D4A7F" w:rsidRPr="003D4A7F" w14:paraId="0FE4DC8F" w14:textId="77777777" w:rsidTr="003D4A7F">
        <w:trPr>
          <w:trHeight w:val="290"/>
          <w:jc w:val="center"/>
        </w:trPr>
        <w:tc>
          <w:tcPr>
            <w:tcW w:w="8217" w:type="dxa"/>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561572E0" w14:textId="77777777" w:rsidR="003D4A7F" w:rsidRPr="003D4A7F" w:rsidRDefault="003D4A7F" w:rsidP="003D4A7F">
            <w:pPr>
              <w:widowControl/>
              <w:jc w:val="center"/>
              <w:rPr>
                <w:rFonts w:eastAsia="Times New Roman"/>
                <w:color w:val="000000"/>
                <w:sz w:val="16"/>
                <w:szCs w:val="16"/>
                <w:lang w:val="en-GI" w:eastAsia="en-GI"/>
              </w:rPr>
            </w:pPr>
            <w:r w:rsidRPr="003D4A7F">
              <w:rPr>
                <w:rFonts w:eastAsia="Times New Roman"/>
                <w:color w:val="000000"/>
                <w:sz w:val="16"/>
                <w:szCs w:val="16"/>
                <w:lang w:val="en-GI" w:eastAsia="en-GI"/>
              </w:rPr>
              <w:t>£'000s</w:t>
            </w:r>
          </w:p>
        </w:tc>
      </w:tr>
      <w:tr w:rsidR="003D4A7F" w:rsidRPr="003D4A7F" w14:paraId="5DEFF99F" w14:textId="77777777" w:rsidTr="003D4A7F">
        <w:trPr>
          <w:trHeight w:val="330"/>
          <w:jc w:val="center"/>
        </w:trPr>
        <w:tc>
          <w:tcPr>
            <w:tcW w:w="1963" w:type="dxa"/>
            <w:tcBorders>
              <w:top w:val="nil"/>
              <w:left w:val="single" w:sz="4" w:space="0" w:color="auto"/>
              <w:bottom w:val="single" w:sz="4" w:space="0" w:color="auto"/>
              <w:right w:val="single" w:sz="4" w:space="0" w:color="auto"/>
            </w:tcBorders>
            <w:shd w:val="clear" w:color="000000" w:fill="FFFFFF"/>
            <w:noWrap/>
            <w:vAlign w:val="bottom"/>
            <w:hideMark/>
          </w:tcPr>
          <w:p w14:paraId="59EE23FA" w14:textId="77777777" w:rsidR="003D4A7F" w:rsidRPr="003D4A7F" w:rsidRDefault="003D4A7F" w:rsidP="003D4A7F">
            <w:pPr>
              <w:widowControl/>
              <w:jc w:val="center"/>
              <w:rPr>
                <w:rFonts w:eastAsia="Times New Roman"/>
                <w:color w:val="000000"/>
                <w:sz w:val="16"/>
                <w:szCs w:val="16"/>
                <w:lang w:val="en-GI" w:eastAsia="en-GI"/>
              </w:rPr>
            </w:pPr>
            <w:proofErr w:type="spellStart"/>
            <w:r w:rsidRPr="003D4A7F">
              <w:rPr>
                <w:rFonts w:eastAsia="Times New Roman"/>
                <w:color w:val="000000"/>
                <w:sz w:val="16"/>
                <w:szCs w:val="16"/>
                <w:lang w:val="en-GI" w:eastAsia="en-GI"/>
              </w:rPr>
              <w:t>HoD</w:t>
            </w:r>
            <w:proofErr w:type="spellEnd"/>
          </w:p>
        </w:tc>
        <w:tc>
          <w:tcPr>
            <w:tcW w:w="2568" w:type="dxa"/>
            <w:tcBorders>
              <w:top w:val="nil"/>
              <w:left w:val="nil"/>
              <w:bottom w:val="single" w:sz="4" w:space="0" w:color="auto"/>
              <w:right w:val="single" w:sz="4" w:space="0" w:color="auto"/>
            </w:tcBorders>
            <w:shd w:val="clear" w:color="000000" w:fill="FFFFFF"/>
            <w:noWrap/>
            <w:vAlign w:val="bottom"/>
            <w:hideMark/>
          </w:tcPr>
          <w:p w14:paraId="1FE71958" w14:textId="77777777" w:rsidR="003D4A7F" w:rsidRPr="003D4A7F" w:rsidRDefault="003D4A7F" w:rsidP="003D4A7F">
            <w:pPr>
              <w:widowControl/>
              <w:jc w:val="center"/>
              <w:rPr>
                <w:rFonts w:eastAsia="Times New Roman"/>
                <w:color w:val="000000"/>
                <w:sz w:val="16"/>
                <w:szCs w:val="16"/>
                <w:lang w:val="en-GI" w:eastAsia="en-GI"/>
              </w:rPr>
            </w:pPr>
            <w:r w:rsidRPr="003D4A7F">
              <w:rPr>
                <w:rFonts w:eastAsia="Times New Roman"/>
                <w:color w:val="000000"/>
                <w:sz w:val="16"/>
                <w:szCs w:val="16"/>
                <w:lang w:val="en-GI" w:eastAsia="en-GI"/>
              </w:rPr>
              <w:t>SII Segment</w:t>
            </w:r>
          </w:p>
        </w:tc>
        <w:tc>
          <w:tcPr>
            <w:tcW w:w="1276" w:type="dxa"/>
            <w:tcBorders>
              <w:top w:val="nil"/>
              <w:left w:val="nil"/>
              <w:bottom w:val="single" w:sz="4" w:space="0" w:color="auto"/>
              <w:right w:val="single" w:sz="4" w:space="0" w:color="auto"/>
            </w:tcBorders>
            <w:shd w:val="clear" w:color="000000" w:fill="FFFFFF"/>
            <w:noWrap/>
            <w:vAlign w:val="bottom"/>
            <w:hideMark/>
          </w:tcPr>
          <w:p w14:paraId="7FC4118B" w14:textId="77777777" w:rsidR="003D4A7F" w:rsidRPr="003D4A7F" w:rsidRDefault="003D4A7F" w:rsidP="003D4A7F">
            <w:pPr>
              <w:widowControl/>
              <w:jc w:val="center"/>
              <w:rPr>
                <w:rFonts w:eastAsia="Times New Roman"/>
                <w:color w:val="000000"/>
                <w:sz w:val="16"/>
                <w:szCs w:val="16"/>
                <w:lang w:val="en-GI" w:eastAsia="en-GI"/>
              </w:rPr>
            </w:pPr>
            <w:r w:rsidRPr="003D4A7F">
              <w:rPr>
                <w:rFonts w:eastAsia="Times New Roman"/>
                <w:color w:val="000000"/>
                <w:sz w:val="16"/>
                <w:szCs w:val="16"/>
                <w:lang w:val="en-GI" w:eastAsia="en-GI"/>
              </w:rPr>
              <w:t>P(last, segment)</w:t>
            </w:r>
          </w:p>
        </w:tc>
        <w:tc>
          <w:tcPr>
            <w:tcW w:w="992" w:type="dxa"/>
            <w:tcBorders>
              <w:top w:val="nil"/>
              <w:left w:val="nil"/>
              <w:bottom w:val="single" w:sz="4" w:space="0" w:color="auto"/>
              <w:right w:val="single" w:sz="4" w:space="0" w:color="auto"/>
            </w:tcBorders>
            <w:shd w:val="clear" w:color="000000" w:fill="FFFFFF"/>
            <w:noWrap/>
            <w:vAlign w:val="bottom"/>
            <w:hideMark/>
          </w:tcPr>
          <w:p w14:paraId="1FE1F3C4" w14:textId="77777777" w:rsidR="003D4A7F" w:rsidRPr="003D4A7F" w:rsidRDefault="003D4A7F" w:rsidP="003D4A7F">
            <w:pPr>
              <w:widowControl/>
              <w:jc w:val="center"/>
              <w:rPr>
                <w:rFonts w:eastAsia="Times New Roman"/>
                <w:color w:val="000000"/>
                <w:sz w:val="16"/>
                <w:szCs w:val="16"/>
                <w:lang w:val="en-GI" w:eastAsia="en-GI"/>
              </w:rPr>
            </w:pPr>
            <w:r w:rsidRPr="003D4A7F">
              <w:rPr>
                <w:rFonts w:eastAsia="Times New Roman"/>
                <w:color w:val="000000"/>
                <w:sz w:val="16"/>
                <w:szCs w:val="16"/>
                <w:lang w:val="en-GI" w:eastAsia="en-GI"/>
              </w:rPr>
              <w:t>Ps</w:t>
            </w:r>
          </w:p>
        </w:tc>
        <w:tc>
          <w:tcPr>
            <w:tcW w:w="1418" w:type="dxa"/>
            <w:tcBorders>
              <w:top w:val="nil"/>
              <w:left w:val="nil"/>
              <w:bottom w:val="single" w:sz="4" w:space="0" w:color="auto"/>
              <w:right w:val="single" w:sz="4" w:space="0" w:color="auto"/>
            </w:tcBorders>
            <w:shd w:val="clear" w:color="000000" w:fill="FFFFFF"/>
            <w:noWrap/>
            <w:vAlign w:val="bottom"/>
            <w:hideMark/>
          </w:tcPr>
          <w:p w14:paraId="3A5159D4" w14:textId="77777777" w:rsidR="003D4A7F" w:rsidRPr="003D4A7F" w:rsidRDefault="003D4A7F" w:rsidP="003D4A7F">
            <w:pPr>
              <w:widowControl/>
              <w:jc w:val="center"/>
              <w:rPr>
                <w:rFonts w:eastAsia="Times New Roman"/>
                <w:color w:val="000000"/>
                <w:sz w:val="16"/>
                <w:szCs w:val="16"/>
                <w:lang w:val="en-GI" w:eastAsia="en-GI"/>
              </w:rPr>
            </w:pPr>
            <w:r w:rsidRPr="003D4A7F">
              <w:rPr>
                <w:rFonts w:eastAsia="Times New Roman"/>
                <w:color w:val="000000"/>
                <w:sz w:val="16"/>
                <w:szCs w:val="16"/>
                <w:lang w:val="en-GI" w:eastAsia="en-GI"/>
              </w:rPr>
              <w:t>V(prem, segment)</w:t>
            </w:r>
          </w:p>
        </w:tc>
      </w:tr>
      <w:tr w:rsidR="003D4A7F" w:rsidRPr="003D4A7F" w14:paraId="08689487" w14:textId="77777777" w:rsidTr="003D4A7F">
        <w:trPr>
          <w:trHeight w:val="570"/>
          <w:jc w:val="center"/>
        </w:trPr>
        <w:tc>
          <w:tcPr>
            <w:tcW w:w="1963" w:type="dxa"/>
            <w:tcBorders>
              <w:top w:val="nil"/>
              <w:left w:val="single" w:sz="4" w:space="0" w:color="auto"/>
              <w:bottom w:val="nil"/>
              <w:right w:val="single" w:sz="4" w:space="0" w:color="auto"/>
            </w:tcBorders>
            <w:shd w:val="clear" w:color="000000" w:fill="FFFFFF"/>
            <w:vAlign w:val="center"/>
            <w:hideMark/>
          </w:tcPr>
          <w:p w14:paraId="5A484045" w14:textId="77777777" w:rsidR="003D4A7F" w:rsidRPr="003D4A7F" w:rsidRDefault="003D4A7F" w:rsidP="003D4A7F">
            <w:pPr>
              <w:widowControl/>
              <w:rPr>
                <w:rFonts w:eastAsia="Times New Roman"/>
                <w:color w:val="000000"/>
                <w:sz w:val="16"/>
                <w:szCs w:val="16"/>
                <w:lang w:val="en-GI" w:eastAsia="en-GI"/>
              </w:rPr>
            </w:pPr>
            <w:r w:rsidRPr="003D4A7F">
              <w:rPr>
                <w:rFonts w:eastAsia="Times New Roman"/>
                <w:color w:val="000000"/>
                <w:sz w:val="16"/>
                <w:szCs w:val="16"/>
                <w:lang w:val="en-GI" w:eastAsia="en-GI"/>
              </w:rPr>
              <w:t>Property damage (PD) &amp;</w:t>
            </w:r>
            <w:r w:rsidRPr="003D4A7F">
              <w:rPr>
                <w:rFonts w:eastAsia="Times New Roman"/>
                <w:color w:val="000000"/>
                <w:sz w:val="16"/>
                <w:szCs w:val="16"/>
                <w:lang w:val="en-GI" w:eastAsia="en-GI"/>
              </w:rPr>
              <w:br/>
              <w:t>Bodily Injury (TP)</w:t>
            </w:r>
          </w:p>
        </w:tc>
        <w:tc>
          <w:tcPr>
            <w:tcW w:w="2568" w:type="dxa"/>
            <w:tcBorders>
              <w:top w:val="nil"/>
              <w:left w:val="nil"/>
              <w:bottom w:val="nil"/>
              <w:right w:val="single" w:sz="4" w:space="0" w:color="auto"/>
            </w:tcBorders>
            <w:shd w:val="clear" w:color="000000" w:fill="FFFFFF"/>
            <w:vAlign w:val="center"/>
            <w:hideMark/>
          </w:tcPr>
          <w:p w14:paraId="20D68C68" w14:textId="77777777" w:rsidR="003D4A7F" w:rsidRPr="003D4A7F" w:rsidRDefault="003D4A7F" w:rsidP="003D4A7F">
            <w:pPr>
              <w:widowControl/>
              <w:rPr>
                <w:rFonts w:eastAsia="Times New Roman"/>
                <w:color w:val="000000"/>
                <w:sz w:val="16"/>
                <w:szCs w:val="16"/>
                <w:lang w:val="en-GI" w:eastAsia="en-GI"/>
              </w:rPr>
            </w:pPr>
            <w:r w:rsidRPr="003D4A7F">
              <w:rPr>
                <w:rFonts w:eastAsia="Times New Roman"/>
                <w:color w:val="000000"/>
                <w:sz w:val="16"/>
                <w:szCs w:val="16"/>
                <w:lang w:val="en-GI" w:eastAsia="en-GI"/>
              </w:rPr>
              <w:t>1 – Motor vehicle liability insurance</w:t>
            </w:r>
          </w:p>
        </w:tc>
        <w:tc>
          <w:tcPr>
            <w:tcW w:w="1276" w:type="dxa"/>
            <w:tcBorders>
              <w:top w:val="nil"/>
              <w:left w:val="nil"/>
              <w:bottom w:val="nil"/>
              <w:right w:val="single" w:sz="4" w:space="0" w:color="auto"/>
            </w:tcBorders>
            <w:shd w:val="clear" w:color="000000" w:fill="FFFFFF"/>
            <w:noWrap/>
            <w:vAlign w:val="center"/>
            <w:hideMark/>
          </w:tcPr>
          <w:p w14:paraId="61D5367D" w14:textId="77777777" w:rsidR="003D4A7F" w:rsidRPr="003D4A7F" w:rsidRDefault="003D4A7F" w:rsidP="003D4A7F">
            <w:pPr>
              <w:widowControl/>
              <w:jc w:val="right"/>
              <w:rPr>
                <w:rFonts w:eastAsia="Times New Roman"/>
                <w:color w:val="000000"/>
                <w:sz w:val="16"/>
                <w:szCs w:val="16"/>
                <w:lang w:val="en-GI" w:eastAsia="en-GI"/>
              </w:rPr>
            </w:pPr>
            <w:r w:rsidRPr="003D4A7F">
              <w:rPr>
                <w:rFonts w:eastAsia="Times New Roman"/>
                <w:color w:val="000000"/>
                <w:sz w:val="16"/>
                <w:szCs w:val="16"/>
                <w:lang w:val="en-GI" w:eastAsia="en-GI"/>
              </w:rPr>
              <w:t>13,512</w:t>
            </w:r>
          </w:p>
        </w:tc>
        <w:tc>
          <w:tcPr>
            <w:tcW w:w="992" w:type="dxa"/>
            <w:tcBorders>
              <w:top w:val="nil"/>
              <w:left w:val="nil"/>
              <w:bottom w:val="nil"/>
              <w:right w:val="single" w:sz="4" w:space="0" w:color="auto"/>
            </w:tcBorders>
            <w:shd w:val="clear" w:color="000000" w:fill="FFFFFF"/>
            <w:noWrap/>
            <w:vAlign w:val="center"/>
            <w:hideMark/>
          </w:tcPr>
          <w:p w14:paraId="4B9848E7" w14:textId="77777777" w:rsidR="003D4A7F" w:rsidRPr="003D4A7F" w:rsidRDefault="003D4A7F" w:rsidP="003D4A7F">
            <w:pPr>
              <w:widowControl/>
              <w:jc w:val="right"/>
              <w:rPr>
                <w:rFonts w:eastAsia="Times New Roman"/>
                <w:color w:val="000000"/>
                <w:sz w:val="16"/>
                <w:szCs w:val="16"/>
                <w:lang w:val="en-GI" w:eastAsia="en-GI"/>
              </w:rPr>
            </w:pPr>
            <w:r w:rsidRPr="003D4A7F">
              <w:rPr>
                <w:rFonts w:eastAsia="Times New Roman"/>
                <w:color w:val="000000"/>
                <w:sz w:val="16"/>
                <w:szCs w:val="16"/>
                <w:lang w:val="en-GI" w:eastAsia="en-GI"/>
              </w:rPr>
              <w:t>10,160</w:t>
            </w:r>
          </w:p>
        </w:tc>
        <w:tc>
          <w:tcPr>
            <w:tcW w:w="1418" w:type="dxa"/>
            <w:tcBorders>
              <w:top w:val="nil"/>
              <w:left w:val="nil"/>
              <w:bottom w:val="nil"/>
              <w:right w:val="single" w:sz="4" w:space="0" w:color="auto"/>
            </w:tcBorders>
            <w:shd w:val="clear" w:color="000000" w:fill="FFFFFF"/>
            <w:noWrap/>
            <w:vAlign w:val="center"/>
            <w:hideMark/>
          </w:tcPr>
          <w:p w14:paraId="2C31AA8C" w14:textId="77777777" w:rsidR="003D4A7F" w:rsidRPr="003D4A7F" w:rsidRDefault="003D4A7F" w:rsidP="003D4A7F">
            <w:pPr>
              <w:widowControl/>
              <w:jc w:val="right"/>
              <w:rPr>
                <w:rFonts w:eastAsia="Times New Roman"/>
                <w:color w:val="000000"/>
                <w:sz w:val="16"/>
                <w:szCs w:val="16"/>
                <w:lang w:val="en-GI" w:eastAsia="en-GI"/>
              </w:rPr>
            </w:pPr>
            <w:r w:rsidRPr="003D4A7F">
              <w:rPr>
                <w:rFonts w:eastAsia="Times New Roman"/>
                <w:color w:val="000000"/>
                <w:sz w:val="16"/>
                <w:szCs w:val="16"/>
                <w:lang w:val="en-GI" w:eastAsia="en-GI"/>
              </w:rPr>
              <w:t>13,512</w:t>
            </w:r>
          </w:p>
        </w:tc>
      </w:tr>
      <w:tr w:rsidR="003D4A7F" w:rsidRPr="003D4A7F" w14:paraId="76262AFC" w14:textId="77777777" w:rsidTr="003D4A7F">
        <w:trPr>
          <w:trHeight w:val="530"/>
          <w:jc w:val="center"/>
        </w:trPr>
        <w:tc>
          <w:tcPr>
            <w:tcW w:w="1963" w:type="dxa"/>
            <w:tcBorders>
              <w:top w:val="nil"/>
              <w:left w:val="single" w:sz="4" w:space="0" w:color="auto"/>
              <w:bottom w:val="nil"/>
              <w:right w:val="single" w:sz="4" w:space="0" w:color="auto"/>
            </w:tcBorders>
            <w:shd w:val="clear" w:color="000000" w:fill="FFFFFF"/>
            <w:vAlign w:val="center"/>
            <w:hideMark/>
          </w:tcPr>
          <w:p w14:paraId="2F16C673" w14:textId="77777777" w:rsidR="003D4A7F" w:rsidRPr="003D4A7F" w:rsidRDefault="003D4A7F" w:rsidP="003D4A7F">
            <w:pPr>
              <w:widowControl/>
              <w:rPr>
                <w:rFonts w:eastAsia="Times New Roman"/>
                <w:color w:val="000000"/>
                <w:sz w:val="16"/>
                <w:szCs w:val="16"/>
                <w:lang w:val="en-GI" w:eastAsia="en-GI"/>
              </w:rPr>
            </w:pPr>
            <w:r w:rsidRPr="003D4A7F">
              <w:rPr>
                <w:rFonts w:eastAsia="Times New Roman"/>
                <w:color w:val="000000"/>
                <w:sz w:val="16"/>
                <w:szCs w:val="16"/>
                <w:lang w:val="en-GI" w:eastAsia="en-GI"/>
              </w:rPr>
              <w:t>Accidental damage (AD) &amp;</w:t>
            </w:r>
            <w:r w:rsidRPr="003D4A7F">
              <w:rPr>
                <w:rFonts w:eastAsia="Times New Roman"/>
                <w:color w:val="000000"/>
                <w:sz w:val="16"/>
                <w:szCs w:val="16"/>
                <w:lang w:val="en-GI" w:eastAsia="en-GI"/>
              </w:rPr>
              <w:br/>
              <w:t xml:space="preserve"> Windscreen damage (WS)</w:t>
            </w:r>
          </w:p>
        </w:tc>
        <w:tc>
          <w:tcPr>
            <w:tcW w:w="2568" w:type="dxa"/>
            <w:tcBorders>
              <w:top w:val="nil"/>
              <w:left w:val="nil"/>
              <w:bottom w:val="nil"/>
              <w:right w:val="single" w:sz="4" w:space="0" w:color="auto"/>
            </w:tcBorders>
            <w:shd w:val="clear" w:color="000000" w:fill="FFFFFF"/>
            <w:noWrap/>
            <w:vAlign w:val="center"/>
            <w:hideMark/>
          </w:tcPr>
          <w:p w14:paraId="17C80797" w14:textId="77777777" w:rsidR="003D4A7F" w:rsidRPr="003D4A7F" w:rsidRDefault="003D4A7F" w:rsidP="003D4A7F">
            <w:pPr>
              <w:widowControl/>
              <w:rPr>
                <w:rFonts w:eastAsia="Times New Roman"/>
                <w:color w:val="000000"/>
                <w:sz w:val="16"/>
                <w:szCs w:val="16"/>
                <w:lang w:val="en-GI" w:eastAsia="en-GI"/>
              </w:rPr>
            </w:pPr>
            <w:r w:rsidRPr="003D4A7F">
              <w:rPr>
                <w:rFonts w:eastAsia="Times New Roman"/>
                <w:color w:val="000000"/>
                <w:sz w:val="16"/>
                <w:szCs w:val="16"/>
                <w:lang w:val="en-GI" w:eastAsia="en-GI"/>
              </w:rPr>
              <w:t>2 – Other motor insurance</w:t>
            </w:r>
          </w:p>
        </w:tc>
        <w:tc>
          <w:tcPr>
            <w:tcW w:w="1276" w:type="dxa"/>
            <w:tcBorders>
              <w:top w:val="nil"/>
              <w:left w:val="nil"/>
              <w:bottom w:val="nil"/>
              <w:right w:val="single" w:sz="4" w:space="0" w:color="auto"/>
            </w:tcBorders>
            <w:shd w:val="clear" w:color="000000" w:fill="FFFFFF"/>
            <w:noWrap/>
            <w:vAlign w:val="center"/>
            <w:hideMark/>
          </w:tcPr>
          <w:p w14:paraId="6FD7EF37" w14:textId="77777777" w:rsidR="003D4A7F" w:rsidRPr="003D4A7F" w:rsidRDefault="003D4A7F" w:rsidP="003D4A7F">
            <w:pPr>
              <w:widowControl/>
              <w:jc w:val="right"/>
              <w:rPr>
                <w:rFonts w:eastAsia="Times New Roman"/>
                <w:color w:val="000000"/>
                <w:sz w:val="16"/>
                <w:szCs w:val="16"/>
                <w:lang w:val="en-GI" w:eastAsia="en-GI"/>
              </w:rPr>
            </w:pPr>
            <w:r w:rsidRPr="003D4A7F">
              <w:rPr>
                <w:rFonts w:eastAsia="Times New Roman"/>
                <w:color w:val="000000"/>
                <w:sz w:val="16"/>
                <w:szCs w:val="16"/>
                <w:lang w:val="en-GI" w:eastAsia="en-GI"/>
              </w:rPr>
              <w:t>1,912</w:t>
            </w:r>
          </w:p>
        </w:tc>
        <w:tc>
          <w:tcPr>
            <w:tcW w:w="992" w:type="dxa"/>
            <w:tcBorders>
              <w:top w:val="nil"/>
              <w:left w:val="nil"/>
              <w:bottom w:val="nil"/>
              <w:right w:val="single" w:sz="4" w:space="0" w:color="auto"/>
            </w:tcBorders>
            <w:shd w:val="clear" w:color="000000" w:fill="FFFFFF"/>
            <w:noWrap/>
            <w:vAlign w:val="center"/>
            <w:hideMark/>
          </w:tcPr>
          <w:p w14:paraId="4A00F622" w14:textId="77777777" w:rsidR="003D4A7F" w:rsidRPr="003D4A7F" w:rsidRDefault="003D4A7F" w:rsidP="003D4A7F">
            <w:pPr>
              <w:widowControl/>
              <w:jc w:val="right"/>
              <w:rPr>
                <w:rFonts w:eastAsia="Times New Roman"/>
                <w:color w:val="000000"/>
                <w:sz w:val="16"/>
                <w:szCs w:val="16"/>
                <w:lang w:val="en-GI" w:eastAsia="en-GI"/>
              </w:rPr>
            </w:pPr>
            <w:r w:rsidRPr="003D4A7F">
              <w:rPr>
                <w:rFonts w:eastAsia="Times New Roman"/>
                <w:color w:val="000000"/>
                <w:sz w:val="16"/>
                <w:szCs w:val="16"/>
                <w:lang w:val="en-GI" w:eastAsia="en-GI"/>
              </w:rPr>
              <w:t>742</w:t>
            </w:r>
          </w:p>
        </w:tc>
        <w:tc>
          <w:tcPr>
            <w:tcW w:w="1418" w:type="dxa"/>
            <w:tcBorders>
              <w:top w:val="nil"/>
              <w:left w:val="nil"/>
              <w:bottom w:val="nil"/>
              <w:right w:val="single" w:sz="4" w:space="0" w:color="auto"/>
            </w:tcBorders>
            <w:shd w:val="clear" w:color="000000" w:fill="FFFFFF"/>
            <w:noWrap/>
            <w:vAlign w:val="center"/>
            <w:hideMark/>
          </w:tcPr>
          <w:p w14:paraId="21EF5896" w14:textId="77777777" w:rsidR="003D4A7F" w:rsidRPr="003D4A7F" w:rsidRDefault="003D4A7F" w:rsidP="003D4A7F">
            <w:pPr>
              <w:widowControl/>
              <w:jc w:val="right"/>
              <w:rPr>
                <w:rFonts w:eastAsia="Times New Roman"/>
                <w:color w:val="000000"/>
                <w:sz w:val="16"/>
                <w:szCs w:val="16"/>
                <w:lang w:val="en-GI" w:eastAsia="en-GI"/>
              </w:rPr>
            </w:pPr>
            <w:r w:rsidRPr="003D4A7F">
              <w:rPr>
                <w:rFonts w:eastAsia="Times New Roman"/>
                <w:color w:val="000000"/>
                <w:sz w:val="16"/>
                <w:szCs w:val="16"/>
                <w:lang w:val="en-GI" w:eastAsia="en-GI"/>
              </w:rPr>
              <w:t>1,912</w:t>
            </w:r>
          </w:p>
        </w:tc>
      </w:tr>
      <w:tr w:rsidR="003D4A7F" w:rsidRPr="003D4A7F" w14:paraId="4B4D5F2E" w14:textId="77777777" w:rsidTr="003D4A7F">
        <w:trPr>
          <w:trHeight w:val="400"/>
          <w:jc w:val="center"/>
        </w:trPr>
        <w:tc>
          <w:tcPr>
            <w:tcW w:w="1963" w:type="dxa"/>
            <w:tcBorders>
              <w:top w:val="nil"/>
              <w:left w:val="single" w:sz="4" w:space="0" w:color="auto"/>
              <w:bottom w:val="nil"/>
              <w:right w:val="single" w:sz="4" w:space="0" w:color="auto"/>
            </w:tcBorders>
            <w:shd w:val="clear" w:color="000000" w:fill="FFFFFF"/>
            <w:noWrap/>
            <w:vAlign w:val="center"/>
            <w:hideMark/>
          </w:tcPr>
          <w:p w14:paraId="314C041A" w14:textId="77777777" w:rsidR="003D4A7F" w:rsidRPr="003D4A7F" w:rsidRDefault="003D4A7F" w:rsidP="003D4A7F">
            <w:pPr>
              <w:widowControl/>
              <w:rPr>
                <w:rFonts w:eastAsia="Times New Roman"/>
                <w:color w:val="000000"/>
                <w:sz w:val="16"/>
                <w:szCs w:val="16"/>
                <w:lang w:val="en-GI" w:eastAsia="en-GI"/>
              </w:rPr>
            </w:pPr>
            <w:r w:rsidRPr="003D4A7F">
              <w:rPr>
                <w:rFonts w:eastAsia="Times New Roman"/>
                <w:color w:val="000000"/>
                <w:sz w:val="16"/>
                <w:szCs w:val="16"/>
                <w:lang w:val="en-GI" w:eastAsia="en-GI"/>
              </w:rPr>
              <w:t>Rescue</w:t>
            </w:r>
          </w:p>
        </w:tc>
        <w:tc>
          <w:tcPr>
            <w:tcW w:w="2568" w:type="dxa"/>
            <w:tcBorders>
              <w:top w:val="nil"/>
              <w:left w:val="nil"/>
              <w:bottom w:val="nil"/>
              <w:right w:val="single" w:sz="4" w:space="0" w:color="auto"/>
            </w:tcBorders>
            <w:shd w:val="clear" w:color="000000" w:fill="FFFFFF"/>
            <w:noWrap/>
            <w:vAlign w:val="center"/>
            <w:hideMark/>
          </w:tcPr>
          <w:p w14:paraId="4C462B57" w14:textId="77777777" w:rsidR="003D4A7F" w:rsidRPr="003D4A7F" w:rsidRDefault="003D4A7F" w:rsidP="003D4A7F">
            <w:pPr>
              <w:widowControl/>
              <w:rPr>
                <w:rFonts w:eastAsia="Times New Roman"/>
                <w:color w:val="000000"/>
                <w:sz w:val="16"/>
                <w:szCs w:val="16"/>
                <w:lang w:val="en-GI" w:eastAsia="en-GI"/>
              </w:rPr>
            </w:pPr>
            <w:r w:rsidRPr="003D4A7F">
              <w:rPr>
                <w:rFonts w:eastAsia="Times New Roman"/>
                <w:color w:val="000000"/>
                <w:sz w:val="16"/>
                <w:szCs w:val="16"/>
                <w:lang w:val="en-GI" w:eastAsia="en-GI"/>
              </w:rPr>
              <w:t>8 – Assistance</w:t>
            </w:r>
          </w:p>
        </w:tc>
        <w:tc>
          <w:tcPr>
            <w:tcW w:w="1276" w:type="dxa"/>
            <w:tcBorders>
              <w:top w:val="nil"/>
              <w:left w:val="nil"/>
              <w:bottom w:val="nil"/>
              <w:right w:val="single" w:sz="4" w:space="0" w:color="auto"/>
            </w:tcBorders>
            <w:shd w:val="clear" w:color="000000" w:fill="FFFFFF"/>
            <w:noWrap/>
            <w:vAlign w:val="center"/>
            <w:hideMark/>
          </w:tcPr>
          <w:p w14:paraId="3AF996E7" w14:textId="77777777" w:rsidR="003D4A7F" w:rsidRPr="003D4A7F" w:rsidRDefault="003D4A7F" w:rsidP="003D4A7F">
            <w:pPr>
              <w:widowControl/>
              <w:jc w:val="right"/>
              <w:rPr>
                <w:rFonts w:eastAsia="Times New Roman"/>
                <w:color w:val="000000"/>
                <w:sz w:val="16"/>
                <w:szCs w:val="16"/>
                <w:lang w:val="en-GI" w:eastAsia="en-GI"/>
              </w:rPr>
            </w:pPr>
            <w:r w:rsidRPr="003D4A7F">
              <w:rPr>
                <w:rFonts w:eastAsia="Times New Roman"/>
                <w:color w:val="000000"/>
                <w:sz w:val="16"/>
                <w:szCs w:val="16"/>
                <w:lang w:val="en-GI" w:eastAsia="en-GI"/>
              </w:rPr>
              <w:t>1,167</w:t>
            </w:r>
          </w:p>
        </w:tc>
        <w:tc>
          <w:tcPr>
            <w:tcW w:w="992" w:type="dxa"/>
            <w:tcBorders>
              <w:top w:val="nil"/>
              <w:left w:val="nil"/>
              <w:bottom w:val="nil"/>
              <w:right w:val="single" w:sz="4" w:space="0" w:color="auto"/>
            </w:tcBorders>
            <w:shd w:val="clear" w:color="000000" w:fill="FFFFFF"/>
            <w:noWrap/>
            <w:vAlign w:val="center"/>
            <w:hideMark/>
          </w:tcPr>
          <w:p w14:paraId="141EDDC8" w14:textId="77777777" w:rsidR="003D4A7F" w:rsidRPr="003D4A7F" w:rsidRDefault="003D4A7F" w:rsidP="003D4A7F">
            <w:pPr>
              <w:widowControl/>
              <w:jc w:val="right"/>
              <w:rPr>
                <w:rFonts w:eastAsia="Times New Roman"/>
                <w:color w:val="000000"/>
                <w:sz w:val="16"/>
                <w:szCs w:val="16"/>
                <w:lang w:val="en-GI" w:eastAsia="en-GI"/>
              </w:rPr>
            </w:pPr>
            <w:r w:rsidRPr="003D4A7F">
              <w:rPr>
                <w:rFonts w:eastAsia="Times New Roman"/>
                <w:color w:val="000000"/>
                <w:sz w:val="16"/>
                <w:szCs w:val="16"/>
                <w:lang w:val="en-GI" w:eastAsia="en-GI"/>
              </w:rPr>
              <w:t>503</w:t>
            </w:r>
          </w:p>
        </w:tc>
        <w:tc>
          <w:tcPr>
            <w:tcW w:w="1418" w:type="dxa"/>
            <w:tcBorders>
              <w:top w:val="nil"/>
              <w:left w:val="nil"/>
              <w:bottom w:val="nil"/>
              <w:right w:val="single" w:sz="4" w:space="0" w:color="auto"/>
            </w:tcBorders>
            <w:shd w:val="clear" w:color="000000" w:fill="FFFFFF"/>
            <w:noWrap/>
            <w:vAlign w:val="center"/>
            <w:hideMark/>
          </w:tcPr>
          <w:p w14:paraId="7F2F0E87" w14:textId="77777777" w:rsidR="003D4A7F" w:rsidRPr="003D4A7F" w:rsidRDefault="003D4A7F" w:rsidP="003D4A7F">
            <w:pPr>
              <w:widowControl/>
              <w:jc w:val="right"/>
              <w:rPr>
                <w:rFonts w:eastAsia="Times New Roman"/>
                <w:color w:val="000000"/>
                <w:sz w:val="16"/>
                <w:szCs w:val="16"/>
                <w:lang w:val="en-GI" w:eastAsia="en-GI"/>
              </w:rPr>
            </w:pPr>
            <w:r w:rsidRPr="003D4A7F">
              <w:rPr>
                <w:rFonts w:eastAsia="Times New Roman"/>
                <w:color w:val="000000"/>
                <w:sz w:val="16"/>
                <w:szCs w:val="16"/>
                <w:lang w:val="en-GI" w:eastAsia="en-GI"/>
              </w:rPr>
              <w:t>1,167</w:t>
            </w:r>
          </w:p>
        </w:tc>
      </w:tr>
      <w:tr w:rsidR="003D4A7F" w:rsidRPr="003D4A7F" w14:paraId="7B0D5F33" w14:textId="77777777" w:rsidTr="003D4A7F">
        <w:trPr>
          <w:trHeight w:val="370"/>
          <w:jc w:val="center"/>
        </w:trPr>
        <w:tc>
          <w:tcPr>
            <w:tcW w:w="1963" w:type="dxa"/>
            <w:tcBorders>
              <w:top w:val="nil"/>
              <w:left w:val="single" w:sz="4" w:space="0" w:color="auto"/>
              <w:bottom w:val="single" w:sz="4" w:space="0" w:color="auto"/>
              <w:right w:val="single" w:sz="4" w:space="0" w:color="auto"/>
            </w:tcBorders>
            <w:shd w:val="clear" w:color="000000" w:fill="FFFFFF"/>
            <w:noWrap/>
            <w:vAlign w:val="center"/>
            <w:hideMark/>
          </w:tcPr>
          <w:p w14:paraId="72495793" w14:textId="77777777" w:rsidR="003D4A7F" w:rsidRPr="003D4A7F" w:rsidRDefault="003D4A7F" w:rsidP="003D4A7F">
            <w:pPr>
              <w:widowControl/>
              <w:rPr>
                <w:rFonts w:eastAsia="Times New Roman"/>
                <w:color w:val="000000"/>
                <w:sz w:val="16"/>
                <w:szCs w:val="16"/>
                <w:lang w:val="en-GI" w:eastAsia="en-GI"/>
              </w:rPr>
            </w:pPr>
            <w:r w:rsidRPr="003D4A7F">
              <w:rPr>
                <w:rFonts w:eastAsia="Times New Roman"/>
                <w:color w:val="000000"/>
                <w:sz w:val="16"/>
                <w:szCs w:val="16"/>
                <w:lang w:val="en-GI" w:eastAsia="en-GI"/>
              </w:rPr>
              <w:t>Excess</w:t>
            </w:r>
          </w:p>
        </w:tc>
        <w:tc>
          <w:tcPr>
            <w:tcW w:w="2568" w:type="dxa"/>
            <w:tcBorders>
              <w:top w:val="nil"/>
              <w:left w:val="nil"/>
              <w:bottom w:val="single" w:sz="4" w:space="0" w:color="auto"/>
              <w:right w:val="single" w:sz="4" w:space="0" w:color="auto"/>
            </w:tcBorders>
            <w:shd w:val="clear" w:color="000000" w:fill="FFFFFF"/>
            <w:noWrap/>
            <w:vAlign w:val="center"/>
            <w:hideMark/>
          </w:tcPr>
          <w:p w14:paraId="02B1A9E0" w14:textId="77777777" w:rsidR="003D4A7F" w:rsidRPr="003D4A7F" w:rsidRDefault="003D4A7F" w:rsidP="003D4A7F">
            <w:pPr>
              <w:widowControl/>
              <w:rPr>
                <w:rFonts w:eastAsia="Times New Roman"/>
                <w:color w:val="000000"/>
                <w:sz w:val="16"/>
                <w:szCs w:val="16"/>
                <w:lang w:val="en-GI" w:eastAsia="en-GI"/>
              </w:rPr>
            </w:pPr>
            <w:r w:rsidRPr="003D4A7F">
              <w:rPr>
                <w:rFonts w:eastAsia="Times New Roman"/>
                <w:color w:val="000000"/>
                <w:sz w:val="16"/>
                <w:szCs w:val="16"/>
                <w:lang w:val="en-GI" w:eastAsia="en-GI"/>
              </w:rPr>
              <w:t>9 – Miscellaneous financial loss</w:t>
            </w:r>
          </w:p>
        </w:tc>
        <w:tc>
          <w:tcPr>
            <w:tcW w:w="1276" w:type="dxa"/>
            <w:tcBorders>
              <w:top w:val="nil"/>
              <w:left w:val="nil"/>
              <w:bottom w:val="single" w:sz="4" w:space="0" w:color="auto"/>
              <w:right w:val="single" w:sz="4" w:space="0" w:color="auto"/>
            </w:tcBorders>
            <w:shd w:val="clear" w:color="000000" w:fill="FFFFFF"/>
            <w:noWrap/>
            <w:vAlign w:val="center"/>
            <w:hideMark/>
          </w:tcPr>
          <w:p w14:paraId="74CEB96F" w14:textId="77777777" w:rsidR="003D4A7F" w:rsidRPr="003D4A7F" w:rsidRDefault="003D4A7F" w:rsidP="003D4A7F">
            <w:pPr>
              <w:widowControl/>
              <w:jc w:val="right"/>
              <w:rPr>
                <w:rFonts w:eastAsia="Times New Roman"/>
                <w:color w:val="000000"/>
                <w:sz w:val="16"/>
                <w:szCs w:val="16"/>
                <w:lang w:val="en-GI" w:eastAsia="en-GI"/>
              </w:rPr>
            </w:pPr>
            <w:r w:rsidRPr="003D4A7F">
              <w:rPr>
                <w:rFonts w:eastAsia="Times New Roman"/>
                <w:color w:val="000000"/>
                <w:sz w:val="16"/>
                <w:szCs w:val="16"/>
                <w:lang w:val="en-GI" w:eastAsia="en-GI"/>
              </w:rPr>
              <w:t>135</w:t>
            </w:r>
          </w:p>
        </w:tc>
        <w:tc>
          <w:tcPr>
            <w:tcW w:w="992" w:type="dxa"/>
            <w:tcBorders>
              <w:top w:val="nil"/>
              <w:left w:val="nil"/>
              <w:bottom w:val="single" w:sz="4" w:space="0" w:color="auto"/>
              <w:right w:val="single" w:sz="4" w:space="0" w:color="auto"/>
            </w:tcBorders>
            <w:shd w:val="clear" w:color="000000" w:fill="FFFFFF"/>
            <w:noWrap/>
            <w:vAlign w:val="center"/>
            <w:hideMark/>
          </w:tcPr>
          <w:p w14:paraId="39ACC6F8" w14:textId="77777777" w:rsidR="003D4A7F" w:rsidRPr="003D4A7F" w:rsidRDefault="003D4A7F" w:rsidP="003D4A7F">
            <w:pPr>
              <w:widowControl/>
              <w:jc w:val="right"/>
              <w:rPr>
                <w:rFonts w:eastAsia="Times New Roman"/>
                <w:color w:val="000000"/>
                <w:sz w:val="16"/>
                <w:szCs w:val="16"/>
                <w:lang w:val="en-GI" w:eastAsia="en-GI"/>
              </w:rPr>
            </w:pPr>
            <w:r w:rsidRPr="003D4A7F">
              <w:rPr>
                <w:rFonts w:eastAsia="Times New Roman"/>
                <w:color w:val="000000"/>
                <w:sz w:val="16"/>
                <w:szCs w:val="16"/>
                <w:lang w:val="en-GI" w:eastAsia="en-GI"/>
              </w:rPr>
              <w:t>84</w:t>
            </w:r>
          </w:p>
        </w:tc>
        <w:tc>
          <w:tcPr>
            <w:tcW w:w="1418" w:type="dxa"/>
            <w:tcBorders>
              <w:top w:val="nil"/>
              <w:left w:val="nil"/>
              <w:bottom w:val="single" w:sz="4" w:space="0" w:color="auto"/>
              <w:right w:val="single" w:sz="4" w:space="0" w:color="auto"/>
            </w:tcBorders>
            <w:shd w:val="clear" w:color="000000" w:fill="FFFFFF"/>
            <w:noWrap/>
            <w:vAlign w:val="center"/>
            <w:hideMark/>
          </w:tcPr>
          <w:p w14:paraId="3459FB60" w14:textId="77777777" w:rsidR="003D4A7F" w:rsidRPr="003D4A7F" w:rsidRDefault="003D4A7F" w:rsidP="003D4A7F">
            <w:pPr>
              <w:widowControl/>
              <w:jc w:val="right"/>
              <w:rPr>
                <w:rFonts w:eastAsia="Times New Roman"/>
                <w:color w:val="000000"/>
                <w:sz w:val="16"/>
                <w:szCs w:val="16"/>
                <w:lang w:val="en-GI" w:eastAsia="en-GI"/>
              </w:rPr>
            </w:pPr>
            <w:r w:rsidRPr="003D4A7F">
              <w:rPr>
                <w:rFonts w:eastAsia="Times New Roman"/>
                <w:color w:val="000000"/>
                <w:sz w:val="16"/>
                <w:szCs w:val="16"/>
                <w:lang w:val="en-GI" w:eastAsia="en-GI"/>
              </w:rPr>
              <w:t>135</w:t>
            </w:r>
          </w:p>
        </w:tc>
      </w:tr>
      <w:tr w:rsidR="003D4A7F" w:rsidRPr="003D4A7F" w14:paraId="1DD49A90" w14:textId="77777777" w:rsidTr="003D4A7F">
        <w:trPr>
          <w:trHeight w:val="290"/>
          <w:jc w:val="center"/>
        </w:trPr>
        <w:tc>
          <w:tcPr>
            <w:tcW w:w="1963" w:type="dxa"/>
            <w:tcBorders>
              <w:top w:val="nil"/>
              <w:left w:val="nil"/>
              <w:bottom w:val="nil"/>
              <w:right w:val="nil"/>
            </w:tcBorders>
            <w:shd w:val="clear" w:color="000000" w:fill="FFFFFF"/>
            <w:noWrap/>
            <w:vAlign w:val="bottom"/>
            <w:hideMark/>
          </w:tcPr>
          <w:p w14:paraId="4B0A12C0" w14:textId="77777777" w:rsidR="003D4A7F" w:rsidRPr="003D4A7F" w:rsidRDefault="003D4A7F" w:rsidP="003D4A7F">
            <w:pPr>
              <w:widowControl/>
              <w:rPr>
                <w:rFonts w:eastAsia="Times New Roman"/>
                <w:color w:val="000000"/>
                <w:lang w:val="en-GI" w:eastAsia="en-GI"/>
              </w:rPr>
            </w:pPr>
            <w:r w:rsidRPr="003D4A7F">
              <w:rPr>
                <w:rFonts w:eastAsia="Times New Roman"/>
                <w:color w:val="000000"/>
                <w:lang w:val="en-GI" w:eastAsia="en-GI"/>
              </w:rPr>
              <w:t> </w:t>
            </w:r>
          </w:p>
        </w:tc>
        <w:tc>
          <w:tcPr>
            <w:tcW w:w="2568" w:type="dxa"/>
            <w:tcBorders>
              <w:top w:val="nil"/>
              <w:left w:val="single" w:sz="4" w:space="0" w:color="auto"/>
              <w:bottom w:val="single" w:sz="4" w:space="0" w:color="auto"/>
              <w:right w:val="single" w:sz="4" w:space="0" w:color="auto"/>
            </w:tcBorders>
            <w:shd w:val="clear" w:color="000000" w:fill="FFFFFF"/>
            <w:noWrap/>
            <w:vAlign w:val="bottom"/>
            <w:hideMark/>
          </w:tcPr>
          <w:p w14:paraId="5C7E26E4" w14:textId="77777777" w:rsidR="003D4A7F" w:rsidRPr="003D4A7F" w:rsidRDefault="003D4A7F" w:rsidP="003D4A7F">
            <w:pPr>
              <w:widowControl/>
              <w:jc w:val="right"/>
              <w:rPr>
                <w:rFonts w:eastAsia="Times New Roman"/>
                <w:b/>
                <w:bCs/>
                <w:color w:val="000000"/>
                <w:sz w:val="16"/>
                <w:szCs w:val="16"/>
                <w:lang w:val="en-GI" w:eastAsia="en-GI"/>
              </w:rPr>
            </w:pPr>
            <w:r w:rsidRPr="003D4A7F">
              <w:rPr>
                <w:rFonts w:eastAsia="Times New Roman"/>
                <w:b/>
                <w:bCs/>
                <w:color w:val="000000"/>
                <w:sz w:val="16"/>
                <w:szCs w:val="16"/>
                <w:lang w:val="en-GI" w:eastAsia="en-GI"/>
              </w:rPr>
              <w:t xml:space="preserve">Total   </w:t>
            </w:r>
          </w:p>
        </w:tc>
        <w:tc>
          <w:tcPr>
            <w:tcW w:w="1276" w:type="dxa"/>
            <w:tcBorders>
              <w:top w:val="nil"/>
              <w:left w:val="nil"/>
              <w:bottom w:val="single" w:sz="4" w:space="0" w:color="auto"/>
              <w:right w:val="single" w:sz="4" w:space="0" w:color="auto"/>
            </w:tcBorders>
            <w:shd w:val="clear" w:color="000000" w:fill="FFFFFF"/>
            <w:noWrap/>
            <w:vAlign w:val="center"/>
            <w:hideMark/>
          </w:tcPr>
          <w:p w14:paraId="6EA6DC2E" w14:textId="77777777" w:rsidR="003D4A7F" w:rsidRPr="003D4A7F" w:rsidRDefault="003D4A7F" w:rsidP="003D4A7F">
            <w:pPr>
              <w:widowControl/>
              <w:jc w:val="right"/>
              <w:rPr>
                <w:rFonts w:eastAsia="Times New Roman"/>
                <w:b/>
                <w:bCs/>
                <w:color w:val="000000"/>
                <w:sz w:val="16"/>
                <w:szCs w:val="16"/>
                <w:lang w:val="en-GI" w:eastAsia="en-GI"/>
              </w:rPr>
            </w:pPr>
            <w:r w:rsidRPr="003D4A7F">
              <w:rPr>
                <w:rFonts w:eastAsia="Times New Roman"/>
                <w:b/>
                <w:bCs/>
                <w:color w:val="000000"/>
                <w:sz w:val="16"/>
                <w:szCs w:val="16"/>
                <w:lang w:val="en-GI" w:eastAsia="en-GI"/>
              </w:rPr>
              <w:t>16,727</w:t>
            </w:r>
          </w:p>
        </w:tc>
        <w:tc>
          <w:tcPr>
            <w:tcW w:w="992" w:type="dxa"/>
            <w:tcBorders>
              <w:top w:val="nil"/>
              <w:left w:val="nil"/>
              <w:bottom w:val="single" w:sz="4" w:space="0" w:color="auto"/>
              <w:right w:val="single" w:sz="4" w:space="0" w:color="auto"/>
            </w:tcBorders>
            <w:shd w:val="clear" w:color="000000" w:fill="FFFFFF"/>
            <w:noWrap/>
            <w:vAlign w:val="center"/>
            <w:hideMark/>
          </w:tcPr>
          <w:p w14:paraId="1259CB5F" w14:textId="77777777" w:rsidR="003D4A7F" w:rsidRPr="003D4A7F" w:rsidRDefault="003D4A7F" w:rsidP="003D4A7F">
            <w:pPr>
              <w:widowControl/>
              <w:jc w:val="right"/>
              <w:rPr>
                <w:rFonts w:eastAsia="Times New Roman"/>
                <w:b/>
                <w:bCs/>
                <w:color w:val="000000"/>
                <w:sz w:val="16"/>
                <w:szCs w:val="16"/>
                <w:lang w:val="en-GI" w:eastAsia="en-GI"/>
              </w:rPr>
            </w:pPr>
            <w:r w:rsidRPr="003D4A7F">
              <w:rPr>
                <w:rFonts w:eastAsia="Times New Roman"/>
                <w:b/>
                <w:bCs/>
                <w:color w:val="000000"/>
                <w:sz w:val="16"/>
                <w:szCs w:val="16"/>
                <w:lang w:val="en-GI" w:eastAsia="en-GI"/>
              </w:rPr>
              <w:t>11,488</w:t>
            </w:r>
          </w:p>
        </w:tc>
        <w:tc>
          <w:tcPr>
            <w:tcW w:w="1418" w:type="dxa"/>
            <w:tcBorders>
              <w:top w:val="nil"/>
              <w:left w:val="nil"/>
              <w:bottom w:val="single" w:sz="4" w:space="0" w:color="auto"/>
              <w:right w:val="single" w:sz="4" w:space="0" w:color="auto"/>
            </w:tcBorders>
            <w:shd w:val="clear" w:color="000000" w:fill="FFFFFF"/>
            <w:noWrap/>
            <w:vAlign w:val="center"/>
            <w:hideMark/>
          </w:tcPr>
          <w:p w14:paraId="19DBBC54" w14:textId="77777777" w:rsidR="003D4A7F" w:rsidRPr="003D4A7F" w:rsidRDefault="003D4A7F" w:rsidP="003D4A7F">
            <w:pPr>
              <w:widowControl/>
              <w:jc w:val="right"/>
              <w:rPr>
                <w:rFonts w:eastAsia="Times New Roman"/>
                <w:b/>
                <w:bCs/>
                <w:color w:val="000000"/>
                <w:sz w:val="16"/>
                <w:szCs w:val="16"/>
                <w:lang w:val="en-GI" w:eastAsia="en-GI"/>
              </w:rPr>
            </w:pPr>
            <w:r w:rsidRPr="003D4A7F">
              <w:rPr>
                <w:rFonts w:eastAsia="Times New Roman"/>
                <w:b/>
                <w:bCs/>
                <w:color w:val="000000"/>
                <w:sz w:val="16"/>
                <w:szCs w:val="16"/>
                <w:lang w:val="en-GI" w:eastAsia="en-GI"/>
              </w:rPr>
              <w:t>16,727</w:t>
            </w:r>
          </w:p>
        </w:tc>
      </w:tr>
    </w:tbl>
    <w:p w14:paraId="3BDD4906" w14:textId="77777777" w:rsidR="00677FCA" w:rsidRDefault="00677FCA" w:rsidP="00354EAF">
      <w:pPr>
        <w:rPr>
          <w:rFonts w:ascii="Work Sans" w:hAnsi="Work Sans"/>
        </w:rPr>
      </w:pPr>
    </w:p>
    <w:p w14:paraId="5EBCE185" w14:textId="77777777" w:rsidR="00CD3651" w:rsidRDefault="00CD3651" w:rsidP="00354EAF">
      <w:pPr>
        <w:rPr>
          <w:rFonts w:ascii="Work Sans" w:hAnsi="Work Sans"/>
        </w:rPr>
      </w:pPr>
    </w:p>
    <w:p w14:paraId="097685CA" w14:textId="09B0A060" w:rsidR="00CD3651" w:rsidRPr="00B15FE9" w:rsidRDefault="008E202B" w:rsidP="00B15FE9">
      <w:pPr>
        <w:pStyle w:val="ListParagraph"/>
        <w:numPr>
          <w:ilvl w:val="2"/>
          <w:numId w:val="22"/>
        </w:numPr>
        <w:tabs>
          <w:tab w:val="left" w:pos="993"/>
        </w:tabs>
        <w:spacing w:before="120" w:after="200"/>
        <w:ind w:left="993" w:right="1525" w:hanging="709"/>
        <w:contextualSpacing w:val="0"/>
        <w:jc w:val="both"/>
        <w:rPr>
          <w:rFonts w:asciiTheme="minorHAnsi" w:hAnsiTheme="minorHAnsi" w:cstheme="minorHAnsi"/>
        </w:rPr>
      </w:pPr>
      <w:r w:rsidRPr="00B15FE9">
        <w:rPr>
          <w:rFonts w:asciiTheme="minorHAnsi" w:hAnsiTheme="minorHAnsi" w:cstheme="minorHAnsi"/>
        </w:rPr>
        <w:t>As at December-23 there is £5.8m in NEP affecting P(last)</w:t>
      </w:r>
      <w:r w:rsidR="00652671" w:rsidRPr="00B15FE9">
        <w:rPr>
          <w:rFonts w:asciiTheme="minorHAnsi" w:hAnsiTheme="minorHAnsi" w:cstheme="minorHAnsi"/>
        </w:rPr>
        <w:t xml:space="preserve"> that relates </w:t>
      </w:r>
      <w:r w:rsidR="00062C55" w:rsidRPr="00B15FE9">
        <w:rPr>
          <w:rFonts w:asciiTheme="minorHAnsi" w:hAnsiTheme="minorHAnsi" w:cstheme="minorHAnsi"/>
        </w:rPr>
        <w:t xml:space="preserve">to </w:t>
      </w:r>
      <w:r w:rsidR="005464E2" w:rsidRPr="00B15FE9">
        <w:rPr>
          <w:rFonts w:asciiTheme="minorHAnsi" w:hAnsiTheme="minorHAnsi" w:cstheme="minorHAnsi"/>
        </w:rPr>
        <w:t xml:space="preserve">timing differences due </w:t>
      </w:r>
      <w:r w:rsidR="00652671" w:rsidRPr="00B15FE9">
        <w:rPr>
          <w:rFonts w:asciiTheme="minorHAnsi" w:hAnsiTheme="minorHAnsi" w:cstheme="minorHAnsi"/>
        </w:rPr>
        <w:t xml:space="preserve">to </w:t>
      </w:r>
      <w:r w:rsidR="005464E2" w:rsidRPr="00B15FE9">
        <w:rPr>
          <w:rFonts w:asciiTheme="minorHAnsi" w:hAnsiTheme="minorHAnsi" w:cstheme="minorHAnsi"/>
        </w:rPr>
        <w:t>various commutations</w:t>
      </w:r>
      <w:r w:rsidR="004B291A" w:rsidRPr="00B15FE9">
        <w:rPr>
          <w:rFonts w:asciiTheme="minorHAnsi" w:hAnsiTheme="minorHAnsi" w:cstheme="minorHAnsi"/>
        </w:rPr>
        <w:t>,</w:t>
      </w:r>
      <w:r w:rsidR="005464E2" w:rsidRPr="00B15FE9">
        <w:rPr>
          <w:rFonts w:asciiTheme="minorHAnsi" w:hAnsiTheme="minorHAnsi" w:cstheme="minorHAnsi"/>
        </w:rPr>
        <w:t xml:space="preserve"> </w:t>
      </w:r>
      <w:r w:rsidR="004B291A" w:rsidRPr="00B15FE9">
        <w:rPr>
          <w:rFonts w:asciiTheme="minorHAnsi" w:hAnsiTheme="minorHAnsi" w:cstheme="minorHAnsi"/>
        </w:rPr>
        <w:t>o</w:t>
      </w:r>
      <w:r w:rsidR="005464E2" w:rsidRPr="00B15FE9">
        <w:rPr>
          <w:rFonts w:asciiTheme="minorHAnsi" w:hAnsiTheme="minorHAnsi" w:cstheme="minorHAnsi"/>
        </w:rPr>
        <w:t xml:space="preserve">ne </w:t>
      </w:r>
      <w:r w:rsidR="00062C55" w:rsidRPr="00B15FE9">
        <w:rPr>
          <w:rFonts w:asciiTheme="minorHAnsi" w:hAnsiTheme="minorHAnsi" w:cstheme="minorHAnsi"/>
        </w:rPr>
        <w:t xml:space="preserve">occurred </w:t>
      </w:r>
      <w:r w:rsidR="005464E2" w:rsidRPr="00B15FE9">
        <w:rPr>
          <w:rFonts w:asciiTheme="minorHAnsi" w:hAnsiTheme="minorHAnsi" w:cstheme="minorHAnsi"/>
        </w:rPr>
        <w:t>in Nov-23 (</w:t>
      </w:r>
      <w:r w:rsidR="004B291A" w:rsidRPr="00B15FE9">
        <w:rPr>
          <w:rFonts w:asciiTheme="minorHAnsi" w:hAnsiTheme="minorHAnsi" w:cstheme="minorHAnsi"/>
        </w:rPr>
        <w:t>£4.8m) and March-23 (£987k)</w:t>
      </w:r>
      <w:r w:rsidR="00062C55" w:rsidRPr="00B15FE9">
        <w:rPr>
          <w:rFonts w:asciiTheme="minorHAnsi" w:hAnsiTheme="minorHAnsi" w:cstheme="minorHAnsi"/>
        </w:rPr>
        <w:t xml:space="preserve">. These adjustments reducing </w:t>
      </w:r>
      <w:r w:rsidR="00B15FE9" w:rsidRPr="00B15FE9">
        <w:rPr>
          <w:rFonts w:asciiTheme="minorHAnsi" w:hAnsiTheme="minorHAnsi" w:cstheme="minorHAnsi"/>
        </w:rPr>
        <w:t>P(last) will be cancelled when the premium has been fully earned, Nov-24 &amp; Mar-24.</w:t>
      </w:r>
    </w:p>
    <w:p w14:paraId="514955D0" w14:textId="6F08B2C5" w:rsidR="00677FCA" w:rsidRPr="0004746A" w:rsidRDefault="00677FCA" w:rsidP="0004746A">
      <w:pPr>
        <w:pStyle w:val="ListParagraph"/>
        <w:numPr>
          <w:ilvl w:val="2"/>
          <w:numId w:val="22"/>
        </w:numPr>
        <w:tabs>
          <w:tab w:val="left" w:pos="993"/>
        </w:tabs>
        <w:spacing w:before="120" w:after="200"/>
        <w:ind w:left="993" w:right="1525" w:hanging="709"/>
        <w:contextualSpacing w:val="0"/>
        <w:jc w:val="both"/>
        <w:rPr>
          <w:rFonts w:asciiTheme="minorHAnsi" w:hAnsiTheme="minorHAnsi" w:cstheme="minorHAnsi"/>
        </w:rPr>
      </w:pPr>
      <w:r w:rsidRPr="0004746A">
        <w:rPr>
          <w:rFonts w:asciiTheme="minorHAnsi" w:hAnsiTheme="minorHAnsi" w:cstheme="minorHAnsi"/>
        </w:rPr>
        <w:t xml:space="preserve">The reserve volume measure for V, </w:t>
      </w:r>
      <m:oMath>
        <m:sSub>
          <m:sSubPr>
            <m:ctrlPr>
              <w:rPr>
                <w:rFonts w:ascii="Cambria Math" w:hAnsi="Cambria Math" w:cstheme="minorHAnsi"/>
              </w:rPr>
            </m:ctrlPr>
          </m:sSubPr>
          <m:e>
            <m:r>
              <w:rPr>
                <w:rFonts w:ascii="Cambria Math" w:hAnsi="Cambria Math" w:cstheme="minorHAnsi"/>
              </w:rPr>
              <m:t>V</m:t>
            </m:r>
          </m:e>
          <m:sub>
            <m:r>
              <w:rPr>
                <w:rFonts w:ascii="Cambria Math" w:hAnsi="Cambria Math" w:cstheme="minorHAnsi"/>
              </w:rPr>
              <m:t>res</m:t>
            </m:r>
          </m:sub>
        </m:sSub>
      </m:oMath>
      <w:r w:rsidRPr="0004746A">
        <w:rPr>
          <w:rFonts w:asciiTheme="minorHAnsi" w:hAnsiTheme="minorHAnsi" w:cstheme="minorHAnsi"/>
        </w:rPr>
        <w:t xml:space="preserve"> , is estimated as follows:</w:t>
      </w:r>
    </w:p>
    <w:p w14:paraId="2493CBC9" w14:textId="15E23A59" w:rsidR="0057182A" w:rsidRDefault="002B1FDC" w:rsidP="00354EAF">
      <m:oMathPara>
        <m:oMath>
          <m:sSub>
            <m:sSubPr>
              <m:ctrlPr>
                <w:rPr>
                  <w:rFonts w:ascii="Cambria Math" w:hAnsi="Cambria Math"/>
                  <w:i/>
                </w:rPr>
              </m:ctrlPr>
            </m:sSubPr>
            <m:e>
              <m:r>
                <w:rPr>
                  <w:rFonts w:ascii="Cambria Math" w:hAnsi="Cambria Math"/>
                </w:rPr>
                <m:t>V</m:t>
              </m:r>
            </m:e>
            <m:sub>
              <m:r>
                <w:rPr>
                  <w:rFonts w:ascii="Cambria Math" w:hAnsi="Cambria Math"/>
                </w:rPr>
                <m:t>res</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s=1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Res</m:t>
                      </m:r>
                    </m:e>
                    <m:sub>
                      <m:r>
                        <w:rPr>
                          <w:rFonts w:ascii="Cambria Math" w:hAnsi="Cambria Math"/>
                        </w:rPr>
                        <m:t>net,s</m:t>
                      </m:r>
                    </m:sub>
                  </m:sSub>
                  <m:r>
                    <w:rPr>
                      <w:rFonts w:ascii="Cambria Math" w:hAnsi="Cambria Math"/>
                    </w:rPr>
                    <m:t>+</m:t>
                  </m:r>
                  <m:sSub>
                    <m:sSubPr>
                      <m:ctrlPr>
                        <w:rPr>
                          <w:rFonts w:ascii="Cambria Math" w:hAnsi="Cambria Math"/>
                          <w:i/>
                        </w:rPr>
                      </m:ctrlPr>
                    </m:sSubPr>
                    <m:e>
                      <m:r>
                        <w:rPr>
                          <w:rFonts w:ascii="Cambria Math" w:hAnsi="Cambria Math"/>
                        </w:rPr>
                        <m:t>Exp</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Earn.factor</m:t>
                  </m:r>
                </m:e>
                <m:sub>
                  <m:r>
                    <w:rPr>
                      <w:rFonts w:ascii="Cambria Math" w:hAnsi="Cambria Math"/>
                    </w:rPr>
                    <m:t>s</m:t>
                  </m:r>
                </m:sub>
              </m:sSub>
            </m:e>
          </m:nary>
        </m:oMath>
      </m:oMathPara>
    </w:p>
    <w:p w14:paraId="61FED075" w14:textId="77777777" w:rsidR="00354EAF" w:rsidRDefault="00354EAF" w:rsidP="00354EAF"/>
    <w:p w14:paraId="262BD805" w14:textId="77777777" w:rsidR="00A5610F" w:rsidRDefault="00A5610F" w:rsidP="00354EAF"/>
    <w:p w14:paraId="213433C5" w14:textId="77777777" w:rsidR="00A5610F" w:rsidRPr="006A2E16" w:rsidRDefault="00A5610F" w:rsidP="00BE7A03">
      <w:pPr>
        <w:pStyle w:val="NoSpacing"/>
        <w:keepNext/>
        <w:spacing w:before="120" w:after="120"/>
        <w:ind w:left="720"/>
        <w:jc w:val="both"/>
        <w:rPr>
          <w:rFonts w:cstheme="minorHAnsi"/>
        </w:rPr>
      </w:pPr>
      <w:r w:rsidRPr="006A2E16">
        <w:rPr>
          <w:rFonts w:cstheme="minorHAnsi"/>
        </w:rPr>
        <w:t>where:</w:t>
      </w:r>
    </w:p>
    <w:p w14:paraId="6FCB8D11" w14:textId="660C435C" w:rsidR="00A5610F" w:rsidRPr="006A2E16" w:rsidRDefault="002B1FDC" w:rsidP="006A2E16">
      <w:pPr>
        <w:pStyle w:val="ListParagraph"/>
        <w:numPr>
          <w:ilvl w:val="0"/>
          <w:numId w:val="10"/>
        </w:numPr>
        <w:tabs>
          <w:tab w:val="left" w:pos="851"/>
        </w:tabs>
        <w:spacing w:before="120" w:after="200"/>
        <w:ind w:left="851" w:right="1525" w:hanging="357"/>
        <w:contextualSpacing w:val="0"/>
        <w:jc w:val="both"/>
        <w:rPr>
          <w:rFonts w:asciiTheme="minorHAnsi" w:hAnsiTheme="minorHAnsi" w:cstheme="minorHAnsi"/>
        </w:rPr>
      </w:pPr>
      <m:oMath>
        <m:sSub>
          <m:sSubPr>
            <m:ctrlPr>
              <w:rPr>
                <w:rFonts w:ascii="Cambria Math" w:hAnsi="Cambria Math" w:cstheme="minorHAnsi"/>
              </w:rPr>
            </m:ctrlPr>
          </m:sSubPr>
          <m:e>
            <m:r>
              <w:rPr>
                <w:rFonts w:ascii="Cambria Math" w:hAnsi="Cambria Math" w:cstheme="minorHAnsi"/>
              </w:rPr>
              <m:t>Res</m:t>
            </m:r>
          </m:e>
          <m:sub>
            <m:r>
              <w:rPr>
                <w:rFonts w:ascii="Cambria Math" w:hAnsi="Cambria Math" w:cstheme="minorHAnsi"/>
              </w:rPr>
              <m:t>net</m:t>
            </m:r>
            <m:r>
              <m:rPr>
                <m:sty m:val="p"/>
              </m:rPr>
              <w:rPr>
                <w:rFonts w:ascii="Cambria Math" w:hAnsi="Cambria Math" w:cstheme="minorHAnsi"/>
              </w:rPr>
              <m:t>,</m:t>
            </m:r>
            <m:r>
              <w:rPr>
                <w:rFonts w:ascii="Cambria Math" w:hAnsi="Cambria Math" w:cstheme="minorHAnsi"/>
              </w:rPr>
              <m:t>s</m:t>
            </m:r>
          </m:sub>
        </m:sSub>
      </m:oMath>
      <w:r w:rsidR="00A5610F" w:rsidRPr="006A2E16">
        <w:rPr>
          <w:rFonts w:asciiTheme="minorHAnsi" w:hAnsiTheme="minorHAnsi" w:cstheme="minorHAnsi"/>
        </w:rPr>
        <w:t xml:space="preserve"> is the discounted net claims </w:t>
      </w:r>
      <w:r w:rsidR="00B41D83" w:rsidRPr="006A2E16">
        <w:rPr>
          <w:rFonts w:asciiTheme="minorHAnsi" w:hAnsiTheme="minorHAnsi" w:cstheme="minorHAnsi"/>
        </w:rPr>
        <w:t>OS &amp; IBNR</w:t>
      </w:r>
      <w:r w:rsidR="00710639" w:rsidRPr="006A2E16">
        <w:rPr>
          <w:rFonts w:asciiTheme="minorHAnsi" w:hAnsiTheme="minorHAnsi" w:cstheme="minorHAnsi"/>
        </w:rPr>
        <w:t>,</w:t>
      </w:r>
      <w:r w:rsidR="00A5610F" w:rsidRPr="006A2E16">
        <w:rPr>
          <w:rFonts w:asciiTheme="minorHAnsi" w:hAnsiTheme="minorHAnsi" w:cstheme="minorHAnsi"/>
        </w:rPr>
        <w:t xml:space="preserve"> premium provisions</w:t>
      </w:r>
      <w:r w:rsidR="00831016" w:rsidRPr="006A2E16">
        <w:rPr>
          <w:rFonts w:asciiTheme="minorHAnsi" w:hAnsiTheme="minorHAnsi" w:cstheme="minorHAnsi"/>
        </w:rPr>
        <w:t xml:space="preserve"> and ENIDs</w:t>
      </w:r>
      <w:r w:rsidR="00A5610F" w:rsidRPr="006A2E16">
        <w:rPr>
          <w:rFonts w:asciiTheme="minorHAnsi" w:hAnsiTheme="minorHAnsi" w:cstheme="minorHAnsi"/>
        </w:rPr>
        <w:t xml:space="preserve"> for segment s</w:t>
      </w:r>
      <w:r w:rsidR="00B41D83" w:rsidRPr="006A2E16">
        <w:rPr>
          <w:rFonts w:asciiTheme="minorHAnsi" w:hAnsiTheme="minorHAnsi" w:cstheme="minorHAnsi"/>
        </w:rPr>
        <w:t>.</w:t>
      </w:r>
    </w:p>
    <w:p w14:paraId="7DBEFFA4" w14:textId="1094CCB5" w:rsidR="00A5610F" w:rsidRPr="006A2E16" w:rsidRDefault="002B1FDC" w:rsidP="006A2E16">
      <w:pPr>
        <w:pStyle w:val="ListParagraph"/>
        <w:numPr>
          <w:ilvl w:val="0"/>
          <w:numId w:val="10"/>
        </w:numPr>
        <w:tabs>
          <w:tab w:val="left" w:pos="851"/>
        </w:tabs>
        <w:spacing w:before="120" w:after="200"/>
        <w:ind w:left="851" w:right="1525" w:hanging="357"/>
        <w:contextualSpacing w:val="0"/>
        <w:jc w:val="both"/>
        <w:rPr>
          <w:rFonts w:asciiTheme="minorHAnsi" w:hAnsiTheme="minorHAnsi" w:cstheme="minorHAnsi"/>
        </w:rPr>
      </w:pPr>
      <m:oMath>
        <m:sSub>
          <m:sSubPr>
            <m:ctrlPr>
              <w:rPr>
                <w:rFonts w:ascii="Cambria Math" w:hAnsi="Cambria Math" w:cstheme="minorHAnsi"/>
              </w:rPr>
            </m:ctrlPr>
          </m:sSubPr>
          <m:e>
            <m:r>
              <w:rPr>
                <w:rFonts w:ascii="Cambria Math" w:hAnsi="Cambria Math" w:cstheme="minorHAnsi"/>
              </w:rPr>
              <m:t>Exp</m:t>
            </m:r>
          </m:e>
          <m:sub>
            <m:r>
              <w:rPr>
                <w:rFonts w:ascii="Cambria Math" w:hAnsi="Cambria Math" w:cstheme="minorHAnsi"/>
              </w:rPr>
              <m:t>s</m:t>
            </m:r>
          </m:sub>
        </m:sSub>
      </m:oMath>
      <w:r w:rsidR="00A10D6A" w:rsidRPr="006A2E16">
        <w:rPr>
          <w:rFonts w:asciiTheme="minorHAnsi" w:hAnsiTheme="minorHAnsi" w:cstheme="minorHAnsi"/>
        </w:rPr>
        <w:t xml:space="preserve"> is the discounted share of expenses allocated to segment s</w:t>
      </w:r>
      <w:r w:rsidR="00A302F6" w:rsidRPr="006A2E16">
        <w:rPr>
          <w:rFonts w:asciiTheme="minorHAnsi" w:hAnsiTheme="minorHAnsi" w:cstheme="minorHAnsi"/>
        </w:rPr>
        <w:t xml:space="preserve"> based on proportionality.</w:t>
      </w:r>
    </w:p>
    <w:p w14:paraId="5723D5B4" w14:textId="23106EBF" w:rsidR="00F85516" w:rsidRPr="006A2E16" w:rsidRDefault="002B1FDC" w:rsidP="006A2E16">
      <w:pPr>
        <w:pStyle w:val="ListParagraph"/>
        <w:numPr>
          <w:ilvl w:val="0"/>
          <w:numId w:val="10"/>
        </w:numPr>
        <w:tabs>
          <w:tab w:val="left" w:pos="851"/>
        </w:tabs>
        <w:spacing w:before="120" w:after="200"/>
        <w:ind w:left="851" w:right="1525" w:hanging="357"/>
        <w:contextualSpacing w:val="0"/>
        <w:jc w:val="both"/>
        <w:rPr>
          <w:rFonts w:asciiTheme="minorHAnsi" w:hAnsiTheme="minorHAnsi" w:cstheme="minorHAnsi"/>
        </w:rPr>
      </w:pPr>
      <m:oMath>
        <m:sSub>
          <m:sSubPr>
            <m:ctrlPr>
              <w:rPr>
                <w:rFonts w:ascii="Cambria Math" w:hAnsi="Cambria Math" w:cstheme="minorHAnsi"/>
              </w:rPr>
            </m:ctrlPr>
          </m:sSubPr>
          <m:e>
            <m:r>
              <w:rPr>
                <w:rFonts w:ascii="Cambria Math" w:hAnsi="Cambria Math" w:cstheme="minorHAnsi"/>
              </w:rPr>
              <m:t>Earn</m:t>
            </m:r>
            <m:r>
              <m:rPr>
                <m:sty m:val="p"/>
              </m:rPr>
              <w:rPr>
                <w:rFonts w:ascii="Cambria Math" w:hAnsi="Cambria Math" w:cstheme="minorHAnsi"/>
              </w:rPr>
              <m:t>.</m:t>
            </m:r>
            <m:r>
              <w:rPr>
                <w:rFonts w:ascii="Cambria Math" w:hAnsi="Cambria Math" w:cstheme="minorHAnsi"/>
              </w:rPr>
              <m:t>factor</m:t>
            </m:r>
          </m:e>
          <m:sub>
            <m:r>
              <w:rPr>
                <w:rFonts w:ascii="Cambria Math" w:hAnsi="Cambria Math" w:cstheme="minorHAnsi"/>
              </w:rPr>
              <m:t>s</m:t>
            </m:r>
          </m:sub>
        </m:sSub>
      </m:oMath>
      <w:r w:rsidR="00F85516" w:rsidRPr="006A2E16">
        <w:rPr>
          <w:rFonts w:asciiTheme="minorHAnsi" w:hAnsiTheme="minorHAnsi" w:cstheme="minorHAnsi"/>
        </w:rPr>
        <w:t xml:space="preserve"> is a factor applied based on the ratio of </w:t>
      </w:r>
      <w:r w:rsidR="00F8538D" w:rsidRPr="006A2E16">
        <w:rPr>
          <w:rFonts w:asciiTheme="minorHAnsi" w:hAnsiTheme="minorHAnsi" w:cstheme="minorHAnsi"/>
        </w:rPr>
        <w:t xml:space="preserve">net </w:t>
      </w:r>
      <w:r w:rsidR="00F85516" w:rsidRPr="006A2E16">
        <w:rPr>
          <w:rFonts w:asciiTheme="minorHAnsi" w:hAnsiTheme="minorHAnsi" w:cstheme="minorHAnsi"/>
        </w:rPr>
        <w:t>claims provisions</w:t>
      </w:r>
      <w:r w:rsidR="005935A1" w:rsidRPr="006A2E16">
        <w:rPr>
          <w:rFonts w:asciiTheme="minorHAnsi" w:hAnsiTheme="minorHAnsi" w:cstheme="minorHAnsi"/>
        </w:rPr>
        <w:t xml:space="preserve"> (including IBNR &amp; ENIDs)</w:t>
      </w:r>
      <w:r w:rsidR="00F85516" w:rsidRPr="006A2E16">
        <w:rPr>
          <w:rFonts w:asciiTheme="minorHAnsi" w:hAnsiTheme="minorHAnsi" w:cstheme="minorHAnsi"/>
        </w:rPr>
        <w:t xml:space="preserve"> to the total of the </w:t>
      </w:r>
      <w:r w:rsidR="00F8538D" w:rsidRPr="006A2E16">
        <w:rPr>
          <w:rFonts w:asciiTheme="minorHAnsi" w:hAnsiTheme="minorHAnsi" w:cstheme="minorHAnsi"/>
        </w:rPr>
        <w:t xml:space="preserve">net </w:t>
      </w:r>
      <w:r w:rsidR="00F85516" w:rsidRPr="006A2E16">
        <w:rPr>
          <w:rFonts w:asciiTheme="minorHAnsi" w:hAnsiTheme="minorHAnsi" w:cstheme="minorHAnsi"/>
        </w:rPr>
        <w:t xml:space="preserve">claims and premium provisions. The purpose of this is to bring the volume measure back to reflect only the </w:t>
      </w:r>
      <w:r w:rsidR="00F8538D" w:rsidRPr="006A2E16">
        <w:rPr>
          <w:rFonts w:asciiTheme="minorHAnsi" w:hAnsiTheme="minorHAnsi" w:cstheme="minorHAnsi"/>
        </w:rPr>
        <w:t xml:space="preserve">net </w:t>
      </w:r>
      <w:r w:rsidR="00F85516" w:rsidRPr="006A2E16">
        <w:rPr>
          <w:rFonts w:asciiTheme="minorHAnsi" w:hAnsiTheme="minorHAnsi" w:cstheme="minorHAnsi"/>
        </w:rPr>
        <w:t>claims provisions in accordance with Article 116(6) of the Delegated Regulations.</w:t>
      </w:r>
    </w:p>
    <w:tbl>
      <w:tblPr>
        <w:tblW w:w="7933" w:type="dxa"/>
        <w:jc w:val="center"/>
        <w:tblLook w:val="04A0" w:firstRow="1" w:lastRow="0" w:firstColumn="1" w:lastColumn="0" w:noHBand="0" w:noVBand="1"/>
      </w:tblPr>
      <w:tblGrid>
        <w:gridCol w:w="1980"/>
        <w:gridCol w:w="1701"/>
        <w:gridCol w:w="1417"/>
        <w:gridCol w:w="1701"/>
        <w:gridCol w:w="1134"/>
      </w:tblGrid>
      <w:tr w:rsidR="00CC29F5" w:rsidRPr="00CC29F5" w14:paraId="30E53D24" w14:textId="77777777" w:rsidTr="00CC29F5">
        <w:trPr>
          <w:trHeight w:val="265"/>
          <w:jc w:val="center"/>
        </w:trPr>
        <w:tc>
          <w:tcPr>
            <w:tcW w:w="7933" w:type="dxa"/>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44EF7195" w14:textId="77777777" w:rsidR="00CC29F5" w:rsidRPr="00CC29F5" w:rsidRDefault="00CC29F5" w:rsidP="00CC29F5">
            <w:pPr>
              <w:widowControl/>
              <w:jc w:val="center"/>
              <w:rPr>
                <w:rFonts w:eastAsia="Times New Roman"/>
                <w:color w:val="000000"/>
                <w:sz w:val="16"/>
                <w:szCs w:val="16"/>
                <w:lang w:val="en-GI" w:eastAsia="en-GI"/>
              </w:rPr>
            </w:pPr>
            <w:r w:rsidRPr="00CC29F5">
              <w:rPr>
                <w:rFonts w:eastAsia="Times New Roman"/>
                <w:color w:val="000000"/>
                <w:sz w:val="16"/>
                <w:szCs w:val="16"/>
                <w:lang w:val="en-GI" w:eastAsia="en-GI"/>
              </w:rPr>
              <w:t>£'000s</w:t>
            </w:r>
          </w:p>
        </w:tc>
      </w:tr>
      <w:tr w:rsidR="00CC29F5" w:rsidRPr="00CC29F5" w14:paraId="66510EF1" w14:textId="77777777" w:rsidTr="00CC29F5">
        <w:trPr>
          <w:trHeight w:val="594"/>
          <w:jc w:val="center"/>
        </w:trPr>
        <w:tc>
          <w:tcPr>
            <w:tcW w:w="1980" w:type="dxa"/>
            <w:tcBorders>
              <w:top w:val="nil"/>
              <w:left w:val="single" w:sz="4" w:space="0" w:color="auto"/>
              <w:bottom w:val="single" w:sz="4" w:space="0" w:color="auto"/>
              <w:right w:val="single" w:sz="4" w:space="0" w:color="auto"/>
            </w:tcBorders>
            <w:shd w:val="clear" w:color="000000" w:fill="FFFFFF"/>
            <w:noWrap/>
            <w:vAlign w:val="center"/>
            <w:hideMark/>
          </w:tcPr>
          <w:p w14:paraId="65676A03" w14:textId="77777777" w:rsidR="00CC29F5" w:rsidRPr="00CC29F5" w:rsidRDefault="00CC29F5" w:rsidP="00CC29F5">
            <w:pPr>
              <w:widowControl/>
              <w:jc w:val="center"/>
              <w:rPr>
                <w:rFonts w:eastAsia="Times New Roman"/>
                <w:color w:val="000000"/>
                <w:sz w:val="16"/>
                <w:szCs w:val="16"/>
                <w:lang w:val="en-GI" w:eastAsia="en-GI"/>
              </w:rPr>
            </w:pPr>
            <w:proofErr w:type="spellStart"/>
            <w:r w:rsidRPr="00CC29F5">
              <w:rPr>
                <w:rFonts w:eastAsia="Times New Roman"/>
                <w:color w:val="000000"/>
                <w:sz w:val="16"/>
                <w:szCs w:val="16"/>
                <w:lang w:val="en-GI" w:eastAsia="en-GI"/>
              </w:rPr>
              <w:t>HoD</w:t>
            </w:r>
            <w:proofErr w:type="spellEnd"/>
          </w:p>
        </w:tc>
        <w:tc>
          <w:tcPr>
            <w:tcW w:w="1701" w:type="dxa"/>
            <w:tcBorders>
              <w:top w:val="nil"/>
              <w:left w:val="nil"/>
              <w:bottom w:val="single" w:sz="4" w:space="0" w:color="auto"/>
              <w:right w:val="single" w:sz="4" w:space="0" w:color="auto"/>
            </w:tcBorders>
            <w:shd w:val="clear" w:color="000000" w:fill="FFFFFF"/>
            <w:noWrap/>
            <w:vAlign w:val="center"/>
            <w:hideMark/>
          </w:tcPr>
          <w:p w14:paraId="4B5AF06C" w14:textId="77777777" w:rsidR="00CC29F5" w:rsidRPr="00CC29F5" w:rsidRDefault="00CC29F5" w:rsidP="00CC29F5">
            <w:pPr>
              <w:widowControl/>
              <w:jc w:val="center"/>
              <w:rPr>
                <w:rFonts w:eastAsia="Times New Roman"/>
                <w:color w:val="000000"/>
                <w:sz w:val="16"/>
                <w:szCs w:val="16"/>
                <w:lang w:val="en-GI" w:eastAsia="en-GI"/>
              </w:rPr>
            </w:pPr>
            <w:r w:rsidRPr="00CC29F5">
              <w:rPr>
                <w:rFonts w:eastAsia="Times New Roman"/>
                <w:color w:val="000000"/>
                <w:sz w:val="16"/>
                <w:szCs w:val="16"/>
                <w:lang w:val="en-GI" w:eastAsia="en-GI"/>
              </w:rPr>
              <w:t>SII Segment</w:t>
            </w:r>
          </w:p>
        </w:tc>
        <w:tc>
          <w:tcPr>
            <w:tcW w:w="1417" w:type="dxa"/>
            <w:tcBorders>
              <w:top w:val="nil"/>
              <w:left w:val="nil"/>
              <w:bottom w:val="single" w:sz="4" w:space="0" w:color="auto"/>
              <w:right w:val="single" w:sz="4" w:space="0" w:color="auto"/>
            </w:tcBorders>
            <w:shd w:val="clear" w:color="000000" w:fill="FFFFFF"/>
            <w:vAlign w:val="center"/>
            <w:hideMark/>
          </w:tcPr>
          <w:p w14:paraId="7AC63852" w14:textId="77777777" w:rsidR="00CC29F5" w:rsidRPr="00CC29F5" w:rsidRDefault="00CC29F5" w:rsidP="00CC29F5">
            <w:pPr>
              <w:widowControl/>
              <w:jc w:val="center"/>
              <w:rPr>
                <w:rFonts w:eastAsia="Times New Roman"/>
                <w:color w:val="000000"/>
                <w:sz w:val="16"/>
                <w:szCs w:val="16"/>
                <w:lang w:val="en-GI" w:eastAsia="en-GI"/>
              </w:rPr>
            </w:pPr>
            <w:r w:rsidRPr="00CC29F5">
              <w:rPr>
                <w:rFonts w:eastAsia="Times New Roman"/>
                <w:color w:val="000000"/>
                <w:sz w:val="16"/>
                <w:szCs w:val="16"/>
                <w:lang w:val="en-GI" w:eastAsia="en-GI"/>
              </w:rPr>
              <w:t xml:space="preserve">Net Discounted </w:t>
            </w:r>
            <w:r w:rsidRPr="00CC29F5">
              <w:rPr>
                <w:rFonts w:eastAsia="Times New Roman"/>
                <w:color w:val="000000"/>
                <w:sz w:val="16"/>
                <w:szCs w:val="16"/>
                <w:lang w:val="en-GI" w:eastAsia="en-GI"/>
              </w:rPr>
              <w:br/>
              <w:t>Claims OS &amp; IBNR</w:t>
            </w:r>
          </w:p>
        </w:tc>
        <w:tc>
          <w:tcPr>
            <w:tcW w:w="1701" w:type="dxa"/>
            <w:tcBorders>
              <w:top w:val="nil"/>
              <w:left w:val="nil"/>
              <w:bottom w:val="single" w:sz="4" w:space="0" w:color="auto"/>
              <w:right w:val="single" w:sz="4" w:space="0" w:color="auto"/>
            </w:tcBorders>
            <w:shd w:val="clear" w:color="000000" w:fill="FFFFFF"/>
            <w:vAlign w:val="center"/>
            <w:hideMark/>
          </w:tcPr>
          <w:p w14:paraId="216BA0DF" w14:textId="77777777" w:rsidR="00CC29F5" w:rsidRPr="00CC29F5" w:rsidRDefault="00CC29F5" w:rsidP="00CC29F5">
            <w:pPr>
              <w:widowControl/>
              <w:jc w:val="center"/>
              <w:rPr>
                <w:rFonts w:eastAsia="Times New Roman"/>
                <w:color w:val="000000"/>
                <w:sz w:val="16"/>
                <w:szCs w:val="16"/>
                <w:lang w:val="en-GI" w:eastAsia="en-GI"/>
              </w:rPr>
            </w:pPr>
            <w:r w:rsidRPr="00CC29F5">
              <w:rPr>
                <w:rFonts w:eastAsia="Times New Roman"/>
                <w:color w:val="000000"/>
                <w:sz w:val="16"/>
                <w:szCs w:val="16"/>
                <w:lang w:val="en-GI" w:eastAsia="en-GI"/>
              </w:rPr>
              <w:t>Disc. RO expense provision (earned)</w:t>
            </w:r>
          </w:p>
        </w:tc>
        <w:tc>
          <w:tcPr>
            <w:tcW w:w="1134" w:type="dxa"/>
            <w:tcBorders>
              <w:top w:val="nil"/>
              <w:left w:val="nil"/>
              <w:bottom w:val="single" w:sz="4" w:space="0" w:color="auto"/>
              <w:right w:val="single" w:sz="4" w:space="0" w:color="auto"/>
            </w:tcBorders>
            <w:shd w:val="clear" w:color="000000" w:fill="FFFFFF"/>
            <w:vAlign w:val="center"/>
            <w:hideMark/>
          </w:tcPr>
          <w:p w14:paraId="390740E3" w14:textId="77777777" w:rsidR="00CC29F5" w:rsidRPr="00CC29F5" w:rsidRDefault="00CC29F5" w:rsidP="00CC29F5">
            <w:pPr>
              <w:widowControl/>
              <w:jc w:val="center"/>
              <w:rPr>
                <w:rFonts w:eastAsia="Times New Roman"/>
                <w:color w:val="000000"/>
                <w:sz w:val="16"/>
                <w:szCs w:val="16"/>
                <w:lang w:val="en-GI" w:eastAsia="en-GI"/>
              </w:rPr>
            </w:pPr>
            <w:r w:rsidRPr="00CC29F5">
              <w:rPr>
                <w:rFonts w:eastAsia="Times New Roman"/>
                <w:color w:val="000000"/>
                <w:sz w:val="16"/>
                <w:szCs w:val="16"/>
                <w:lang w:val="en-GI" w:eastAsia="en-GI"/>
              </w:rPr>
              <w:t>V(</w:t>
            </w:r>
            <w:proofErr w:type="spellStart"/>
            <w:r w:rsidRPr="00CC29F5">
              <w:rPr>
                <w:rFonts w:eastAsia="Times New Roman"/>
                <w:color w:val="000000"/>
                <w:sz w:val="16"/>
                <w:szCs w:val="16"/>
                <w:lang w:val="en-GI" w:eastAsia="en-GI"/>
              </w:rPr>
              <w:t>res,s</w:t>
            </w:r>
            <w:proofErr w:type="spellEnd"/>
            <w:r w:rsidRPr="00CC29F5">
              <w:rPr>
                <w:rFonts w:eastAsia="Times New Roman"/>
                <w:color w:val="000000"/>
                <w:sz w:val="16"/>
                <w:szCs w:val="16"/>
                <w:lang w:val="en-GI" w:eastAsia="en-GI"/>
              </w:rPr>
              <w:t>)</w:t>
            </w:r>
          </w:p>
        </w:tc>
      </w:tr>
      <w:tr w:rsidR="00CC29F5" w:rsidRPr="00CC29F5" w14:paraId="69467E32" w14:textId="77777777" w:rsidTr="00CC29F5">
        <w:trPr>
          <w:trHeight w:val="658"/>
          <w:jc w:val="center"/>
        </w:trPr>
        <w:tc>
          <w:tcPr>
            <w:tcW w:w="1980" w:type="dxa"/>
            <w:tcBorders>
              <w:top w:val="nil"/>
              <w:left w:val="single" w:sz="4" w:space="0" w:color="auto"/>
              <w:bottom w:val="nil"/>
              <w:right w:val="single" w:sz="4" w:space="0" w:color="auto"/>
            </w:tcBorders>
            <w:shd w:val="clear" w:color="000000" w:fill="FFFFFF"/>
            <w:vAlign w:val="center"/>
            <w:hideMark/>
          </w:tcPr>
          <w:p w14:paraId="4EB72285" w14:textId="77777777" w:rsidR="00CC29F5" w:rsidRPr="00CC29F5" w:rsidRDefault="00CC29F5" w:rsidP="00CC29F5">
            <w:pPr>
              <w:widowControl/>
              <w:rPr>
                <w:rFonts w:eastAsia="Times New Roman"/>
                <w:color w:val="000000"/>
                <w:sz w:val="16"/>
                <w:szCs w:val="16"/>
                <w:lang w:val="en-GI" w:eastAsia="en-GI"/>
              </w:rPr>
            </w:pPr>
            <w:r w:rsidRPr="00CC29F5">
              <w:rPr>
                <w:rFonts w:eastAsia="Times New Roman"/>
                <w:color w:val="000000"/>
                <w:sz w:val="16"/>
                <w:szCs w:val="16"/>
                <w:lang w:val="en-GI" w:eastAsia="en-GI"/>
              </w:rPr>
              <w:t>Property damage (PD) &amp;</w:t>
            </w:r>
            <w:r w:rsidRPr="00CC29F5">
              <w:rPr>
                <w:rFonts w:eastAsia="Times New Roman"/>
                <w:color w:val="000000"/>
                <w:sz w:val="16"/>
                <w:szCs w:val="16"/>
                <w:lang w:val="en-GI" w:eastAsia="en-GI"/>
              </w:rPr>
              <w:br/>
              <w:t>Bodily Injury (TP)</w:t>
            </w:r>
          </w:p>
        </w:tc>
        <w:tc>
          <w:tcPr>
            <w:tcW w:w="1701" w:type="dxa"/>
            <w:tcBorders>
              <w:top w:val="nil"/>
              <w:left w:val="nil"/>
              <w:bottom w:val="nil"/>
              <w:right w:val="single" w:sz="4" w:space="0" w:color="auto"/>
            </w:tcBorders>
            <w:shd w:val="clear" w:color="000000" w:fill="FFFFFF"/>
            <w:vAlign w:val="center"/>
            <w:hideMark/>
          </w:tcPr>
          <w:p w14:paraId="62B42287" w14:textId="77777777" w:rsidR="00CC29F5" w:rsidRPr="00CC29F5" w:rsidRDefault="00CC29F5" w:rsidP="00CC29F5">
            <w:pPr>
              <w:widowControl/>
              <w:rPr>
                <w:rFonts w:eastAsia="Times New Roman"/>
                <w:color w:val="000000"/>
                <w:sz w:val="16"/>
                <w:szCs w:val="16"/>
                <w:lang w:val="en-GI" w:eastAsia="en-GI"/>
              </w:rPr>
            </w:pPr>
            <w:r w:rsidRPr="00CC29F5">
              <w:rPr>
                <w:rFonts w:eastAsia="Times New Roman"/>
                <w:color w:val="000000"/>
                <w:sz w:val="16"/>
                <w:szCs w:val="16"/>
                <w:lang w:val="en-GI" w:eastAsia="en-GI"/>
              </w:rPr>
              <w:t>1 – Motor vehicle liability insurance</w:t>
            </w:r>
          </w:p>
        </w:tc>
        <w:tc>
          <w:tcPr>
            <w:tcW w:w="1417" w:type="dxa"/>
            <w:tcBorders>
              <w:top w:val="nil"/>
              <w:left w:val="nil"/>
              <w:bottom w:val="nil"/>
              <w:right w:val="single" w:sz="4" w:space="0" w:color="auto"/>
            </w:tcBorders>
            <w:shd w:val="clear" w:color="000000" w:fill="FFFFFF"/>
            <w:vAlign w:val="center"/>
            <w:hideMark/>
          </w:tcPr>
          <w:p w14:paraId="339D898F" w14:textId="77777777" w:rsidR="00CC29F5" w:rsidRPr="00CC29F5" w:rsidRDefault="00CC29F5" w:rsidP="00CC29F5">
            <w:pPr>
              <w:widowControl/>
              <w:jc w:val="right"/>
              <w:rPr>
                <w:rFonts w:eastAsia="Times New Roman"/>
                <w:color w:val="000000"/>
                <w:sz w:val="16"/>
                <w:szCs w:val="16"/>
                <w:lang w:val="en-GI" w:eastAsia="en-GI"/>
              </w:rPr>
            </w:pPr>
            <w:r w:rsidRPr="00CC29F5">
              <w:rPr>
                <w:rFonts w:eastAsia="Times New Roman"/>
                <w:color w:val="000000"/>
                <w:sz w:val="16"/>
                <w:szCs w:val="16"/>
                <w:lang w:val="en-GI" w:eastAsia="en-GI"/>
              </w:rPr>
              <w:t>36,676</w:t>
            </w:r>
          </w:p>
        </w:tc>
        <w:tc>
          <w:tcPr>
            <w:tcW w:w="1701" w:type="dxa"/>
            <w:tcBorders>
              <w:top w:val="nil"/>
              <w:left w:val="nil"/>
              <w:bottom w:val="nil"/>
              <w:right w:val="single" w:sz="4" w:space="0" w:color="auto"/>
            </w:tcBorders>
            <w:shd w:val="clear" w:color="000000" w:fill="FFFFFF"/>
            <w:vAlign w:val="center"/>
            <w:hideMark/>
          </w:tcPr>
          <w:p w14:paraId="3DB2F7BC" w14:textId="77777777" w:rsidR="00CC29F5" w:rsidRPr="00CC29F5" w:rsidRDefault="00CC29F5" w:rsidP="00CC29F5">
            <w:pPr>
              <w:widowControl/>
              <w:jc w:val="right"/>
              <w:rPr>
                <w:rFonts w:eastAsia="Times New Roman"/>
                <w:color w:val="000000"/>
                <w:sz w:val="16"/>
                <w:szCs w:val="16"/>
                <w:lang w:val="en-GI" w:eastAsia="en-GI"/>
              </w:rPr>
            </w:pPr>
            <w:r w:rsidRPr="00CC29F5">
              <w:rPr>
                <w:rFonts w:eastAsia="Times New Roman"/>
                <w:color w:val="000000"/>
                <w:sz w:val="16"/>
                <w:szCs w:val="16"/>
                <w:lang w:val="en-GI" w:eastAsia="en-GI"/>
              </w:rPr>
              <w:t>4,634</w:t>
            </w:r>
          </w:p>
        </w:tc>
        <w:tc>
          <w:tcPr>
            <w:tcW w:w="1134" w:type="dxa"/>
            <w:tcBorders>
              <w:top w:val="nil"/>
              <w:left w:val="nil"/>
              <w:bottom w:val="nil"/>
              <w:right w:val="single" w:sz="4" w:space="0" w:color="auto"/>
            </w:tcBorders>
            <w:shd w:val="clear" w:color="000000" w:fill="FFFFFF"/>
            <w:vAlign w:val="center"/>
            <w:hideMark/>
          </w:tcPr>
          <w:p w14:paraId="15D6B766" w14:textId="77777777" w:rsidR="00CC29F5" w:rsidRPr="00CC29F5" w:rsidRDefault="00CC29F5" w:rsidP="00CC29F5">
            <w:pPr>
              <w:widowControl/>
              <w:jc w:val="right"/>
              <w:rPr>
                <w:rFonts w:eastAsia="Times New Roman"/>
                <w:color w:val="000000"/>
                <w:sz w:val="16"/>
                <w:szCs w:val="16"/>
                <w:lang w:val="en-GI" w:eastAsia="en-GI"/>
              </w:rPr>
            </w:pPr>
            <w:r w:rsidRPr="00CC29F5">
              <w:rPr>
                <w:rFonts w:eastAsia="Times New Roman"/>
                <w:color w:val="000000"/>
                <w:sz w:val="16"/>
                <w:szCs w:val="16"/>
                <w:lang w:val="en-GI" w:eastAsia="en-GI"/>
              </w:rPr>
              <w:t>41,310</w:t>
            </w:r>
          </w:p>
        </w:tc>
      </w:tr>
      <w:tr w:rsidR="00CC29F5" w:rsidRPr="00CC29F5" w14:paraId="78B20245" w14:textId="77777777" w:rsidTr="00CC29F5">
        <w:trPr>
          <w:trHeight w:val="649"/>
          <w:jc w:val="center"/>
        </w:trPr>
        <w:tc>
          <w:tcPr>
            <w:tcW w:w="1980" w:type="dxa"/>
            <w:tcBorders>
              <w:top w:val="nil"/>
              <w:left w:val="single" w:sz="4" w:space="0" w:color="auto"/>
              <w:bottom w:val="nil"/>
              <w:right w:val="single" w:sz="4" w:space="0" w:color="auto"/>
            </w:tcBorders>
            <w:shd w:val="clear" w:color="000000" w:fill="FFFFFF"/>
            <w:vAlign w:val="center"/>
            <w:hideMark/>
          </w:tcPr>
          <w:p w14:paraId="50644291" w14:textId="77777777" w:rsidR="00CC29F5" w:rsidRPr="00CC29F5" w:rsidRDefault="00CC29F5" w:rsidP="00CC29F5">
            <w:pPr>
              <w:widowControl/>
              <w:rPr>
                <w:rFonts w:eastAsia="Times New Roman"/>
                <w:color w:val="000000"/>
                <w:sz w:val="16"/>
                <w:szCs w:val="16"/>
                <w:lang w:val="en-GI" w:eastAsia="en-GI"/>
              </w:rPr>
            </w:pPr>
            <w:r w:rsidRPr="00CC29F5">
              <w:rPr>
                <w:rFonts w:eastAsia="Times New Roman"/>
                <w:color w:val="000000"/>
                <w:sz w:val="16"/>
                <w:szCs w:val="16"/>
                <w:lang w:val="en-GI" w:eastAsia="en-GI"/>
              </w:rPr>
              <w:t>Accidental damage (AD) &amp;</w:t>
            </w:r>
            <w:r w:rsidRPr="00CC29F5">
              <w:rPr>
                <w:rFonts w:eastAsia="Times New Roman"/>
                <w:color w:val="000000"/>
                <w:sz w:val="16"/>
                <w:szCs w:val="16"/>
                <w:lang w:val="en-GI" w:eastAsia="en-GI"/>
              </w:rPr>
              <w:br/>
              <w:t xml:space="preserve"> Windscreen damage (WS)</w:t>
            </w:r>
          </w:p>
        </w:tc>
        <w:tc>
          <w:tcPr>
            <w:tcW w:w="1701" w:type="dxa"/>
            <w:tcBorders>
              <w:top w:val="nil"/>
              <w:left w:val="nil"/>
              <w:bottom w:val="nil"/>
              <w:right w:val="single" w:sz="4" w:space="0" w:color="auto"/>
            </w:tcBorders>
            <w:shd w:val="clear" w:color="000000" w:fill="FFFFFF"/>
            <w:noWrap/>
            <w:vAlign w:val="center"/>
            <w:hideMark/>
          </w:tcPr>
          <w:p w14:paraId="315A9EED" w14:textId="77777777" w:rsidR="00CC29F5" w:rsidRPr="00CC29F5" w:rsidRDefault="00CC29F5" w:rsidP="00CC29F5">
            <w:pPr>
              <w:widowControl/>
              <w:rPr>
                <w:rFonts w:eastAsia="Times New Roman"/>
                <w:color w:val="000000"/>
                <w:sz w:val="16"/>
                <w:szCs w:val="16"/>
                <w:lang w:val="en-GI" w:eastAsia="en-GI"/>
              </w:rPr>
            </w:pPr>
            <w:r w:rsidRPr="00CC29F5">
              <w:rPr>
                <w:rFonts w:eastAsia="Times New Roman"/>
                <w:color w:val="000000"/>
                <w:sz w:val="16"/>
                <w:szCs w:val="16"/>
                <w:lang w:val="en-GI" w:eastAsia="en-GI"/>
              </w:rPr>
              <w:t>2 – Other motor insurance</w:t>
            </w:r>
          </w:p>
        </w:tc>
        <w:tc>
          <w:tcPr>
            <w:tcW w:w="1417" w:type="dxa"/>
            <w:tcBorders>
              <w:top w:val="nil"/>
              <w:left w:val="nil"/>
              <w:bottom w:val="nil"/>
              <w:right w:val="single" w:sz="4" w:space="0" w:color="auto"/>
            </w:tcBorders>
            <w:shd w:val="clear" w:color="000000" w:fill="FFFFFF"/>
            <w:noWrap/>
            <w:vAlign w:val="center"/>
            <w:hideMark/>
          </w:tcPr>
          <w:p w14:paraId="7C8FB34D" w14:textId="77777777" w:rsidR="00CC29F5" w:rsidRPr="00CC29F5" w:rsidRDefault="00CC29F5" w:rsidP="00CC29F5">
            <w:pPr>
              <w:widowControl/>
              <w:jc w:val="right"/>
              <w:rPr>
                <w:rFonts w:eastAsia="Times New Roman"/>
                <w:color w:val="000000"/>
                <w:sz w:val="16"/>
                <w:szCs w:val="16"/>
                <w:lang w:val="en-GI" w:eastAsia="en-GI"/>
              </w:rPr>
            </w:pPr>
            <w:r w:rsidRPr="00CC29F5">
              <w:rPr>
                <w:rFonts w:eastAsia="Times New Roman"/>
                <w:color w:val="000000"/>
                <w:sz w:val="16"/>
                <w:szCs w:val="16"/>
                <w:lang w:val="en-GI" w:eastAsia="en-GI"/>
              </w:rPr>
              <w:t>1,227</w:t>
            </w:r>
          </w:p>
        </w:tc>
        <w:tc>
          <w:tcPr>
            <w:tcW w:w="1701" w:type="dxa"/>
            <w:tcBorders>
              <w:top w:val="nil"/>
              <w:left w:val="nil"/>
              <w:bottom w:val="nil"/>
              <w:right w:val="single" w:sz="4" w:space="0" w:color="auto"/>
            </w:tcBorders>
            <w:shd w:val="clear" w:color="000000" w:fill="FFFFFF"/>
            <w:noWrap/>
            <w:vAlign w:val="center"/>
            <w:hideMark/>
          </w:tcPr>
          <w:p w14:paraId="2FDE7C92" w14:textId="77777777" w:rsidR="00CC29F5" w:rsidRPr="00CC29F5" w:rsidRDefault="00CC29F5" w:rsidP="00CC29F5">
            <w:pPr>
              <w:widowControl/>
              <w:jc w:val="right"/>
              <w:rPr>
                <w:rFonts w:eastAsia="Times New Roman"/>
                <w:color w:val="000000"/>
                <w:sz w:val="16"/>
                <w:szCs w:val="16"/>
                <w:lang w:val="en-GI" w:eastAsia="en-GI"/>
              </w:rPr>
            </w:pPr>
            <w:r w:rsidRPr="00CC29F5">
              <w:rPr>
                <w:rFonts w:eastAsia="Times New Roman"/>
                <w:color w:val="000000"/>
                <w:sz w:val="16"/>
                <w:szCs w:val="16"/>
                <w:lang w:val="en-GI" w:eastAsia="en-GI"/>
              </w:rPr>
              <w:t>333</w:t>
            </w:r>
          </w:p>
        </w:tc>
        <w:tc>
          <w:tcPr>
            <w:tcW w:w="1134" w:type="dxa"/>
            <w:tcBorders>
              <w:top w:val="nil"/>
              <w:left w:val="nil"/>
              <w:bottom w:val="nil"/>
              <w:right w:val="single" w:sz="4" w:space="0" w:color="auto"/>
            </w:tcBorders>
            <w:shd w:val="clear" w:color="000000" w:fill="FFFFFF"/>
            <w:vAlign w:val="center"/>
            <w:hideMark/>
          </w:tcPr>
          <w:p w14:paraId="055DC097" w14:textId="77777777" w:rsidR="00CC29F5" w:rsidRPr="00CC29F5" w:rsidRDefault="00CC29F5" w:rsidP="00CC29F5">
            <w:pPr>
              <w:widowControl/>
              <w:jc w:val="right"/>
              <w:rPr>
                <w:rFonts w:eastAsia="Times New Roman"/>
                <w:color w:val="000000"/>
                <w:sz w:val="16"/>
                <w:szCs w:val="16"/>
                <w:lang w:val="en-GI" w:eastAsia="en-GI"/>
              </w:rPr>
            </w:pPr>
            <w:r w:rsidRPr="00CC29F5">
              <w:rPr>
                <w:rFonts w:eastAsia="Times New Roman"/>
                <w:color w:val="000000"/>
                <w:sz w:val="16"/>
                <w:szCs w:val="16"/>
                <w:lang w:val="en-GI" w:eastAsia="en-GI"/>
              </w:rPr>
              <w:t>1,560</w:t>
            </w:r>
          </w:p>
        </w:tc>
      </w:tr>
      <w:tr w:rsidR="00CC29F5" w:rsidRPr="00CC29F5" w14:paraId="19FFE691" w14:textId="77777777" w:rsidTr="00CC29F5">
        <w:trPr>
          <w:trHeight w:val="347"/>
          <w:jc w:val="center"/>
        </w:trPr>
        <w:tc>
          <w:tcPr>
            <w:tcW w:w="1980" w:type="dxa"/>
            <w:tcBorders>
              <w:top w:val="nil"/>
              <w:left w:val="single" w:sz="4" w:space="0" w:color="auto"/>
              <w:bottom w:val="nil"/>
              <w:right w:val="single" w:sz="4" w:space="0" w:color="auto"/>
            </w:tcBorders>
            <w:shd w:val="clear" w:color="000000" w:fill="FFFFFF"/>
            <w:noWrap/>
            <w:vAlign w:val="center"/>
            <w:hideMark/>
          </w:tcPr>
          <w:p w14:paraId="600E11B7" w14:textId="77777777" w:rsidR="00CC29F5" w:rsidRPr="00CC29F5" w:rsidRDefault="00CC29F5" w:rsidP="00CC29F5">
            <w:pPr>
              <w:widowControl/>
              <w:rPr>
                <w:rFonts w:eastAsia="Times New Roman"/>
                <w:color w:val="000000"/>
                <w:sz w:val="16"/>
                <w:szCs w:val="16"/>
                <w:lang w:val="en-GI" w:eastAsia="en-GI"/>
              </w:rPr>
            </w:pPr>
            <w:r w:rsidRPr="00CC29F5">
              <w:rPr>
                <w:rFonts w:eastAsia="Times New Roman"/>
                <w:color w:val="000000"/>
                <w:sz w:val="16"/>
                <w:szCs w:val="16"/>
                <w:lang w:val="en-GI" w:eastAsia="en-GI"/>
              </w:rPr>
              <w:t>Rescue</w:t>
            </w:r>
          </w:p>
        </w:tc>
        <w:tc>
          <w:tcPr>
            <w:tcW w:w="1701" w:type="dxa"/>
            <w:tcBorders>
              <w:top w:val="nil"/>
              <w:left w:val="nil"/>
              <w:bottom w:val="nil"/>
              <w:right w:val="single" w:sz="4" w:space="0" w:color="auto"/>
            </w:tcBorders>
            <w:shd w:val="clear" w:color="000000" w:fill="FFFFFF"/>
            <w:noWrap/>
            <w:vAlign w:val="center"/>
            <w:hideMark/>
          </w:tcPr>
          <w:p w14:paraId="16CA950A" w14:textId="77777777" w:rsidR="00CC29F5" w:rsidRPr="00CC29F5" w:rsidRDefault="00CC29F5" w:rsidP="00CC29F5">
            <w:pPr>
              <w:widowControl/>
              <w:rPr>
                <w:rFonts w:eastAsia="Times New Roman"/>
                <w:color w:val="000000"/>
                <w:sz w:val="16"/>
                <w:szCs w:val="16"/>
                <w:lang w:val="en-GI" w:eastAsia="en-GI"/>
              </w:rPr>
            </w:pPr>
            <w:r w:rsidRPr="00CC29F5">
              <w:rPr>
                <w:rFonts w:eastAsia="Times New Roman"/>
                <w:color w:val="000000"/>
                <w:sz w:val="16"/>
                <w:szCs w:val="16"/>
                <w:lang w:val="en-GI" w:eastAsia="en-GI"/>
              </w:rPr>
              <w:t>8 – Assistance</w:t>
            </w:r>
          </w:p>
        </w:tc>
        <w:tc>
          <w:tcPr>
            <w:tcW w:w="1417" w:type="dxa"/>
            <w:tcBorders>
              <w:top w:val="nil"/>
              <w:left w:val="nil"/>
              <w:bottom w:val="nil"/>
              <w:right w:val="single" w:sz="4" w:space="0" w:color="auto"/>
            </w:tcBorders>
            <w:shd w:val="clear" w:color="000000" w:fill="FFFFFF"/>
            <w:noWrap/>
            <w:vAlign w:val="center"/>
            <w:hideMark/>
          </w:tcPr>
          <w:p w14:paraId="74C46843" w14:textId="77777777" w:rsidR="00CC29F5" w:rsidRPr="00CC29F5" w:rsidRDefault="00CC29F5" w:rsidP="00CC29F5">
            <w:pPr>
              <w:widowControl/>
              <w:jc w:val="right"/>
              <w:rPr>
                <w:rFonts w:eastAsia="Times New Roman"/>
                <w:color w:val="000000"/>
                <w:sz w:val="16"/>
                <w:szCs w:val="16"/>
                <w:lang w:val="en-GI" w:eastAsia="en-GI"/>
              </w:rPr>
            </w:pPr>
            <w:r w:rsidRPr="00CC29F5">
              <w:rPr>
                <w:rFonts w:eastAsia="Times New Roman"/>
                <w:color w:val="000000"/>
                <w:sz w:val="16"/>
                <w:szCs w:val="16"/>
                <w:lang w:val="en-GI" w:eastAsia="en-GI"/>
              </w:rPr>
              <w:t>-14</w:t>
            </w:r>
          </w:p>
        </w:tc>
        <w:tc>
          <w:tcPr>
            <w:tcW w:w="1701" w:type="dxa"/>
            <w:tcBorders>
              <w:top w:val="nil"/>
              <w:left w:val="nil"/>
              <w:bottom w:val="nil"/>
              <w:right w:val="single" w:sz="4" w:space="0" w:color="auto"/>
            </w:tcBorders>
            <w:shd w:val="clear" w:color="000000" w:fill="FFFFFF"/>
            <w:noWrap/>
            <w:vAlign w:val="center"/>
            <w:hideMark/>
          </w:tcPr>
          <w:p w14:paraId="2DE0C50E" w14:textId="77777777" w:rsidR="00CC29F5" w:rsidRPr="00CC29F5" w:rsidRDefault="00CC29F5" w:rsidP="00CC29F5">
            <w:pPr>
              <w:widowControl/>
              <w:jc w:val="right"/>
              <w:rPr>
                <w:rFonts w:eastAsia="Times New Roman"/>
                <w:color w:val="000000"/>
                <w:sz w:val="16"/>
                <w:szCs w:val="16"/>
                <w:lang w:val="en-GI" w:eastAsia="en-GI"/>
              </w:rPr>
            </w:pPr>
            <w:r w:rsidRPr="00CC29F5">
              <w:rPr>
                <w:rFonts w:eastAsia="Times New Roman"/>
                <w:color w:val="000000"/>
                <w:sz w:val="16"/>
                <w:szCs w:val="16"/>
                <w:lang w:val="en-GI" w:eastAsia="en-GI"/>
              </w:rPr>
              <w:t>-21</w:t>
            </w:r>
          </w:p>
        </w:tc>
        <w:tc>
          <w:tcPr>
            <w:tcW w:w="1134" w:type="dxa"/>
            <w:tcBorders>
              <w:top w:val="nil"/>
              <w:left w:val="nil"/>
              <w:bottom w:val="nil"/>
              <w:right w:val="single" w:sz="4" w:space="0" w:color="auto"/>
            </w:tcBorders>
            <w:shd w:val="clear" w:color="000000" w:fill="FFFFFF"/>
            <w:vAlign w:val="center"/>
            <w:hideMark/>
          </w:tcPr>
          <w:p w14:paraId="22F48786" w14:textId="77777777" w:rsidR="00CC29F5" w:rsidRPr="00CC29F5" w:rsidRDefault="00CC29F5" w:rsidP="00CC29F5">
            <w:pPr>
              <w:widowControl/>
              <w:jc w:val="right"/>
              <w:rPr>
                <w:rFonts w:eastAsia="Times New Roman"/>
                <w:color w:val="000000"/>
                <w:sz w:val="16"/>
                <w:szCs w:val="16"/>
                <w:lang w:val="en-GI" w:eastAsia="en-GI"/>
              </w:rPr>
            </w:pPr>
            <w:r w:rsidRPr="00CC29F5">
              <w:rPr>
                <w:rFonts w:eastAsia="Times New Roman"/>
                <w:color w:val="000000"/>
                <w:sz w:val="16"/>
                <w:szCs w:val="16"/>
                <w:lang w:val="en-GI" w:eastAsia="en-GI"/>
              </w:rPr>
              <w:t>-35</w:t>
            </w:r>
          </w:p>
        </w:tc>
      </w:tr>
      <w:tr w:rsidR="00CC29F5" w:rsidRPr="00CC29F5" w14:paraId="2E9AE753" w14:textId="77777777" w:rsidTr="00CC29F5">
        <w:trPr>
          <w:trHeight w:val="365"/>
          <w:jc w:val="center"/>
        </w:trPr>
        <w:tc>
          <w:tcPr>
            <w:tcW w:w="1980" w:type="dxa"/>
            <w:tcBorders>
              <w:top w:val="nil"/>
              <w:left w:val="single" w:sz="4" w:space="0" w:color="auto"/>
              <w:bottom w:val="single" w:sz="4" w:space="0" w:color="auto"/>
              <w:right w:val="single" w:sz="4" w:space="0" w:color="auto"/>
            </w:tcBorders>
            <w:shd w:val="clear" w:color="000000" w:fill="FFFFFF"/>
            <w:noWrap/>
            <w:vAlign w:val="center"/>
            <w:hideMark/>
          </w:tcPr>
          <w:p w14:paraId="093CF5B6" w14:textId="77777777" w:rsidR="00CC29F5" w:rsidRPr="00CC29F5" w:rsidRDefault="00CC29F5" w:rsidP="00CC29F5">
            <w:pPr>
              <w:widowControl/>
              <w:rPr>
                <w:rFonts w:eastAsia="Times New Roman"/>
                <w:color w:val="000000"/>
                <w:sz w:val="16"/>
                <w:szCs w:val="16"/>
                <w:lang w:val="en-GI" w:eastAsia="en-GI"/>
              </w:rPr>
            </w:pPr>
            <w:r w:rsidRPr="00CC29F5">
              <w:rPr>
                <w:rFonts w:eastAsia="Times New Roman"/>
                <w:color w:val="000000"/>
                <w:sz w:val="16"/>
                <w:szCs w:val="16"/>
                <w:lang w:val="en-GI" w:eastAsia="en-GI"/>
              </w:rPr>
              <w:t>Excess</w:t>
            </w:r>
          </w:p>
        </w:tc>
        <w:tc>
          <w:tcPr>
            <w:tcW w:w="1701" w:type="dxa"/>
            <w:tcBorders>
              <w:top w:val="nil"/>
              <w:left w:val="nil"/>
              <w:bottom w:val="single" w:sz="4" w:space="0" w:color="auto"/>
              <w:right w:val="single" w:sz="4" w:space="0" w:color="auto"/>
            </w:tcBorders>
            <w:shd w:val="clear" w:color="000000" w:fill="FFFFFF"/>
            <w:noWrap/>
            <w:vAlign w:val="center"/>
            <w:hideMark/>
          </w:tcPr>
          <w:p w14:paraId="02AB00F7" w14:textId="77777777" w:rsidR="00CC29F5" w:rsidRPr="00CC29F5" w:rsidRDefault="00CC29F5" w:rsidP="00CC29F5">
            <w:pPr>
              <w:widowControl/>
              <w:rPr>
                <w:rFonts w:eastAsia="Times New Roman"/>
                <w:color w:val="000000"/>
                <w:sz w:val="16"/>
                <w:szCs w:val="16"/>
                <w:lang w:val="en-GI" w:eastAsia="en-GI"/>
              </w:rPr>
            </w:pPr>
            <w:r w:rsidRPr="00CC29F5">
              <w:rPr>
                <w:rFonts w:eastAsia="Times New Roman"/>
                <w:color w:val="000000"/>
                <w:sz w:val="16"/>
                <w:szCs w:val="16"/>
                <w:lang w:val="en-GI" w:eastAsia="en-GI"/>
              </w:rPr>
              <w:t>9 – Miscellaneous financial loss</w:t>
            </w:r>
          </w:p>
        </w:tc>
        <w:tc>
          <w:tcPr>
            <w:tcW w:w="1417" w:type="dxa"/>
            <w:tcBorders>
              <w:top w:val="nil"/>
              <w:left w:val="nil"/>
              <w:bottom w:val="single" w:sz="4" w:space="0" w:color="auto"/>
              <w:right w:val="single" w:sz="4" w:space="0" w:color="auto"/>
            </w:tcBorders>
            <w:shd w:val="clear" w:color="000000" w:fill="FFFFFF"/>
            <w:noWrap/>
            <w:vAlign w:val="center"/>
            <w:hideMark/>
          </w:tcPr>
          <w:p w14:paraId="7550BFE5" w14:textId="77777777" w:rsidR="00CC29F5" w:rsidRPr="00CC29F5" w:rsidRDefault="00CC29F5" w:rsidP="00CC29F5">
            <w:pPr>
              <w:widowControl/>
              <w:jc w:val="right"/>
              <w:rPr>
                <w:rFonts w:eastAsia="Times New Roman"/>
                <w:color w:val="000000"/>
                <w:sz w:val="16"/>
                <w:szCs w:val="16"/>
                <w:lang w:val="en-GI" w:eastAsia="en-GI"/>
              </w:rPr>
            </w:pPr>
            <w:r w:rsidRPr="00CC29F5">
              <w:rPr>
                <w:rFonts w:eastAsia="Times New Roman"/>
                <w:color w:val="000000"/>
                <w:sz w:val="16"/>
                <w:szCs w:val="16"/>
                <w:lang w:val="en-GI" w:eastAsia="en-GI"/>
              </w:rPr>
              <w:t>15</w:t>
            </w:r>
          </w:p>
        </w:tc>
        <w:tc>
          <w:tcPr>
            <w:tcW w:w="1701" w:type="dxa"/>
            <w:tcBorders>
              <w:top w:val="nil"/>
              <w:left w:val="nil"/>
              <w:bottom w:val="single" w:sz="4" w:space="0" w:color="auto"/>
              <w:right w:val="single" w:sz="4" w:space="0" w:color="auto"/>
            </w:tcBorders>
            <w:shd w:val="clear" w:color="000000" w:fill="FFFFFF"/>
            <w:noWrap/>
            <w:vAlign w:val="center"/>
            <w:hideMark/>
          </w:tcPr>
          <w:p w14:paraId="35DEAEED" w14:textId="77777777" w:rsidR="00CC29F5" w:rsidRPr="00CC29F5" w:rsidRDefault="00CC29F5" w:rsidP="00CC29F5">
            <w:pPr>
              <w:widowControl/>
              <w:jc w:val="right"/>
              <w:rPr>
                <w:rFonts w:eastAsia="Times New Roman"/>
                <w:color w:val="000000"/>
                <w:sz w:val="16"/>
                <w:szCs w:val="16"/>
                <w:lang w:val="en-GI" w:eastAsia="en-GI"/>
              </w:rPr>
            </w:pPr>
            <w:r w:rsidRPr="00CC29F5">
              <w:rPr>
                <w:rFonts w:eastAsia="Times New Roman"/>
                <w:color w:val="000000"/>
                <w:sz w:val="16"/>
                <w:szCs w:val="16"/>
                <w:lang w:val="en-GI" w:eastAsia="en-GI"/>
              </w:rPr>
              <w:t>2</w:t>
            </w:r>
          </w:p>
        </w:tc>
        <w:tc>
          <w:tcPr>
            <w:tcW w:w="1134" w:type="dxa"/>
            <w:tcBorders>
              <w:top w:val="nil"/>
              <w:left w:val="nil"/>
              <w:bottom w:val="nil"/>
              <w:right w:val="single" w:sz="4" w:space="0" w:color="auto"/>
            </w:tcBorders>
            <w:shd w:val="clear" w:color="000000" w:fill="FFFFFF"/>
            <w:vAlign w:val="center"/>
            <w:hideMark/>
          </w:tcPr>
          <w:p w14:paraId="3AE998E2" w14:textId="77777777" w:rsidR="00CC29F5" w:rsidRPr="00CC29F5" w:rsidRDefault="00CC29F5" w:rsidP="00CC29F5">
            <w:pPr>
              <w:widowControl/>
              <w:jc w:val="right"/>
              <w:rPr>
                <w:rFonts w:eastAsia="Times New Roman"/>
                <w:color w:val="000000"/>
                <w:sz w:val="16"/>
                <w:szCs w:val="16"/>
                <w:lang w:val="en-GI" w:eastAsia="en-GI"/>
              </w:rPr>
            </w:pPr>
            <w:r w:rsidRPr="00CC29F5">
              <w:rPr>
                <w:rFonts w:eastAsia="Times New Roman"/>
                <w:color w:val="000000"/>
                <w:sz w:val="16"/>
                <w:szCs w:val="16"/>
                <w:lang w:val="en-GI" w:eastAsia="en-GI"/>
              </w:rPr>
              <w:t>17</w:t>
            </w:r>
          </w:p>
        </w:tc>
      </w:tr>
      <w:tr w:rsidR="00CC29F5" w:rsidRPr="00CC29F5" w14:paraId="0782C13C" w14:textId="77777777" w:rsidTr="00CC29F5">
        <w:trPr>
          <w:trHeight w:val="265"/>
          <w:jc w:val="center"/>
        </w:trPr>
        <w:tc>
          <w:tcPr>
            <w:tcW w:w="1980" w:type="dxa"/>
            <w:tcBorders>
              <w:top w:val="nil"/>
              <w:left w:val="nil"/>
              <w:bottom w:val="nil"/>
              <w:right w:val="nil"/>
            </w:tcBorders>
            <w:shd w:val="clear" w:color="000000" w:fill="FFFFFF"/>
            <w:noWrap/>
            <w:vAlign w:val="bottom"/>
            <w:hideMark/>
          </w:tcPr>
          <w:p w14:paraId="07A93119" w14:textId="77777777" w:rsidR="00CC29F5" w:rsidRPr="00CC29F5" w:rsidRDefault="00CC29F5" w:rsidP="00CC29F5">
            <w:pPr>
              <w:widowControl/>
              <w:rPr>
                <w:rFonts w:eastAsia="Times New Roman"/>
                <w:color w:val="000000"/>
                <w:lang w:val="en-GI" w:eastAsia="en-GI"/>
              </w:rPr>
            </w:pPr>
            <w:r w:rsidRPr="00CC29F5">
              <w:rPr>
                <w:rFonts w:eastAsia="Times New Roman"/>
                <w:color w:val="000000"/>
                <w:lang w:val="en-GI" w:eastAsia="en-GI"/>
              </w:rPr>
              <w:t> </w:t>
            </w:r>
          </w:p>
        </w:tc>
        <w:tc>
          <w:tcPr>
            <w:tcW w:w="1701" w:type="dxa"/>
            <w:tcBorders>
              <w:top w:val="nil"/>
              <w:left w:val="single" w:sz="4" w:space="0" w:color="auto"/>
              <w:bottom w:val="single" w:sz="4" w:space="0" w:color="auto"/>
              <w:right w:val="single" w:sz="4" w:space="0" w:color="auto"/>
            </w:tcBorders>
            <w:shd w:val="clear" w:color="000000" w:fill="FFFFFF"/>
            <w:noWrap/>
            <w:vAlign w:val="bottom"/>
            <w:hideMark/>
          </w:tcPr>
          <w:p w14:paraId="00CD4CAD" w14:textId="77777777" w:rsidR="00CC29F5" w:rsidRPr="00CC29F5" w:rsidRDefault="00CC29F5" w:rsidP="00CC29F5">
            <w:pPr>
              <w:widowControl/>
              <w:jc w:val="right"/>
              <w:rPr>
                <w:rFonts w:eastAsia="Times New Roman"/>
                <w:b/>
                <w:bCs/>
                <w:color w:val="000000"/>
                <w:sz w:val="16"/>
                <w:szCs w:val="16"/>
                <w:lang w:val="en-GI" w:eastAsia="en-GI"/>
              </w:rPr>
            </w:pPr>
            <w:r w:rsidRPr="00CC29F5">
              <w:rPr>
                <w:rFonts w:eastAsia="Times New Roman"/>
                <w:b/>
                <w:bCs/>
                <w:color w:val="000000"/>
                <w:sz w:val="16"/>
                <w:szCs w:val="16"/>
                <w:lang w:val="en-GI" w:eastAsia="en-GI"/>
              </w:rPr>
              <w:t xml:space="preserve">Total   </w:t>
            </w:r>
          </w:p>
        </w:tc>
        <w:tc>
          <w:tcPr>
            <w:tcW w:w="1417" w:type="dxa"/>
            <w:tcBorders>
              <w:top w:val="nil"/>
              <w:left w:val="nil"/>
              <w:bottom w:val="single" w:sz="4" w:space="0" w:color="auto"/>
              <w:right w:val="single" w:sz="4" w:space="0" w:color="auto"/>
            </w:tcBorders>
            <w:shd w:val="clear" w:color="000000" w:fill="FFFFFF"/>
            <w:noWrap/>
            <w:vAlign w:val="bottom"/>
            <w:hideMark/>
          </w:tcPr>
          <w:p w14:paraId="5F032BFD" w14:textId="77777777" w:rsidR="00CC29F5" w:rsidRPr="00CC29F5" w:rsidRDefault="00CC29F5" w:rsidP="00CC29F5">
            <w:pPr>
              <w:widowControl/>
              <w:jc w:val="right"/>
              <w:rPr>
                <w:rFonts w:eastAsia="Times New Roman"/>
                <w:b/>
                <w:bCs/>
                <w:color w:val="000000"/>
                <w:sz w:val="16"/>
                <w:szCs w:val="16"/>
                <w:lang w:val="en-GI" w:eastAsia="en-GI"/>
              </w:rPr>
            </w:pPr>
            <w:r w:rsidRPr="00CC29F5">
              <w:rPr>
                <w:rFonts w:eastAsia="Times New Roman"/>
                <w:b/>
                <w:bCs/>
                <w:color w:val="000000"/>
                <w:sz w:val="16"/>
                <w:szCs w:val="16"/>
                <w:lang w:val="en-GI" w:eastAsia="en-GI"/>
              </w:rPr>
              <w:t>37,903</w:t>
            </w:r>
          </w:p>
        </w:tc>
        <w:tc>
          <w:tcPr>
            <w:tcW w:w="1701" w:type="dxa"/>
            <w:tcBorders>
              <w:top w:val="nil"/>
              <w:left w:val="nil"/>
              <w:bottom w:val="single" w:sz="4" w:space="0" w:color="auto"/>
              <w:right w:val="single" w:sz="4" w:space="0" w:color="auto"/>
            </w:tcBorders>
            <w:shd w:val="clear" w:color="000000" w:fill="FFFFFF"/>
            <w:noWrap/>
            <w:vAlign w:val="bottom"/>
            <w:hideMark/>
          </w:tcPr>
          <w:p w14:paraId="17BB6A05" w14:textId="77777777" w:rsidR="00CC29F5" w:rsidRPr="00CC29F5" w:rsidRDefault="00CC29F5" w:rsidP="00CC29F5">
            <w:pPr>
              <w:widowControl/>
              <w:jc w:val="right"/>
              <w:rPr>
                <w:rFonts w:eastAsia="Times New Roman"/>
                <w:b/>
                <w:bCs/>
                <w:color w:val="000000"/>
                <w:sz w:val="16"/>
                <w:szCs w:val="16"/>
                <w:lang w:val="en-GI" w:eastAsia="en-GI"/>
              </w:rPr>
            </w:pPr>
            <w:r w:rsidRPr="00CC29F5">
              <w:rPr>
                <w:rFonts w:eastAsia="Times New Roman"/>
                <w:b/>
                <w:bCs/>
                <w:color w:val="000000"/>
                <w:sz w:val="16"/>
                <w:szCs w:val="16"/>
                <w:lang w:val="en-GI" w:eastAsia="en-GI"/>
              </w:rPr>
              <w:t>4,947</w:t>
            </w:r>
          </w:p>
        </w:tc>
        <w:tc>
          <w:tcPr>
            <w:tcW w:w="1134" w:type="dxa"/>
            <w:tcBorders>
              <w:top w:val="single" w:sz="4" w:space="0" w:color="auto"/>
              <w:left w:val="nil"/>
              <w:bottom w:val="single" w:sz="4" w:space="0" w:color="auto"/>
              <w:right w:val="single" w:sz="4" w:space="0" w:color="auto"/>
            </w:tcBorders>
            <w:shd w:val="clear" w:color="000000" w:fill="FFFFFF"/>
            <w:noWrap/>
            <w:vAlign w:val="bottom"/>
            <w:hideMark/>
          </w:tcPr>
          <w:p w14:paraId="0BDF1058" w14:textId="77777777" w:rsidR="00CC29F5" w:rsidRPr="00CC29F5" w:rsidRDefault="00CC29F5" w:rsidP="00CC29F5">
            <w:pPr>
              <w:widowControl/>
              <w:jc w:val="right"/>
              <w:rPr>
                <w:rFonts w:eastAsia="Times New Roman"/>
                <w:b/>
                <w:bCs/>
                <w:color w:val="000000"/>
                <w:sz w:val="16"/>
                <w:szCs w:val="16"/>
                <w:lang w:val="en-GI" w:eastAsia="en-GI"/>
              </w:rPr>
            </w:pPr>
            <w:r w:rsidRPr="00CC29F5">
              <w:rPr>
                <w:rFonts w:eastAsia="Times New Roman"/>
                <w:b/>
                <w:bCs/>
                <w:color w:val="000000"/>
                <w:sz w:val="16"/>
                <w:szCs w:val="16"/>
                <w:lang w:val="en-GI" w:eastAsia="en-GI"/>
              </w:rPr>
              <w:t>42,851</w:t>
            </w:r>
          </w:p>
        </w:tc>
      </w:tr>
    </w:tbl>
    <w:p w14:paraId="5B8C32BE" w14:textId="77777777" w:rsidR="00BA42B6" w:rsidRPr="00CC29F5" w:rsidRDefault="00BA42B6" w:rsidP="00CC29F5">
      <w:pPr>
        <w:spacing w:before="120" w:after="200"/>
        <w:ind w:right="1525"/>
        <w:jc w:val="both"/>
        <w:rPr>
          <w:rFonts w:ascii="Work Sans" w:hAnsi="Work Sans"/>
        </w:rPr>
      </w:pPr>
    </w:p>
    <w:p w14:paraId="2DD81ED6" w14:textId="13D869D8" w:rsidR="00F85516" w:rsidRDefault="00F85516" w:rsidP="00771F55">
      <w:pPr>
        <w:spacing w:before="120" w:after="200"/>
        <w:ind w:left="357" w:right="1525"/>
        <w:jc w:val="both"/>
      </w:pPr>
    </w:p>
    <w:p w14:paraId="322A4BC8" w14:textId="77777777" w:rsidR="00354EAF" w:rsidRDefault="00354EAF" w:rsidP="00354EAF"/>
    <w:p w14:paraId="096830B7" w14:textId="2F3B1C94" w:rsidR="00D22F2A" w:rsidRPr="00323DBD" w:rsidRDefault="006E4C0A" w:rsidP="00323DBD">
      <w:pPr>
        <w:pStyle w:val="ListParagraph"/>
        <w:numPr>
          <w:ilvl w:val="2"/>
          <w:numId w:val="22"/>
        </w:numPr>
        <w:tabs>
          <w:tab w:val="left" w:pos="993"/>
        </w:tabs>
        <w:spacing w:before="120" w:after="200"/>
        <w:ind w:left="993" w:right="1525" w:hanging="709"/>
        <w:contextualSpacing w:val="0"/>
        <w:jc w:val="both"/>
        <w:rPr>
          <w:rFonts w:asciiTheme="minorHAnsi" w:hAnsiTheme="minorHAnsi" w:cstheme="minorHAnsi"/>
        </w:rPr>
      </w:pPr>
      <w:r w:rsidRPr="00323DBD">
        <w:rPr>
          <w:rFonts w:asciiTheme="minorHAnsi" w:hAnsiTheme="minorHAnsi" w:cstheme="minorHAnsi"/>
        </w:rPr>
        <w:t xml:space="preserve">The standard deviation in </w:t>
      </w:r>
      <w:r w:rsidR="006967A7" w:rsidRPr="00323DBD">
        <w:rPr>
          <w:rFonts w:asciiTheme="minorHAnsi" w:hAnsiTheme="minorHAnsi" w:cstheme="minorHAnsi"/>
        </w:rPr>
        <w:t xml:space="preserve">paragraph </w:t>
      </w:r>
      <w:r w:rsidR="00811C27" w:rsidRPr="00323DBD">
        <w:rPr>
          <w:rFonts w:asciiTheme="minorHAnsi" w:hAnsiTheme="minorHAnsi" w:cstheme="minorHAnsi"/>
        </w:rPr>
        <w:t>8.10.1</w:t>
      </w:r>
      <w:r w:rsidR="00D22F2A" w:rsidRPr="00323DBD">
        <w:rPr>
          <w:rFonts w:asciiTheme="minorHAnsi" w:hAnsiTheme="minorHAnsi" w:cstheme="minorHAnsi"/>
        </w:rPr>
        <w:t xml:space="preserve">, </w:t>
      </w:r>
      <m:oMath>
        <m:r>
          <w:rPr>
            <w:rFonts w:ascii="Cambria Math" w:hAnsi="Cambria Math" w:cstheme="minorHAnsi"/>
          </w:rPr>
          <m:t>σ</m:t>
        </m:r>
      </m:oMath>
      <w:r w:rsidR="00D22F2A" w:rsidRPr="00323DBD">
        <w:rPr>
          <w:rFonts w:asciiTheme="minorHAnsi" w:hAnsiTheme="minorHAnsi" w:cstheme="minorHAnsi"/>
        </w:rPr>
        <w:t xml:space="preserve">, is based on Article 117 and Annex II of the Delegated Regulations, subject to the adjustment factor for non-proportional reinsurance applied to the premium volumes for </w:t>
      </w:r>
      <w:r w:rsidR="00CC29F5">
        <w:rPr>
          <w:rFonts w:asciiTheme="minorHAnsi" w:hAnsiTheme="minorHAnsi" w:cstheme="minorHAnsi"/>
        </w:rPr>
        <w:t xml:space="preserve">Motor Vehicle Liability </w:t>
      </w:r>
      <w:r w:rsidR="00D22F2A" w:rsidRPr="00323DBD">
        <w:rPr>
          <w:rFonts w:asciiTheme="minorHAnsi" w:hAnsiTheme="minorHAnsi" w:cstheme="minorHAnsi"/>
        </w:rPr>
        <w:t xml:space="preserve">(segment </w:t>
      </w:r>
      <w:r w:rsidR="00CC29F5">
        <w:rPr>
          <w:rFonts w:asciiTheme="minorHAnsi" w:hAnsiTheme="minorHAnsi" w:cstheme="minorHAnsi"/>
        </w:rPr>
        <w:t>1</w:t>
      </w:r>
      <w:r w:rsidR="00D22F2A" w:rsidRPr="00323DBD">
        <w:rPr>
          <w:rFonts w:asciiTheme="minorHAnsi" w:hAnsiTheme="minorHAnsi" w:cstheme="minorHAnsi"/>
        </w:rPr>
        <w:t xml:space="preserve">) which bring the standard deviation for this segment from </w:t>
      </w:r>
      <w:r w:rsidR="000A6FDC">
        <w:rPr>
          <w:rFonts w:asciiTheme="minorHAnsi" w:hAnsiTheme="minorHAnsi" w:cstheme="minorHAnsi"/>
        </w:rPr>
        <w:t>10</w:t>
      </w:r>
      <w:r w:rsidR="00D22F2A" w:rsidRPr="00323DBD">
        <w:rPr>
          <w:rFonts w:asciiTheme="minorHAnsi" w:hAnsiTheme="minorHAnsi" w:cstheme="minorHAnsi"/>
        </w:rPr>
        <w:t xml:space="preserve">% to </w:t>
      </w:r>
      <w:r w:rsidR="000A6FDC">
        <w:rPr>
          <w:rFonts w:asciiTheme="minorHAnsi" w:hAnsiTheme="minorHAnsi" w:cstheme="minorHAnsi"/>
        </w:rPr>
        <w:t>8</w:t>
      </w:r>
      <w:r w:rsidR="00D22F2A" w:rsidRPr="00323DBD">
        <w:rPr>
          <w:rFonts w:asciiTheme="minorHAnsi" w:hAnsiTheme="minorHAnsi" w:cstheme="minorHAnsi"/>
        </w:rPr>
        <w:t>%, on the basis that there i</w:t>
      </w:r>
      <w:r w:rsidR="009676F2" w:rsidRPr="00323DBD">
        <w:rPr>
          <w:rFonts w:asciiTheme="minorHAnsi" w:hAnsiTheme="minorHAnsi" w:cstheme="minorHAnsi"/>
        </w:rPr>
        <w:t>s</w:t>
      </w:r>
      <w:r w:rsidR="00D22F2A" w:rsidRPr="00323DBD">
        <w:rPr>
          <w:rFonts w:asciiTheme="minorHAnsi" w:hAnsiTheme="minorHAnsi" w:cstheme="minorHAnsi"/>
        </w:rPr>
        <w:t xml:space="preserve"> non-proportional reinsurance</w:t>
      </w:r>
      <w:r w:rsidR="009676F2" w:rsidRPr="00323DBD">
        <w:rPr>
          <w:rFonts w:asciiTheme="minorHAnsi" w:hAnsiTheme="minorHAnsi" w:cstheme="minorHAnsi"/>
        </w:rPr>
        <w:t xml:space="preserve"> for these books</w:t>
      </w:r>
      <w:r w:rsidR="00D22F2A" w:rsidRPr="00323DBD">
        <w:rPr>
          <w:rFonts w:asciiTheme="minorHAnsi" w:hAnsiTheme="minorHAnsi" w:cstheme="minorHAnsi"/>
        </w:rPr>
        <w:t xml:space="preserve">. </w:t>
      </w:r>
    </w:p>
    <w:p w14:paraId="7D21A0F6" w14:textId="77777777" w:rsidR="00D22F2A" w:rsidRPr="000A6FDC" w:rsidRDefault="00D22F2A" w:rsidP="000A6FDC">
      <w:pPr>
        <w:pStyle w:val="ListParagraph"/>
        <w:numPr>
          <w:ilvl w:val="2"/>
          <w:numId w:val="22"/>
        </w:numPr>
        <w:tabs>
          <w:tab w:val="left" w:pos="993"/>
        </w:tabs>
        <w:spacing w:before="120" w:after="200"/>
        <w:ind w:left="993" w:right="1525" w:hanging="709"/>
        <w:contextualSpacing w:val="0"/>
        <w:jc w:val="both"/>
        <w:rPr>
          <w:rFonts w:asciiTheme="minorHAnsi" w:hAnsiTheme="minorHAnsi" w:cstheme="minorHAnsi"/>
        </w:rPr>
      </w:pPr>
      <w:r w:rsidRPr="000A6FDC">
        <w:rPr>
          <w:rFonts w:asciiTheme="minorHAnsi" w:hAnsiTheme="minorHAnsi" w:cstheme="minorHAnsi"/>
        </w:rPr>
        <w:t>There are no other non-proportional reinsurance arrangements in place for any other classes.</w:t>
      </w:r>
    </w:p>
    <w:p w14:paraId="37DD7B4A" w14:textId="0E28FE52" w:rsidR="00354EAF" w:rsidRDefault="00354EAF" w:rsidP="00354EAF"/>
    <w:p w14:paraId="2FD8C26C" w14:textId="36819E3A" w:rsidR="009834B3" w:rsidRDefault="00CC0003" w:rsidP="00354EAF">
      <m:oMathPara>
        <m:oMath>
          <m:r>
            <w:rPr>
              <w:rFonts w:ascii="Cambria Math" w:hAnsi="Cambria Math"/>
            </w:rPr>
            <m:t>Non-life Premium and Reserve Risk= 3×σ×V=3∙7.58%∙</m:t>
          </m:r>
          <m:d>
            <m:dPr>
              <m:ctrlPr>
                <w:rPr>
                  <w:rFonts w:ascii="Cambria Math" w:hAnsi="Cambria Math"/>
                  <w:i/>
                </w:rPr>
              </m:ctrlPr>
            </m:dPr>
            <m:e>
              <m:r>
                <w:rPr>
                  <w:rFonts w:ascii="Cambria Math" w:hAnsi="Cambria Math"/>
                </w:rPr>
                <m:t>16.72m+42.88m</m:t>
              </m:r>
            </m:e>
          </m:d>
          <m:r>
            <w:rPr>
              <w:rFonts w:ascii="Cambria Math" w:hAnsi="Cambria Math"/>
            </w:rPr>
            <m:t>=13.55m</m:t>
          </m:r>
        </m:oMath>
      </m:oMathPara>
    </w:p>
    <w:p w14:paraId="17B5E019" w14:textId="77777777" w:rsidR="009834B3" w:rsidRDefault="009834B3" w:rsidP="00354EAF"/>
    <w:p w14:paraId="1F6C6B21" w14:textId="77777777" w:rsidR="009834B3" w:rsidRPr="00A25DDA" w:rsidRDefault="009834B3" w:rsidP="00A25DDA">
      <w:pPr>
        <w:pStyle w:val="ListParagraph"/>
        <w:numPr>
          <w:ilvl w:val="1"/>
          <w:numId w:val="7"/>
        </w:numPr>
        <w:tabs>
          <w:tab w:val="left" w:pos="851"/>
        </w:tabs>
        <w:spacing w:before="100" w:after="240"/>
        <w:ind w:left="709"/>
        <w:contextualSpacing w:val="0"/>
        <w:outlineLvl w:val="1"/>
        <w:rPr>
          <w:rFonts w:asciiTheme="minorHAnsi" w:hAnsiTheme="minorHAnsi" w:cstheme="minorHAnsi"/>
          <w:b/>
          <w:bCs/>
          <w:color w:val="2F5496"/>
          <w:spacing w:val="2"/>
          <w:kern w:val="36"/>
        </w:rPr>
      </w:pPr>
      <w:bookmarkStart w:id="179" w:name="_Toc148719781"/>
      <w:bookmarkStart w:id="180" w:name="_Toc178351458"/>
      <w:r w:rsidRPr="00A25DDA">
        <w:rPr>
          <w:rFonts w:asciiTheme="minorHAnsi" w:hAnsiTheme="minorHAnsi" w:cstheme="minorHAnsi"/>
          <w:b/>
          <w:bCs/>
          <w:color w:val="2F5496"/>
          <w:spacing w:val="2"/>
          <w:kern w:val="36"/>
        </w:rPr>
        <w:t>Non-life underwriting risk – Catastrophe</w:t>
      </w:r>
      <w:bookmarkEnd w:id="179"/>
      <w:bookmarkEnd w:id="180"/>
    </w:p>
    <w:p w14:paraId="2B06B75E" w14:textId="77777777" w:rsidR="006E6E88" w:rsidRPr="006E6E88" w:rsidRDefault="006E6E88" w:rsidP="00EC3893">
      <w:pPr>
        <w:pStyle w:val="ListParagraph"/>
        <w:numPr>
          <w:ilvl w:val="1"/>
          <w:numId w:val="24"/>
        </w:numPr>
        <w:tabs>
          <w:tab w:val="left" w:pos="851"/>
        </w:tabs>
        <w:spacing w:before="120" w:after="200"/>
        <w:ind w:right="1525"/>
        <w:contextualSpacing w:val="0"/>
        <w:jc w:val="both"/>
        <w:rPr>
          <w:rFonts w:ascii="Work Sans" w:hAnsi="Work Sans"/>
          <w:vanish/>
        </w:rPr>
      </w:pPr>
    </w:p>
    <w:p w14:paraId="671E3B1B" w14:textId="77777777" w:rsidR="00951D28" w:rsidRPr="00951D28" w:rsidRDefault="00951D28" w:rsidP="00951D28">
      <w:pPr>
        <w:pStyle w:val="ListParagraph"/>
        <w:numPr>
          <w:ilvl w:val="1"/>
          <w:numId w:val="22"/>
        </w:numPr>
        <w:tabs>
          <w:tab w:val="left" w:pos="993"/>
        </w:tabs>
        <w:spacing w:before="120" w:after="200"/>
        <w:ind w:right="1525"/>
        <w:contextualSpacing w:val="0"/>
        <w:jc w:val="both"/>
        <w:rPr>
          <w:rFonts w:asciiTheme="minorHAnsi" w:hAnsiTheme="minorHAnsi" w:cstheme="minorHAnsi"/>
          <w:vanish/>
        </w:rPr>
      </w:pPr>
    </w:p>
    <w:p w14:paraId="6728B31E" w14:textId="3A773D3D" w:rsidR="009834B3" w:rsidRPr="00951D28" w:rsidRDefault="00B04331" w:rsidP="00951D28">
      <w:pPr>
        <w:pStyle w:val="ListParagraph"/>
        <w:numPr>
          <w:ilvl w:val="2"/>
          <w:numId w:val="22"/>
        </w:numPr>
        <w:tabs>
          <w:tab w:val="left" w:pos="993"/>
        </w:tabs>
        <w:spacing w:before="120" w:after="200"/>
        <w:ind w:left="1004" w:right="1525"/>
        <w:contextualSpacing w:val="0"/>
        <w:jc w:val="both"/>
        <w:rPr>
          <w:rFonts w:asciiTheme="minorHAnsi" w:hAnsiTheme="minorHAnsi" w:cstheme="minorHAnsi"/>
        </w:rPr>
      </w:pPr>
      <w:r w:rsidRPr="00951D28">
        <w:rPr>
          <w:rFonts w:asciiTheme="minorHAnsi" w:hAnsiTheme="minorHAnsi" w:cstheme="minorHAnsi"/>
        </w:rPr>
        <w:t>The Company is exposed to the natural</w:t>
      </w:r>
      <w:r w:rsidR="009A4D27">
        <w:rPr>
          <w:rFonts w:asciiTheme="minorHAnsi" w:hAnsiTheme="minorHAnsi" w:cstheme="minorHAnsi"/>
        </w:rPr>
        <w:t xml:space="preserve"> and</w:t>
      </w:r>
      <w:r w:rsidRPr="00951D28">
        <w:rPr>
          <w:rFonts w:asciiTheme="minorHAnsi" w:hAnsiTheme="minorHAnsi" w:cstheme="minorHAnsi"/>
        </w:rPr>
        <w:t xml:space="preserve"> man-made modules of the catastrophe risk charge. </w:t>
      </w:r>
    </w:p>
    <w:p w14:paraId="0AAE8209" w14:textId="2859B319" w:rsidR="00BA42B6" w:rsidRPr="00951D28" w:rsidRDefault="00181537" w:rsidP="00951D28">
      <w:pPr>
        <w:pStyle w:val="ListParagraph"/>
        <w:numPr>
          <w:ilvl w:val="2"/>
          <w:numId w:val="22"/>
        </w:numPr>
        <w:tabs>
          <w:tab w:val="left" w:pos="993"/>
        </w:tabs>
        <w:spacing w:before="120" w:after="200"/>
        <w:ind w:left="993" w:right="1525" w:hanging="709"/>
        <w:contextualSpacing w:val="0"/>
        <w:jc w:val="both"/>
        <w:rPr>
          <w:rFonts w:asciiTheme="minorHAnsi" w:hAnsiTheme="minorHAnsi" w:cstheme="minorHAnsi"/>
        </w:rPr>
      </w:pPr>
      <w:r w:rsidRPr="00951D28">
        <w:rPr>
          <w:rFonts w:asciiTheme="minorHAnsi" w:hAnsiTheme="minorHAnsi" w:cstheme="minorHAnsi"/>
        </w:rPr>
        <w:t>The n</w:t>
      </w:r>
      <w:r w:rsidR="00683255" w:rsidRPr="00951D28">
        <w:rPr>
          <w:rFonts w:asciiTheme="minorHAnsi" w:hAnsiTheme="minorHAnsi" w:cstheme="minorHAnsi"/>
        </w:rPr>
        <w:t xml:space="preserve">atural </w:t>
      </w:r>
      <w:r w:rsidR="00114ACA" w:rsidRPr="00951D28">
        <w:rPr>
          <w:rFonts w:asciiTheme="minorHAnsi" w:hAnsiTheme="minorHAnsi" w:cstheme="minorHAnsi"/>
        </w:rPr>
        <w:t>c</w:t>
      </w:r>
      <w:r w:rsidR="00683255" w:rsidRPr="00951D28">
        <w:rPr>
          <w:rFonts w:asciiTheme="minorHAnsi" w:hAnsiTheme="minorHAnsi" w:cstheme="minorHAnsi"/>
        </w:rPr>
        <w:t>atastrophe risk charge</w:t>
      </w:r>
      <w:r w:rsidR="00074725" w:rsidRPr="00951D28">
        <w:rPr>
          <w:rFonts w:asciiTheme="minorHAnsi" w:hAnsiTheme="minorHAnsi" w:cstheme="minorHAnsi"/>
        </w:rPr>
        <w:t xml:space="preserve"> shall consist </w:t>
      </w:r>
      <w:r w:rsidR="00504EDC" w:rsidRPr="00951D28">
        <w:rPr>
          <w:rFonts w:asciiTheme="minorHAnsi" w:hAnsiTheme="minorHAnsi" w:cstheme="minorHAnsi"/>
        </w:rPr>
        <w:t>on the following sub-modules</w:t>
      </w:r>
      <w:r w:rsidR="008777BF" w:rsidRPr="00951D28">
        <w:rPr>
          <w:rFonts w:asciiTheme="minorHAnsi" w:hAnsiTheme="minorHAnsi" w:cstheme="minorHAnsi"/>
        </w:rPr>
        <w:t xml:space="preserve"> (Article 120 of Delegated Regulations)</w:t>
      </w:r>
      <w:r w:rsidR="00504EDC" w:rsidRPr="00951D28">
        <w:rPr>
          <w:rFonts w:asciiTheme="minorHAnsi" w:hAnsiTheme="minorHAnsi" w:cstheme="minorHAnsi"/>
        </w:rPr>
        <w:t>:</w:t>
      </w:r>
    </w:p>
    <w:p w14:paraId="390C9058" w14:textId="3A3D14C5" w:rsidR="00504EDC" w:rsidRPr="0016788D" w:rsidRDefault="006B5C7B" w:rsidP="0016788D">
      <w:pPr>
        <w:pStyle w:val="ListParagraph"/>
        <w:numPr>
          <w:ilvl w:val="0"/>
          <w:numId w:val="10"/>
        </w:numPr>
        <w:tabs>
          <w:tab w:val="left" w:pos="851"/>
        </w:tabs>
        <w:spacing w:before="120" w:after="200"/>
        <w:ind w:left="851" w:right="1525" w:hanging="357"/>
        <w:contextualSpacing w:val="0"/>
        <w:jc w:val="both"/>
        <w:rPr>
          <w:rFonts w:asciiTheme="minorHAnsi" w:hAnsiTheme="minorHAnsi" w:cstheme="minorHAnsi"/>
        </w:rPr>
      </w:pPr>
      <w:r w:rsidRPr="0016788D">
        <w:rPr>
          <w:rFonts w:asciiTheme="minorHAnsi" w:hAnsiTheme="minorHAnsi" w:cstheme="minorHAnsi"/>
        </w:rPr>
        <w:t>Windstorm risk sub-module</w:t>
      </w:r>
    </w:p>
    <w:p w14:paraId="00A44659" w14:textId="050DAA5E" w:rsidR="006B5C7B" w:rsidRPr="0016788D" w:rsidRDefault="006B5C7B" w:rsidP="0016788D">
      <w:pPr>
        <w:pStyle w:val="ListParagraph"/>
        <w:numPr>
          <w:ilvl w:val="0"/>
          <w:numId w:val="10"/>
        </w:numPr>
        <w:tabs>
          <w:tab w:val="left" w:pos="851"/>
        </w:tabs>
        <w:spacing w:before="120" w:after="200"/>
        <w:ind w:left="851" w:right="1525" w:hanging="357"/>
        <w:contextualSpacing w:val="0"/>
        <w:jc w:val="both"/>
        <w:rPr>
          <w:rFonts w:asciiTheme="minorHAnsi" w:hAnsiTheme="minorHAnsi" w:cstheme="minorHAnsi"/>
        </w:rPr>
      </w:pPr>
      <w:r w:rsidRPr="0016788D">
        <w:rPr>
          <w:rFonts w:asciiTheme="minorHAnsi" w:hAnsiTheme="minorHAnsi" w:cstheme="minorHAnsi"/>
        </w:rPr>
        <w:t>Earthquake risk sub-module</w:t>
      </w:r>
    </w:p>
    <w:p w14:paraId="52512687" w14:textId="21ED0041" w:rsidR="006B5C7B" w:rsidRPr="0016788D" w:rsidRDefault="006B5C7B" w:rsidP="0016788D">
      <w:pPr>
        <w:pStyle w:val="ListParagraph"/>
        <w:numPr>
          <w:ilvl w:val="0"/>
          <w:numId w:val="10"/>
        </w:numPr>
        <w:tabs>
          <w:tab w:val="left" w:pos="851"/>
        </w:tabs>
        <w:spacing w:before="120" w:after="200"/>
        <w:ind w:left="851" w:right="1525" w:hanging="357"/>
        <w:contextualSpacing w:val="0"/>
        <w:jc w:val="both"/>
        <w:rPr>
          <w:rFonts w:asciiTheme="minorHAnsi" w:hAnsiTheme="minorHAnsi" w:cstheme="minorHAnsi"/>
        </w:rPr>
      </w:pPr>
      <w:r w:rsidRPr="0016788D">
        <w:rPr>
          <w:rFonts w:asciiTheme="minorHAnsi" w:hAnsiTheme="minorHAnsi" w:cstheme="minorHAnsi"/>
        </w:rPr>
        <w:t>Flood risk sub-module</w:t>
      </w:r>
    </w:p>
    <w:p w14:paraId="635FED89" w14:textId="693D7A45" w:rsidR="006B5C7B" w:rsidRPr="0016788D" w:rsidRDefault="00CD542E" w:rsidP="0016788D">
      <w:pPr>
        <w:pStyle w:val="ListParagraph"/>
        <w:numPr>
          <w:ilvl w:val="0"/>
          <w:numId w:val="10"/>
        </w:numPr>
        <w:tabs>
          <w:tab w:val="left" w:pos="851"/>
        </w:tabs>
        <w:spacing w:before="120" w:after="200"/>
        <w:ind w:left="851" w:right="1525" w:hanging="357"/>
        <w:contextualSpacing w:val="0"/>
        <w:jc w:val="both"/>
        <w:rPr>
          <w:rFonts w:asciiTheme="minorHAnsi" w:hAnsiTheme="minorHAnsi" w:cstheme="minorHAnsi"/>
        </w:rPr>
      </w:pPr>
      <w:r w:rsidRPr="0016788D">
        <w:rPr>
          <w:rFonts w:asciiTheme="minorHAnsi" w:hAnsiTheme="minorHAnsi" w:cstheme="minorHAnsi"/>
        </w:rPr>
        <w:t>Hail risk sub-module</w:t>
      </w:r>
    </w:p>
    <w:p w14:paraId="6F93FE9F" w14:textId="5209CF8A" w:rsidR="00CD542E" w:rsidRPr="0016788D" w:rsidRDefault="00CD542E" w:rsidP="0016788D">
      <w:pPr>
        <w:pStyle w:val="ListParagraph"/>
        <w:numPr>
          <w:ilvl w:val="0"/>
          <w:numId w:val="10"/>
        </w:numPr>
        <w:tabs>
          <w:tab w:val="left" w:pos="851"/>
        </w:tabs>
        <w:spacing w:before="120" w:after="200"/>
        <w:ind w:left="851" w:right="1525" w:hanging="357"/>
        <w:contextualSpacing w:val="0"/>
        <w:jc w:val="both"/>
        <w:rPr>
          <w:rFonts w:asciiTheme="minorHAnsi" w:hAnsiTheme="minorHAnsi" w:cstheme="minorHAnsi"/>
        </w:rPr>
      </w:pPr>
      <w:r w:rsidRPr="0016788D">
        <w:rPr>
          <w:rFonts w:asciiTheme="minorHAnsi" w:hAnsiTheme="minorHAnsi" w:cstheme="minorHAnsi"/>
        </w:rPr>
        <w:t>Subsidence risk sub-module</w:t>
      </w:r>
    </w:p>
    <w:p w14:paraId="07AEC29E" w14:textId="6ED2DCA4" w:rsidR="00CD542E" w:rsidRPr="0016788D" w:rsidRDefault="00114ACA" w:rsidP="0016788D">
      <w:pPr>
        <w:pStyle w:val="ListParagraph"/>
        <w:numPr>
          <w:ilvl w:val="2"/>
          <w:numId w:val="22"/>
        </w:numPr>
        <w:tabs>
          <w:tab w:val="left" w:pos="993"/>
        </w:tabs>
        <w:spacing w:before="120" w:after="200"/>
        <w:ind w:left="993" w:right="1525" w:hanging="709"/>
        <w:contextualSpacing w:val="0"/>
        <w:jc w:val="both"/>
        <w:rPr>
          <w:rFonts w:asciiTheme="minorHAnsi" w:hAnsiTheme="minorHAnsi" w:cstheme="minorHAnsi"/>
        </w:rPr>
      </w:pPr>
      <w:r w:rsidRPr="0016788D">
        <w:rPr>
          <w:rFonts w:asciiTheme="minorHAnsi" w:hAnsiTheme="minorHAnsi" w:cstheme="minorHAnsi"/>
        </w:rPr>
        <w:t xml:space="preserve">The capital requirement for the natural risk sub-module </w:t>
      </w:r>
      <w:r w:rsidR="00FB1E29" w:rsidRPr="0016788D">
        <w:rPr>
          <w:rFonts w:asciiTheme="minorHAnsi" w:hAnsiTheme="minorHAnsi" w:cstheme="minorHAnsi"/>
        </w:rPr>
        <w:t>shall be equal to the following:</w:t>
      </w:r>
    </w:p>
    <w:p w14:paraId="5FE2EA4C" w14:textId="1008F836" w:rsidR="00FB1E29" w:rsidRPr="00114ACA" w:rsidRDefault="002B1FDC" w:rsidP="00114ACA">
      <w:pPr>
        <w:tabs>
          <w:tab w:val="left" w:pos="851"/>
        </w:tabs>
        <w:spacing w:before="120" w:after="200"/>
        <w:ind w:right="1525"/>
        <w:jc w:val="both"/>
        <w:rPr>
          <w:rFonts w:ascii="Work Sans" w:hAnsi="Work Sans"/>
        </w:rPr>
      </w:pPr>
      <m:oMathPara>
        <m:oMath>
          <m:sSub>
            <m:sSubPr>
              <m:ctrlPr>
                <w:rPr>
                  <w:rFonts w:ascii="Cambria Math" w:hAnsi="Cambria Math"/>
                  <w:i/>
                </w:rPr>
              </m:ctrlPr>
            </m:sSubPr>
            <m:e>
              <m:r>
                <w:rPr>
                  <w:rFonts w:ascii="Cambria Math" w:hAnsi="Cambria Math"/>
                </w:rPr>
                <m:t>SCR</m:t>
              </m:r>
            </m:e>
            <m:sub>
              <m:r>
                <w:rPr>
                  <w:rFonts w:ascii="Cambria Math" w:hAnsi="Cambria Math"/>
                </w:rPr>
                <m:t>natCAT</m:t>
              </m:r>
            </m:sub>
          </m:sSub>
          <m:r>
            <w:rPr>
              <w:rFonts w:ascii="Cambria Math" w:hAnsi="Cambria Math"/>
            </w:rPr>
            <m:t xml:space="preserve">= </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SCR</m:t>
                      </m:r>
                    </m:e>
                    <m:sub>
                      <m:r>
                        <w:rPr>
                          <w:rFonts w:ascii="Cambria Math" w:hAnsi="Cambria Math"/>
                        </w:rPr>
                        <m:t>i</m:t>
                      </m:r>
                    </m:sub>
                    <m:sup>
                      <m:r>
                        <w:rPr>
                          <w:rFonts w:ascii="Cambria Math" w:hAnsi="Cambria Math"/>
                        </w:rPr>
                        <m:t>2</m:t>
                      </m:r>
                    </m:sup>
                  </m:sSubSup>
                </m:e>
              </m:nary>
            </m:e>
          </m:rad>
          <m:r>
            <w:rPr>
              <w:rFonts w:ascii="Cambria Math" w:hAnsi="Cambria Math"/>
            </w:rPr>
            <m:t>=£481k</m:t>
          </m:r>
        </m:oMath>
      </m:oMathPara>
    </w:p>
    <w:p w14:paraId="6E1EC17E" w14:textId="77777777" w:rsidR="00BA42B6" w:rsidRDefault="00BA42B6" w:rsidP="00354EAF"/>
    <w:p w14:paraId="21D3C12E" w14:textId="77777777" w:rsidR="00E168CA" w:rsidRDefault="00E168CA" w:rsidP="00354EAF"/>
    <w:tbl>
      <w:tblPr>
        <w:tblW w:w="9026" w:type="dxa"/>
        <w:jc w:val="center"/>
        <w:tblCellMar>
          <w:top w:w="15" w:type="dxa"/>
        </w:tblCellMar>
        <w:tblLook w:val="04A0" w:firstRow="1" w:lastRow="0" w:firstColumn="1" w:lastColumn="0" w:noHBand="0" w:noVBand="1"/>
      </w:tblPr>
      <w:tblGrid>
        <w:gridCol w:w="2451"/>
        <w:gridCol w:w="2372"/>
        <w:gridCol w:w="2143"/>
        <w:gridCol w:w="1813"/>
        <w:gridCol w:w="247"/>
      </w:tblGrid>
      <w:tr w:rsidR="002D06E5" w:rsidRPr="002D06E5" w14:paraId="0E3C59C7" w14:textId="77777777" w:rsidTr="002D06E5">
        <w:trPr>
          <w:gridAfter w:val="1"/>
          <w:wAfter w:w="247" w:type="dxa"/>
          <w:trHeight w:val="269"/>
          <w:jc w:val="center"/>
        </w:trPr>
        <w:tc>
          <w:tcPr>
            <w:tcW w:w="245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4003B96" w14:textId="77777777" w:rsidR="002F5F01" w:rsidRPr="002D06E5" w:rsidRDefault="002F5F01" w:rsidP="002F5F01">
            <w:pPr>
              <w:widowControl/>
              <w:jc w:val="center"/>
              <w:rPr>
                <w:rFonts w:ascii="Work Sans" w:eastAsia="Times New Roman" w:hAnsi="Work Sans"/>
                <w:b/>
                <w:bCs/>
                <w:sz w:val="18"/>
                <w:szCs w:val="18"/>
                <w:lang w:val="en-GB" w:eastAsia="en-GB"/>
              </w:rPr>
            </w:pPr>
            <w:proofErr w:type="spellStart"/>
            <w:r w:rsidRPr="002D06E5">
              <w:rPr>
                <w:rFonts w:ascii="Work Sans" w:eastAsia="Times New Roman" w:hAnsi="Work Sans"/>
                <w:b/>
                <w:bCs/>
                <w:sz w:val="18"/>
                <w:szCs w:val="18"/>
                <w:lang w:val="en-GB" w:eastAsia="en-GB"/>
              </w:rPr>
              <w:t>NatCat</w:t>
            </w:r>
            <w:proofErr w:type="spellEnd"/>
            <w:r w:rsidRPr="002D06E5">
              <w:rPr>
                <w:rFonts w:ascii="Work Sans" w:eastAsia="Times New Roman" w:hAnsi="Work Sans"/>
                <w:b/>
                <w:bCs/>
                <w:sz w:val="18"/>
                <w:szCs w:val="18"/>
                <w:lang w:val="en-GB" w:eastAsia="en-GB"/>
              </w:rPr>
              <w:t xml:space="preserve"> sub-module</w:t>
            </w:r>
          </w:p>
        </w:tc>
        <w:tc>
          <w:tcPr>
            <w:tcW w:w="237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7FAE2E0" w14:textId="77777777" w:rsidR="002F5F01" w:rsidRPr="002D06E5" w:rsidRDefault="002F5F01" w:rsidP="002F5F01">
            <w:pPr>
              <w:widowControl/>
              <w:jc w:val="center"/>
              <w:rPr>
                <w:rFonts w:ascii="Work Sans" w:eastAsia="Times New Roman" w:hAnsi="Work Sans"/>
                <w:b/>
                <w:bCs/>
                <w:sz w:val="18"/>
                <w:szCs w:val="18"/>
                <w:lang w:val="en-GB" w:eastAsia="en-GB"/>
              </w:rPr>
            </w:pPr>
            <w:proofErr w:type="spellStart"/>
            <w:r w:rsidRPr="002D06E5">
              <w:rPr>
                <w:rFonts w:ascii="Work Sans" w:eastAsia="Times New Roman" w:hAnsi="Work Sans"/>
                <w:b/>
                <w:bCs/>
                <w:sz w:val="18"/>
                <w:szCs w:val="18"/>
                <w:lang w:val="en-GB" w:eastAsia="en-GB"/>
              </w:rPr>
              <w:t>SCRgross</w:t>
            </w:r>
            <w:proofErr w:type="spellEnd"/>
          </w:p>
        </w:tc>
        <w:tc>
          <w:tcPr>
            <w:tcW w:w="214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EDE8F1A" w14:textId="77777777" w:rsidR="002F5F01" w:rsidRPr="002D06E5" w:rsidRDefault="002F5F01" w:rsidP="002F5F01">
            <w:pPr>
              <w:widowControl/>
              <w:jc w:val="center"/>
              <w:rPr>
                <w:rFonts w:ascii="Work Sans" w:eastAsia="Times New Roman" w:hAnsi="Work Sans"/>
                <w:b/>
                <w:bCs/>
                <w:sz w:val="18"/>
                <w:szCs w:val="18"/>
                <w:lang w:val="en-GB" w:eastAsia="en-GB"/>
              </w:rPr>
            </w:pPr>
            <w:r w:rsidRPr="002D06E5">
              <w:rPr>
                <w:rFonts w:ascii="Work Sans" w:eastAsia="Times New Roman" w:hAnsi="Work Sans"/>
                <w:b/>
                <w:bCs/>
                <w:sz w:val="18"/>
                <w:szCs w:val="18"/>
                <w:lang w:val="en-GB" w:eastAsia="en-GB"/>
              </w:rPr>
              <w:t>Mitigation RI</w:t>
            </w:r>
          </w:p>
        </w:tc>
        <w:tc>
          <w:tcPr>
            <w:tcW w:w="181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B24CF95" w14:textId="77777777" w:rsidR="002F5F01" w:rsidRPr="002D06E5" w:rsidRDefault="002F5F01" w:rsidP="002F5F01">
            <w:pPr>
              <w:widowControl/>
              <w:jc w:val="center"/>
              <w:rPr>
                <w:rFonts w:ascii="Work Sans" w:eastAsia="Times New Roman" w:hAnsi="Work Sans"/>
                <w:b/>
                <w:bCs/>
                <w:sz w:val="18"/>
                <w:szCs w:val="18"/>
                <w:lang w:val="en-GB" w:eastAsia="en-GB"/>
              </w:rPr>
            </w:pPr>
            <w:proofErr w:type="spellStart"/>
            <w:r w:rsidRPr="002D06E5">
              <w:rPr>
                <w:rFonts w:ascii="Work Sans" w:eastAsia="Times New Roman" w:hAnsi="Work Sans"/>
                <w:b/>
                <w:bCs/>
                <w:sz w:val="18"/>
                <w:szCs w:val="18"/>
                <w:lang w:val="en-GB" w:eastAsia="en-GB"/>
              </w:rPr>
              <w:t>SCRnet</w:t>
            </w:r>
            <w:proofErr w:type="spellEnd"/>
          </w:p>
        </w:tc>
      </w:tr>
      <w:tr w:rsidR="002D06E5" w:rsidRPr="002D06E5" w14:paraId="7791F1A2" w14:textId="77777777" w:rsidTr="002D06E5">
        <w:trPr>
          <w:trHeight w:val="224"/>
          <w:jc w:val="center"/>
        </w:trPr>
        <w:tc>
          <w:tcPr>
            <w:tcW w:w="2451"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3C4CE82E" w14:textId="77777777" w:rsidR="002F5F01" w:rsidRPr="002D06E5" w:rsidRDefault="002F5F01" w:rsidP="002F5F01">
            <w:pPr>
              <w:widowControl/>
              <w:rPr>
                <w:rFonts w:ascii="Work Sans" w:eastAsia="Times New Roman" w:hAnsi="Work Sans"/>
                <w:b/>
                <w:bCs/>
                <w:sz w:val="18"/>
                <w:szCs w:val="18"/>
                <w:lang w:val="en-GB" w:eastAsia="en-GB"/>
              </w:rPr>
            </w:pPr>
          </w:p>
        </w:tc>
        <w:tc>
          <w:tcPr>
            <w:tcW w:w="2372"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6D741216" w14:textId="77777777" w:rsidR="002F5F01" w:rsidRPr="002D06E5" w:rsidRDefault="002F5F01" w:rsidP="002F5F01">
            <w:pPr>
              <w:widowControl/>
              <w:rPr>
                <w:rFonts w:ascii="Work Sans" w:eastAsia="Times New Roman" w:hAnsi="Work Sans"/>
                <w:b/>
                <w:bCs/>
                <w:sz w:val="18"/>
                <w:szCs w:val="18"/>
                <w:lang w:val="en-GB" w:eastAsia="en-GB"/>
              </w:rPr>
            </w:pPr>
          </w:p>
        </w:tc>
        <w:tc>
          <w:tcPr>
            <w:tcW w:w="214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18E6CCFB" w14:textId="77777777" w:rsidR="002F5F01" w:rsidRPr="002D06E5" w:rsidRDefault="002F5F01" w:rsidP="002F5F01">
            <w:pPr>
              <w:widowControl/>
              <w:rPr>
                <w:rFonts w:ascii="Work Sans" w:eastAsia="Times New Roman" w:hAnsi="Work Sans"/>
                <w:b/>
                <w:bCs/>
                <w:sz w:val="18"/>
                <w:szCs w:val="18"/>
                <w:lang w:val="en-GB" w:eastAsia="en-GB"/>
              </w:rPr>
            </w:pPr>
          </w:p>
        </w:tc>
        <w:tc>
          <w:tcPr>
            <w:tcW w:w="181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69527DBE" w14:textId="77777777" w:rsidR="002F5F01" w:rsidRPr="002D06E5" w:rsidRDefault="002F5F01" w:rsidP="002F5F01">
            <w:pPr>
              <w:widowControl/>
              <w:rPr>
                <w:rFonts w:ascii="Work Sans" w:eastAsia="Times New Roman" w:hAnsi="Work Sans"/>
                <w:b/>
                <w:bCs/>
                <w:sz w:val="18"/>
                <w:szCs w:val="18"/>
                <w:lang w:val="en-GB" w:eastAsia="en-GB"/>
              </w:rPr>
            </w:pPr>
          </w:p>
        </w:tc>
        <w:tc>
          <w:tcPr>
            <w:tcW w:w="247" w:type="dxa"/>
            <w:tcBorders>
              <w:top w:val="nil"/>
              <w:left w:val="nil"/>
              <w:bottom w:val="nil"/>
              <w:right w:val="nil"/>
            </w:tcBorders>
            <w:shd w:val="clear" w:color="auto" w:fill="auto"/>
            <w:noWrap/>
            <w:vAlign w:val="bottom"/>
            <w:hideMark/>
          </w:tcPr>
          <w:p w14:paraId="1CAEC395" w14:textId="77777777" w:rsidR="002F5F01" w:rsidRPr="002D06E5" w:rsidRDefault="002F5F01" w:rsidP="002F5F01">
            <w:pPr>
              <w:widowControl/>
              <w:jc w:val="center"/>
              <w:rPr>
                <w:rFonts w:ascii="Work Sans" w:eastAsia="Times New Roman" w:hAnsi="Work Sans"/>
                <w:b/>
                <w:bCs/>
                <w:sz w:val="20"/>
                <w:szCs w:val="20"/>
                <w:lang w:val="en-GB" w:eastAsia="en-GB"/>
              </w:rPr>
            </w:pPr>
          </w:p>
        </w:tc>
      </w:tr>
      <w:tr w:rsidR="002D06E5" w:rsidRPr="002D06E5" w14:paraId="039A3066" w14:textId="77777777" w:rsidTr="002D06E5">
        <w:trPr>
          <w:trHeight w:val="271"/>
          <w:jc w:val="center"/>
        </w:trPr>
        <w:tc>
          <w:tcPr>
            <w:tcW w:w="2451" w:type="dxa"/>
            <w:tcBorders>
              <w:top w:val="nil"/>
              <w:left w:val="single" w:sz="4" w:space="0" w:color="auto"/>
              <w:bottom w:val="single" w:sz="4" w:space="0" w:color="auto"/>
              <w:right w:val="single" w:sz="4" w:space="0" w:color="auto"/>
            </w:tcBorders>
            <w:shd w:val="clear" w:color="auto" w:fill="auto"/>
            <w:noWrap/>
            <w:vAlign w:val="center"/>
            <w:hideMark/>
          </w:tcPr>
          <w:p w14:paraId="34EFD122" w14:textId="77777777" w:rsidR="002F5F01" w:rsidRPr="002D06E5" w:rsidRDefault="002F5F01" w:rsidP="002F5F01">
            <w:pPr>
              <w:widowControl/>
              <w:rPr>
                <w:rFonts w:ascii="Work Sans" w:eastAsia="Times New Roman" w:hAnsi="Work Sans"/>
                <w:sz w:val="18"/>
                <w:szCs w:val="18"/>
                <w:lang w:val="en-GB" w:eastAsia="en-GB"/>
              </w:rPr>
            </w:pPr>
            <w:r w:rsidRPr="002D06E5">
              <w:rPr>
                <w:rFonts w:ascii="Work Sans" w:eastAsia="Times New Roman" w:hAnsi="Work Sans"/>
                <w:sz w:val="18"/>
                <w:szCs w:val="18"/>
                <w:lang w:val="en-GB" w:eastAsia="en-GB"/>
              </w:rPr>
              <w:t>Windstorm</w:t>
            </w:r>
          </w:p>
        </w:tc>
        <w:tc>
          <w:tcPr>
            <w:tcW w:w="2372" w:type="dxa"/>
            <w:tcBorders>
              <w:top w:val="nil"/>
              <w:left w:val="nil"/>
              <w:bottom w:val="single" w:sz="4" w:space="0" w:color="auto"/>
              <w:right w:val="single" w:sz="4" w:space="0" w:color="auto"/>
            </w:tcBorders>
            <w:shd w:val="clear" w:color="auto" w:fill="auto"/>
            <w:noWrap/>
            <w:vAlign w:val="center"/>
            <w:hideMark/>
          </w:tcPr>
          <w:p w14:paraId="6F36D3CD" w14:textId="0AC43360" w:rsidR="002F5F01" w:rsidRPr="002D06E5" w:rsidRDefault="00E415EB" w:rsidP="002F5F01">
            <w:pPr>
              <w:widowControl/>
              <w:jc w:val="right"/>
              <w:rPr>
                <w:rFonts w:ascii="Work Sans" w:eastAsia="Times New Roman" w:hAnsi="Work Sans"/>
                <w:sz w:val="18"/>
                <w:szCs w:val="18"/>
                <w:lang w:val="en-GB" w:eastAsia="en-GB"/>
              </w:rPr>
            </w:pPr>
            <w:r w:rsidRPr="002D06E5">
              <w:rPr>
                <w:rFonts w:ascii="Work Sans" w:eastAsia="Times New Roman" w:hAnsi="Work Sans"/>
                <w:sz w:val="18"/>
                <w:szCs w:val="18"/>
                <w:lang w:val="en-GB" w:eastAsia="en-GB"/>
              </w:rPr>
              <w:t>0</w:t>
            </w:r>
          </w:p>
        </w:tc>
        <w:tc>
          <w:tcPr>
            <w:tcW w:w="2143" w:type="dxa"/>
            <w:tcBorders>
              <w:top w:val="nil"/>
              <w:left w:val="nil"/>
              <w:bottom w:val="single" w:sz="4" w:space="0" w:color="auto"/>
              <w:right w:val="single" w:sz="4" w:space="0" w:color="auto"/>
            </w:tcBorders>
            <w:shd w:val="clear" w:color="auto" w:fill="auto"/>
            <w:noWrap/>
            <w:vAlign w:val="center"/>
            <w:hideMark/>
          </w:tcPr>
          <w:p w14:paraId="25684022" w14:textId="23F3B195" w:rsidR="002F5F01" w:rsidRPr="002D06E5" w:rsidRDefault="00E415EB" w:rsidP="002F5F01">
            <w:pPr>
              <w:widowControl/>
              <w:jc w:val="right"/>
              <w:rPr>
                <w:rFonts w:ascii="Work Sans" w:eastAsia="Times New Roman" w:hAnsi="Work Sans"/>
                <w:sz w:val="18"/>
                <w:szCs w:val="18"/>
                <w:lang w:val="en-GB" w:eastAsia="en-GB"/>
              </w:rPr>
            </w:pPr>
            <w:r w:rsidRPr="002D06E5">
              <w:rPr>
                <w:rFonts w:ascii="Work Sans" w:eastAsia="Times New Roman" w:hAnsi="Work Sans"/>
                <w:sz w:val="18"/>
                <w:szCs w:val="18"/>
                <w:lang w:val="en-GB" w:eastAsia="en-GB"/>
              </w:rPr>
              <w:t>0</w:t>
            </w:r>
          </w:p>
        </w:tc>
        <w:tc>
          <w:tcPr>
            <w:tcW w:w="1813" w:type="dxa"/>
            <w:tcBorders>
              <w:top w:val="nil"/>
              <w:left w:val="nil"/>
              <w:bottom w:val="single" w:sz="4" w:space="0" w:color="auto"/>
              <w:right w:val="single" w:sz="4" w:space="0" w:color="auto"/>
            </w:tcBorders>
            <w:shd w:val="clear" w:color="auto" w:fill="auto"/>
            <w:noWrap/>
            <w:vAlign w:val="center"/>
            <w:hideMark/>
          </w:tcPr>
          <w:p w14:paraId="2B71181E" w14:textId="48A83C3D" w:rsidR="002F5F01" w:rsidRPr="002D06E5" w:rsidRDefault="002D06E5" w:rsidP="002F5F01">
            <w:pPr>
              <w:widowControl/>
              <w:jc w:val="right"/>
              <w:rPr>
                <w:rFonts w:ascii="Work Sans" w:eastAsia="Times New Roman" w:hAnsi="Work Sans"/>
                <w:sz w:val="18"/>
                <w:szCs w:val="18"/>
                <w:lang w:val="en-GB" w:eastAsia="en-GB"/>
              </w:rPr>
            </w:pPr>
            <w:r w:rsidRPr="002D06E5">
              <w:rPr>
                <w:rFonts w:ascii="Work Sans" w:eastAsia="Times New Roman" w:hAnsi="Work Sans"/>
                <w:sz w:val="18"/>
                <w:szCs w:val="18"/>
                <w:lang w:val="en-GB" w:eastAsia="en-GB"/>
              </w:rPr>
              <w:t>0</w:t>
            </w:r>
          </w:p>
        </w:tc>
        <w:tc>
          <w:tcPr>
            <w:tcW w:w="247" w:type="dxa"/>
            <w:shd w:val="clear" w:color="auto" w:fill="auto"/>
            <w:vAlign w:val="center"/>
            <w:hideMark/>
          </w:tcPr>
          <w:p w14:paraId="2CB7007B" w14:textId="77777777" w:rsidR="002F5F01" w:rsidRPr="002D06E5" w:rsidRDefault="002F5F01" w:rsidP="002F5F01">
            <w:pPr>
              <w:widowControl/>
              <w:rPr>
                <w:rFonts w:ascii="Times New Roman" w:eastAsia="Times New Roman" w:hAnsi="Times New Roman" w:cs="Times New Roman"/>
                <w:sz w:val="20"/>
                <w:szCs w:val="20"/>
                <w:lang w:val="en-GB" w:eastAsia="en-GB"/>
              </w:rPr>
            </w:pPr>
          </w:p>
        </w:tc>
      </w:tr>
      <w:tr w:rsidR="002D06E5" w:rsidRPr="002D06E5" w14:paraId="06554B9A" w14:textId="77777777" w:rsidTr="002D06E5">
        <w:trPr>
          <w:trHeight w:val="271"/>
          <w:jc w:val="center"/>
        </w:trPr>
        <w:tc>
          <w:tcPr>
            <w:tcW w:w="2451" w:type="dxa"/>
            <w:tcBorders>
              <w:top w:val="nil"/>
              <w:left w:val="single" w:sz="4" w:space="0" w:color="auto"/>
              <w:bottom w:val="single" w:sz="4" w:space="0" w:color="auto"/>
              <w:right w:val="single" w:sz="4" w:space="0" w:color="auto"/>
            </w:tcBorders>
            <w:shd w:val="clear" w:color="auto" w:fill="auto"/>
            <w:noWrap/>
            <w:vAlign w:val="center"/>
            <w:hideMark/>
          </w:tcPr>
          <w:p w14:paraId="4D3F77FE" w14:textId="77777777" w:rsidR="002F5F01" w:rsidRPr="002D06E5" w:rsidRDefault="002F5F01" w:rsidP="002F5F01">
            <w:pPr>
              <w:widowControl/>
              <w:rPr>
                <w:rFonts w:ascii="Work Sans" w:eastAsia="Times New Roman" w:hAnsi="Work Sans"/>
                <w:sz w:val="18"/>
                <w:szCs w:val="18"/>
                <w:lang w:val="en-GB" w:eastAsia="en-GB"/>
              </w:rPr>
            </w:pPr>
            <w:r w:rsidRPr="002D06E5">
              <w:rPr>
                <w:rFonts w:ascii="Work Sans" w:eastAsia="Times New Roman" w:hAnsi="Work Sans"/>
                <w:sz w:val="18"/>
                <w:szCs w:val="18"/>
                <w:lang w:val="en-GB" w:eastAsia="en-GB"/>
              </w:rPr>
              <w:t>Flood</w:t>
            </w:r>
          </w:p>
        </w:tc>
        <w:tc>
          <w:tcPr>
            <w:tcW w:w="2372" w:type="dxa"/>
            <w:tcBorders>
              <w:top w:val="nil"/>
              <w:left w:val="nil"/>
              <w:bottom w:val="single" w:sz="4" w:space="0" w:color="auto"/>
              <w:right w:val="single" w:sz="4" w:space="0" w:color="auto"/>
            </w:tcBorders>
            <w:shd w:val="clear" w:color="auto" w:fill="auto"/>
            <w:noWrap/>
            <w:vAlign w:val="center"/>
            <w:hideMark/>
          </w:tcPr>
          <w:p w14:paraId="16EB3B4B" w14:textId="56A9CA4A" w:rsidR="002F5F01" w:rsidRPr="002D06E5" w:rsidRDefault="00E415EB" w:rsidP="002F5F01">
            <w:pPr>
              <w:widowControl/>
              <w:jc w:val="right"/>
              <w:rPr>
                <w:rFonts w:ascii="Work Sans" w:eastAsia="Times New Roman" w:hAnsi="Work Sans"/>
                <w:sz w:val="18"/>
                <w:szCs w:val="18"/>
                <w:lang w:val="en-GB" w:eastAsia="en-GB"/>
              </w:rPr>
            </w:pPr>
            <w:r w:rsidRPr="002D06E5">
              <w:rPr>
                <w:rFonts w:ascii="Work Sans" w:eastAsia="Times New Roman" w:hAnsi="Work Sans"/>
                <w:sz w:val="18"/>
                <w:szCs w:val="18"/>
                <w:lang w:val="en-GB" w:eastAsia="en-GB"/>
              </w:rPr>
              <w:t>1,203</w:t>
            </w:r>
          </w:p>
        </w:tc>
        <w:tc>
          <w:tcPr>
            <w:tcW w:w="2143" w:type="dxa"/>
            <w:tcBorders>
              <w:top w:val="nil"/>
              <w:left w:val="nil"/>
              <w:bottom w:val="single" w:sz="4" w:space="0" w:color="auto"/>
              <w:right w:val="single" w:sz="4" w:space="0" w:color="auto"/>
            </w:tcBorders>
            <w:shd w:val="clear" w:color="auto" w:fill="auto"/>
            <w:noWrap/>
            <w:vAlign w:val="center"/>
            <w:hideMark/>
          </w:tcPr>
          <w:p w14:paraId="594E74ED" w14:textId="26956B59" w:rsidR="002F5F01" w:rsidRPr="002D06E5" w:rsidRDefault="00E415EB" w:rsidP="002F5F01">
            <w:pPr>
              <w:widowControl/>
              <w:jc w:val="right"/>
              <w:rPr>
                <w:rFonts w:ascii="Work Sans" w:eastAsia="Times New Roman" w:hAnsi="Work Sans"/>
                <w:sz w:val="18"/>
                <w:szCs w:val="18"/>
                <w:lang w:val="en-GB" w:eastAsia="en-GB"/>
              </w:rPr>
            </w:pPr>
            <w:r w:rsidRPr="002D06E5">
              <w:rPr>
                <w:rFonts w:ascii="Work Sans" w:eastAsia="Times New Roman" w:hAnsi="Work Sans"/>
                <w:sz w:val="18"/>
                <w:szCs w:val="18"/>
                <w:lang w:val="en-GB" w:eastAsia="en-GB"/>
              </w:rPr>
              <w:t>0.722</w:t>
            </w:r>
          </w:p>
        </w:tc>
        <w:tc>
          <w:tcPr>
            <w:tcW w:w="1813" w:type="dxa"/>
            <w:tcBorders>
              <w:top w:val="nil"/>
              <w:left w:val="nil"/>
              <w:bottom w:val="single" w:sz="4" w:space="0" w:color="auto"/>
              <w:right w:val="single" w:sz="4" w:space="0" w:color="auto"/>
            </w:tcBorders>
            <w:shd w:val="clear" w:color="auto" w:fill="auto"/>
            <w:noWrap/>
            <w:vAlign w:val="center"/>
            <w:hideMark/>
          </w:tcPr>
          <w:p w14:paraId="31E88948" w14:textId="0A62C8F6" w:rsidR="002F5F01" w:rsidRPr="002D06E5" w:rsidRDefault="00E415EB" w:rsidP="002F5F01">
            <w:pPr>
              <w:widowControl/>
              <w:jc w:val="right"/>
              <w:rPr>
                <w:rFonts w:ascii="Work Sans" w:eastAsia="Times New Roman" w:hAnsi="Work Sans"/>
                <w:sz w:val="18"/>
                <w:szCs w:val="18"/>
                <w:lang w:val="en-GB" w:eastAsia="en-GB"/>
              </w:rPr>
            </w:pPr>
            <w:r w:rsidRPr="002D06E5">
              <w:rPr>
                <w:rFonts w:ascii="Work Sans" w:eastAsia="Times New Roman" w:hAnsi="Work Sans"/>
                <w:sz w:val="18"/>
                <w:szCs w:val="18"/>
                <w:lang w:val="en-GB" w:eastAsia="en-GB"/>
              </w:rPr>
              <w:t>0.481</w:t>
            </w:r>
          </w:p>
        </w:tc>
        <w:tc>
          <w:tcPr>
            <w:tcW w:w="247" w:type="dxa"/>
            <w:shd w:val="clear" w:color="auto" w:fill="auto"/>
            <w:vAlign w:val="center"/>
            <w:hideMark/>
          </w:tcPr>
          <w:p w14:paraId="40E75930" w14:textId="77777777" w:rsidR="002F5F01" w:rsidRPr="002D06E5" w:rsidRDefault="002F5F01" w:rsidP="002F5F01">
            <w:pPr>
              <w:widowControl/>
              <w:rPr>
                <w:rFonts w:ascii="Times New Roman" w:eastAsia="Times New Roman" w:hAnsi="Times New Roman" w:cs="Times New Roman"/>
                <w:sz w:val="20"/>
                <w:szCs w:val="20"/>
                <w:lang w:val="en-GB" w:eastAsia="en-GB"/>
              </w:rPr>
            </w:pPr>
          </w:p>
        </w:tc>
      </w:tr>
      <w:tr w:rsidR="002D06E5" w:rsidRPr="002D06E5" w14:paraId="0EE6F48D" w14:textId="77777777" w:rsidTr="002D06E5">
        <w:trPr>
          <w:trHeight w:val="271"/>
          <w:jc w:val="center"/>
        </w:trPr>
        <w:tc>
          <w:tcPr>
            <w:tcW w:w="2451" w:type="dxa"/>
            <w:tcBorders>
              <w:top w:val="nil"/>
              <w:left w:val="single" w:sz="4" w:space="0" w:color="auto"/>
              <w:bottom w:val="single" w:sz="4" w:space="0" w:color="auto"/>
              <w:right w:val="single" w:sz="4" w:space="0" w:color="auto"/>
            </w:tcBorders>
            <w:shd w:val="clear" w:color="auto" w:fill="auto"/>
            <w:noWrap/>
            <w:vAlign w:val="center"/>
            <w:hideMark/>
          </w:tcPr>
          <w:p w14:paraId="1141F929" w14:textId="77777777" w:rsidR="002F5F01" w:rsidRPr="002D06E5" w:rsidRDefault="002F5F01" w:rsidP="002F5F01">
            <w:pPr>
              <w:widowControl/>
              <w:rPr>
                <w:rFonts w:ascii="Work Sans" w:eastAsia="Times New Roman" w:hAnsi="Work Sans"/>
                <w:sz w:val="18"/>
                <w:szCs w:val="18"/>
                <w:lang w:val="en-GB" w:eastAsia="en-GB"/>
              </w:rPr>
            </w:pPr>
            <w:r w:rsidRPr="002D06E5">
              <w:rPr>
                <w:rFonts w:ascii="Work Sans" w:eastAsia="Times New Roman" w:hAnsi="Work Sans"/>
                <w:sz w:val="18"/>
                <w:szCs w:val="18"/>
                <w:lang w:val="en-GB" w:eastAsia="en-GB"/>
              </w:rPr>
              <w:t>Earthquake</w:t>
            </w:r>
          </w:p>
        </w:tc>
        <w:tc>
          <w:tcPr>
            <w:tcW w:w="2372" w:type="dxa"/>
            <w:tcBorders>
              <w:top w:val="nil"/>
              <w:left w:val="nil"/>
              <w:bottom w:val="single" w:sz="4" w:space="0" w:color="auto"/>
              <w:right w:val="single" w:sz="4" w:space="0" w:color="auto"/>
            </w:tcBorders>
            <w:shd w:val="clear" w:color="auto" w:fill="auto"/>
            <w:noWrap/>
            <w:vAlign w:val="center"/>
            <w:hideMark/>
          </w:tcPr>
          <w:p w14:paraId="2B0065CC" w14:textId="77777777" w:rsidR="002F5F01" w:rsidRPr="002D06E5" w:rsidRDefault="002F5F01" w:rsidP="002F5F01">
            <w:pPr>
              <w:widowControl/>
              <w:jc w:val="right"/>
              <w:rPr>
                <w:rFonts w:ascii="Work Sans" w:eastAsia="Times New Roman" w:hAnsi="Work Sans"/>
                <w:sz w:val="18"/>
                <w:szCs w:val="18"/>
                <w:lang w:val="en-GB" w:eastAsia="en-GB"/>
              </w:rPr>
            </w:pPr>
            <w:r w:rsidRPr="002D06E5">
              <w:rPr>
                <w:rFonts w:ascii="Work Sans" w:eastAsia="Times New Roman" w:hAnsi="Work Sans"/>
                <w:sz w:val="18"/>
                <w:szCs w:val="18"/>
                <w:lang w:val="en-GB" w:eastAsia="en-GB"/>
              </w:rPr>
              <w:t>0</w:t>
            </w:r>
          </w:p>
        </w:tc>
        <w:tc>
          <w:tcPr>
            <w:tcW w:w="2143" w:type="dxa"/>
            <w:tcBorders>
              <w:top w:val="nil"/>
              <w:left w:val="nil"/>
              <w:bottom w:val="single" w:sz="4" w:space="0" w:color="auto"/>
              <w:right w:val="single" w:sz="4" w:space="0" w:color="auto"/>
            </w:tcBorders>
            <w:shd w:val="clear" w:color="auto" w:fill="auto"/>
            <w:noWrap/>
            <w:vAlign w:val="center"/>
            <w:hideMark/>
          </w:tcPr>
          <w:p w14:paraId="494E1D06" w14:textId="77777777" w:rsidR="002F5F01" w:rsidRPr="002D06E5" w:rsidRDefault="002F5F01" w:rsidP="002F5F01">
            <w:pPr>
              <w:widowControl/>
              <w:jc w:val="right"/>
              <w:rPr>
                <w:rFonts w:ascii="Work Sans" w:eastAsia="Times New Roman" w:hAnsi="Work Sans"/>
                <w:sz w:val="18"/>
                <w:szCs w:val="18"/>
                <w:lang w:val="en-GB" w:eastAsia="en-GB"/>
              </w:rPr>
            </w:pPr>
            <w:r w:rsidRPr="002D06E5">
              <w:rPr>
                <w:rFonts w:ascii="Work Sans" w:eastAsia="Times New Roman" w:hAnsi="Work Sans"/>
                <w:sz w:val="18"/>
                <w:szCs w:val="18"/>
                <w:lang w:val="en-GB" w:eastAsia="en-GB"/>
              </w:rPr>
              <w:t>0</w:t>
            </w:r>
          </w:p>
        </w:tc>
        <w:tc>
          <w:tcPr>
            <w:tcW w:w="1813" w:type="dxa"/>
            <w:tcBorders>
              <w:top w:val="nil"/>
              <w:left w:val="nil"/>
              <w:bottom w:val="single" w:sz="4" w:space="0" w:color="auto"/>
              <w:right w:val="single" w:sz="4" w:space="0" w:color="auto"/>
            </w:tcBorders>
            <w:shd w:val="clear" w:color="auto" w:fill="auto"/>
            <w:noWrap/>
            <w:vAlign w:val="center"/>
            <w:hideMark/>
          </w:tcPr>
          <w:p w14:paraId="54BC47D2" w14:textId="77777777" w:rsidR="002F5F01" w:rsidRPr="002D06E5" w:rsidRDefault="002F5F01" w:rsidP="002F5F01">
            <w:pPr>
              <w:widowControl/>
              <w:jc w:val="right"/>
              <w:rPr>
                <w:rFonts w:ascii="Work Sans" w:eastAsia="Times New Roman" w:hAnsi="Work Sans"/>
                <w:sz w:val="18"/>
                <w:szCs w:val="18"/>
                <w:lang w:val="en-GB" w:eastAsia="en-GB"/>
              </w:rPr>
            </w:pPr>
            <w:r w:rsidRPr="002D06E5">
              <w:rPr>
                <w:rFonts w:ascii="Work Sans" w:eastAsia="Times New Roman" w:hAnsi="Work Sans"/>
                <w:sz w:val="18"/>
                <w:szCs w:val="18"/>
                <w:lang w:val="en-GB" w:eastAsia="en-GB"/>
              </w:rPr>
              <w:t>0</w:t>
            </w:r>
          </w:p>
        </w:tc>
        <w:tc>
          <w:tcPr>
            <w:tcW w:w="247" w:type="dxa"/>
            <w:shd w:val="clear" w:color="auto" w:fill="auto"/>
            <w:vAlign w:val="center"/>
            <w:hideMark/>
          </w:tcPr>
          <w:p w14:paraId="561C188E" w14:textId="77777777" w:rsidR="002F5F01" w:rsidRPr="002D06E5" w:rsidRDefault="002F5F01" w:rsidP="002F5F01">
            <w:pPr>
              <w:widowControl/>
              <w:rPr>
                <w:rFonts w:ascii="Times New Roman" w:eastAsia="Times New Roman" w:hAnsi="Times New Roman" w:cs="Times New Roman"/>
                <w:sz w:val="20"/>
                <w:szCs w:val="20"/>
                <w:lang w:val="en-GB" w:eastAsia="en-GB"/>
              </w:rPr>
            </w:pPr>
          </w:p>
        </w:tc>
      </w:tr>
      <w:tr w:rsidR="002D06E5" w:rsidRPr="002D06E5" w14:paraId="0E026BAD" w14:textId="77777777" w:rsidTr="002D06E5">
        <w:trPr>
          <w:trHeight w:val="271"/>
          <w:jc w:val="center"/>
        </w:trPr>
        <w:tc>
          <w:tcPr>
            <w:tcW w:w="2451" w:type="dxa"/>
            <w:tcBorders>
              <w:top w:val="nil"/>
              <w:left w:val="single" w:sz="4" w:space="0" w:color="auto"/>
              <w:bottom w:val="single" w:sz="4" w:space="0" w:color="auto"/>
              <w:right w:val="single" w:sz="4" w:space="0" w:color="auto"/>
            </w:tcBorders>
            <w:shd w:val="clear" w:color="auto" w:fill="auto"/>
            <w:noWrap/>
            <w:vAlign w:val="center"/>
            <w:hideMark/>
          </w:tcPr>
          <w:p w14:paraId="4D408D74" w14:textId="77777777" w:rsidR="002F5F01" w:rsidRPr="002D06E5" w:rsidRDefault="002F5F01" w:rsidP="002F5F01">
            <w:pPr>
              <w:widowControl/>
              <w:rPr>
                <w:rFonts w:ascii="Work Sans" w:eastAsia="Times New Roman" w:hAnsi="Work Sans"/>
                <w:sz w:val="18"/>
                <w:szCs w:val="18"/>
                <w:lang w:val="en-GB" w:eastAsia="en-GB"/>
              </w:rPr>
            </w:pPr>
            <w:r w:rsidRPr="002D06E5">
              <w:rPr>
                <w:rFonts w:ascii="Work Sans" w:eastAsia="Times New Roman" w:hAnsi="Work Sans"/>
                <w:sz w:val="18"/>
                <w:szCs w:val="18"/>
                <w:lang w:val="en-GB" w:eastAsia="en-GB"/>
              </w:rPr>
              <w:t>Hail</w:t>
            </w:r>
          </w:p>
        </w:tc>
        <w:tc>
          <w:tcPr>
            <w:tcW w:w="2372" w:type="dxa"/>
            <w:tcBorders>
              <w:top w:val="nil"/>
              <w:left w:val="nil"/>
              <w:bottom w:val="single" w:sz="4" w:space="0" w:color="auto"/>
              <w:right w:val="single" w:sz="4" w:space="0" w:color="auto"/>
            </w:tcBorders>
            <w:shd w:val="clear" w:color="auto" w:fill="auto"/>
            <w:noWrap/>
            <w:vAlign w:val="center"/>
            <w:hideMark/>
          </w:tcPr>
          <w:p w14:paraId="407F78E0" w14:textId="77777777" w:rsidR="002F5F01" w:rsidRPr="002D06E5" w:rsidRDefault="002F5F01" w:rsidP="002F5F01">
            <w:pPr>
              <w:widowControl/>
              <w:jc w:val="right"/>
              <w:rPr>
                <w:rFonts w:ascii="Work Sans" w:eastAsia="Times New Roman" w:hAnsi="Work Sans"/>
                <w:sz w:val="18"/>
                <w:szCs w:val="18"/>
                <w:lang w:val="en-GB" w:eastAsia="en-GB"/>
              </w:rPr>
            </w:pPr>
            <w:r w:rsidRPr="002D06E5">
              <w:rPr>
                <w:rFonts w:ascii="Work Sans" w:eastAsia="Times New Roman" w:hAnsi="Work Sans"/>
                <w:sz w:val="18"/>
                <w:szCs w:val="18"/>
                <w:lang w:val="en-GB" w:eastAsia="en-GB"/>
              </w:rPr>
              <w:t>0</w:t>
            </w:r>
          </w:p>
        </w:tc>
        <w:tc>
          <w:tcPr>
            <w:tcW w:w="2143" w:type="dxa"/>
            <w:tcBorders>
              <w:top w:val="nil"/>
              <w:left w:val="nil"/>
              <w:bottom w:val="single" w:sz="4" w:space="0" w:color="auto"/>
              <w:right w:val="single" w:sz="4" w:space="0" w:color="auto"/>
            </w:tcBorders>
            <w:shd w:val="clear" w:color="auto" w:fill="auto"/>
            <w:noWrap/>
            <w:vAlign w:val="center"/>
            <w:hideMark/>
          </w:tcPr>
          <w:p w14:paraId="754D0C21" w14:textId="77777777" w:rsidR="002F5F01" w:rsidRPr="002D06E5" w:rsidRDefault="002F5F01" w:rsidP="002F5F01">
            <w:pPr>
              <w:widowControl/>
              <w:jc w:val="right"/>
              <w:rPr>
                <w:rFonts w:ascii="Work Sans" w:eastAsia="Times New Roman" w:hAnsi="Work Sans"/>
                <w:sz w:val="18"/>
                <w:szCs w:val="18"/>
                <w:lang w:val="en-GB" w:eastAsia="en-GB"/>
              </w:rPr>
            </w:pPr>
            <w:r w:rsidRPr="002D06E5">
              <w:rPr>
                <w:rFonts w:ascii="Work Sans" w:eastAsia="Times New Roman" w:hAnsi="Work Sans"/>
                <w:sz w:val="18"/>
                <w:szCs w:val="18"/>
                <w:lang w:val="en-GB" w:eastAsia="en-GB"/>
              </w:rPr>
              <w:t>0</w:t>
            </w:r>
          </w:p>
        </w:tc>
        <w:tc>
          <w:tcPr>
            <w:tcW w:w="1813" w:type="dxa"/>
            <w:tcBorders>
              <w:top w:val="nil"/>
              <w:left w:val="nil"/>
              <w:bottom w:val="single" w:sz="4" w:space="0" w:color="auto"/>
              <w:right w:val="single" w:sz="4" w:space="0" w:color="auto"/>
            </w:tcBorders>
            <w:shd w:val="clear" w:color="auto" w:fill="auto"/>
            <w:noWrap/>
            <w:vAlign w:val="center"/>
            <w:hideMark/>
          </w:tcPr>
          <w:p w14:paraId="27D73744" w14:textId="77777777" w:rsidR="002F5F01" w:rsidRPr="002D06E5" w:rsidRDefault="002F5F01" w:rsidP="002F5F01">
            <w:pPr>
              <w:widowControl/>
              <w:jc w:val="right"/>
              <w:rPr>
                <w:rFonts w:ascii="Work Sans" w:eastAsia="Times New Roman" w:hAnsi="Work Sans"/>
                <w:sz w:val="18"/>
                <w:szCs w:val="18"/>
                <w:lang w:val="en-GB" w:eastAsia="en-GB"/>
              </w:rPr>
            </w:pPr>
            <w:r w:rsidRPr="002D06E5">
              <w:rPr>
                <w:rFonts w:ascii="Work Sans" w:eastAsia="Times New Roman" w:hAnsi="Work Sans"/>
                <w:sz w:val="18"/>
                <w:szCs w:val="18"/>
                <w:lang w:val="en-GB" w:eastAsia="en-GB"/>
              </w:rPr>
              <w:t>0</w:t>
            </w:r>
          </w:p>
        </w:tc>
        <w:tc>
          <w:tcPr>
            <w:tcW w:w="247" w:type="dxa"/>
            <w:shd w:val="clear" w:color="auto" w:fill="auto"/>
            <w:vAlign w:val="center"/>
            <w:hideMark/>
          </w:tcPr>
          <w:p w14:paraId="066FE720" w14:textId="77777777" w:rsidR="002F5F01" w:rsidRPr="002D06E5" w:rsidRDefault="002F5F01" w:rsidP="002F5F01">
            <w:pPr>
              <w:widowControl/>
              <w:rPr>
                <w:rFonts w:ascii="Times New Roman" w:eastAsia="Times New Roman" w:hAnsi="Times New Roman" w:cs="Times New Roman"/>
                <w:sz w:val="20"/>
                <w:szCs w:val="20"/>
                <w:lang w:val="en-GB" w:eastAsia="en-GB"/>
              </w:rPr>
            </w:pPr>
          </w:p>
        </w:tc>
      </w:tr>
      <w:tr w:rsidR="002D06E5" w:rsidRPr="002D06E5" w14:paraId="707A4807" w14:textId="77777777" w:rsidTr="002D06E5">
        <w:trPr>
          <w:trHeight w:val="271"/>
          <w:jc w:val="center"/>
        </w:trPr>
        <w:tc>
          <w:tcPr>
            <w:tcW w:w="2451" w:type="dxa"/>
            <w:tcBorders>
              <w:top w:val="nil"/>
              <w:left w:val="single" w:sz="4" w:space="0" w:color="auto"/>
              <w:bottom w:val="single" w:sz="4" w:space="0" w:color="auto"/>
              <w:right w:val="single" w:sz="4" w:space="0" w:color="auto"/>
            </w:tcBorders>
            <w:shd w:val="clear" w:color="auto" w:fill="auto"/>
            <w:noWrap/>
            <w:vAlign w:val="center"/>
            <w:hideMark/>
          </w:tcPr>
          <w:p w14:paraId="0DE99668" w14:textId="77777777" w:rsidR="002F5F01" w:rsidRPr="002D06E5" w:rsidRDefault="002F5F01" w:rsidP="002F5F01">
            <w:pPr>
              <w:widowControl/>
              <w:rPr>
                <w:rFonts w:ascii="Work Sans" w:eastAsia="Times New Roman" w:hAnsi="Work Sans"/>
                <w:sz w:val="18"/>
                <w:szCs w:val="18"/>
                <w:lang w:val="en-GB" w:eastAsia="en-GB"/>
              </w:rPr>
            </w:pPr>
            <w:r w:rsidRPr="002D06E5">
              <w:rPr>
                <w:rFonts w:ascii="Work Sans" w:eastAsia="Times New Roman" w:hAnsi="Work Sans"/>
                <w:sz w:val="18"/>
                <w:szCs w:val="18"/>
                <w:lang w:val="en-GB" w:eastAsia="en-GB"/>
              </w:rPr>
              <w:t>Subsidence</w:t>
            </w:r>
          </w:p>
        </w:tc>
        <w:tc>
          <w:tcPr>
            <w:tcW w:w="2372" w:type="dxa"/>
            <w:tcBorders>
              <w:top w:val="nil"/>
              <w:left w:val="nil"/>
              <w:bottom w:val="single" w:sz="4" w:space="0" w:color="auto"/>
              <w:right w:val="single" w:sz="4" w:space="0" w:color="auto"/>
            </w:tcBorders>
            <w:shd w:val="clear" w:color="auto" w:fill="auto"/>
            <w:noWrap/>
            <w:vAlign w:val="bottom"/>
            <w:hideMark/>
          </w:tcPr>
          <w:p w14:paraId="553BBCFE" w14:textId="77777777" w:rsidR="002F5F01" w:rsidRPr="002D06E5" w:rsidRDefault="002F5F01" w:rsidP="002F5F01">
            <w:pPr>
              <w:widowControl/>
              <w:jc w:val="right"/>
              <w:rPr>
                <w:rFonts w:ascii="Work Sans" w:eastAsia="Times New Roman" w:hAnsi="Work Sans"/>
                <w:sz w:val="18"/>
                <w:szCs w:val="18"/>
                <w:lang w:val="en-GB" w:eastAsia="en-GB"/>
              </w:rPr>
            </w:pPr>
            <w:r w:rsidRPr="002D06E5">
              <w:rPr>
                <w:rFonts w:ascii="Work Sans" w:eastAsia="Times New Roman" w:hAnsi="Work Sans"/>
                <w:sz w:val="18"/>
                <w:szCs w:val="18"/>
                <w:lang w:val="en-GB" w:eastAsia="en-GB"/>
              </w:rPr>
              <w:t>0</w:t>
            </w:r>
          </w:p>
        </w:tc>
        <w:tc>
          <w:tcPr>
            <w:tcW w:w="2143" w:type="dxa"/>
            <w:tcBorders>
              <w:top w:val="nil"/>
              <w:left w:val="nil"/>
              <w:bottom w:val="single" w:sz="4" w:space="0" w:color="auto"/>
              <w:right w:val="single" w:sz="4" w:space="0" w:color="auto"/>
            </w:tcBorders>
            <w:shd w:val="clear" w:color="auto" w:fill="auto"/>
            <w:noWrap/>
            <w:vAlign w:val="bottom"/>
            <w:hideMark/>
          </w:tcPr>
          <w:p w14:paraId="6FCE325D" w14:textId="77777777" w:rsidR="002F5F01" w:rsidRPr="002D06E5" w:rsidRDefault="002F5F01" w:rsidP="002F5F01">
            <w:pPr>
              <w:widowControl/>
              <w:jc w:val="right"/>
              <w:rPr>
                <w:rFonts w:ascii="Work Sans" w:eastAsia="Times New Roman" w:hAnsi="Work Sans"/>
                <w:sz w:val="18"/>
                <w:szCs w:val="18"/>
                <w:lang w:val="en-GB" w:eastAsia="en-GB"/>
              </w:rPr>
            </w:pPr>
            <w:r w:rsidRPr="002D06E5">
              <w:rPr>
                <w:rFonts w:ascii="Work Sans" w:eastAsia="Times New Roman" w:hAnsi="Work Sans"/>
                <w:sz w:val="18"/>
                <w:szCs w:val="18"/>
                <w:lang w:val="en-GB" w:eastAsia="en-GB"/>
              </w:rPr>
              <w:t>0</w:t>
            </w:r>
          </w:p>
        </w:tc>
        <w:tc>
          <w:tcPr>
            <w:tcW w:w="1813" w:type="dxa"/>
            <w:tcBorders>
              <w:top w:val="nil"/>
              <w:left w:val="nil"/>
              <w:bottom w:val="single" w:sz="4" w:space="0" w:color="auto"/>
              <w:right w:val="single" w:sz="4" w:space="0" w:color="auto"/>
            </w:tcBorders>
            <w:shd w:val="clear" w:color="auto" w:fill="auto"/>
            <w:noWrap/>
            <w:vAlign w:val="bottom"/>
            <w:hideMark/>
          </w:tcPr>
          <w:p w14:paraId="546F0EAC" w14:textId="77777777" w:rsidR="002F5F01" w:rsidRPr="002D06E5" w:rsidRDefault="002F5F01" w:rsidP="002F5F01">
            <w:pPr>
              <w:widowControl/>
              <w:jc w:val="right"/>
              <w:rPr>
                <w:rFonts w:ascii="Work Sans" w:eastAsia="Times New Roman" w:hAnsi="Work Sans"/>
                <w:sz w:val="18"/>
                <w:szCs w:val="18"/>
                <w:lang w:val="en-GB" w:eastAsia="en-GB"/>
              </w:rPr>
            </w:pPr>
            <w:r w:rsidRPr="002D06E5">
              <w:rPr>
                <w:rFonts w:ascii="Work Sans" w:eastAsia="Times New Roman" w:hAnsi="Work Sans"/>
                <w:sz w:val="18"/>
                <w:szCs w:val="18"/>
                <w:lang w:val="en-GB" w:eastAsia="en-GB"/>
              </w:rPr>
              <w:t>0</w:t>
            </w:r>
          </w:p>
        </w:tc>
        <w:tc>
          <w:tcPr>
            <w:tcW w:w="247" w:type="dxa"/>
            <w:shd w:val="clear" w:color="auto" w:fill="auto"/>
            <w:vAlign w:val="center"/>
            <w:hideMark/>
          </w:tcPr>
          <w:p w14:paraId="4392C41C" w14:textId="77777777" w:rsidR="002F5F01" w:rsidRPr="002D06E5" w:rsidRDefault="002F5F01" w:rsidP="002F5F01">
            <w:pPr>
              <w:widowControl/>
              <w:rPr>
                <w:rFonts w:ascii="Times New Roman" w:eastAsia="Times New Roman" w:hAnsi="Times New Roman" w:cs="Times New Roman"/>
                <w:sz w:val="20"/>
                <w:szCs w:val="20"/>
                <w:lang w:val="en-GB" w:eastAsia="en-GB"/>
              </w:rPr>
            </w:pPr>
          </w:p>
        </w:tc>
      </w:tr>
      <w:tr w:rsidR="002D06E5" w:rsidRPr="002D06E5" w14:paraId="19A1E070" w14:textId="77777777" w:rsidTr="002D06E5">
        <w:trPr>
          <w:trHeight w:val="271"/>
          <w:jc w:val="center"/>
        </w:trPr>
        <w:tc>
          <w:tcPr>
            <w:tcW w:w="2451" w:type="dxa"/>
            <w:tcBorders>
              <w:top w:val="nil"/>
              <w:left w:val="single" w:sz="4" w:space="0" w:color="auto"/>
              <w:bottom w:val="single" w:sz="4" w:space="0" w:color="auto"/>
              <w:right w:val="single" w:sz="4" w:space="0" w:color="auto"/>
            </w:tcBorders>
            <w:shd w:val="clear" w:color="auto" w:fill="auto"/>
            <w:noWrap/>
            <w:vAlign w:val="bottom"/>
            <w:hideMark/>
          </w:tcPr>
          <w:p w14:paraId="1E2A16ED" w14:textId="77777777" w:rsidR="002F5F01" w:rsidRPr="002D06E5" w:rsidRDefault="002F5F01" w:rsidP="002F5F01">
            <w:pPr>
              <w:widowControl/>
              <w:jc w:val="right"/>
              <w:rPr>
                <w:rFonts w:ascii="Work Sans" w:eastAsia="Times New Roman" w:hAnsi="Work Sans"/>
                <w:b/>
                <w:bCs/>
                <w:sz w:val="18"/>
                <w:szCs w:val="18"/>
                <w:lang w:val="en-GB" w:eastAsia="en-GB"/>
              </w:rPr>
            </w:pPr>
            <w:r w:rsidRPr="002D06E5">
              <w:rPr>
                <w:rFonts w:ascii="Work Sans" w:eastAsia="Times New Roman" w:hAnsi="Work Sans"/>
                <w:b/>
                <w:bCs/>
                <w:sz w:val="18"/>
                <w:szCs w:val="18"/>
                <w:lang w:val="en-GB" w:eastAsia="en-GB"/>
              </w:rPr>
              <w:t>Total</w:t>
            </w:r>
          </w:p>
        </w:tc>
        <w:tc>
          <w:tcPr>
            <w:tcW w:w="2372" w:type="dxa"/>
            <w:tcBorders>
              <w:top w:val="nil"/>
              <w:left w:val="nil"/>
              <w:bottom w:val="single" w:sz="4" w:space="0" w:color="auto"/>
              <w:right w:val="single" w:sz="4" w:space="0" w:color="auto"/>
            </w:tcBorders>
            <w:shd w:val="clear" w:color="auto" w:fill="auto"/>
            <w:noWrap/>
            <w:vAlign w:val="bottom"/>
            <w:hideMark/>
          </w:tcPr>
          <w:p w14:paraId="4FBE489B" w14:textId="228D28E1" w:rsidR="002F5F01" w:rsidRPr="002D06E5" w:rsidRDefault="002D06E5" w:rsidP="002F5F01">
            <w:pPr>
              <w:widowControl/>
              <w:jc w:val="right"/>
              <w:rPr>
                <w:rFonts w:ascii="Work Sans" w:eastAsia="Times New Roman" w:hAnsi="Work Sans"/>
                <w:b/>
                <w:bCs/>
                <w:sz w:val="18"/>
                <w:szCs w:val="18"/>
                <w:lang w:val="en-GB" w:eastAsia="en-GB"/>
              </w:rPr>
            </w:pPr>
            <w:r w:rsidRPr="002D06E5">
              <w:rPr>
                <w:rFonts w:ascii="Work Sans" w:eastAsia="Times New Roman" w:hAnsi="Work Sans"/>
                <w:sz w:val="18"/>
                <w:szCs w:val="18"/>
                <w:lang w:val="en-GB" w:eastAsia="en-GB"/>
              </w:rPr>
              <w:t>1,203</w:t>
            </w:r>
          </w:p>
        </w:tc>
        <w:tc>
          <w:tcPr>
            <w:tcW w:w="2143" w:type="dxa"/>
            <w:tcBorders>
              <w:top w:val="nil"/>
              <w:left w:val="nil"/>
              <w:bottom w:val="single" w:sz="4" w:space="0" w:color="auto"/>
              <w:right w:val="single" w:sz="4" w:space="0" w:color="auto"/>
            </w:tcBorders>
            <w:shd w:val="clear" w:color="auto" w:fill="auto"/>
            <w:noWrap/>
            <w:vAlign w:val="bottom"/>
            <w:hideMark/>
          </w:tcPr>
          <w:p w14:paraId="51F4393A" w14:textId="2936D362" w:rsidR="002F5F01" w:rsidRPr="002D06E5" w:rsidRDefault="002D06E5" w:rsidP="002F5F01">
            <w:pPr>
              <w:widowControl/>
              <w:jc w:val="right"/>
              <w:rPr>
                <w:rFonts w:ascii="Work Sans" w:eastAsia="Times New Roman" w:hAnsi="Work Sans"/>
                <w:b/>
                <w:bCs/>
                <w:sz w:val="18"/>
                <w:szCs w:val="18"/>
                <w:lang w:val="en-GB" w:eastAsia="en-GB"/>
              </w:rPr>
            </w:pPr>
            <w:r w:rsidRPr="002D06E5">
              <w:rPr>
                <w:rFonts w:ascii="Work Sans" w:eastAsia="Times New Roman" w:hAnsi="Work Sans"/>
                <w:sz w:val="18"/>
                <w:szCs w:val="18"/>
                <w:lang w:val="en-GB" w:eastAsia="en-GB"/>
              </w:rPr>
              <w:t>0.722</w:t>
            </w:r>
          </w:p>
        </w:tc>
        <w:tc>
          <w:tcPr>
            <w:tcW w:w="1813" w:type="dxa"/>
            <w:tcBorders>
              <w:top w:val="nil"/>
              <w:left w:val="nil"/>
              <w:bottom w:val="single" w:sz="4" w:space="0" w:color="auto"/>
              <w:right w:val="single" w:sz="4" w:space="0" w:color="auto"/>
            </w:tcBorders>
            <w:shd w:val="clear" w:color="auto" w:fill="auto"/>
            <w:noWrap/>
            <w:vAlign w:val="bottom"/>
            <w:hideMark/>
          </w:tcPr>
          <w:p w14:paraId="21443486" w14:textId="73C1ED9F" w:rsidR="002F5F01" w:rsidRPr="002D06E5" w:rsidRDefault="002D06E5" w:rsidP="002F5F01">
            <w:pPr>
              <w:widowControl/>
              <w:jc w:val="right"/>
              <w:rPr>
                <w:rFonts w:ascii="Work Sans" w:eastAsia="Times New Roman" w:hAnsi="Work Sans"/>
                <w:b/>
                <w:bCs/>
                <w:sz w:val="18"/>
                <w:szCs w:val="18"/>
                <w:lang w:val="en-GB" w:eastAsia="en-GB"/>
              </w:rPr>
            </w:pPr>
            <w:r w:rsidRPr="002D06E5">
              <w:rPr>
                <w:rFonts w:ascii="Work Sans" w:eastAsia="Times New Roman" w:hAnsi="Work Sans"/>
                <w:sz w:val="18"/>
                <w:szCs w:val="18"/>
                <w:lang w:val="en-GB" w:eastAsia="en-GB"/>
              </w:rPr>
              <w:t>0.481</w:t>
            </w:r>
          </w:p>
        </w:tc>
        <w:tc>
          <w:tcPr>
            <w:tcW w:w="247" w:type="dxa"/>
            <w:shd w:val="clear" w:color="auto" w:fill="auto"/>
            <w:vAlign w:val="center"/>
            <w:hideMark/>
          </w:tcPr>
          <w:p w14:paraId="509FB2F9" w14:textId="77777777" w:rsidR="002F5F01" w:rsidRPr="002D06E5" w:rsidRDefault="002F5F01" w:rsidP="002F5F01">
            <w:pPr>
              <w:widowControl/>
              <w:rPr>
                <w:rFonts w:ascii="Times New Roman" w:eastAsia="Times New Roman" w:hAnsi="Times New Roman" w:cs="Times New Roman"/>
                <w:sz w:val="20"/>
                <w:szCs w:val="20"/>
                <w:lang w:val="en-GB" w:eastAsia="en-GB"/>
              </w:rPr>
            </w:pPr>
          </w:p>
        </w:tc>
      </w:tr>
      <w:tr w:rsidR="002D06E5" w:rsidRPr="002D06E5" w14:paraId="6B086CE4" w14:textId="77777777" w:rsidTr="002D06E5">
        <w:trPr>
          <w:trHeight w:val="271"/>
          <w:jc w:val="center"/>
        </w:trPr>
        <w:tc>
          <w:tcPr>
            <w:tcW w:w="245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22BE454" w14:textId="77777777" w:rsidR="002F5F01" w:rsidRPr="002D06E5" w:rsidRDefault="002F5F01" w:rsidP="002F5F01">
            <w:pPr>
              <w:widowControl/>
              <w:jc w:val="center"/>
              <w:rPr>
                <w:rFonts w:ascii="Work Sans" w:eastAsia="Times New Roman" w:hAnsi="Work Sans"/>
                <w:b/>
                <w:bCs/>
                <w:sz w:val="18"/>
                <w:szCs w:val="18"/>
                <w:lang w:val="en-GB" w:eastAsia="en-GB"/>
              </w:rPr>
            </w:pPr>
            <w:r w:rsidRPr="002D06E5">
              <w:rPr>
                <w:rFonts w:ascii="Work Sans" w:eastAsia="Times New Roman" w:hAnsi="Work Sans"/>
                <w:b/>
                <w:bCs/>
                <w:sz w:val="18"/>
                <w:szCs w:val="18"/>
                <w:lang w:val="en-GB" w:eastAsia="en-GB"/>
              </w:rPr>
              <w:t xml:space="preserve">Diversified perils for </w:t>
            </w:r>
            <w:proofErr w:type="spellStart"/>
            <w:r w:rsidRPr="002D06E5">
              <w:rPr>
                <w:rFonts w:ascii="Work Sans" w:eastAsia="Times New Roman" w:hAnsi="Work Sans"/>
                <w:b/>
                <w:bCs/>
                <w:sz w:val="18"/>
                <w:szCs w:val="18"/>
                <w:lang w:val="en-GB" w:eastAsia="en-GB"/>
              </w:rPr>
              <w:t>CATNat</w:t>
            </w:r>
            <w:proofErr w:type="spellEnd"/>
          </w:p>
        </w:tc>
        <w:tc>
          <w:tcPr>
            <w:tcW w:w="237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8E35AD6" w14:textId="1C661695" w:rsidR="002F5F01" w:rsidRPr="002D06E5" w:rsidRDefault="002D06E5" w:rsidP="002F5F01">
            <w:pPr>
              <w:widowControl/>
              <w:jc w:val="right"/>
              <w:rPr>
                <w:rFonts w:ascii="Work Sans" w:eastAsia="Times New Roman" w:hAnsi="Work Sans"/>
                <w:b/>
                <w:bCs/>
                <w:sz w:val="18"/>
                <w:szCs w:val="18"/>
                <w:lang w:val="en-GB" w:eastAsia="en-GB"/>
              </w:rPr>
            </w:pPr>
            <w:r w:rsidRPr="002D06E5">
              <w:rPr>
                <w:rFonts w:ascii="Work Sans" w:eastAsia="Times New Roman" w:hAnsi="Work Sans"/>
                <w:sz w:val="18"/>
                <w:szCs w:val="18"/>
                <w:lang w:val="en-GB" w:eastAsia="en-GB"/>
              </w:rPr>
              <w:t>1,203</w:t>
            </w:r>
          </w:p>
        </w:tc>
        <w:tc>
          <w:tcPr>
            <w:tcW w:w="214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5208201" w14:textId="375815C4" w:rsidR="002F5F01" w:rsidRPr="002D06E5" w:rsidRDefault="002D06E5" w:rsidP="002F5F01">
            <w:pPr>
              <w:widowControl/>
              <w:jc w:val="right"/>
              <w:rPr>
                <w:rFonts w:ascii="Work Sans" w:eastAsia="Times New Roman" w:hAnsi="Work Sans"/>
                <w:b/>
                <w:bCs/>
                <w:sz w:val="18"/>
                <w:szCs w:val="18"/>
                <w:lang w:val="en-GB" w:eastAsia="en-GB"/>
              </w:rPr>
            </w:pPr>
            <w:r w:rsidRPr="002D06E5">
              <w:rPr>
                <w:rFonts w:ascii="Work Sans" w:eastAsia="Times New Roman" w:hAnsi="Work Sans"/>
                <w:sz w:val="18"/>
                <w:szCs w:val="18"/>
                <w:lang w:val="en-GB" w:eastAsia="en-GB"/>
              </w:rPr>
              <w:t>0.722</w:t>
            </w:r>
          </w:p>
        </w:tc>
        <w:tc>
          <w:tcPr>
            <w:tcW w:w="181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B285E65" w14:textId="71C5D296" w:rsidR="002F5F01" w:rsidRPr="002D06E5" w:rsidRDefault="002D06E5" w:rsidP="002F5F01">
            <w:pPr>
              <w:widowControl/>
              <w:jc w:val="right"/>
              <w:rPr>
                <w:rFonts w:ascii="Work Sans" w:eastAsia="Times New Roman" w:hAnsi="Work Sans"/>
                <w:b/>
                <w:bCs/>
                <w:sz w:val="18"/>
                <w:szCs w:val="18"/>
                <w:lang w:val="en-GB" w:eastAsia="en-GB"/>
              </w:rPr>
            </w:pPr>
            <w:r w:rsidRPr="002D06E5">
              <w:rPr>
                <w:rFonts w:ascii="Work Sans" w:eastAsia="Times New Roman" w:hAnsi="Work Sans"/>
                <w:sz w:val="18"/>
                <w:szCs w:val="18"/>
                <w:lang w:val="en-GB" w:eastAsia="en-GB"/>
              </w:rPr>
              <w:t>0.481</w:t>
            </w:r>
          </w:p>
        </w:tc>
        <w:tc>
          <w:tcPr>
            <w:tcW w:w="247" w:type="dxa"/>
            <w:shd w:val="clear" w:color="auto" w:fill="auto"/>
            <w:vAlign w:val="center"/>
            <w:hideMark/>
          </w:tcPr>
          <w:p w14:paraId="46BA1019" w14:textId="77777777" w:rsidR="002F5F01" w:rsidRPr="002D06E5" w:rsidRDefault="002F5F01" w:rsidP="002F5F01">
            <w:pPr>
              <w:widowControl/>
              <w:rPr>
                <w:rFonts w:ascii="Times New Roman" w:eastAsia="Times New Roman" w:hAnsi="Times New Roman" w:cs="Times New Roman"/>
                <w:sz w:val="20"/>
                <w:szCs w:val="20"/>
                <w:lang w:val="en-GB" w:eastAsia="en-GB"/>
              </w:rPr>
            </w:pPr>
          </w:p>
        </w:tc>
      </w:tr>
      <w:tr w:rsidR="002D06E5" w:rsidRPr="002D06E5" w14:paraId="096DA6DA" w14:textId="77777777" w:rsidTr="002D06E5">
        <w:trPr>
          <w:trHeight w:val="271"/>
          <w:jc w:val="center"/>
        </w:trPr>
        <w:tc>
          <w:tcPr>
            <w:tcW w:w="2451" w:type="dxa"/>
            <w:vMerge/>
            <w:tcBorders>
              <w:top w:val="nil"/>
              <w:left w:val="single" w:sz="4" w:space="0" w:color="auto"/>
              <w:bottom w:val="single" w:sz="4" w:space="0" w:color="000000"/>
              <w:right w:val="single" w:sz="4" w:space="0" w:color="auto"/>
            </w:tcBorders>
            <w:shd w:val="clear" w:color="auto" w:fill="auto"/>
            <w:vAlign w:val="center"/>
            <w:hideMark/>
          </w:tcPr>
          <w:p w14:paraId="3D46508D" w14:textId="77777777" w:rsidR="002F5F01" w:rsidRPr="002D06E5" w:rsidRDefault="002F5F01" w:rsidP="002F5F01">
            <w:pPr>
              <w:widowControl/>
              <w:rPr>
                <w:rFonts w:ascii="Work Sans" w:eastAsia="Times New Roman" w:hAnsi="Work Sans"/>
                <w:b/>
                <w:bCs/>
                <w:sz w:val="20"/>
                <w:szCs w:val="20"/>
                <w:lang w:val="en-GB" w:eastAsia="en-GB"/>
              </w:rPr>
            </w:pPr>
          </w:p>
        </w:tc>
        <w:tc>
          <w:tcPr>
            <w:tcW w:w="2372" w:type="dxa"/>
            <w:vMerge/>
            <w:tcBorders>
              <w:top w:val="nil"/>
              <w:left w:val="single" w:sz="4" w:space="0" w:color="auto"/>
              <w:bottom w:val="single" w:sz="4" w:space="0" w:color="000000"/>
              <w:right w:val="single" w:sz="4" w:space="0" w:color="auto"/>
            </w:tcBorders>
            <w:shd w:val="clear" w:color="auto" w:fill="auto"/>
            <w:vAlign w:val="center"/>
            <w:hideMark/>
          </w:tcPr>
          <w:p w14:paraId="4D8D1673" w14:textId="77777777" w:rsidR="002F5F01" w:rsidRPr="002D06E5" w:rsidRDefault="002F5F01" w:rsidP="002F5F01">
            <w:pPr>
              <w:widowControl/>
              <w:rPr>
                <w:rFonts w:ascii="Work Sans" w:eastAsia="Times New Roman" w:hAnsi="Work Sans"/>
                <w:b/>
                <w:bCs/>
                <w:lang w:val="en-GB" w:eastAsia="en-GB"/>
              </w:rPr>
            </w:pPr>
          </w:p>
        </w:tc>
        <w:tc>
          <w:tcPr>
            <w:tcW w:w="2143" w:type="dxa"/>
            <w:vMerge/>
            <w:tcBorders>
              <w:top w:val="nil"/>
              <w:left w:val="single" w:sz="4" w:space="0" w:color="auto"/>
              <w:bottom w:val="single" w:sz="4" w:space="0" w:color="000000"/>
              <w:right w:val="single" w:sz="4" w:space="0" w:color="auto"/>
            </w:tcBorders>
            <w:shd w:val="clear" w:color="auto" w:fill="auto"/>
            <w:vAlign w:val="center"/>
            <w:hideMark/>
          </w:tcPr>
          <w:p w14:paraId="38A322D4" w14:textId="77777777" w:rsidR="002F5F01" w:rsidRPr="002D06E5" w:rsidRDefault="002F5F01" w:rsidP="002F5F01">
            <w:pPr>
              <w:widowControl/>
              <w:rPr>
                <w:rFonts w:ascii="Work Sans" w:eastAsia="Times New Roman" w:hAnsi="Work Sans"/>
                <w:b/>
                <w:bCs/>
                <w:lang w:val="en-GB" w:eastAsia="en-GB"/>
              </w:rPr>
            </w:pPr>
          </w:p>
        </w:tc>
        <w:tc>
          <w:tcPr>
            <w:tcW w:w="1813" w:type="dxa"/>
            <w:vMerge/>
            <w:tcBorders>
              <w:top w:val="nil"/>
              <w:left w:val="single" w:sz="4" w:space="0" w:color="auto"/>
              <w:bottom w:val="single" w:sz="4" w:space="0" w:color="000000"/>
              <w:right w:val="single" w:sz="4" w:space="0" w:color="auto"/>
            </w:tcBorders>
            <w:shd w:val="clear" w:color="auto" w:fill="auto"/>
            <w:vAlign w:val="center"/>
            <w:hideMark/>
          </w:tcPr>
          <w:p w14:paraId="657BEBD1" w14:textId="77777777" w:rsidR="002F5F01" w:rsidRPr="002D06E5" w:rsidRDefault="002F5F01" w:rsidP="002F5F01">
            <w:pPr>
              <w:widowControl/>
              <w:rPr>
                <w:rFonts w:ascii="Work Sans" w:eastAsia="Times New Roman" w:hAnsi="Work Sans"/>
                <w:b/>
                <w:bCs/>
                <w:lang w:val="en-GB" w:eastAsia="en-GB"/>
              </w:rPr>
            </w:pPr>
          </w:p>
        </w:tc>
        <w:tc>
          <w:tcPr>
            <w:tcW w:w="247" w:type="dxa"/>
            <w:tcBorders>
              <w:top w:val="nil"/>
              <w:left w:val="nil"/>
              <w:bottom w:val="nil"/>
              <w:right w:val="nil"/>
            </w:tcBorders>
            <w:shd w:val="clear" w:color="auto" w:fill="auto"/>
            <w:noWrap/>
            <w:vAlign w:val="bottom"/>
            <w:hideMark/>
          </w:tcPr>
          <w:p w14:paraId="5E1291BB" w14:textId="77777777" w:rsidR="002F5F01" w:rsidRPr="002D06E5" w:rsidRDefault="002F5F01" w:rsidP="002F5F01">
            <w:pPr>
              <w:widowControl/>
              <w:jc w:val="right"/>
              <w:rPr>
                <w:rFonts w:ascii="Work Sans" w:eastAsia="Times New Roman" w:hAnsi="Work Sans"/>
                <w:b/>
                <w:bCs/>
                <w:lang w:val="en-GB" w:eastAsia="en-GB"/>
              </w:rPr>
            </w:pPr>
          </w:p>
        </w:tc>
      </w:tr>
    </w:tbl>
    <w:p w14:paraId="62510884" w14:textId="77777777" w:rsidR="00BA42B6" w:rsidRDefault="00BA42B6" w:rsidP="00354EAF"/>
    <w:p w14:paraId="1C95A8B3" w14:textId="6BD080D7" w:rsidR="005B090B" w:rsidRDefault="000B1B58" w:rsidP="002D06E5">
      <w:pPr>
        <w:pStyle w:val="ListParagraph"/>
        <w:numPr>
          <w:ilvl w:val="2"/>
          <w:numId w:val="22"/>
        </w:numPr>
        <w:tabs>
          <w:tab w:val="left" w:pos="993"/>
        </w:tabs>
        <w:spacing w:before="120" w:after="200"/>
        <w:ind w:left="993" w:right="1525" w:hanging="709"/>
        <w:contextualSpacing w:val="0"/>
        <w:jc w:val="both"/>
        <w:rPr>
          <w:rFonts w:asciiTheme="minorHAnsi" w:hAnsiTheme="minorHAnsi" w:cstheme="minorHAnsi"/>
        </w:rPr>
      </w:pPr>
      <w:r w:rsidRPr="002D06E5">
        <w:rPr>
          <w:rFonts w:asciiTheme="minorHAnsi" w:hAnsiTheme="minorHAnsi" w:cstheme="minorHAnsi"/>
        </w:rPr>
        <w:t xml:space="preserve">Risk Mitigation element equals </w:t>
      </w:r>
      <w:r w:rsidR="002D06E5">
        <w:rPr>
          <w:rFonts w:asciiTheme="minorHAnsi" w:hAnsiTheme="minorHAnsi" w:cstheme="minorHAnsi"/>
        </w:rPr>
        <w:t>60</w:t>
      </w:r>
      <w:r w:rsidRPr="002D06E5">
        <w:rPr>
          <w:rFonts w:asciiTheme="minorHAnsi" w:hAnsiTheme="minorHAnsi" w:cstheme="minorHAnsi"/>
        </w:rPr>
        <w:t xml:space="preserve">% of the QS treaty present for </w:t>
      </w:r>
      <w:r w:rsidR="00FD0BC4">
        <w:rPr>
          <w:rFonts w:asciiTheme="minorHAnsi" w:hAnsiTheme="minorHAnsi" w:cstheme="minorHAnsi"/>
        </w:rPr>
        <w:t>Motor</w:t>
      </w:r>
      <w:r w:rsidRPr="002D06E5">
        <w:rPr>
          <w:rFonts w:asciiTheme="minorHAnsi" w:hAnsiTheme="minorHAnsi" w:cstheme="minorHAnsi"/>
        </w:rPr>
        <w:t>.</w:t>
      </w:r>
    </w:p>
    <w:p w14:paraId="78BAAA80" w14:textId="77777777" w:rsidR="00FD0BC4" w:rsidRPr="00682220" w:rsidRDefault="00FD0BC4" w:rsidP="00682220">
      <w:pPr>
        <w:tabs>
          <w:tab w:val="left" w:pos="993"/>
        </w:tabs>
        <w:spacing w:before="120" w:after="200"/>
        <w:ind w:left="284" w:right="1525"/>
        <w:jc w:val="both"/>
        <w:rPr>
          <w:rFonts w:asciiTheme="minorHAnsi" w:hAnsiTheme="minorHAnsi" w:cstheme="minorHAnsi"/>
        </w:rPr>
      </w:pPr>
    </w:p>
    <w:p w14:paraId="5A8AC887" w14:textId="7F58F819" w:rsidR="0080183E" w:rsidRPr="00FD0BC4" w:rsidRDefault="0080183E" w:rsidP="00FD0BC4">
      <w:pPr>
        <w:pStyle w:val="ListParagraph"/>
        <w:numPr>
          <w:ilvl w:val="2"/>
          <w:numId w:val="22"/>
        </w:numPr>
        <w:tabs>
          <w:tab w:val="left" w:pos="993"/>
        </w:tabs>
        <w:spacing w:before="120" w:after="200"/>
        <w:ind w:left="993" w:right="1525" w:hanging="709"/>
        <w:contextualSpacing w:val="0"/>
        <w:jc w:val="both"/>
        <w:rPr>
          <w:rFonts w:asciiTheme="minorHAnsi" w:hAnsiTheme="minorHAnsi" w:cstheme="minorHAnsi"/>
        </w:rPr>
      </w:pPr>
      <w:r w:rsidRPr="00FD0BC4">
        <w:rPr>
          <w:rFonts w:asciiTheme="minorHAnsi" w:hAnsiTheme="minorHAnsi" w:cstheme="minorHAnsi"/>
        </w:rPr>
        <w:lastRenderedPageBreak/>
        <w:t xml:space="preserve">The </w:t>
      </w:r>
      <w:r w:rsidR="00F92DEF" w:rsidRPr="00FD0BC4">
        <w:rPr>
          <w:rFonts w:asciiTheme="minorHAnsi" w:hAnsiTheme="minorHAnsi" w:cstheme="minorHAnsi"/>
        </w:rPr>
        <w:t>man-made</w:t>
      </w:r>
      <w:r w:rsidRPr="00FD0BC4">
        <w:rPr>
          <w:rFonts w:asciiTheme="minorHAnsi" w:hAnsiTheme="minorHAnsi" w:cstheme="minorHAnsi"/>
        </w:rPr>
        <w:t xml:space="preserve"> catastrophe risk charge shall consist on the following sub-modules (Article 12</w:t>
      </w:r>
      <w:r w:rsidR="00F92DEF" w:rsidRPr="00FD0BC4">
        <w:rPr>
          <w:rFonts w:asciiTheme="minorHAnsi" w:hAnsiTheme="minorHAnsi" w:cstheme="minorHAnsi"/>
        </w:rPr>
        <w:t>8</w:t>
      </w:r>
      <w:r w:rsidRPr="00FD0BC4">
        <w:rPr>
          <w:rFonts w:asciiTheme="minorHAnsi" w:hAnsiTheme="minorHAnsi" w:cstheme="minorHAnsi"/>
        </w:rPr>
        <w:t xml:space="preserve"> of Delegated Regulations):</w:t>
      </w:r>
    </w:p>
    <w:p w14:paraId="22CA02A1" w14:textId="0983FBBB" w:rsidR="00F92DEF" w:rsidRPr="00682220" w:rsidRDefault="00095323" w:rsidP="00682220">
      <w:pPr>
        <w:pStyle w:val="ListParagraph"/>
        <w:numPr>
          <w:ilvl w:val="0"/>
          <w:numId w:val="10"/>
        </w:numPr>
        <w:tabs>
          <w:tab w:val="left" w:pos="851"/>
        </w:tabs>
        <w:spacing w:before="120" w:after="200"/>
        <w:ind w:left="851" w:right="1525" w:hanging="357"/>
        <w:contextualSpacing w:val="0"/>
        <w:jc w:val="both"/>
        <w:rPr>
          <w:rFonts w:asciiTheme="minorHAnsi" w:hAnsiTheme="minorHAnsi" w:cstheme="minorHAnsi"/>
        </w:rPr>
      </w:pPr>
      <w:r w:rsidRPr="00682220">
        <w:rPr>
          <w:rFonts w:asciiTheme="minorHAnsi" w:hAnsiTheme="minorHAnsi" w:cstheme="minorHAnsi"/>
        </w:rPr>
        <w:t>Motor vehicle-liability risk sub-module</w:t>
      </w:r>
    </w:p>
    <w:p w14:paraId="322D373D" w14:textId="548B051B" w:rsidR="00095323" w:rsidRPr="00682220" w:rsidRDefault="00095323" w:rsidP="00682220">
      <w:pPr>
        <w:pStyle w:val="ListParagraph"/>
        <w:numPr>
          <w:ilvl w:val="0"/>
          <w:numId w:val="10"/>
        </w:numPr>
        <w:tabs>
          <w:tab w:val="left" w:pos="851"/>
        </w:tabs>
        <w:spacing w:before="120" w:after="200"/>
        <w:ind w:left="851" w:right="1525" w:hanging="357"/>
        <w:contextualSpacing w:val="0"/>
        <w:jc w:val="both"/>
        <w:rPr>
          <w:rFonts w:asciiTheme="minorHAnsi" w:hAnsiTheme="minorHAnsi" w:cstheme="minorHAnsi"/>
        </w:rPr>
      </w:pPr>
      <w:r w:rsidRPr="00682220">
        <w:rPr>
          <w:rFonts w:asciiTheme="minorHAnsi" w:hAnsiTheme="minorHAnsi" w:cstheme="minorHAnsi"/>
        </w:rPr>
        <w:t>Marine risk sub-module</w:t>
      </w:r>
    </w:p>
    <w:p w14:paraId="30C2D41E" w14:textId="6DECE11D" w:rsidR="00095323" w:rsidRPr="00682220" w:rsidRDefault="00095323" w:rsidP="00682220">
      <w:pPr>
        <w:pStyle w:val="ListParagraph"/>
        <w:numPr>
          <w:ilvl w:val="0"/>
          <w:numId w:val="10"/>
        </w:numPr>
        <w:tabs>
          <w:tab w:val="left" w:pos="851"/>
        </w:tabs>
        <w:spacing w:before="120" w:after="200"/>
        <w:ind w:left="851" w:right="1525" w:hanging="357"/>
        <w:contextualSpacing w:val="0"/>
        <w:jc w:val="both"/>
        <w:rPr>
          <w:rFonts w:asciiTheme="minorHAnsi" w:hAnsiTheme="minorHAnsi" w:cstheme="minorHAnsi"/>
        </w:rPr>
      </w:pPr>
      <w:r w:rsidRPr="00682220">
        <w:rPr>
          <w:rFonts w:asciiTheme="minorHAnsi" w:hAnsiTheme="minorHAnsi" w:cstheme="minorHAnsi"/>
        </w:rPr>
        <w:t>Aviation risk sub-module</w:t>
      </w:r>
    </w:p>
    <w:p w14:paraId="11891D77" w14:textId="4FBC1938" w:rsidR="00095323" w:rsidRPr="00682220" w:rsidRDefault="00D7378D" w:rsidP="00682220">
      <w:pPr>
        <w:pStyle w:val="ListParagraph"/>
        <w:numPr>
          <w:ilvl w:val="0"/>
          <w:numId w:val="10"/>
        </w:numPr>
        <w:tabs>
          <w:tab w:val="left" w:pos="851"/>
        </w:tabs>
        <w:spacing w:before="120" w:after="200"/>
        <w:ind w:left="851" w:right="1525" w:hanging="357"/>
        <w:contextualSpacing w:val="0"/>
        <w:jc w:val="both"/>
        <w:rPr>
          <w:rFonts w:asciiTheme="minorHAnsi" w:hAnsiTheme="minorHAnsi" w:cstheme="minorHAnsi"/>
        </w:rPr>
      </w:pPr>
      <w:r w:rsidRPr="00682220">
        <w:rPr>
          <w:rFonts w:asciiTheme="minorHAnsi" w:hAnsiTheme="minorHAnsi" w:cstheme="minorHAnsi"/>
        </w:rPr>
        <w:t>Fire risk sub-module</w:t>
      </w:r>
    </w:p>
    <w:p w14:paraId="3C881CB1" w14:textId="136FE1DD" w:rsidR="00D7378D" w:rsidRPr="00682220" w:rsidRDefault="00D7378D" w:rsidP="00682220">
      <w:pPr>
        <w:pStyle w:val="ListParagraph"/>
        <w:numPr>
          <w:ilvl w:val="0"/>
          <w:numId w:val="10"/>
        </w:numPr>
        <w:tabs>
          <w:tab w:val="left" w:pos="851"/>
        </w:tabs>
        <w:spacing w:before="120" w:after="200"/>
        <w:ind w:left="851" w:right="1525" w:hanging="357"/>
        <w:contextualSpacing w:val="0"/>
        <w:jc w:val="both"/>
        <w:rPr>
          <w:rFonts w:asciiTheme="minorHAnsi" w:hAnsiTheme="minorHAnsi" w:cstheme="minorHAnsi"/>
        </w:rPr>
      </w:pPr>
      <w:r w:rsidRPr="00682220">
        <w:rPr>
          <w:rFonts w:asciiTheme="minorHAnsi" w:hAnsiTheme="minorHAnsi" w:cstheme="minorHAnsi"/>
        </w:rPr>
        <w:t>Liability risk-submodule</w:t>
      </w:r>
    </w:p>
    <w:p w14:paraId="019EADF7" w14:textId="64C3FD32" w:rsidR="00D7378D" w:rsidRPr="00682220" w:rsidRDefault="00D7378D" w:rsidP="00682220">
      <w:pPr>
        <w:pStyle w:val="ListParagraph"/>
        <w:numPr>
          <w:ilvl w:val="0"/>
          <w:numId w:val="10"/>
        </w:numPr>
        <w:tabs>
          <w:tab w:val="left" w:pos="851"/>
        </w:tabs>
        <w:spacing w:before="120" w:after="200"/>
        <w:ind w:left="851" w:right="1525" w:hanging="357"/>
        <w:contextualSpacing w:val="0"/>
        <w:jc w:val="both"/>
        <w:rPr>
          <w:rFonts w:asciiTheme="minorHAnsi" w:hAnsiTheme="minorHAnsi" w:cstheme="minorHAnsi"/>
        </w:rPr>
      </w:pPr>
      <w:r w:rsidRPr="00682220">
        <w:rPr>
          <w:rFonts w:asciiTheme="minorHAnsi" w:hAnsiTheme="minorHAnsi" w:cstheme="minorHAnsi"/>
        </w:rPr>
        <w:t>Credit and suretyship risk sub-module</w:t>
      </w:r>
    </w:p>
    <w:p w14:paraId="0EC8D460" w14:textId="354E338B" w:rsidR="00D7378D" w:rsidRPr="00682220" w:rsidRDefault="00323295" w:rsidP="00682220">
      <w:pPr>
        <w:pStyle w:val="ListParagraph"/>
        <w:numPr>
          <w:ilvl w:val="2"/>
          <w:numId w:val="22"/>
        </w:numPr>
        <w:tabs>
          <w:tab w:val="left" w:pos="993"/>
        </w:tabs>
        <w:spacing w:before="120" w:after="200"/>
        <w:ind w:left="993" w:right="1525" w:hanging="709"/>
        <w:contextualSpacing w:val="0"/>
        <w:jc w:val="both"/>
        <w:rPr>
          <w:rFonts w:asciiTheme="minorHAnsi" w:hAnsiTheme="minorHAnsi" w:cstheme="minorHAnsi"/>
        </w:rPr>
      </w:pPr>
      <w:r w:rsidRPr="00682220">
        <w:rPr>
          <w:rFonts w:asciiTheme="minorHAnsi" w:hAnsiTheme="minorHAnsi" w:cstheme="minorHAnsi"/>
        </w:rPr>
        <w:t xml:space="preserve">Within the man-made charge, the only risk applicable to the Company is the </w:t>
      </w:r>
      <w:r w:rsidR="00682220" w:rsidRPr="00682220">
        <w:rPr>
          <w:rFonts w:asciiTheme="minorHAnsi" w:hAnsiTheme="minorHAnsi" w:cstheme="minorHAnsi"/>
        </w:rPr>
        <w:t>motor vehicle liability</w:t>
      </w:r>
      <w:r w:rsidRPr="00682220">
        <w:rPr>
          <w:rFonts w:asciiTheme="minorHAnsi" w:hAnsiTheme="minorHAnsi" w:cstheme="minorHAnsi"/>
        </w:rPr>
        <w:t xml:space="preserve"> risk sub-module</w:t>
      </w:r>
      <w:r w:rsidR="00324657" w:rsidRPr="00682220">
        <w:rPr>
          <w:rFonts w:asciiTheme="minorHAnsi" w:hAnsiTheme="minorHAnsi" w:cstheme="minorHAnsi"/>
        </w:rPr>
        <w:t>.</w:t>
      </w:r>
    </w:p>
    <w:p w14:paraId="5835C51F" w14:textId="300F8420" w:rsidR="00F92DEF" w:rsidRPr="00682220" w:rsidRDefault="00CA0FE2" w:rsidP="00682220">
      <w:pPr>
        <w:pStyle w:val="ListParagraph"/>
        <w:numPr>
          <w:ilvl w:val="2"/>
          <w:numId w:val="22"/>
        </w:numPr>
        <w:tabs>
          <w:tab w:val="left" w:pos="993"/>
        </w:tabs>
        <w:spacing w:before="120" w:after="200"/>
        <w:ind w:left="993" w:right="1525" w:hanging="709"/>
        <w:contextualSpacing w:val="0"/>
        <w:jc w:val="both"/>
        <w:rPr>
          <w:rFonts w:asciiTheme="minorHAnsi" w:hAnsiTheme="minorHAnsi" w:cstheme="minorHAnsi"/>
        </w:rPr>
      </w:pPr>
      <w:r w:rsidRPr="00682220">
        <w:rPr>
          <w:rFonts w:asciiTheme="minorHAnsi" w:hAnsiTheme="minorHAnsi" w:cstheme="minorHAnsi"/>
        </w:rPr>
        <w:t>For this charge, it is used the l</w:t>
      </w:r>
      <w:r w:rsidR="0077654A" w:rsidRPr="00682220">
        <w:rPr>
          <w:rFonts w:asciiTheme="minorHAnsi" w:hAnsiTheme="minorHAnsi" w:cstheme="minorHAnsi"/>
        </w:rPr>
        <w:t>argest sum insured</w:t>
      </w:r>
      <w:r w:rsidR="00007692">
        <w:rPr>
          <w:rFonts w:asciiTheme="minorHAnsi" w:hAnsiTheme="minorHAnsi" w:cstheme="minorHAnsi"/>
        </w:rPr>
        <w:t xml:space="preserve"> by postal code</w:t>
      </w:r>
      <w:r w:rsidR="005565CE" w:rsidRPr="00682220">
        <w:rPr>
          <w:rFonts w:asciiTheme="minorHAnsi" w:hAnsiTheme="minorHAnsi" w:cstheme="minorHAnsi"/>
        </w:rPr>
        <w:t xml:space="preserve">, net </w:t>
      </w:r>
      <w:r w:rsidR="00CB4D6E" w:rsidRPr="00682220">
        <w:rPr>
          <w:rFonts w:asciiTheme="minorHAnsi" w:hAnsiTheme="minorHAnsi" w:cstheme="minorHAnsi"/>
        </w:rPr>
        <w:t xml:space="preserve">SCR </w:t>
      </w:r>
      <w:r w:rsidR="005565CE" w:rsidRPr="00682220">
        <w:rPr>
          <w:rFonts w:asciiTheme="minorHAnsi" w:hAnsiTheme="minorHAnsi" w:cstheme="minorHAnsi"/>
        </w:rPr>
        <w:t>being £</w:t>
      </w:r>
      <w:r w:rsidR="0044160F">
        <w:rPr>
          <w:rFonts w:asciiTheme="minorHAnsi" w:hAnsiTheme="minorHAnsi" w:cstheme="minorHAnsi"/>
        </w:rPr>
        <w:t>440</w:t>
      </w:r>
      <w:r w:rsidR="005565CE" w:rsidRPr="00682220">
        <w:rPr>
          <w:rFonts w:asciiTheme="minorHAnsi" w:hAnsiTheme="minorHAnsi" w:cstheme="minorHAnsi"/>
        </w:rPr>
        <w:t>k.</w:t>
      </w:r>
    </w:p>
    <w:p w14:paraId="57CB207A" w14:textId="6A44E7EC" w:rsidR="0080183E" w:rsidRPr="00682220" w:rsidRDefault="0080183E" w:rsidP="00682220">
      <w:pPr>
        <w:pStyle w:val="ListParagraph"/>
        <w:numPr>
          <w:ilvl w:val="2"/>
          <w:numId w:val="22"/>
        </w:numPr>
        <w:tabs>
          <w:tab w:val="left" w:pos="993"/>
        </w:tabs>
        <w:spacing w:before="120" w:after="200"/>
        <w:ind w:left="993" w:right="1525" w:hanging="709"/>
        <w:contextualSpacing w:val="0"/>
        <w:jc w:val="both"/>
        <w:rPr>
          <w:rFonts w:asciiTheme="minorHAnsi" w:hAnsiTheme="minorHAnsi" w:cstheme="minorHAnsi"/>
        </w:rPr>
      </w:pPr>
      <w:r w:rsidRPr="00682220">
        <w:rPr>
          <w:rFonts w:asciiTheme="minorHAnsi" w:hAnsiTheme="minorHAnsi" w:cstheme="minorHAnsi"/>
        </w:rPr>
        <w:t>The capital requirement for the man-made risk sub-module shall be equal to the following:</w:t>
      </w:r>
    </w:p>
    <w:p w14:paraId="7C6559F0" w14:textId="3F63D545" w:rsidR="00186D1F" w:rsidRPr="0044160F" w:rsidRDefault="002B1FDC" w:rsidP="0044160F">
      <w:pPr>
        <w:tabs>
          <w:tab w:val="left" w:pos="851"/>
        </w:tabs>
        <w:spacing w:before="120" w:after="200"/>
        <w:ind w:right="1525"/>
        <w:jc w:val="both"/>
        <w:rPr>
          <w:rFonts w:ascii="Work Sans" w:hAnsi="Work Sans"/>
        </w:rPr>
      </w:pPr>
      <m:oMathPara>
        <m:oMath>
          <m:sSub>
            <m:sSubPr>
              <m:ctrlPr>
                <w:rPr>
                  <w:rFonts w:ascii="Cambria Math" w:hAnsi="Cambria Math"/>
                  <w:i/>
                </w:rPr>
              </m:ctrlPr>
            </m:sSubPr>
            <m:e>
              <m:r>
                <w:rPr>
                  <w:rFonts w:ascii="Cambria Math" w:hAnsi="Cambria Math"/>
                </w:rPr>
                <m:t>SCR</m:t>
              </m:r>
            </m:e>
            <m:sub>
              <m:r>
                <w:rPr>
                  <w:rFonts w:ascii="Cambria Math" w:hAnsi="Cambria Math"/>
                </w:rPr>
                <m:t>mmCAT</m:t>
              </m:r>
            </m:sub>
          </m:sSub>
          <m:r>
            <w:rPr>
              <w:rFonts w:ascii="Cambria Math" w:hAnsi="Cambria Math"/>
            </w:rPr>
            <m:t xml:space="preserve">= </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SCR</m:t>
                      </m:r>
                    </m:e>
                    <m:sub>
                      <m:r>
                        <w:rPr>
                          <w:rFonts w:ascii="Cambria Math" w:hAnsi="Cambria Math"/>
                        </w:rPr>
                        <m:t>i</m:t>
                      </m:r>
                    </m:sub>
                    <m:sup>
                      <m:r>
                        <w:rPr>
                          <w:rFonts w:ascii="Cambria Math" w:hAnsi="Cambria Math"/>
                        </w:rPr>
                        <m:t>2</m:t>
                      </m:r>
                    </m:sup>
                  </m:sSubSup>
                </m:e>
              </m:nary>
            </m:e>
          </m:rad>
          <m:r>
            <w:rPr>
              <w:rFonts w:ascii="Cambria Math" w:hAnsi="Cambria Math"/>
            </w:rPr>
            <m:t>=£440k</m:t>
          </m:r>
        </m:oMath>
      </m:oMathPara>
    </w:p>
    <w:p w14:paraId="79BFE04F" w14:textId="77777777" w:rsidR="007E7AD9" w:rsidRPr="00F46CF1" w:rsidRDefault="007E7AD9" w:rsidP="00F46CF1">
      <w:pPr>
        <w:pStyle w:val="ListParagraph"/>
        <w:numPr>
          <w:ilvl w:val="2"/>
          <w:numId w:val="22"/>
        </w:numPr>
        <w:tabs>
          <w:tab w:val="left" w:pos="993"/>
        </w:tabs>
        <w:spacing w:before="120" w:after="200"/>
        <w:ind w:left="993" w:right="1525" w:hanging="709"/>
        <w:contextualSpacing w:val="0"/>
        <w:jc w:val="both"/>
        <w:rPr>
          <w:rFonts w:asciiTheme="minorHAnsi" w:hAnsiTheme="minorHAnsi" w:cstheme="minorHAnsi"/>
        </w:rPr>
      </w:pPr>
      <w:r w:rsidRPr="00F46CF1">
        <w:rPr>
          <w:rFonts w:asciiTheme="minorHAnsi" w:hAnsiTheme="minorHAnsi" w:cstheme="minorHAnsi"/>
        </w:rPr>
        <w:t>The final catastrophe charge in accordance with Article 119 of the Delegated Regulations is as follows:</w:t>
      </w:r>
    </w:p>
    <w:p w14:paraId="510D2C43" w14:textId="4780F0D4" w:rsidR="007E7AD9" w:rsidRPr="00735BC0" w:rsidRDefault="002B1FDC" w:rsidP="007E7AD9">
      <w:pPr>
        <w:ind w:left="720"/>
        <w:jc w:val="both"/>
        <w:rPr>
          <w:rFonts w:eastAsiaTheme="minorEastAsia"/>
        </w:rPr>
      </w:pPr>
      <m:oMathPara>
        <m:oMath>
          <m:sSub>
            <m:sSubPr>
              <m:ctrlPr>
                <w:rPr>
                  <w:rFonts w:ascii="Cambria Math" w:hAnsi="Cambria Math"/>
                  <w:i/>
                </w:rPr>
              </m:ctrlPr>
            </m:sSubPr>
            <m:e>
              <m:r>
                <w:rPr>
                  <w:rFonts w:ascii="Cambria Math" w:hAnsi="Cambria Math"/>
                </w:rPr>
                <m:t>SCR</m:t>
              </m:r>
            </m:e>
            <m:sub>
              <m:r>
                <w:rPr>
                  <w:rFonts w:ascii="Cambria Math" w:hAnsi="Cambria Math"/>
                </w:rPr>
                <m:t>Cat</m:t>
              </m:r>
            </m:sub>
          </m:sSub>
          <m:r>
            <m:rPr>
              <m:aln/>
            </m:rP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SCR</m:t>
                          </m:r>
                        </m:e>
                        <m:sub>
                          <m:r>
                            <w:rPr>
                              <w:rFonts w:ascii="Cambria Math" w:hAnsi="Cambria Math"/>
                            </w:rPr>
                            <m:t>natCat</m:t>
                          </m:r>
                        </m:sub>
                      </m:sSub>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SCR</m:t>
                  </m:r>
                </m:e>
                <m:sub>
                  <m:r>
                    <w:rPr>
                      <w:rFonts w:ascii="Cambria Math" w:hAnsi="Cambria Math"/>
                    </w:rPr>
                    <m:t>Man-made</m:t>
                  </m:r>
                </m:sub>
                <m:sup>
                  <m:r>
                    <w:rPr>
                      <w:rFonts w:ascii="Cambria Math" w:hAnsi="Cambria Math"/>
                    </w:rPr>
                    <m:t>2</m:t>
                  </m:r>
                </m:sup>
              </m:sSubSup>
            </m:e>
          </m:rad>
          <m:r>
            <m:rPr>
              <m:sty m:val="p"/>
            </m:rPr>
            <w:rPr>
              <w:rFonts w:ascii="Cambria Math" w:hAnsi="Cambria Math"/>
            </w:rPr>
            <w:br/>
          </m:r>
        </m:oMath>
        <m:oMath>
          <m:r>
            <m:rPr>
              <m:aln/>
            </m:rP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£481k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£440k</m:t>
                  </m:r>
                </m:e>
                <m:sup>
                  <m:r>
                    <w:rPr>
                      <w:rFonts w:ascii="Cambria Math" w:hAnsi="Cambria Math"/>
                    </w:rPr>
                    <m:t>2</m:t>
                  </m:r>
                </m:sup>
              </m:sSup>
            </m:e>
          </m:rad>
          <m:r>
            <m:rPr>
              <m:sty m:val="p"/>
            </m:rPr>
            <w:rPr>
              <w:rFonts w:ascii="Cambria Math" w:hAnsi="Cambria Math"/>
            </w:rPr>
            <w:br/>
          </m:r>
        </m:oMath>
        <m:oMath>
          <m:r>
            <m:rPr>
              <m:aln/>
            </m:rPr>
            <w:rPr>
              <w:rFonts w:ascii="Cambria Math" w:eastAsiaTheme="minorEastAsia" w:hAnsi="Cambria Math"/>
            </w:rPr>
            <m:t>=£652k</m:t>
          </m:r>
        </m:oMath>
      </m:oMathPara>
    </w:p>
    <w:p w14:paraId="251F725B" w14:textId="77777777" w:rsidR="00186D1F" w:rsidRDefault="00186D1F" w:rsidP="00354EAF"/>
    <w:p w14:paraId="07D42677" w14:textId="77777777" w:rsidR="00F627BD" w:rsidRPr="00F46CF1" w:rsidRDefault="00F627BD" w:rsidP="00F46CF1">
      <w:pPr>
        <w:pStyle w:val="ListParagraph"/>
        <w:numPr>
          <w:ilvl w:val="1"/>
          <w:numId w:val="7"/>
        </w:numPr>
        <w:tabs>
          <w:tab w:val="left" w:pos="851"/>
        </w:tabs>
        <w:spacing w:before="100" w:after="240"/>
        <w:ind w:left="709"/>
        <w:contextualSpacing w:val="0"/>
        <w:outlineLvl w:val="1"/>
        <w:rPr>
          <w:rFonts w:asciiTheme="minorHAnsi" w:hAnsiTheme="minorHAnsi" w:cstheme="minorHAnsi"/>
          <w:b/>
          <w:bCs/>
          <w:color w:val="2F5496"/>
          <w:spacing w:val="2"/>
          <w:kern w:val="36"/>
        </w:rPr>
      </w:pPr>
      <w:bookmarkStart w:id="181" w:name="_Ref523755204"/>
      <w:bookmarkStart w:id="182" w:name="_Toc148719782"/>
      <w:bookmarkStart w:id="183" w:name="_Toc178351459"/>
      <w:r w:rsidRPr="00F46CF1">
        <w:rPr>
          <w:rFonts w:asciiTheme="minorHAnsi" w:hAnsiTheme="minorHAnsi" w:cstheme="minorHAnsi"/>
          <w:b/>
          <w:bCs/>
          <w:color w:val="2F5496"/>
          <w:spacing w:val="2"/>
          <w:kern w:val="36"/>
        </w:rPr>
        <w:t>Non-life underwriting risk – Lapse</w:t>
      </w:r>
      <w:bookmarkEnd w:id="181"/>
      <w:bookmarkEnd w:id="182"/>
      <w:bookmarkEnd w:id="183"/>
      <w:r w:rsidRPr="00F46CF1">
        <w:rPr>
          <w:rFonts w:asciiTheme="minorHAnsi" w:hAnsiTheme="minorHAnsi" w:cstheme="minorHAnsi"/>
          <w:b/>
          <w:bCs/>
          <w:color w:val="2F5496"/>
          <w:spacing w:val="2"/>
          <w:kern w:val="36"/>
        </w:rPr>
        <w:t xml:space="preserve"> </w:t>
      </w:r>
    </w:p>
    <w:p w14:paraId="14D7C01C" w14:textId="77777777" w:rsidR="009E765B" w:rsidRPr="009E765B" w:rsidRDefault="009E765B" w:rsidP="009E765B">
      <w:pPr>
        <w:pStyle w:val="ListParagraph"/>
        <w:numPr>
          <w:ilvl w:val="1"/>
          <w:numId w:val="24"/>
        </w:numPr>
        <w:tabs>
          <w:tab w:val="left" w:pos="851"/>
        </w:tabs>
        <w:spacing w:before="120" w:after="200"/>
        <w:ind w:right="1525"/>
        <w:contextualSpacing w:val="0"/>
        <w:jc w:val="both"/>
        <w:rPr>
          <w:rFonts w:asciiTheme="minorHAnsi" w:hAnsiTheme="minorHAnsi" w:cstheme="minorHAnsi"/>
          <w:vanish/>
        </w:rPr>
      </w:pPr>
    </w:p>
    <w:p w14:paraId="59F95121" w14:textId="77777777" w:rsidR="009E765B" w:rsidRPr="009E765B" w:rsidRDefault="009E765B" w:rsidP="009E765B">
      <w:pPr>
        <w:pStyle w:val="ListParagraph"/>
        <w:numPr>
          <w:ilvl w:val="1"/>
          <w:numId w:val="24"/>
        </w:numPr>
        <w:tabs>
          <w:tab w:val="left" w:pos="851"/>
        </w:tabs>
        <w:spacing w:before="120" w:after="200"/>
        <w:ind w:right="1525"/>
        <w:contextualSpacing w:val="0"/>
        <w:jc w:val="both"/>
        <w:rPr>
          <w:rFonts w:asciiTheme="minorHAnsi" w:hAnsiTheme="minorHAnsi" w:cstheme="minorHAnsi"/>
          <w:vanish/>
        </w:rPr>
      </w:pPr>
    </w:p>
    <w:p w14:paraId="3A4463D3" w14:textId="77777777" w:rsidR="009E765B" w:rsidRPr="009E765B" w:rsidRDefault="009E765B" w:rsidP="009E765B">
      <w:pPr>
        <w:pStyle w:val="ListParagraph"/>
        <w:numPr>
          <w:ilvl w:val="1"/>
          <w:numId w:val="24"/>
        </w:numPr>
        <w:tabs>
          <w:tab w:val="left" w:pos="851"/>
        </w:tabs>
        <w:spacing w:before="120" w:after="200"/>
        <w:ind w:right="1525"/>
        <w:contextualSpacing w:val="0"/>
        <w:jc w:val="both"/>
        <w:rPr>
          <w:rFonts w:asciiTheme="minorHAnsi" w:hAnsiTheme="minorHAnsi" w:cstheme="minorHAnsi"/>
          <w:vanish/>
        </w:rPr>
      </w:pPr>
    </w:p>
    <w:p w14:paraId="2DAC48C6" w14:textId="77777777" w:rsidR="009E765B" w:rsidRPr="009E765B" w:rsidRDefault="009E765B" w:rsidP="009E765B">
      <w:pPr>
        <w:pStyle w:val="ListParagraph"/>
        <w:numPr>
          <w:ilvl w:val="1"/>
          <w:numId w:val="24"/>
        </w:numPr>
        <w:tabs>
          <w:tab w:val="left" w:pos="851"/>
        </w:tabs>
        <w:spacing w:before="120" w:after="200"/>
        <w:ind w:right="1525"/>
        <w:contextualSpacing w:val="0"/>
        <w:jc w:val="both"/>
        <w:rPr>
          <w:rFonts w:asciiTheme="minorHAnsi" w:hAnsiTheme="minorHAnsi" w:cstheme="minorHAnsi"/>
          <w:vanish/>
        </w:rPr>
      </w:pPr>
    </w:p>
    <w:p w14:paraId="0E54356A" w14:textId="77777777" w:rsidR="009E765B" w:rsidRPr="009E765B" w:rsidRDefault="009E765B" w:rsidP="009E765B">
      <w:pPr>
        <w:pStyle w:val="ListParagraph"/>
        <w:numPr>
          <w:ilvl w:val="1"/>
          <w:numId w:val="24"/>
        </w:numPr>
        <w:tabs>
          <w:tab w:val="left" w:pos="851"/>
        </w:tabs>
        <w:spacing w:before="120" w:after="200"/>
        <w:ind w:right="1525"/>
        <w:contextualSpacing w:val="0"/>
        <w:jc w:val="both"/>
        <w:rPr>
          <w:rFonts w:asciiTheme="minorHAnsi" w:hAnsiTheme="minorHAnsi" w:cstheme="minorHAnsi"/>
          <w:vanish/>
        </w:rPr>
      </w:pPr>
    </w:p>
    <w:p w14:paraId="2A950057" w14:textId="77777777" w:rsidR="009E765B" w:rsidRPr="009E765B" w:rsidRDefault="009E765B" w:rsidP="009E765B">
      <w:pPr>
        <w:pStyle w:val="ListParagraph"/>
        <w:numPr>
          <w:ilvl w:val="1"/>
          <w:numId w:val="24"/>
        </w:numPr>
        <w:tabs>
          <w:tab w:val="left" w:pos="851"/>
        </w:tabs>
        <w:spacing w:before="120" w:after="200"/>
        <w:ind w:right="1525"/>
        <w:contextualSpacing w:val="0"/>
        <w:jc w:val="both"/>
        <w:rPr>
          <w:rFonts w:asciiTheme="minorHAnsi" w:hAnsiTheme="minorHAnsi" w:cstheme="minorHAnsi"/>
          <w:vanish/>
        </w:rPr>
      </w:pPr>
    </w:p>
    <w:p w14:paraId="30287447" w14:textId="4F91E1EC" w:rsidR="00BC4829" w:rsidRPr="009E765B" w:rsidRDefault="00BC4829" w:rsidP="004A1417">
      <w:pPr>
        <w:pStyle w:val="ListParagraph"/>
        <w:numPr>
          <w:ilvl w:val="2"/>
          <w:numId w:val="24"/>
        </w:numPr>
        <w:tabs>
          <w:tab w:val="left" w:pos="993"/>
        </w:tabs>
        <w:spacing w:before="120" w:after="200"/>
        <w:ind w:left="993" w:right="1525" w:hanging="709"/>
        <w:contextualSpacing w:val="0"/>
        <w:jc w:val="both"/>
        <w:rPr>
          <w:rFonts w:asciiTheme="minorHAnsi" w:hAnsiTheme="minorHAnsi" w:cstheme="minorHAnsi"/>
        </w:rPr>
      </w:pPr>
      <w:r w:rsidRPr="009E765B">
        <w:rPr>
          <w:rFonts w:asciiTheme="minorHAnsi" w:hAnsiTheme="minorHAnsi" w:cstheme="minorHAnsi"/>
        </w:rPr>
        <w:t>The non-life lapse risk is the loss in basic own funds of the insurance or reinsurance undertaking resulting from a combination of the following instantaneous events:</w:t>
      </w:r>
    </w:p>
    <w:p w14:paraId="601FD89E" w14:textId="77777777" w:rsidR="001C047B" w:rsidRPr="009E765B" w:rsidRDefault="001C047B" w:rsidP="009E765B">
      <w:pPr>
        <w:pStyle w:val="ListParagraph"/>
        <w:numPr>
          <w:ilvl w:val="0"/>
          <w:numId w:val="10"/>
        </w:numPr>
        <w:tabs>
          <w:tab w:val="left" w:pos="851"/>
        </w:tabs>
        <w:spacing w:before="120" w:after="200"/>
        <w:ind w:left="851" w:right="1525" w:hanging="357"/>
        <w:contextualSpacing w:val="0"/>
        <w:jc w:val="both"/>
        <w:rPr>
          <w:rFonts w:asciiTheme="minorHAnsi" w:hAnsiTheme="minorHAnsi" w:cstheme="minorHAnsi"/>
        </w:rPr>
      </w:pPr>
      <w:r w:rsidRPr="009E765B">
        <w:rPr>
          <w:rFonts w:asciiTheme="minorHAnsi" w:hAnsiTheme="minorHAnsi" w:cstheme="minorHAnsi"/>
        </w:rPr>
        <w:t>The discontinuance of 40% of the insurance policies for which discontinuance would result in an increase of technical provisions without the risk margin.</w:t>
      </w:r>
    </w:p>
    <w:p w14:paraId="457E1CC9" w14:textId="77777777" w:rsidR="00873886" w:rsidRPr="009E765B" w:rsidRDefault="00873886" w:rsidP="009E765B">
      <w:pPr>
        <w:pStyle w:val="ListParagraph"/>
        <w:numPr>
          <w:ilvl w:val="0"/>
          <w:numId w:val="10"/>
        </w:numPr>
        <w:tabs>
          <w:tab w:val="left" w:pos="851"/>
        </w:tabs>
        <w:spacing w:before="120" w:after="200"/>
        <w:ind w:left="851" w:right="1525" w:hanging="357"/>
        <w:contextualSpacing w:val="0"/>
        <w:jc w:val="both"/>
        <w:rPr>
          <w:rFonts w:asciiTheme="minorHAnsi" w:hAnsiTheme="minorHAnsi" w:cstheme="minorHAnsi"/>
        </w:rPr>
      </w:pPr>
      <w:r w:rsidRPr="009E765B">
        <w:rPr>
          <w:rFonts w:asciiTheme="minorHAnsi" w:hAnsiTheme="minorHAnsi" w:cstheme="minorHAnsi"/>
        </w:rPr>
        <w:t>Where reinsurance contracts cover insurance or reinsurance contracts that will be written in the future, the decrease of 40% of the number of those future insurance or reinsurance contracts used in the calculation of technical provisions.</w:t>
      </w:r>
    </w:p>
    <w:p w14:paraId="4C3F65E7" w14:textId="04175FE1" w:rsidR="00873886" w:rsidRPr="008A47B3" w:rsidRDefault="00AA7046" w:rsidP="004A1417">
      <w:pPr>
        <w:pStyle w:val="ListParagraph"/>
        <w:numPr>
          <w:ilvl w:val="2"/>
          <w:numId w:val="24"/>
        </w:numPr>
        <w:tabs>
          <w:tab w:val="left" w:pos="993"/>
        </w:tabs>
        <w:spacing w:before="120" w:after="200"/>
        <w:ind w:left="993" w:right="1525" w:hanging="709"/>
        <w:contextualSpacing w:val="0"/>
        <w:jc w:val="both"/>
        <w:rPr>
          <w:rFonts w:asciiTheme="minorHAnsi" w:hAnsiTheme="minorHAnsi" w:cstheme="minorHAnsi"/>
        </w:rPr>
      </w:pPr>
      <w:r w:rsidRPr="008A47B3">
        <w:rPr>
          <w:rFonts w:asciiTheme="minorHAnsi" w:hAnsiTheme="minorHAnsi" w:cstheme="minorHAnsi"/>
        </w:rPr>
        <w:t>No charge is being applied at the moment</w:t>
      </w:r>
      <w:r w:rsidR="008A47B3">
        <w:rPr>
          <w:rFonts w:asciiTheme="minorHAnsi" w:hAnsiTheme="minorHAnsi" w:cstheme="minorHAnsi"/>
        </w:rPr>
        <w:t xml:space="preserve"> as an assumption around cancellations is being made in the SII Balance sheet Net TPs.</w:t>
      </w:r>
    </w:p>
    <w:p w14:paraId="7F76BE50" w14:textId="77777777" w:rsidR="00FE186F" w:rsidRPr="008A47B3" w:rsidRDefault="00FE186F" w:rsidP="008A47B3">
      <w:pPr>
        <w:pStyle w:val="ListParagraph"/>
        <w:numPr>
          <w:ilvl w:val="1"/>
          <w:numId w:val="7"/>
        </w:numPr>
        <w:tabs>
          <w:tab w:val="left" w:pos="851"/>
        </w:tabs>
        <w:spacing w:before="100" w:after="240"/>
        <w:ind w:left="709"/>
        <w:contextualSpacing w:val="0"/>
        <w:outlineLvl w:val="1"/>
        <w:rPr>
          <w:rFonts w:asciiTheme="minorHAnsi" w:hAnsiTheme="minorHAnsi" w:cstheme="minorHAnsi"/>
          <w:b/>
          <w:bCs/>
          <w:color w:val="2F5496"/>
          <w:spacing w:val="2"/>
          <w:kern w:val="36"/>
        </w:rPr>
      </w:pPr>
      <w:bookmarkStart w:id="184" w:name="_Toc148719783"/>
      <w:bookmarkStart w:id="185" w:name="_Toc178351460"/>
      <w:r w:rsidRPr="008A47B3">
        <w:rPr>
          <w:rFonts w:asciiTheme="minorHAnsi" w:hAnsiTheme="minorHAnsi" w:cstheme="minorHAnsi"/>
          <w:b/>
          <w:bCs/>
          <w:color w:val="2F5496"/>
          <w:spacing w:val="2"/>
          <w:kern w:val="36"/>
        </w:rPr>
        <w:t>Operational risk</w:t>
      </w:r>
      <w:bookmarkEnd w:id="184"/>
      <w:bookmarkEnd w:id="185"/>
      <w:r w:rsidRPr="008A47B3">
        <w:rPr>
          <w:rFonts w:asciiTheme="minorHAnsi" w:hAnsiTheme="minorHAnsi" w:cstheme="minorHAnsi"/>
          <w:b/>
          <w:bCs/>
          <w:color w:val="2F5496"/>
          <w:spacing w:val="2"/>
          <w:kern w:val="36"/>
        </w:rPr>
        <w:t xml:space="preserve"> </w:t>
      </w:r>
    </w:p>
    <w:p w14:paraId="0A848BC7" w14:textId="77777777" w:rsidR="00041317" w:rsidRPr="00041317" w:rsidRDefault="00041317" w:rsidP="00EC3893">
      <w:pPr>
        <w:pStyle w:val="ListParagraph"/>
        <w:numPr>
          <w:ilvl w:val="1"/>
          <w:numId w:val="24"/>
        </w:numPr>
        <w:tabs>
          <w:tab w:val="left" w:pos="851"/>
        </w:tabs>
        <w:spacing w:before="120" w:after="200"/>
        <w:ind w:right="1525"/>
        <w:contextualSpacing w:val="0"/>
        <w:jc w:val="both"/>
        <w:rPr>
          <w:rFonts w:ascii="Work Sans" w:hAnsi="Work Sans"/>
          <w:vanish/>
        </w:rPr>
      </w:pPr>
    </w:p>
    <w:p w14:paraId="069668E3" w14:textId="7C9C12A7" w:rsidR="00041317" w:rsidRPr="00FA7A49" w:rsidRDefault="00041317" w:rsidP="004A1417">
      <w:pPr>
        <w:pStyle w:val="ListParagraph"/>
        <w:numPr>
          <w:ilvl w:val="2"/>
          <w:numId w:val="24"/>
        </w:numPr>
        <w:tabs>
          <w:tab w:val="left" w:pos="993"/>
        </w:tabs>
        <w:spacing w:before="120" w:after="200"/>
        <w:ind w:left="993" w:right="1525" w:hanging="709"/>
        <w:contextualSpacing w:val="0"/>
        <w:jc w:val="both"/>
        <w:rPr>
          <w:rFonts w:asciiTheme="minorHAnsi" w:hAnsiTheme="minorHAnsi" w:cstheme="minorHAnsi"/>
        </w:rPr>
      </w:pPr>
      <w:r w:rsidRPr="00FA7A49">
        <w:rPr>
          <w:rFonts w:asciiTheme="minorHAnsi" w:hAnsiTheme="minorHAnsi" w:cstheme="minorHAnsi"/>
        </w:rPr>
        <w:t>Operational risk is calculated in accordance with Article 204 of the Delegated Regulations, as follows:</w:t>
      </w:r>
    </w:p>
    <w:p w14:paraId="24B03967" w14:textId="77777777" w:rsidR="0018341F" w:rsidRPr="0018341F" w:rsidRDefault="002B1FDC" w:rsidP="0018341F">
      <w:pPr>
        <w:ind w:left="720"/>
        <w:rPr>
          <w:rFonts w:ascii="Work Sans" w:hAnsi="Work Sans"/>
        </w:rPr>
      </w:pPr>
      <m:oMathPara>
        <m:oMath>
          <m:sSub>
            <m:sSubPr>
              <m:ctrlPr>
                <w:rPr>
                  <w:rFonts w:ascii="Cambria Math" w:hAnsi="Cambria Math"/>
                  <w:i/>
                </w:rPr>
              </m:ctrlPr>
            </m:sSubPr>
            <m:e>
              <m:r>
                <w:rPr>
                  <w:rFonts w:ascii="Cambria Math" w:hAnsi="Cambria Math"/>
                </w:rPr>
                <m:t>SCR</m:t>
              </m:r>
            </m:e>
            <m:sub>
              <m:r>
                <w:rPr>
                  <w:rFonts w:ascii="Cambria Math" w:hAnsi="Cambria Math"/>
                </w:rPr>
                <m:t>Operational</m:t>
              </m:r>
            </m:sub>
          </m:sSub>
          <m:r>
            <m:rPr>
              <m:aln/>
            </m:rPr>
            <w:rPr>
              <w:rFonts w:ascii="Cambria Math" w:hAnsi="Cambria Math"/>
            </w:rPr>
            <m:t>= Min(0,3×BSCR;Max(</m:t>
          </m:r>
          <m:sSub>
            <m:sSubPr>
              <m:ctrlPr>
                <w:rPr>
                  <w:rFonts w:ascii="Cambria Math" w:hAnsi="Cambria Math"/>
                  <w:i/>
                </w:rPr>
              </m:ctrlPr>
            </m:sSubPr>
            <m:e>
              <m:r>
                <w:rPr>
                  <w:rFonts w:ascii="Cambria Math" w:hAnsi="Cambria Math"/>
                </w:rPr>
                <m:t>Op</m:t>
              </m:r>
            </m:e>
            <m:sub>
              <m:r>
                <w:rPr>
                  <w:rFonts w:ascii="Cambria Math" w:hAnsi="Cambria Math"/>
                </w:rPr>
                <m:t>Prem</m:t>
              </m:r>
            </m:sub>
          </m:sSub>
          <m:r>
            <m:rPr>
              <m:sty m:val="p"/>
            </m:rPr>
            <w:rPr>
              <w:rFonts w:ascii="Cambria Math" w:hAnsi="Cambria Math"/>
            </w:rPr>
            <m:t>;</m:t>
          </m:r>
          <m:sSub>
            <m:sSubPr>
              <m:ctrlPr>
                <w:rPr>
                  <w:rFonts w:ascii="Cambria Math" w:hAnsi="Cambria Math"/>
                </w:rPr>
              </m:ctrlPr>
            </m:sSubPr>
            <m:e>
              <m:r>
                <w:rPr>
                  <w:rFonts w:ascii="Cambria Math" w:hAnsi="Cambria Math"/>
                </w:rPr>
                <m:t>Op</m:t>
              </m:r>
            </m:e>
            <m:sub>
              <m:r>
                <w:rPr>
                  <w:rFonts w:ascii="Cambria Math" w:hAnsi="Cambria Math"/>
                </w:rPr>
                <m:t>Prov</m:t>
              </m:r>
            </m:sub>
          </m:sSub>
          <m:r>
            <m:rPr>
              <m:sty m:val="p"/>
            </m:rPr>
            <w:rPr>
              <w:rFonts w:ascii="Cambria Math" w:hAnsi="Cambria Math"/>
            </w:rPr>
            <m:t>)</m:t>
          </m:r>
          <m:r>
            <m:rPr>
              <m:sty m:val="p"/>
            </m:rPr>
            <w:rPr>
              <w:rFonts w:ascii="Cambria Math" w:hAnsi="Cambria Math"/>
            </w:rPr>
            <w:br/>
          </m:r>
        </m:oMath>
      </m:oMathPara>
      <w:r w:rsidR="0018341F" w:rsidRPr="00FA7A49">
        <w:rPr>
          <w:rFonts w:asciiTheme="minorHAnsi" w:eastAsiaTheme="minorHAnsi" w:hAnsiTheme="minorHAnsi" w:cstheme="minorHAnsi"/>
          <w:lang w:val="en-GB"/>
        </w:rPr>
        <w:t>where:</w:t>
      </w:r>
    </w:p>
    <w:p w14:paraId="1796F7D1" w14:textId="0B47CD50" w:rsidR="0018341F" w:rsidRPr="00FA7A49" w:rsidRDefault="007D5744" w:rsidP="00FA7A49">
      <w:pPr>
        <w:pStyle w:val="ListParagraph"/>
        <w:numPr>
          <w:ilvl w:val="0"/>
          <w:numId w:val="10"/>
        </w:numPr>
        <w:tabs>
          <w:tab w:val="left" w:pos="851"/>
        </w:tabs>
        <w:spacing w:before="120" w:after="200"/>
        <w:ind w:left="851" w:right="1525" w:hanging="357"/>
        <w:contextualSpacing w:val="0"/>
        <w:jc w:val="both"/>
        <w:rPr>
          <w:rFonts w:asciiTheme="minorHAnsi" w:hAnsiTheme="minorHAnsi" w:cstheme="minorHAnsi"/>
        </w:rPr>
      </w:pPr>
      <m:oMath>
        <m:r>
          <m:rPr>
            <m:sty m:val="p"/>
          </m:rPr>
          <w:rPr>
            <w:rFonts w:ascii="Cambria Math" w:hAnsi="Cambria Math" w:cstheme="minorHAnsi"/>
          </w:rPr>
          <m:t>BSCR</m:t>
        </m:r>
      </m:oMath>
      <w:r w:rsidR="0018341F" w:rsidRPr="00FA7A49">
        <w:rPr>
          <w:rFonts w:asciiTheme="minorHAnsi" w:hAnsiTheme="minorHAnsi" w:cstheme="minorHAnsi"/>
        </w:rPr>
        <w:t xml:space="preserve"> is the Basic Solvency Capital Requirement in accordance with Article 87 of the Delegated Regulations</w:t>
      </w:r>
    </w:p>
    <w:p w14:paraId="15ADC6C6" w14:textId="036275AF" w:rsidR="0018341F" w:rsidRPr="00FA7A49" w:rsidRDefault="002B1FDC" w:rsidP="00FA7A49">
      <w:pPr>
        <w:pStyle w:val="ListParagraph"/>
        <w:numPr>
          <w:ilvl w:val="0"/>
          <w:numId w:val="10"/>
        </w:numPr>
        <w:tabs>
          <w:tab w:val="left" w:pos="851"/>
        </w:tabs>
        <w:spacing w:before="120" w:after="200"/>
        <w:ind w:left="851" w:right="1525" w:hanging="357"/>
        <w:contextualSpacing w:val="0"/>
        <w:jc w:val="both"/>
        <w:rPr>
          <w:rFonts w:asciiTheme="minorHAnsi" w:hAnsiTheme="minorHAnsi" w:cstheme="minorHAnsi"/>
        </w:rPr>
      </w:pPr>
      <m:oMath>
        <m:sSub>
          <m:sSubPr>
            <m:ctrlPr>
              <w:rPr>
                <w:rFonts w:ascii="Cambria Math" w:hAnsi="Cambria Math" w:cstheme="minorHAnsi"/>
              </w:rPr>
            </m:ctrlPr>
          </m:sSubPr>
          <m:e>
            <m:r>
              <m:rPr>
                <m:sty m:val="p"/>
              </m:rPr>
              <w:rPr>
                <w:rFonts w:ascii="Cambria Math" w:hAnsi="Cambria Math" w:cstheme="minorHAnsi"/>
              </w:rPr>
              <m:t>Op</m:t>
            </m:r>
          </m:e>
          <m:sub>
            <m:r>
              <m:rPr>
                <m:sty m:val="p"/>
              </m:rPr>
              <w:rPr>
                <w:rFonts w:ascii="Cambria Math" w:hAnsi="Cambria Math" w:cstheme="minorHAnsi"/>
              </w:rPr>
              <m:t>Prem</m:t>
            </m:r>
          </m:sub>
        </m:sSub>
        <m:r>
          <m:rPr>
            <m:sty m:val="p"/>
          </m:rPr>
          <w:rPr>
            <w:rFonts w:ascii="Cambria Math" w:hAnsi="Cambria Math" w:cstheme="minorHAnsi"/>
          </w:rPr>
          <m:t>=3%×</m:t>
        </m:r>
        <m:sSub>
          <m:sSubPr>
            <m:ctrlPr>
              <w:rPr>
                <w:rFonts w:ascii="Cambria Math" w:hAnsi="Cambria Math" w:cstheme="minorHAnsi"/>
              </w:rPr>
            </m:ctrlPr>
          </m:sSubPr>
          <m:e>
            <m:r>
              <m:rPr>
                <m:sty m:val="p"/>
              </m:rPr>
              <w:rPr>
                <w:rFonts w:ascii="Cambria Math" w:hAnsi="Cambria Math" w:cstheme="minorHAnsi"/>
              </w:rPr>
              <m:t>GEP</m:t>
            </m:r>
          </m:e>
          <m:sub>
            <m:r>
              <m:rPr>
                <m:sty m:val="p"/>
              </m:rPr>
              <w:rPr>
                <w:rFonts w:ascii="Cambria Math" w:hAnsi="Cambria Math" w:cstheme="minorHAnsi"/>
              </w:rPr>
              <m:t>CY</m:t>
            </m:r>
          </m:sub>
        </m:sSub>
        <m:r>
          <m:rPr>
            <m:sty m:val="p"/>
          </m:rPr>
          <w:rPr>
            <w:rFonts w:ascii="Cambria Math" w:hAnsi="Cambria Math" w:cstheme="minorHAnsi"/>
          </w:rPr>
          <m:t>+Max</m:t>
        </m:r>
        <m:d>
          <m:dPr>
            <m:begChr m:val="["/>
            <m:endChr m:val="]"/>
            <m:ctrlPr>
              <w:rPr>
                <w:rFonts w:ascii="Cambria Math" w:hAnsi="Cambria Math" w:cstheme="minorHAnsi"/>
              </w:rPr>
            </m:ctrlPr>
          </m:dPr>
          <m:e>
            <m:r>
              <m:rPr>
                <m:sty m:val="p"/>
              </m:rPr>
              <w:rPr>
                <w:rFonts w:ascii="Cambria Math" w:hAnsi="Cambria Math" w:cstheme="minorHAnsi"/>
              </w:rPr>
              <m:t>0.3%×(</m:t>
            </m:r>
            <m:sSub>
              <m:sSubPr>
                <m:ctrlPr>
                  <w:rPr>
                    <w:rFonts w:ascii="Cambria Math" w:hAnsi="Cambria Math" w:cstheme="minorHAnsi"/>
                  </w:rPr>
                </m:ctrlPr>
              </m:sSubPr>
              <m:e>
                <m:r>
                  <m:rPr>
                    <m:sty m:val="p"/>
                  </m:rPr>
                  <w:rPr>
                    <w:rFonts w:ascii="Cambria Math" w:hAnsi="Cambria Math" w:cstheme="minorHAnsi"/>
                  </w:rPr>
                  <m:t>GEP</m:t>
                </m:r>
              </m:e>
              <m:sub>
                <m:r>
                  <m:rPr>
                    <m:sty m:val="p"/>
                  </m:rPr>
                  <w:rPr>
                    <w:rFonts w:ascii="Cambria Math" w:hAnsi="Cambria Math" w:cstheme="minorHAnsi"/>
                  </w:rPr>
                  <m:t>CY</m:t>
                </m:r>
              </m:sub>
            </m:sSub>
            <m:r>
              <m:rPr>
                <m:sty m:val="p"/>
              </m:rPr>
              <w:rPr>
                <w:rFonts w:ascii="Cambria Math" w:hAnsi="Cambria Math" w:cstheme="minorHAnsi"/>
              </w:rPr>
              <m:t>-1.2×</m:t>
            </m:r>
            <m:sSub>
              <m:sSubPr>
                <m:ctrlPr>
                  <w:rPr>
                    <w:rFonts w:ascii="Cambria Math" w:hAnsi="Cambria Math" w:cstheme="minorHAnsi"/>
                  </w:rPr>
                </m:ctrlPr>
              </m:sSubPr>
              <m:e>
                <m:r>
                  <m:rPr>
                    <m:sty m:val="p"/>
                  </m:rPr>
                  <w:rPr>
                    <w:rFonts w:ascii="Cambria Math" w:hAnsi="Cambria Math" w:cstheme="minorHAnsi"/>
                  </w:rPr>
                  <m:t>GEP</m:t>
                </m:r>
              </m:e>
              <m:sub>
                <m:r>
                  <m:rPr>
                    <m:sty m:val="p"/>
                  </m:rPr>
                  <w:rPr>
                    <w:rFonts w:ascii="Cambria Math" w:hAnsi="Cambria Math" w:cstheme="minorHAnsi"/>
                  </w:rPr>
                  <m:t>PY</m:t>
                </m:r>
              </m:sub>
            </m:sSub>
            <m:r>
              <m:rPr>
                <m:sty m:val="p"/>
              </m:rPr>
              <w:rPr>
                <w:rFonts w:ascii="Cambria Math" w:hAnsi="Cambria Math" w:cstheme="minorHAnsi"/>
              </w:rPr>
              <m:t>)</m:t>
            </m:r>
          </m:e>
        </m:d>
      </m:oMath>
      <w:r w:rsidR="0018341F" w:rsidRPr="00FA7A49">
        <w:rPr>
          <w:rFonts w:asciiTheme="minorHAnsi" w:hAnsiTheme="minorHAnsi" w:cstheme="minorHAnsi"/>
        </w:rPr>
        <w:t xml:space="preserve"> where </w:t>
      </w:r>
      <m:oMath>
        <m:sSub>
          <m:sSubPr>
            <m:ctrlPr>
              <w:rPr>
                <w:rFonts w:ascii="Cambria Math" w:hAnsi="Cambria Math" w:cstheme="minorHAnsi"/>
              </w:rPr>
            </m:ctrlPr>
          </m:sSubPr>
          <m:e>
            <m:r>
              <m:rPr>
                <m:sty m:val="p"/>
              </m:rPr>
              <w:rPr>
                <w:rFonts w:ascii="Cambria Math" w:hAnsi="Cambria Math" w:cstheme="minorHAnsi"/>
              </w:rPr>
              <m:t>GEP</m:t>
            </m:r>
          </m:e>
          <m:sub>
            <m:r>
              <m:rPr>
                <m:sty m:val="p"/>
              </m:rPr>
              <w:rPr>
                <w:rFonts w:ascii="Cambria Math" w:hAnsi="Cambria Math" w:cstheme="minorHAnsi"/>
              </w:rPr>
              <m:t>CY</m:t>
            </m:r>
          </m:sub>
        </m:sSub>
      </m:oMath>
      <w:r w:rsidR="0018341F" w:rsidRPr="00FA7A49">
        <w:rPr>
          <w:rFonts w:asciiTheme="minorHAnsi" w:hAnsiTheme="minorHAnsi" w:cstheme="minorHAnsi"/>
        </w:rPr>
        <w:t xml:space="preserve"> is the gross earned premium in the past 12 months and </w:t>
      </w:r>
      <m:oMath>
        <m:sSub>
          <m:sSubPr>
            <m:ctrlPr>
              <w:rPr>
                <w:rFonts w:ascii="Cambria Math" w:hAnsi="Cambria Math" w:cstheme="minorHAnsi"/>
              </w:rPr>
            </m:ctrlPr>
          </m:sSubPr>
          <m:e>
            <m:r>
              <m:rPr>
                <m:sty m:val="p"/>
              </m:rPr>
              <w:rPr>
                <w:rFonts w:ascii="Cambria Math" w:hAnsi="Cambria Math" w:cstheme="minorHAnsi"/>
              </w:rPr>
              <m:t>GEP</m:t>
            </m:r>
          </m:e>
          <m:sub>
            <m:r>
              <m:rPr>
                <m:sty m:val="p"/>
              </m:rPr>
              <w:rPr>
                <w:rFonts w:ascii="Cambria Math" w:hAnsi="Cambria Math" w:cstheme="minorHAnsi"/>
              </w:rPr>
              <m:t>PY</m:t>
            </m:r>
          </m:sub>
        </m:sSub>
      </m:oMath>
      <w:r w:rsidR="0018341F" w:rsidRPr="00FA7A49">
        <w:rPr>
          <w:rFonts w:asciiTheme="minorHAnsi" w:hAnsiTheme="minorHAnsi" w:cstheme="minorHAnsi"/>
        </w:rPr>
        <w:t xml:space="preserve"> is the gross earned premiums in the 12 months preceding the past 12 months. The purpose of this is to ensure that growth in the premium volumes attracts an operational risk capital charge.</w:t>
      </w:r>
    </w:p>
    <w:p w14:paraId="46AF5619" w14:textId="073F7781" w:rsidR="0018341F" w:rsidRPr="007D5744" w:rsidRDefault="002B1FDC" w:rsidP="00FA7A49">
      <w:pPr>
        <w:pStyle w:val="ListParagraph"/>
        <w:numPr>
          <w:ilvl w:val="0"/>
          <w:numId w:val="10"/>
        </w:numPr>
        <w:tabs>
          <w:tab w:val="left" w:pos="851"/>
        </w:tabs>
        <w:spacing w:before="120" w:after="200"/>
        <w:ind w:left="851" w:right="1525" w:hanging="357"/>
        <w:contextualSpacing w:val="0"/>
        <w:jc w:val="both"/>
        <w:rPr>
          <w:rFonts w:ascii="Work Sans" w:hAnsi="Work Sans"/>
        </w:rPr>
      </w:pPr>
      <m:oMath>
        <m:sSub>
          <m:sSubPr>
            <m:ctrlPr>
              <w:rPr>
                <w:rFonts w:ascii="Cambria Math" w:hAnsi="Cambria Math" w:cstheme="minorHAnsi"/>
              </w:rPr>
            </m:ctrlPr>
          </m:sSubPr>
          <m:e>
            <m:r>
              <m:rPr>
                <m:sty m:val="p"/>
              </m:rPr>
              <w:rPr>
                <w:rFonts w:ascii="Cambria Math" w:hAnsi="Cambria Math" w:cstheme="minorHAnsi"/>
              </w:rPr>
              <m:t>Op</m:t>
            </m:r>
          </m:e>
          <m:sub>
            <m:r>
              <m:rPr>
                <m:sty m:val="p"/>
              </m:rPr>
              <w:rPr>
                <w:rFonts w:ascii="Cambria Math" w:hAnsi="Cambria Math" w:cstheme="minorHAnsi"/>
              </w:rPr>
              <m:t>Prov</m:t>
            </m:r>
          </m:sub>
        </m:sSub>
        <m:r>
          <m:rPr>
            <m:sty m:val="p"/>
          </m:rPr>
          <w:rPr>
            <w:rFonts w:ascii="Cambria Math" w:hAnsi="Cambria Math" w:cstheme="minorHAnsi"/>
          </w:rPr>
          <m:t>=3%×Max</m:t>
        </m:r>
        <m:d>
          <m:dPr>
            <m:begChr m:val="["/>
            <m:endChr m:val="]"/>
            <m:ctrlPr>
              <w:rPr>
                <w:rFonts w:ascii="Cambria Math" w:hAnsi="Cambria Math" w:cstheme="minorHAnsi"/>
              </w:rPr>
            </m:ctrlPr>
          </m:dPr>
          <m:e>
            <m:r>
              <m:rPr>
                <m:sty m:val="p"/>
              </m:rPr>
              <w:rPr>
                <w:rFonts w:ascii="Cambria Math" w:hAnsi="Cambria Math" w:cstheme="minorHAnsi"/>
              </w:rPr>
              <m:t>0,</m:t>
            </m:r>
            <m:sSub>
              <m:sSubPr>
                <m:ctrlPr>
                  <w:rPr>
                    <w:rFonts w:ascii="Cambria Math" w:hAnsi="Cambria Math" w:cstheme="minorHAnsi"/>
                  </w:rPr>
                </m:ctrlPr>
              </m:sSubPr>
              <m:e>
                <m:r>
                  <m:rPr>
                    <m:sty m:val="p"/>
                  </m:rPr>
                  <w:rPr>
                    <w:rFonts w:ascii="Cambria Math" w:hAnsi="Cambria Math" w:cstheme="minorHAnsi"/>
                  </w:rPr>
                  <m:t>TP</m:t>
                </m:r>
              </m:e>
              <m:sub>
                <m:r>
                  <m:rPr>
                    <m:sty m:val="p"/>
                  </m:rPr>
                  <w:rPr>
                    <w:rFonts w:ascii="Cambria Math" w:hAnsi="Cambria Math" w:cstheme="minorHAnsi"/>
                  </w:rPr>
                  <m:t>Non-Life</m:t>
                </m:r>
              </m:sub>
            </m:sSub>
          </m:e>
        </m:d>
        <m:r>
          <m:rPr>
            <m:sty m:val="p"/>
          </m:rPr>
          <w:rPr>
            <w:rFonts w:ascii="Cambria Math" w:hAnsi="Cambria Math" w:cstheme="minorHAnsi"/>
          </w:rPr>
          <m:t>+0.45%×Max</m:t>
        </m:r>
        <m:d>
          <m:dPr>
            <m:begChr m:val="["/>
            <m:endChr m:val="]"/>
            <m:ctrlPr>
              <w:rPr>
                <w:rFonts w:ascii="Cambria Math" w:hAnsi="Cambria Math" w:cstheme="minorHAnsi"/>
              </w:rPr>
            </m:ctrlPr>
          </m:dPr>
          <m:e>
            <m:r>
              <m:rPr>
                <m:sty m:val="p"/>
              </m:rPr>
              <w:rPr>
                <w:rFonts w:ascii="Cambria Math" w:hAnsi="Cambria Math" w:cstheme="minorHAnsi"/>
              </w:rPr>
              <m:t>0,</m:t>
            </m:r>
            <m:sSub>
              <m:sSubPr>
                <m:ctrlPr>
                  <w:rPr>
                    <w:rFonts w:ascii="Cambria Math" w:hAnsi="Cambria Math" w:cstheme="minorHAnsi"/>
                  </w:rPr>
                </m:ctrlPr>
              </m:sSubPr>
              <m:e>
                <m:r>
                  <m:rPr>
                    <m:sty m:val="p"/>
                  </m:rPr>
                  <w:rPr>
                    <w:rFonts w:ascii="Cambria Math" w:hAnsi="Cambria Math" w:cstheme="minorHAnsi"/>
                  </w:rPr>
                  <m:t>TP</m:t>
                </m:r>
              </m:e>
              <m:sub>
                <m:r>
                  <m:rPr>
                    <m:sty m:val="p"/>
                  </m:rPr>
                  <w:rPr>
                    <w:rFonts w:ascii="Cambria Math" w:hAnsi="Cambria Math" w:cstheme="minorHAnsi"/>
                  </w:rPr>
                  <m:t>Life</m:t>
                </m:r>
              </m:sub>
            </m:sSub>
          </m:e>
        </m:d>
      </m:oMath>
      <w:r w:rsidR="0018341F" w:rsidRPr="00FA7A49">
        <w:rPr>
          <w:rFonts w:asciiTheme="minorHAnsi" w:hAnsiTheme="minorHAnsi" w:cstheme="minorHAnsi"/>
        </w:rPr>
        <w:t xml:space="preserve"> where </w:t>
      </w:r>
      <m:oMath>
        <m:sSub>
          <m:sSubPr>
            <m:ctrlPr>
              <w:rPr>
                <w:rFonts w:ascii="Cambria Math" w:hAnsi="Cambria Math" w:cstheme="minorHAnsi"/>
              </w:rPr>
            </m:ctrlPr>
          </m:sSubPr>
          <m:e>
            <m:r>
              <m:rPr>
                <m:sty m:val="p"/>
              </m:rPr>
              <w:rPr>
                <w:rFonts w:ascii="Cambria Math" w:hAnsi="Cambria Math" w:cstheme="minorHAnsi"/>
              </w:rPr>
              <m:t>TP</m:t>
            </m:r>
          </m:e>
          <m:sub>
            <m:r>
              <m:rPr>
                <m:sty m:val="p"/>
              </m:rPr>
              <w:rPr>
                <w:rFonts w:ascii="Cambria Math" w:hAnsi="Cambria Math" w:cstheme="minorHAnsi"/>
              </w:rPr>
              <m:t>Non-Life</m:t>
            </m:r>
          </m:sub>
        </m:sSub>
      </m:oMath>
      <w:r w:rsidR="0018341F" w:rsidRPr="00FA7A49">
        <w:rPr>
          <w:rFonts w:asciiTheme="minorHAnsi" w:hAnsiTheme="minorHAnsi" w:cstheme="minorHAnsi"/>
        </w:rPr>
        <w:t xml:space="preserve">  are the technical provisions recorded in the non-life underwriting module and </w:t>
      </w:r>
      <m:oMath>
        <m:sSub>
          <m:sSubPr>
            <m:ctrlPr>
              <w:rPr>
                <w:rFonts w:ascii="Cambria Math" w:hAnsi="Cambria Math" w:cstheme="minorHAnsi"/>
              </w:rPr>
            </m:ctrlPr>
          </m:sSubPr>
          <m:e>
            <m:r>
              <m:rPr>
                <m:sty m:val="p"/>
              </m:rPr>
              <w:rPr>
                <w:rFonts w:ascii="Cambria Math" w:hAnsi="Cambria Math" w:cstheme="minorHAnsi"/>
              </w:rPr>
              <m:t>TP</m:t>
            </m:r>
          </m:e>
          <m:sub>
            <m:r>
              <m:rPr>
                <m:sty m:val="p"/>
              </m:rPr>
              <w:rPr>
                <w:rFonts w:ascii="Cambria Math" w:hAnsi="Cambria Math" w:cstheme="minorHAnsi"/>
              </w:rPr>
              <m:t>Life</m:t>
            </m:r>
          </m:sub>
        </m:sSub>
      </m:oMath>
      <w:r w:rsidR="0018341F" w:rsidRPr="00FA7A49">
        <w:rPr>
          <w:rFonts w:asciiTheme="minorHAnsi" w:hAnsiTheme="minorHAnsi" w:cstheme="minorHAnsi"/>
        </w:rPr>
        <w:t xml:space="preserve">  are the technical provisions recorded in the life underwriting module.</w:t>
      </w:r>
    </w:p>
    <w:p w14:paraId="4F86D173" w14:textId="4317B26E" w:rsidR="0018341F" w:rsidRPr="002D0223" w:rsidRDefault="0018341F" w:rsidP="004A1417">
      <w:pPr>
        <w:pStyle w:val="ListParagraph"/>
        <w:numPr>
          <w:ilvl w:val="2"/>
          <w:numId w:val="24"/>
        </w:numPr>
        <w:tabs>
          <w:tab w:val="left" w:pos="993"/>
        </w:tabs>
        <w:spacing w:before="120" w:after="200"/>
        <w:ind w:left="993" w:right="1525" w:hanging="709"/>
        <w:contextualSpacing w:val="0"/>
        <w:jc w:val="both"/>
        <w:rPr>
          <w:rFonts w:asciiTheme="minorHAnsi" w:hAnsiTheme="minorHAnsi" w:cstheme="minorHAnsi"/>
        </w:rPr>
      </w:pPr>
      <w:r w:rsidRPr="002D0223">
        <w:rPr>
          <w:rFonts w:asciiTheme="minorHAnsi" w:hAnsiTheme="minorHAnsi" w:cstheme="minorHAnsi"/>
        </w:rPr>
        <w:t xml:space="preserve">Given the Company’s business profile, the operational risk is based on </w:t>
      </w:r>
      <w:r w:rsidR="00EE59A1">
        <w:rPr>
          <w:rFonts w:asciiTheme="minorHAnsi" w:hAnsiTheme="minorHAnsi" w:cstheme="minorHAnsi"/>
        </w:rPr>
        <w:t>BSCR</w:t>
      </w:r>
      <w:r w:rsidRPr="002D0223">
        <w:rPr>
          <w:rFonts w:asciiTheme="minorHAnsi" w:hAnsiTheme="minorHAnsi" w:cstheme="minorHAnsi"/>
        </w:rPr>
        <w:t xml:space="preserve"> rather than </w:t>
      </w:r>
      <w:r w:rsidR="00A65F28">
        <w:rPr>
          <w:rFonts w:asciiTheme="minorHAnsi" w:hAnsiTheme="minorHAnsi" w:cstheme="minorHAnsi"/>
        </w:rPr>
        <w:t>premiums or technical provisions.</w:t>
      </w:r>
    </w:p>
    <w:p w14:paraId="17F4ABC0" w14:textId="32C5E526" w:rsidR="00BC4829" w:rsidRPr="00BC4829" w:rsidRDefault="005713FE" w:rsidP="00C91C52">
      <w:pPr>
        <w:tabs>
          <w:tab w:val="left" w:pos="851"/>
        </w:tabs>
        <w:spacing w:before="120" w:after="200"/>
        <w:ind w:right="1525"/>
        <w:jc w:val="center"/>
        <w:rPr>
          <w:rFonts w:ascii="Work Sans" w:hAnsi="Work Sans"/>
        </w:rPr>
      </w:pPr>
      <w:r w:rsidRPr="005713FE">
        <w:rPr>
          <w:noProof/>
        </w:rPr>
        <w:drawing>
          <wp:inline distT="0" distB="0" distL="0" distR="0" wp14:anchorId="50534238" wp14:editId="5A3B5F5A">
            <wp:extent cx="4128135" cy="1480185"/>
            <wp:effectExtent l="0" t="0" r="5715" b="5715"/>
            <wp:docPr id="5683208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28135" cy="1480185"/>
                    </a:xfrm>
                    <a:prstGeom prst="rect">
                      <a:avLst/>
                    </a:prstGeom>
                    <a:noFill/>
                    <a:ln>
                      <a:noFill/>
                    </a:ln>
                  </pic:spPr>
                </pic:pic>
              </a:graphicData>
            </a:graphic>
          </wp:inline>
        </w:drawing>
      </w:r>
    </w:p>
    <w:p w14:paraId="47933677" w14:textId="77777777" w:rsidR="00186D1F" w:rsidRDefault="00186D1F" w:rsidP="00354EAF"/>
    <w:p w14:paraId="4AF886EA" w14:textId="77777777" w:rsidR="00C91C52" w:rsidRPr="005713FE" w:rsidRDefault="00C91C52" w:rsidP="005713FE">
      <w:pPr>
        <w:pStyle w:val="ListParagraph"/>
        <w:numPr>
          <w:ilvl w:val="1"/>
          <w:numId w:val="7"/>
        </w:numPr>
        <w:tabs>
          <w:tab w:val="left" w:pos="851"/>
        </w:tabs>
        <w:spacing w:before="100" w:after="240"/>
        <w:ind w:left="709"/>
        <w:contextualSpacing w:val="0"/>
        <w:outlineLvl w:val="1"/>
        <w:rPr>
          <w:rFonts w:asciiTheme="minorHAnsi" w:hAnsiTheme="minorHAnsi" w:cstheme="minorHAnsi"/>
          <w:b/>
          <w:bCs/>
          <w:color w:val="2F5496"/>
          <w:spacing w:val="2"/>
          <w:kern w:val="36"/>
        </w:rPr>
      </w:pPr>
      <w:bookmarkStart w:id="186" w:name="_Toc148719784"/>
      <w:bookmarkStart w:id="187" w:name="_Toc178351461"/>
      <w:r w:rsidRPr="005713FE">
        <w:rPr>
          <w:rFonts w:asciiTheme="minorHAnsi" w:hAnsiTheme="minorHAnsi" w:cstheme="minorHAnsi"/>
          <w:b/>
          <w:bCs/>
          <w:color w:val="2F5496"/>
          <w:spacing w:val="2"/>
          <w:kern w:val="36"/>
        </w:rPr>
        <w:t>Diversification</w:t>
      </w:r>
      <w:bookmarkEnd w:id="186"/>
      <w:bookmarkEnd w:id="187"/>
    </w:p>
    <w:p w14:paraId="6A202849" w14:textId="77777777" w:rsidR="00163AB4" w:rsidRPr="00163AB4" w:rsidRDefault="00163AB4" w:rsidP="00EC3893">
      <w:pPr>
        <w:pStyle w:val="ListParagraph"/>
        <w:numPr>
          <w:ilvl w:val="1"/>
          <w:numId w:val="24"/>
        </w:numPr>
        <w:tabs>
          <w:tab w:val="left" w:pos="851"/>
        </w:tabs>
        <w:spacing w:before="120" w:after="200"/>
        <w:ind w:right="1525"/>
        <w:contextualSpacing w:val="0"/>
        <w:jc w:val="both"/>
        <w:rPr>
          <w:rFonts w:ascii="Work Sans" w:hAnsi="Work Sans"/>
          <w:vanish/>
        </w:rPr>
      </w:pPr>
    </w:p>
    <w:p w14:paraId="567F09BD" w14:textId="633101D5" w:rsidR="00163AB4" w:rsidRPr="005713FE" w:rsidRDefault="00163AB4" w:rsidP="004A1417">
      <w:pPr>
        <w:pStyle w:val="ListParagraph"/>
        <w:numPr>
          <w:ilvl w:val="2"/>
          <w:numId w:val="24"/>
        </w:numPr>
        <w:tabs>
          <w:tab w:val="left" w:pos="993"/>
        </w:tabs>
        <w:spacing w:before="120" w:after="200"/>
        <w:ind w:left="993" w:right="1525" w:hanging="709"/>
        <w:contextualSpacing w:val="0"/>
        <w:jc w:val="both"/>
        <w:rPr>
          <w:rFonts w:asciiTheme="minorHAnsi" w:hAnsiTheme="minorHAnsi" w:cstheme="minorHAnsi"/>
        </w:rPr>
      </w:pPr>
      <w:r w:rsidRPr="005713FE">
        <w:rPr>
          <w:rFonts w:asciiTheme="minorHAnsi" w:hAnsiTheme="minorHAnsi" w:cstheme="minorHAnsi"/>
        </w:rPr>
        <w:t>The Basic Solvency Capital Requirement is subject to diversification adjustments in accordance with Article 87 of the Delegated Regulations, and in particular, with reference to the correlation factors provided in Annex IV of Solvency II.</w:t>
      </w:r>
    </w:p>
    <w:p w14:paraId="62A58DD2" w14:textId="295E7752" w:rsidR="00163AB4" w:rsidRPr="005713FE" w:rsidRDefault="00163AB4" w:rsidP="004A1417">
      <w:pPr>
        <w:pStyle w:val="ListParagraph"/>
        <w:numPr>
          <w:ilvl w:val="2"/>
          <w:numId w:val="24"/>
        </w:numPr>
        <w:tabs>
          <w:tab w:val="left" w:pos="993"/>
        </w:tabs>
        <w:spacing w:before="120" w:after="200"/>
        <w:ind w:left="993" w:right="1525" w:hanging="709"/>
        <w:contextualSpacing w:val="0"/>
        <w:jc w:val="both"/>
        <w:rPr>
          <w:rFonts w:asciiTheme="minorHAnsi" w:hAnsiTheme="minorHAnsi" w:cstheme="minorHAnsi"/>
        </w:rPr>
      </w:pPr>
      <w:r w:rsidRPr="005713FE">
        <w:rPr>
          <w:rFonts w:asciiTheme="minorHAnsi" w:hAnsiTheme="minorHAnsi" w:cstheme="minorHAnsi"/>
        </w:rPr>
        <w:t xml:space="preserve">The total diversification benefit for the Company as of </w:t>
      </w:r>
      <w:r w:rsidR="00CC1AD9" w:rsidRPr="005713FE">
        <w:rPr>
          <w:rFonts w:asciiTheme="minorHAnsi" w:hAnsiTheme="minorHAnsi" w:cstheme="minorHAnsi"/>
        </w:rPr>
        <w:t xml:space="preserve">31st </w:t>
      </w:r>
      <w:r w:rsidR="004D6EC9">
        <w:rPr>
          <w:rFonts w:asciiTheme="minorHAnsi" w:hAnsiTheme="minorHAnsi" w:cstheme="minorHAnsi"/>
        </w:rPr>
        <w:t>December</w:t>
      </w:r>
      <w:r w:rsidR="00CC1AD9" w:rsidRPr="005713FE">
        <w:rPr>
          <w:rFonts w:asciiTheme="minorHAnsi" w:hAnsiTheme="minorHAnsi" w:cstheme="minorHAnsi"/>
        </w:rPr>
        <w:t xml:space="preserve"> </w:t>
      </w:r>
      <w:r w:rsidRPr="005713FE">
        <w:rPr>
          <w:rFonts w:asciiTheme="minorHAnsi" w:hAnsiTheme="minorHAnsi" w:cstheme="minorHAnsi"/>
        </w:rPr>
        <w:t>is £</w:t>
      </w:r>
      <w:r w:rsidR="00CC1AD9" w:rsidRPr="005713FE">
        <w:rPr>
          <w:rFonts w:asciiTheme="minorHAnsi" w:hAnsiTheme="minorHAnsi" w:cstheme="minorHAnsi"/>
        </w:rPr>
        <w:t>6</w:t>
      </w:r>
      <w:r w:rsidR="004D6EC9">
        <w:rPr>
          <w:rFonts w:asciiTheme="minorHAnsi" w:hAnsiTheme="minorHAnsi" w:cstheme="minorHAnsi"/>
        </w:rPr>
        <w:t>.25m.</w:t>
      </w:r>
    </w:p>
    <w:p w14:paraId="319C3AF1" w14:textId="77777777" w:rsidR="00186D1F" w:rsidRDefault="00186D1F" w:rsidP="00354EAF"/>
    <w:p w14:paraId="4E4DB28E" w14:textId="77777777" w:rsidR="00186D1F" w:rsidRDefault="00186D1F" w:rsidP="00354EAF"/>
    <w:p w14:paraId="2DF91914" w14:textId="77777777" w:rsidR="00186D1F" w:rsidRDefault="00186D1F" w:rsidP="00354EAF"/>
    <w:p w14:paraId="71405169" w14:textId="77777777" w:rsidR="00186D1F" w:rsidRDefault="00186D1F" w:rsidP="00354EAF"/>
    <w:p w14:paraId="0A8BFD73" w14:textId="77777777" w:rsidR="00186D1F" w:rsidRDefault="00186D1F" w:rsidP="00354EAF"/>
    <w:p w14:paraId="4D1FD065" w14:textId="77777777" w:rsidR="00186D1F" w:rsidRDefault="00186D1F" w:rsidP="00354EAF"/>
    <w:p w14:paraId="5618B0C2" w14:textId="77777777" w:rsidR="00186D1F" w:rsidRDefault="00186D1F" w:rsidP="00354EAF"/>
    <w:p w14:paraId="57E4279F" w14:textId="77777777" w:rsidR="00186D1F" w:rsidRDefault="00186D1F" w:rsidP="00354EAF"/>
    <w:p w14:paraId="74128920" w14:textId="77777777" w:rsidR="00186D1F" w:rsidRDefault="00186D1F" w:rsidP="00354EAF"/>
    <w:p w14:paraId="2C128B1E" w14:textId="77777777" w:rsidR="004D6EC9" w:rsidRDefault="004D6EC9" w:rsidP="00354EAF"/>
    <w:p w14:paraId="7FC06CDA" w14:textId="77777777" w:rsidR="004D6EC9" w:rsidRDefault="004D6EC9" w:rsidP="00354EAF"/>
    <w:p w14:paraId="32C0D2FE" w14:textId="77777777" w:rsidR="004D6EC9" w:rsidRDefault="004D6EC9" w:rsidP="00354EAF"/>
    <w:p w14:paraId="6E75E5CC" w14:textId="77777777" w:rsidR="004D6EC9" w:rsidRDefault="004D6EC9" w:rsidP="00354EAF"/>
    <w:p w14:paraId="11434580" w14:textId="77777777" w:rsidR="004D6EC9" w:rsidRDefault="004D6EC9" w:rsidP="00354EAF"/>
    <w:p w14:paraId="641A508D" w14:textId="77777777" w:rsidR="004D6EC9" w:rsidRDefault="004D6EC9" w:rsidP="00354EAF"/>
    <w:p w14:paraId="398CFD86" w14:textId="77777777" w:rsidR="004D6EC9" w:rsidRDefault="004D6EC9" w:rsidP="00354EAF"/>
    <w:p w14:paraId="5CF584EE" w14:textId="77777777" w:rsidR="00BA42B6" w:rsidRPr="00354EAF" w:rsidRDefault="00BA42B6" w:rsidP="00354EAF"/>
    <w:p w14:paraId="4AED45A0" w14:textId="6B23368D" w:rsidR="00423DE1" w:rsidRPr="004D6EC9" w:rsidRDefault="00423DE1" w:rsidP="004D6EC9">
      <w:pPr>
        <w:pStyle w:val="Heading1"/>
        <w:keepNext/>
        <w:keepLines/>
        <w:numPr>
          <w:ilvl w:val="0"/>
          <w:numId w:val="3"/>
        </w:numPr>
        <w:spacing w:before="240" w:after="240" w:line="235" w:lineRule="auto"/>
        <w:ind w:left="709" w:right="1383" w:hanging="425"/>
        <w:jc w:val="both"/>
        <w:rPr>
          <w:rFonts w:asciiTheme="minorHAnsi" w:eastAsia="Calibri" w:hAnsiTheme="minorHAnsi" w:cstheme="minorHAnsi"/>
          <w:color w:val="2F5496"/>
          <w:spacing w:val="2"/>
          <w:sz w:val="34"/>
          <w:szCs w:val="34"/>
          <w:u w:val="none"/>
        </w:rPr>
      </w:pPr>
      <w:bookmarkStart w:id="188" w:name="_Toc178351462"/>
      <w:r w:rsidRPr="004D6EC9">
        <w:rPr>
          <w:rFonts w:asciiTheme="minorHAnsi" w:eastAsia="Calibri" w:hAnsiTheme="minorHAnsi" w:cstheme="minorHAnsi"/>
          <w:color w:val="2F5496"/>
          <w:spacing w:val="2"/>
          <w:sz w:val="34"/>
          <w:szCs w:val="34"/>
          <w:u w:val="none"/>
        </w:rPr>
        <w:lastRenderedPageBreak/>
        <w:t>MINIMUM CAPITAL REQUIREMENTS</w:t>
      </w:r>
      <w:r w:rsidR="004D6EC9">
        <w:rPr>
          <w:rFonts w:asciiTheme="minorHAnsi" w:eastAsia="Calibri" w:hAnsiTheme="minorHAnsi" w:cstheme="minorHAnsi"/>
          <w:color w:val="2F5496"/>
          <w:spacing w:val="2"/>
          <w:sz w:val="34"/>
          <w:szCs w:val="34"/>
          <w:u w:val="none"/>
        </w:rPr>
        <w:t xml:space="preserve"> (MCR)</w:t>
      </w:r>
      <w:bookmarkEnd w:id="188"/>
    </w:p>
    <w:p w14:paraId="1AD94B4C" w14:textId="77777777" w:rsidR="008A658C" w:rsidRPr="008A658C" w:rsidRDefault="008A658C" w:rsidP="008A658C">
      <w:pPr>
        <w:pStyle w:val="ListParagraph"/>
        <w:numPr>
          <w:ilvl w:val="0"/>
          <w:numId w:val="24"/>
        </w:numPr>
        <w:tabs>
          <w:tab w:val="left" w:pos="851"/>
        </w:tabs>
        <w:spacing w:before="120" w:after="200"/>
        <w:ind w:right="1525"/>
        <w:contextualSpacing w:val="0"/>
        <w:jc w:val="both"/>
        <w:rPr>
          <w:rFonts w:asciiTheme="minorHAnsi" w:hAnsiTheme="minorHAnsi" w:cstheme="minorHAnsi"/>
          <w:vanish/>
        </w:rPr>
      </w:pPr>
    </w:p>
    <w:p w14:paraId="44866924" w14:textId="03155EBA" w:rsidR="00390AE4" w:rsidRPr="008A658C" w:rsidRDefault="00390AE4" w:rsidP="008A658C">
      <w:pPr>
        <w:pStyle w:val="ListParagraph"/>
        <w:numPr>
          <w:ilvl w:val="2"/>
          <w:numId w:val="24"/>
        </w:numPr>
        <w:tabs>
          <w:tab w:val="left" w:pos="851"/>
        </w:tabs>
        <w:spacing w:before="120" w:after="200"/>
        <w:ind w:left="851" w:right="1525" w:hanging="567"/>
        <w:contextualSpacing w:val="0"/>
        <w:jc w:val="both"/>
        <w:rPr>
          <w:rFonts w:asciiTheme="minorHAnsi" w:hAnsiTheme="minorHAnsi" w:cstheme="minorHAnsi"/>
        </w:rPr>
      </w:pPr>
      <w:r w:rsidRPr="008A658C">
        <w:rPr>
          <w:rFonts w:asciiTheme="minorHAnsi" w:hAnsiTheme="minorHAnsi" w:cstheme="minorHAnsi"/>
        </w:rPr>
        <w:t>The MCR is calculated in accordance with Article 248 of the Delegated Regulations as follows:</w:t>
      </w:r>
    </w:p>
    <w:p w14:paraId="4201B6AF" w14:textId="5674B172" w:rsidR="00AC1CD5" w:rsidRPr="004D6EC9" w:rsidRDefault="00AC1CD5" w:rsidP="00AC1CD5">
      <w:pPr>
        <w:ind w:left="426"/>
        <w:jc w:val="both"/>
        <w:rPr>
          <w:rFonts w:asciiTheme="minorHAnsi" w:eastAsiaTheme="minorHAnsi" w:hAnsiTheme="minorHAnsi" w:cstheme="minorHAnsi"/>
          <w:lang w:val="en-GB"/>
        </w:rPr>
      </w:pPr>
      <m:oMathPara>
        <m:oMath>
          <m:r>
            <w:rPr>
              <w:rFonts w:ascii="Cambria Math" w:hAnsi="Cambria Math"/>
            </w:rPr>
            <m:t>MCR</m:t>
          </m:r>
          <m:r>
            <m:rPr>
              <m:aln/>
            </m:rPr>
            <w:rPr>
              <w:rFonts w:ascii="Cambria Math" w:hAnsi="Cambria Math"/>
            </w:rPr>
            <m:t>=MAX(€4m,Min</m:t>
          </m:r>
          <m:d>
            <m:dPr>
              <m:ctrlPr>
                <w:rPr>
                  <w:rFonts w:ascii="Cambria Math" w:hAnsi="Cambria Math"/>
                  <w:i/>
                </w:rPr>
              </m:ctrlPr>
            </m:dPr>
            <m:e>
              <m: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MCR</m:t>
                      </m:r>
                    </m:e>
                    <m:sub>
                      <m:r>
                        <w:rPr>
                          <w:rFonts w:ascii="Cambria Math" w:hAnsi="Cambria Math"/>
                        </w:rPr>
                        <m:t>Linear</m:t>
                      </m:r>
                    </m:sub>
                  </m:sSub>
                  <m:r>
                    <w:rPr>
                      <w:rFonts w:ascii="Cambria Math" w:eastAsiaTheme="minorEastAsia" w:hAnsi="Cambria Math"/>
                    </w:rPr>
                    <m:t>,25%×SCR</m:t>
                  </m:r>
                  <m:ctrlPr>
                    <w:rPr>
                      <w:rFonts w:ascii="Cambria Math" w:eastAsiaTheme="minorEastAsia" w:hAnsi="Cambria Math"/>
                      <w:i/>
                    </w:rPr>
                  </m:ctrlPr>
                </m:e>
              </m:d>
              <m:r>
                <w:rPr>
                  <w:rFonts w:ascii="Cambria Math" w:eastAsiaTheme="minorEastAsia" w:hAnsi="Cambria Math"/>
                </w:rPr>
                <m:t>,45%×SCR</m:t>
              </m:r>
              <m:ctrlPr>
                <w:rPr>
                  <w:rFonts w:ascii="Cambria Math" w:eastAsiaTheme="minorEastAsia" w:hAnsi="Cambria Math"/>
                  <w:i/>
                </w:rPr>
              </m:ctrlPr>
            </m:e>
          </m:d>
          <m:r>
            <w:rPr>
              <w:rFonts w:ascii="Cambria Math" w:eastAsiaTheme="minorEastAsia" w:hAnsi="Cambria Math"/>
            </w:rPr>
            <m:t>)</m:t>
          </m:r>
          <m:r>
            <m:rPr>
              <m:sty m:val="p"/>
            </m:rPr>
            <w:rPr>
              <w:rFonts w:ascii="Cambria Math" w:hAnsi="Cambria Math"/>
            </w:rPr>
            <w:br/>
          </m:r>
        </m:oMath>
      </m:oMathPara>
      <w:r w:rsidRPr="004D6EC9">
        <w:rPr>
          <w:rFonts w:asciiTheme="minorHAnsi" w:eastAsiaTheme="minorHAnsi" w:hAnsiTheme="minorHAnsi" w:cstheme="minorHAnsi"/>
          <w:lang w:val="en-GB"/>
        </w:rPr>
        <w:t>where:</w:t>
      </w:r>
    </w:p>
    <w:p w14:paraId="56CA311D" w14:textId="77777777" w:rsidR="00AC1CD5" w:rsidRPr="00AC1CD5" w:rsidRDefault="002B1FDC" w:rsidP="00AC1CD5">
      <w:pPr>
        <w:ind w:left="426"/>
        <w:jc w:val="both"/>
        <w:rPr>
          <w:rFonts w:ascii="Work Sans" w:hAnsi="Work Sans"/>
        </w:rPr>
      </w:pPr>
      <m:oMathPara>
        <m:oMath>
          <m:sSub>
            <m:sSubPr>
              <m:ctrlPr>
                <w:rPr>
                  <w:rFonts w:ascii="Cambria Math" w:hAnsi="Cambria Math"/>
                  <w:i/>
                </w:rPr>
              </m:ctrlPr>
            </m:sSubPr>
            <m:e>
              <m:r>
                <w:rPr>
                  <w:rFonts w:ascii="Cambria Math" w:hAnsi="Cambria Math"/>
                </w:rPr>
                <m:t>MCR</m:t>
              </m:r>
            </m:e>
            <m:sub>
              <m:r>
                <w:rPr>
                  <w:rFonts w:ascii="Cambria Math" w:hAnsi="Cambria Math"/>
                </w:rPr>
                <m:t>Linear</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s=1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TP</m:t>
                      </m:r>
                    </m:e>
                    <m:sub>
                      <m:r>
                        <w:rPr>
                          <w:rFonts w:ascii="Cambria Math" w:hAnsi="Cambria Math"/>
                        </w:rPr>
                        <m:t>Non-Life,s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NWP</m:t>
                      </m:r>
                    </m:e>
                    <m:sub>
                      <m:r>
                        <w:rPr>
                          <w:rFonts w:ascii="Cambria Math" w:hAnsi="Cambria Math"/>
                        </w:rPr>
                        <m:t>s</m:t>
                      </m:r>
                    </m:sub>
                  </m:sSub>
                </m:e>
              </m:nary>
            </m:e>
          </m:d>
          <m:r>
            <w:rPr>
              <w:rFonts w:ascii="Cambria Math" w:hAnsi="Cambria Math"/>
            </w:rPr>
            <m:t>+Max</m:t>
          </m:r>
          <m:d>
            <m:dPr>
              <m:ctrlPr>
                <w:rPr>
                  <w:rFonts w:ascii="Cambria Math" w:hAnsi="Cambria Math"/>
                  <w:i/>
                </w:rPr>
              </m:ctrlPr>
            </m:dPr>
            <m:e>
              <m:r>
                <w:rPr>
                  <w:rFonts w:ascii="Cambria Math" w:hAnsi="Cambria Math"/>
                </w:rPr>
                <m:t>0;2.1%×</m:t>
              </m:r>
              <m:sSub>
                <m:sSubPr>
                  <m:ctrlPr>
                    <w:rPr>
                      <w:rFonts w:ascii="Cambria Math" w:hAnsi="Cambria Math"/>
                      <w:i/>
                    </w:rPr>
                  </m:ctrlPr>
                </m:sSubPr>
                <m:e>
                  <m:r>
                    <w:rPr>
                      <w:rFonts w:ascii="Cambria Math" w:hAnsi="Cambria Math"/>
                    </w:rPr>
                    <m:t>TP</m:t>
                  </m:r>
                </m:e>
                <m:sub>
                  <m:r>
                    <w:rPr>
                      <w:rFonts w:ascii="Cambria Math" w:hAnsi="Cambria Math"/>
                    </w:rPr>
                    <m:t>Life</m:t>
                  </m:r>
                </m:sub>
              </m:sSub>
            </m:e>
          </m:d>
          <m:r>
            <m:rPr>
              <m:sty m:val="p"/>
            </m:rPr>
            <w:rPr>
              <w:rFonts w:ascii="Cambria Math" w:hAnsi="Cambria Math"/>
            </w:rPr>
            <w:br/>
          </m:r>
        </m:oMath>
      </m:oMathPara>
      <w:r w:rsidR="00AC1CD5" w:rsidRPr="004D6EC9">
        <w:rPr>
          <w:rFonts w:asciiTheme="minorHAnsi" w:eastAsiaTheme="minorHAnsi" w:hAnsiTheme="minorHAnsi" w:cstheme="minorHAnsi"/>
          <w:lang w:val="en-GB"/>
        </w:rPr>
        <w:t>where:</w:t>
      </w:r>
    </w:p>
    <w:p w14:paraId="25CB01B3" w14:textId="2D2A1B31" w:rsidR="00AC1CD5" w:rsidRPr="00F75A5E" w:rsidRDefault="00AC1CD5" w:rsidP="00F75A5E">
      <w:pPr>
        <w:pStyle w:val="ListParagraph"/>
        <w:numPr>
          <w:ilvl w:val="0"/>
          <w:numId w:val="10"/>
        </w:numPr>
        <w:tabs>
          <w:tab w:val="left" w:pos="851"/>
        </w:tabs>
        <w:spacing w:before="120" w:after="200"/>
        <w:ind w:left="851" w:right="1525" w:hanging="357"/>
        <w:contextualSpacing w:val="0"/>
        <w:jc w:val="both"/>
        <w:rPr>
          <w:rFonts w:asciiTheme="minorHAnsi" w:hAnsiTheme="minorHAnsi" w:cstheme="minorHAnsi"/>
        </w:rPr>
      </w:pPr>
      <m:oMath>
        <m:r>
          <m:rPr>
            <m:sty m:val="p"/>
          </m:rPr>
          <w:rPr>
            <w:rFonts w:ascii="Cambria Math" w:hAnsi="Cambria Math" w:cstheme="minorHAnsi"/>
          </w:rPr>
          <m:t>α</m:t>
        </m:r>
      </m:oMath>
      <w:r w:rsidRPr="00F75A5E">
        <w:rPr>
          <w:rFonts w:asciiTheme="minorHAnsi" w:hAnsiTheme="minorHAnsi" w:cstheme="minorHAnsi"/>
        </w:rPr>
        <w:t xml:space="preserve"> and </w:t>
      </w:r>
      <m:oMath>
        <m:r>
          <m:rPr>
            <m:sty m:val="p"/>
          </m:rPr>
          <w:rPr>
            <w:rFonts w:ascii="Cambria Math" w:hAnsi="Cambria Math" w:cstheme="minorHAnsi"/>
          </w:rPr>
          <m:t>β</m:t>
        </m:r>
      </m:oMath>
      <w:r w:rsidRPr="00F75A5E">
        <w:rPr>
          <w:rFonts w:asciiTheme="minorHAnsi" w:hAnsiTheme="minorHAnsi" w:cstheme="minorHAnsi"/>
        </w:rPr>
        <w:t xml:space="preserve"> are factors as per Annex XIX of the Delegated Regulations</w:t>
      </w:r>
    </w:p>
    <w:p w14:paraId="780CF389" w14:textId="147D2F8E" w:rsidR="00AC1CD5" w:rsidRPr="00F75A5E" w:rsidRDefault="002B1FDC" w:rsidP="00F75A5E">
      <w:pPr>
        <w:pStyle w:val="ListParagraph"/>
        <w:numPr>
          <w:ilvl w:val="0"/>
          <w:numId w:val="10"/>
        </w:numPr>
        <w:tabs>
          <w:tab w:val="left" w:pos="851"/>
        </w:tabs>
        <w:spacing w:before="120" w:after="200"/>
        <w:ind w:left="851" w:right="1525" w:hanging="357"/>
        <w:contextualSpacing w:val="0"/>
        <w:jc w:val="both"/>
        <w:rPr>
          <w:rFonts w:asciiTheme="minorHAnsi" w:hAnsiTheme="minorHAnsi" w:cstheme="minorHAnsi"/>
        </w:rPr>
      </w:pPr>
      <m:oMath>
        <m:sSub>
          <m:sSubPr>
            <m:ctrlPr>
              <w:rPr>
                <w:rFonts w:ascii="Cambria Math" w:hAnsi="Cambria Math" w:cstheme="minorHAnsi"/>
              </w:rPr>
            </m:ctrlPr>
          </m:sSubPr>
          <m:e>
            <m:r>
              <m:rPr>
                <m:sty m:val="p"/>
              </m:rPr>
              <w:rPr>
                <w:rFonts w:ascii="Cambria Math" w:hAnsi="Cambria Math" w:cstheme="minorHAnsi"/>
              </w:rPr>
              <m:t>TP</m:t>
            </m:r>
          </m:e>
          <m:sub>
            <m:r>
              <m:rPr>
                <m:sty m:val="p"/>
              </m:rPr>
              <w:rPr>
                <w:rFonts w:ascii="Cambria Math" w:hAnsi="Cambria Math" w:cstheme="minorHAnsi"/>
              </w:rPr>
              <m:t>Non-Life, s</m:t>
            </m:r>
          </m:sub>
        </m:sSub>
      </m:oMath>
      <w:r w:rsidR="00AC1CD5" w:rsidRPr="00F75A5E">
        <w:rPr>
          <w:rFonts w:asciiTheme="minorHAnsi" w:hAnsiTheme="minorHAnsi" w:cstheme="minorHAnsi"/>
        </w:rPr>
        <w:t xml:space="preserve"> is the technical provisions without risk margin in the non-life underwriting risk module relating to segment s</w:t>
      </w:r>
    </w:p>
    <w:p w14:paraId="23E7C1DD" w14:textId="450D0528" w:rsidR="00AC1CD5" w:rsidRPr="00F75A5E" w:rsidRDefault="002B1FDC" w:rsidP="00F75A5E">
      <w:pPr>
        <w:pStyle w:val="ListParagraph"/>
        <w:numPr>
          <w:ilvl w:val="0"/>
          <w:numId w:val="10"/>
        </w:numPr>
        <w:tabs>
          <w:tab w:val="left" w:pos="851"/>
        </w:tabs>
        <w:spacing w:before="120" w:after="200"/>
        <w:ind w:left="851" w:right="1525" w:hanging="357"/>
        <w:contextualSpacing w:val="0"/>
        <w:jc w:val="both"/>
        <w:rPr>
          <w:rFonts w:asciiTheme="minorHAnsi" w:hAnsiTheme="minorHAnsi" w:cstheme="minorHAnsi"/>
        </w:rPr>
      </w:pPr>
      <m:oMath>
        <m:sSub>
          <m:sSubPr>
            <m:ctrlPr>
              <w:rPr>
                <w:rFonts w:ascii="Cambria Math" w:hAnsi="Cambria Math" w:cstheme="minorHAnsi"/>
              </w:rPr>
            </m:ctrlPr>
          </m:sSubPr>
          <m:e>
            <m:r>
              <m:rPr>
                <m:sty m:val="p"/>
              </m:rPr>
              <w:rPr>
                <w:rFonts w:ascii="Cambria Math" w:hAnsi="Cambria Math" w:cstheme="minorHAnsi"/>
              </w:rPr>
              <m:t>TP</m:t>
            </m:r>
          </m:e>
          <m:sub>
            <m:r>
              <m:rPr>
                <m:sty m:val="p"/>
              </m:rPr>
              <w:rPr>
                <w:rFonts w:ascii="Cambria Math" w:hAnsi="Cambria Math" w:cstheme="minorHAnsi"/>
              </w:rPr>
              <m:t>Life</m:t>
            </m:r>
          </m:sub>
        </m:sSub>
      </m:oMath>
      <w:r w:rsidR="00AC1CD5" w:rsidRPr="00F75A5E">
        <w:rPr>
          <w:rFonts w:asciiTheme="minorHAnsi" w:hAnsiTheme="minorHAnsi" w:cstheme="minorHAnsi"/>
        </w:rPr>
        <w:t xml:space="preserve"> is the technical provisions without risk margin in the life underwriting risk module</w:t>
      </w:r>
    </w:p>
    <w:p w14:paraId="0D04EEC4" w14:textId="21297A19" w:rsidR="00AC1CD5" w:rsidRPr="00F75A5E" w:rsidRDefault="002B1FDC" w:rsidP="00F75A5E">
      <w:pPr>
        <w:pStyle w:val="ListParagraph"/>
        <w:numPr>
          <w:ilvl w:val="0"/>
          <w:numId w:val="10"/>
        </w:numPr>
        <w:tabs>
          <w:tab w:val="left" w:pos="851"/>
        </w:tabs>
        <w:spacing w:before="120" w:after="200"/>
        <w:ind w:left="851" w:right="1525" w:hanging="357"/>
        <w:contextualSpacing w:val="0"/>
        <w:jc w:val="both"/>
        <w:rPr>
          <w:rFonts w:asciiTheme="minorHAnsi" w:hAnsiTheme="minorHAnsi" w:cstheme="minorHAnsi"/>
        </w:rPr>
      </w:pPr>
      <m:oMath>
        <m:sSub>
          <m:sSubPr>
            <m:ctrlPr>
              <w:rPr>
                <w:rFonts w:ascii="Cambria Math" w:hAnsi="Cambria Math" w:cstheme="minorHAnsi"/>
              </w:rPr>
            </m:ctrlPr>
          </m:sSubPr>
          <m:e>
            <m:r>
              <m:rPr>
                <m:sty m:val="p"/>
              </m:rPr>
              <w:rPr>
                <w:rFonts w:ascii="Cambria Math" w:hAnsi="Cambria Math" w:cstheme="minorHAnsi"/>
              </w:rPr>
              <m:t>NWP</m:t>
            </m:r>
          </m:e>
          <m:sub>
            <m:r>
              <m:rPr>
                <m:sty m:val="p"/>
              </m:rPr>
              <w:rPr>
                <w:rFonts w:ascii="Cambria Math" w:hAnsi="Cambria Math" w:cstheme="minorHAnsi"/>
              </w:rPr>
              <m:t xml:space="preserve"> s</m:t>
            </m:r>
          </m:sub>
        </m:sSub>
      </m:oMath>
      <w:r w:rsidR="00AC1CD5" w:rsidRPr="00F75A5E">
        <w:rPr>
          <w:rFonts w:asciiTheme="minorHAnsi" w:hAnsiTheme="minorHAnsi" w:cstheme="minorHAnsi"/>
        </w:rPr>
        <w:t xml:space="preserve"> is the net written premium for the previous 12 months in respect of segment s</w:t>
      </w:r>
    </w:p>
    <w:p w14:paraId="11488084" w14:textId="2104FF66" w:rsidR="00AC1CD5" w:rsidRPr="00F75A5E" w:rsidRDefault="00AC1CD5" w:rsidP="008A658C">
      <w:pPr>
        <w:pStyle w:val="ListParagraph"/>
        <w:numPr>
          <w:ilvl w:val="2"/>
          <w:numId w:val="24"/>
        </w:numPr>
        <w:tabs>
          <w:tab w:val="left" w:pos="851"/>
        </w:tabs>
        <w:spacing w:before="120" w:after="200"/>
        <w:ind w:left="851" w:right="1525" w:hanging="567"/>
        <w:contextualSpacing w:val="0"/>
        <w:jc w:val="both"/>
        <w:rPr>
          <w:rFonts w:asciiTheme="minorHAnsi" w:hAnsiTheme="minorHAnsi" w:cstheme="minorHAnsi"/>
        </w:rPr>
      </w:pPr>
      <w:r w:rsidRPr="00F75A5E">
        <w:rPr>
          <w:rFonts w:asciiTheme="minorHAnsi" w:hAnsiTheme="minorHAnsi" w:cstheme="minorHAnsi"/>
        </w:rPr>
        <w:t xml:space="preserve">The measure for </w:t>
      </w:r>
      <m:oMath>
        <m:sSub>
          <m:sSubPr>
            <m:ctrlPr>
              <w:rPr>
                <w:rFonts w:ascii="Cambria Math" w:hAnsi="Cambria Math" w:cstheme="minorHAnsi"/>
              </w:rPr>
            </m:ctrlPr>
          </m:sSubPr>
          <m:e>
            <m:r>
              <w:rPr>
                <w:rFonts w:ascii="Cambria Math" w:hAnsi="Cambria Math" w:cstheme="minorHAnsi"/>
              </w:rPr>
              <m:t>TP</m:t>
            </m:r>
          </m:e>
          <m:sub>
            <m:r>
              <w:rPr>
                <w:rFonts w:ascii="Cambria Math" w:hAnsi="Cambria Math" w:cstheme="minorHAnsi"/>
              </w:rPr>
              <m:t>Non</m:t>
            </m:r>
            <m:r>
              <m:rPr>
                <m:sty m:val="p"/>
              </m:rPr>
              <w:rPr>
                <w:rFonts w:ascii="Cambria Math" w:hAnsi="Cambria Math" w:cstheme="minorHAnsi"/>
              </w:rPr>
              <m:t>-</m:t>
            </m:r>
            <m:r>
              <w:rPr>
                <w:rFonts w:ascii="Cambria Math" w:hAnsi="Cambria Math" w:cstheme="minorHAnsi"/>
              </w:rPr>
              <m:t>Life</m:t>
            </m:r>
            <m:r>
              <m:rPr>
                <m:sty m:val="p"/>
              </m:rPr>
              <w:rPr>
                <w:rFonts w:ascii="Cambria Math" w:hAnsi="Cambria Math" w:cstheme="minorHAnsi"/>
              </w:rPr>
              <m:t xml:space="preserve">, </m:t>
            </m:r>
            <m:r>
              <w:rPr>
                <w:rFonts w:ascii="Cambria Math" w:hAnsi="Cambria Math" w:cstheme="minorHAnsi"/>
              </w:rPr>
              <m:t>s</m:t>
            </m:r>
          </m:sub>
        </m:sSub>
      </m:oMath>
      <w:r w:rsidRPr="00F75A5E">
        <w:rPr>
          <w:rFonts w:asciiTheme="minorHAnsi" w:hAnsiTheme="minorHAnsi" w:cstheme="minorHAnsi"/>
        </w:rPr>
        <w:t xml:space="preserve"> excludes any amounts in relation reinsurers based in non-EEA and non-equivalent jurisdictions (unless rated BBB or better) for which collateral arrangements are not in place</w:t>
      </w:r>
      <w:r w:rsidR="0056072C" w:rsidRPr="00F75A5E">
        <w:rPr>
          <w:rFonts w:asciiTheme="minorHAnsi" w:hAnsiTheme="minorHAnsi" w:cstheme="minorHAnsi"/>
        </w:rPr>
        <w:t>.</w:t>
      </w:r>
    </w:p>
    <w:p w14:paraId="2576FAFB" w14:textId="77777777" w:rsidR="00AC1CD5" w:rsidRPr="00E15FC8" w:rsidRDefault="00AC1CD5" w:rsidP="008A658C">
      <w:pPr>
        <w:pStyle w:val="ListParagraph"/>
        <w:numPr>
          <w:ilvl w:val="2"/>
          <w:numId w:val="24"/>
        </w:numPr>
        <w:tabs>
          <w:tab w:val="left" w:pos="851"/>
        </w:tabs>
        <w:spacing w:before="120" w:after="200"/>
        <w:ind w:left="851" w:right="1525" w:hanging="567"/>
        <w:contextualSpacing w:val="0"/>
        <w:jc w:val="both"/>
        <w:rPr>
          <w:rFonts w:asciiTheme="minorHAnsi" w:hAnsiTheme="minorHAnsi" w:cstheme="minorHAnsi"/>
        </w:rPr>
      </w:pPr>
      <w:r w:rsidRPr="00E15FC8">
        <w:rPr>
          <w:rFonts w:asciiTheme="minorHAnsi" w:hAnsiTheme="minorHAnsi" w:cstheme="minorHAnsi"/>
        </w:rPr>
        <w:t xml:space="preserve">The measure for </w:t>
      </w:r>
      <m:oMath>
        <m:sSub>
          <m:sSubPr>
            <m:ctrlPr>
              <w:rPr>
                <w:rFonts w:ascii="Cambria Math" w:hAnsi="Cambria Math" w:cstheme="minorHAnsi"/>
              </w:rPr>
            </m:ctrlPr>
          </m:sSubPr>
          <m:e>
            <m:r>
              <w:rPr>
                <w:rFonts w:ascii="Cambria Math" w:hAnsi="Cambria Math" w:cstheme="minorHAnsi"/>
              </w:rPr>
              <m:t>TP</m:t>
            </m:r>
          </m:e>
          <m:sub>
            <m:r>
              <w:rPr>
                <w:rFonts w:ascii="Cambria Math" w:hAnsi="Cambria Math" w:cstheme="minorHAnsi"/>
              </w:rPr>
              <m:t>Non</m:t>
            </m:r>
            <m:r>
              <m:rPr>
                <m:sty m:val="p"/>
              </m:rPr>
              <w:rPr>
                <w:rFonts w:ascii="Cambria Math" w:hAnsi="Cambria Math" w:cstheme="minorHAnsi"/>
              </w:rPr>
              <m:t>-</m:t>
            </m:r>
            <m:r>
              <w:rPr>
                <w:rFonts w:ascii="Cambria Math" w:hAnsi="Cambria Math" w:cstheme="minorHAnsi"/>
              </w:rPr>
              <m:t>Life</m:t>
            </m:r>
            <m:r>
              <m:rPr>
                <m:sty m:val="p"/>
              </m:rPr>
              <w:rPr>
                <w:rFonts w:ascii="Cambria Math" w:hAnsi="Cambria Math" w:cstheme="minorHAnsi"/>
              </w:rPr>
              <m:t xml:space="preserve">, </m:t>
            </m:r>
            <m:r>
              <w:rPr>
                <w:rFonts w:ascii="Cambria Math" w:hAnsi="Cambria Math" w:cstheme="minorHAnsi"/>
              </w:rPr>
              <m:t>s</m:t>
            </m:r>
          </m:sub>
        </m:sSub>
      </m:oMath>
      <w:r w:rsidRPr="00E15FC8">
        <w:rPr>
          <w:rFonts w:asciiTheme="minorHAnsi" w:hAnsiTheme="minorHAnsi" w:cstheme="minorHAnsi"/>
        </w:rPr>
        <w:t xml:space="preserve"> thus reconciles to R270 of S.17.01.01 after elimination of negative balances on reserves and collateral shortfalls on the reserves are taken into account.</w:t>
      </w:r>
    </w:p>
    <w:p w14:paraId="3F4BB0E6" w14:textId="77777777" w:rsidR="00AC1CD5" w:rsidRPr="00AC1CD5" w:rsidRDefault="00AC1CD5" w:rsidP="00AC1CD5">
      <w:pPr>
        <w:rPr>
          <w:rFonts w:ascii="Work Sans" w:hAnsi="Work Sans"/>
        </w:rPr>
      </w:pPr>
    </w:p>
    <w:p w14:paraId="55CE3388" w14:textId="71D5FFE2" w:rsidR="00AC1CD5" w:rsidRPr="00AC1CD5" w:rsidRDefault="00AC1CD5" w:rsidP="00AC1CD5">
      <w:pPr>
        <w:rPr>
          <w:rFonts w:ascii="Work Sans" w:eastAsiaTheme="minorEastAsia" w:hAnsi="Work Sans"/>
        </w:rPr>
      </w:pPr>
      <m:oMathPara>
        <m:oMath>
          <m:r>
            <w:rPr>
              <w:rFonts w:ascii="Cambria Math" w:hAnsi="Cambria Math"/>
            </w:rPr>
            <m:t>MCR=MAX</m:t>
          </m:r>
          <m:d>
            <m:dPr>
              <m:ctrlPr>
                <w:rPr>
                  <w:rFonts w:ascii="Cambria Math" w:hAnsi="Cambria Math"/>
                  <w:i/>
                </w:rPr>
              </m:ctrlPr>
            </m:dPr>
            <m:e>
              <m:r>
                <w:rPr>
                  <w:rFonts w:ascii="Cambria Math" w:hAnsi="Cambria Math"/>
                </w:rPr>
                <m:t>£3.49m,Min</m:t>
              </m:r>
              <m:d>
                <m:dPr>
                  <m:ctrlPr>
                    <w:rPr>
                      <w:rFonts w:ascii="Cambria Math" w:hAnsi="Cambria Math"/>
                      <w:i/>
                    </w:rPr>
                  </m:ctrlPr>
                </m:dPr>
                <m:e>
                  <m:r>
                    <w:rPr>
                      <w:rFonts w:ascii="Cambria Math" w:hAnsi="Cambria Math"/>
                    </w:rPr>
                    <m:t>Max</m:t>
                  </m:r>
                  <m:d>
                    <m:dPr>
                      <m:ctrlPr>
                        <w:rPr>
                          <w:rFonts w:ascii="Cambria Math" w:hAnsi="Cambria Math"/>
                          <w:i/>
                        </w:rPr>
                      </m:ctrlPr>
                    </m:dPr>
                    <m:e>
                      <m:r>
                        <w:rPr>
                          <w:rFonts w:ascii="Cambria Math" w:hAnsi="Cambria Math"/>
                        </w:rPr>
                        <m:t>£4.63m</m:t>
                      </m:r>
                      <m:r>
                        <w:rPr>
                          <w:rFonts w:ascii="Cambria Math" w:eastAsiaTheme="minorEastAsia" w:hAnsi="Cambria Math"/>
                        </w:rPr>
                        <m:t>,25%∙£6.68m</m:t>
                      </m:r>
                      <m:ctrlPr>
                        <w:rPr>
                          <w:rFonts w:ascii="Cambria Math" w:eastAsiaTheme="minorEastAsia" w:hAnsi="Cambria Math"/>
                          <w:i/>
                        </w:rPr>
                      </m:ctrlPr>
                    </m:e>
                  </m:d>
                  <m:r>
                    <w:rPr>
                      <w:rFonts w:ascii="Cambria Math" w:eastAsiaTheme="minorEastAsia" w:hAnsi="Cambria Math"/>
                    </w:rPr>
                    <m:t>,45%∙£12m</m:t>
                  </m:r>
                  <m:ctrlPr>
                    <w:rPr>
                      <w:rFonts w:ascii="Cambria Math" w:eastAsiaTheme="minorEastAsia" w:hAnsi="Cambria Math"/>
                      <w:i/>
                    </w:rPr>
                  </m:ctrlPr>
                </m:e>
              </m:d>
              <m:ctrlPr>
                <w:rPr>
                  <w:rFonts w:ascii="Cambria Math" w:eastAsiaTheme="minorEastAsia" w:hAnsi="Cambria Math"/>
                  <w:i/>
                </w:rPr>
              </m:ctrlPr>
            </m:e>
          </m:d>
        </m:oMath>
      </m:oMathPara>
    </w:p>
    <w:p w14:paraId="023C59C2" w14:textId="4C1FCA84" w:rsidR="00B852E5" w:rsidRPr="00AD2D54" w:rsidRDefault="00AC1CD5" w:rsidP="00390AE4">
      <w:pPr>
        <w:rPr>
          <w:rFonts w:ascii="Work Sans" w:hAnsi="Work Sans"/>
          <w:i/>
          <w:iCs/>
        </w:rPr>
      </w:pPr>
      <m:oMathPara>
        <m:oMath>
          <m:r>
            <w:rPr>
              <w:rFonts w:ascii="Cambria Math" w:hAnsi="Cambria Math"/>
            </w:rPr>
            <m:t>MCR=£6.68m</m:t>
          </m:r>
        </m:oMath>
      </m:oMathPara>
    </w:p>
    <w:p w14:paraId="4A30DF4E" w14:textId="77777777" w:rsidR="00540FA5" w:rsidRDefault="00540FA5" w:rsidP="00390AE4"/>
    <w:p w14:paraId="71BE43A1" w14:textId="381C7803" w:rsidR="004D6EC9" w:rsidRDefault="009934BA" w:rsidP="00DB4A1B">
      <w:pPr>
        <w:pStyle w:val="Heading1"/>
        <w:keepNext/>
        <w:keepLines/>
        <w:numPr>
          <w:ilvl w:val="0"/>
          <w:numId w:val="3"/>
        </w:numPr>
        <w:tabs>
          <w:tab w:val="left" w:pos="709"/>
          <w:tab w:val="left" w:pos="851"/>
        </w:tabs>
        <w:spacing w:before="240" w:after="240" w:line="235" w:lineRule="auto"/>
        <w:ind w:left="709" w:right="1383" w:hanging="425"/>
        <w:jc w:val="both"/>
        <w:rPr>
          <w:rFonts w:asciiTheme="minorHAnsi" w:eastAsia="Calibri" w:hAnsiTheme="minorHAnsi" w:cstheme="minorHAnsi"/>
          <w:color w:val="2F5496"/>
          <w:spacing w:val="2"/>
          <w:sz w:val="34"/>
          <w:szCs w:val="34"/>
          <w:u w:val="none"/>
        </w:rPr>
      </w:pPr>
      <w:bookmarkStart w:id="189" w:name="_Toc178351463"/>
      <w:r w:rsidRPr="00DB4A1B">
        <w:rPr>
          <w:rFonts w:asciiTheme="minorHAnsi" w:eastAsia="Calibri" w:hAnsiTheme="minorHAnsi" w:cstheme="minorHAnsi"/>
          <w:color w:val="2F5496"/>
          <w:spacing w:val="2"/>
          <w:sz w:val="34"/>
          <w:szCs w:val="34"/>
          <w:u w:val="none"/>
        </w:rPr>
        <w:t>RECONCI</w:t>
      </w:r>
      <w:r w:rsidR="00DB4A1B" w:rsidRPr="00DB4A1B">
        <w:rPr>
          <w:rFonts w:asciiTheme="minorHAnsi" w:eastAsia="Calibri" w:hAnsiTheme="minorHAnsi" w:cstheme="minorHAnsi"/>
          <w:color w:val="2F5496"/>
          <w:spacing w:val="2"/>
          <w:sz w:val="34"/>
          <w:szCs w:val="34"/>
          <w:u w:val="none"/>
        </w:rPr>
        <w:t>LIATION TO YEAR 2024 SOLVENCY II AUDIT</w:t>
      </w:r>
      <w:r w:rsidR="00BC5D90">
        <w:rPr>
          <w:rFonts w:asciiTheme="minorHAnsi" w:eastAsia="Calibri" w:hAnsiTheme="minorHAnsi" w:cstheme="minorHAnsi"/>
          <w:color w:val="2F5496"/>
          <w:spacing w:val="2"/>
          <w:sz w:val="34"/>
          <w:szCs w:val="34"/>
          <w:u w:val="none"/>
        </w:rPr>
        <w:t xml:space="preserve"> RESULTS</w:t>
      </w:r>
      <w:r w:rsidR="00D85610">
        <w:rPr>
          <w:rFonts w:asciiTheme="minorHAnsi" w:eastAsia="Calibri" w:hAnsiTheme="minorHAnsi" w:cstheme="minorHAnsi"/>
          <w:color w:val="2F5496"/>
          <w:spacing w:val="2"/>
          <w:sz w:val="34"/>
          <w:szCs w:val="34"/>
          <w:u w:val="none"/>
        </w:rPr>
        <w:t xml:space="preserve"> (Y23)</w:t>
      </w:r>
      <w:bookmarkEnd w:id="189"/>
    </w:p>
    <w:p w14:paraId="3256CA2F" w14:textId="0B8C662C" w:rsidR="00D85610" w:rsidRPr="00540FA5" w:rsidRDefault="008A658C" w:rsidP="00540FA5">
      <w:pPr>
        <w:pStyle w:val="ListParagraph"/>
        <w:numPr>
          <w:ilvl w:val="2"/>
          <w:numId w:val="27"/>
        </w:numPr>
        <w:tabs>
          <w:tab w:val="left" w:pos="993"/>
        </w:tabs>
        <w:spacing w:before="120" w:after="200"/>
        <w:ind w:left="993" w:right="1525" w:hanging="709"/>
        <w:contextualSpacing w:val="0"/>
        <w:jc w:val="both"/>
        <w:rPr>
          <w:rFonts w:asciiTheme="minorHAnsi" w:hAnsiTheme="minorHAnsi" w:cstheme="minorHAnsi"/>
        </w:rPr>
      </w:pPr>
      <w:r w:rsidRPr="00540FA5">
        <w:rPr>
          <w:rFonts w:asciiTheme="minorHAnsi" w:hAnsiTheme="minorHAnsi" w:cstheme="minorHAnsi"/>
        </w:rPr>
        <w:t>T</w:t>
      </w:r>
      <w:r w:rsidR="009F618A" w:rsidRPr="00540FA5">
        <w:rPr>
          <w:rFonts w:asciiTheme="minorHAnsi" w:hAnsiTheme="minorHAnsi" w:cstheme="minorHAnsi"/>
        </w:rPr>
        <w:t>his report h</w:t>
      </w:r>
      <w:r w:rsidR="00E15FC8" w:rsidRPr="00540FA5">
        <w:rPr>
          <w:rFonts w:asciiTheme="minorHAnsi" w:hAnsiTheme="minorHAnsi" w:cstheme="minorHAnsi"/>
        </w:rPr>
        <w:t>as</w:t>
      </w:r>
      <w:r w:rsidR="009F618A" w:rsidRPr="00540FA5">
        <w:rPr>
          <w:rFonts w:asciiTheme="minorHAnsi" w:hAnsiTheme="minorHAnsi" w:cstheme="minorHAnsi"/>
        </w:rPr>
        <w:t xml:space="preserve"> been </w:t>
      </w:r>
      <w:r w:rsidR="009807C2" w:rsidRPr="00540FA5">
        <w:rPr>
          <w:rFonts w:asciiTheme="minorHAnsi" w:hAnsiTheme="minorHAnsi" w:cstheme="minorHAnsi"/>
        </w:rPr>
        <w:t xml:space="preserve">completed using Y23 AQRT </w:t>
      </w:r>
      <w:r w:rsidR="000D3B6B" w:rsidRPr="00540FA5">
        <w:rPr>
          <w:rFonts w:asciiTheme="minorHAnsi" w:hAnsiTheme="minorHAnsi" w:cstheme="minorHAnsi"/>
        </w:rPr>
        <w:t>figures t</w:t>
      </w:r>
      <w:r w:rsidR="00E15FC8" w:rsidRPr="00540FA5">
        <w:rPr>
          <w:rFonts w:asciiTheme="minorHAnsi" w:hAnsiTheme="minorHAnsi" w:cstheme="minorHAnsi"/>
        </w:rPr>
        <w:t>o</w:t>
      </w:r>
      <w:r w:rsidR="000D3B6B" w:rsidRPr="00540FA5">
        <w:rPr>
          <w:rFonts w:asciiTheme="minorHAnsi" w:hAnsiTheme="minorHAnsi" w:cstheme="minorHAnsi"/>
        </w:rPr>
        <w:t xml:space="preserve"> give support to the AFH report</w:t>
      </w:r>
      <w:r w:rsidR="00E15FC8" w:rsidRPr="00540FA5">
        <w:rPr>
          <w:rFonts w:asciiTheme="minorHAnsi" w:hAnsiTheme="minorHAnsi" w:cstheme="minorHAnsi"/>
        </w:rPr>
        <w:t>ing pack.</w:t>
      </w:r>
      <w:r w:rsidR="000D3B6B" w:rsidRPr="00540FA5">
        <w:rPr>
          <w:rFonts w:asciiTheme="minorHAnsi" w:hAnsiTheme="minorHAnsi" w:cstheme="minorHAnsi"/>
        </w:rPr>
        <w:t xml:space="preserve"> However, some assumptions</w:t>
      </w:r>
      <w:r w:rsidR="001D45F4" w:rsidRPr="00540FA5">
        <w:rPr>
          <w:rFonts w:asciiTheme="minorHAnsi" w:hAnsiTheme="minorHAnsi" w:cstheme="minorHAnsi"/>
        </w:rPr>
        <w:t xml:space="preserve"> have changed</w:t>
      </w:r>
      <w:r w:rsidR="00F15DC7" w:rsidRPr="00540FA5">
        <w:rPr>
          <w:rFonts w:asciiTheme="minorHAnsi" w:hAnsiTheme="minorHAnsi" w:cstheme="minorHAnsi"/>
        </w:rPr>
        <w:t xml:space="preserve"> </w:t>
      </w:r>
      <w:r w:rsidR="00B87519" w:rsidRPr="00540FA5">
        <w:rPr>
          <w:rFonts w:asciiTheme="minorHAnsi" w:hAnsiTheme="minorHAnsi" w:cstheme="minorHAnsi"/>
        </w:rPr>
        <w:t>through these months</w:t>
      </w:r>
      <w:r w:rsidR="00BD1F71" w:rsidRPr="00540FA5">
        <w:rPr>
          <w:rFonts w:asciiTheme="minorHAnsi" w:hAnsiTheme="minorHAnsi" w:cstheme="minorHAnsi"/>
        </w:rPr>
        <w:t>, specially around the management accounts version used as base for the calculations</w:t>
      </w:r>
      <w:r w:rsidR="00BC5D90">
        <w:rPr>
          <w:rFonts w:asciiTheme="minorHAnsi" w:hAnsiTheme="minorHAnsi" w:cstheme="minorHAnsi"/>
        </w:rPr>
        <w:t xml:space="preserve"> and a new set of calculations has been performed ahead of the Solvency II quality assurance exercise </w:t>
      </w:r>
      <w:r w:rsidR="00865668">
        <w:rPr>
          <w:rFonts w:asciiTheme="minorHAnsi" w:hAnsiTheme="minorHAnsi" w:cstheme="minorHAnsi"/>
        </w:rPr>
        <w:t>that will occur in last Y24 quarter.</w:t>
      </w:r>
    </w:p>
    <w:p w14:paraId="0E310742" w14:textId="3312090B" w:rsidR="0004148B" w:rsidRDefault="0004148B" w:rsidP="00540FA5">
      <w:pPr>
        <w:pStyle w:val="ListParagraph"/>
        <w:numPr>
          <w:ilvl w:val="2"/>
          <w:numId w:val="27"/>
        </w:numPr>
        <w:tabs>
          <w:tab w:val="left" w:pos="993"/>
        </w:tabs>
        <w:spacing w:before="120" w:after="200"/>
        <w:ind w:left="993" w:right="1525" w:hanging="709"/>
        <w:contextualSpacing w:val="0"/>
        <w:jc w:val="both"/>
        <w:rPr>
          <w:rFonts w:asciiTheme="minorHAnsi" w:hAnsiTheme="minorHAnsi" w:cstheme="minorHAnsi"/>
        </w:rPr>
      </w:pPr>
      <w:r>
        <w:rPr>
          <w:rFonts w:asciiTheme="minorHAnsi" w:hAnsiTheme="minorHAnsi" w:cstheme="minorHAnsi"/>
        </w:rPr>
        <w:t>This section aims to reconcile the movement in the Solvency position</w:t>
      </w:r>
      <w:r w:rsidR="007B6057">
        <w:rPr>
          <w:rFonts w:asciiTheme="minorHAnsi" w:hAnsiTheme="minorHAnsi" w:cstheme="minorHAnsi"/>
        </w:rPr>
        <w:t xml:space="preserve"> as well as </w:t>
      </w:r>
      <w:r w:rsidR="00CC4631">
        <w:rPr>
          <w:rFonts w:asciiTheme="minorHAnsi" w:hAnsiTheme="minorHAnsi" w:cstheme="minorHAnsi"/>
        </w:rPr>
        <w:t xml:space="preserve">explain </w:t>
      </w:r>
      <w:r w:rsidR="007B6057">
        <w:rPr>
          <w:rFonts w:asciiTheme="minorHAnsi" w:hAnsiTheme="minorHAnsi" w:cstheme="minorHAnsi"/>
        </w:rPr>
        <w:t>any adjustments around assumptions that have occurred over the period</w:t>
      </w:r>
      <w:r w:rsidR="00BC5D90">
        <w:rPr>
          <w:rFonts w:asciiTheme="minorHAnsi" w:hAnsiTheme="minorHAnsi" w:cstheme="minorHAnsi"/>
        </w:rPr>
        <w:t>.</w:t>
      </w:r>
    </w:p>
    <w:p w14:paraId="6E980FE6" w14:textId="0174A648" w:rsidR="00955CCB" w:rsidRDefault="00955CCB" w:rsidP="00540FA5">
      <w:pPr>
        <w:pStyle w:val="ListParagraph"/>
        <w:numPr>
          <w:ilvl w:val="2"/>
          <w:numId w:val="27"/>
        </w:numPr>
        <w:tabs>
          <w:tab w:val="left" w:pos="993"/>
        </w:tabs>
        <w:spacing w:before="120" w:after="200"/>
        <w:ind w:left="993" w:right="1525" w:hanging="709"/>
        <w:contextualSpacing w:val="0"/>
        <w:jc w:val="both"/>
        <w:rPr>
          <w:rFonts w:asciiTheme="minorHAnsi" w:hAnsiTheme="minorHAnsi" w:cstheme="minorHAnsi"/>
        </w:rPr>
      </w:pPr>
      <w:r>
        <w:rPr>
          <w:rFonts w:asciiTheme="minorHAnsi" w:hAnsiTheme="minorHAnsi" w:cstheme="minorHAnsi"/>
        </w:rPr>
        <w:t>High-level summary is shown in the table below:</w:t>
      </w:r>
    </w:p>
    <w:p w14:paraId="7712B399" w14:textId="2214BEC3" w:rsidR="00955CCB" w:rsidRPr="00955CCB" w:rsidRDefault="00BD447A" w:rsidP="00BD447A">
      <w:pPr>
        <w:tabs>
          <w:tab w:val="left" w:pos="993"/>
        </w:tabs>
        <w:spacing w:before="120" w:after="200"/>
        <w:ind w:right="1525"/>
        <w:jc w:val="center"/>
        <w:rPr>
          <w:rFonts w:asciiTheme="minorHAnsi" w:hAnsiTheme="minorHAnsi" w:cstheme="minorHAnsi"/>
        </w:rPr>
      </w:pPr>
      <w:r w:rsidRPr="00BD447A">
        <w:rPr>
          <w:noProof/>
        </w:rPr>
        <w:drawing>
          <wp:inline distT="0" distB="0" distL="0" distR="0" wp14:anchorId="4D31D3FE" wp14:editId="7C2DB568">
            <wp:extent cx="3171637" cy="1105469"/>
            <wp:effectExtent l="0" t="0" r="0" b="0"/>
            <wp:docPr id="11468411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91136" cy="1112265"/>
                    </a:xfrm>
                    <a:prstGeom prst="rect">
                      <a:avLst/>
                    </a:prstGeom>
                    <a:noFill/>
                    <a:ln>
                      <a:noFill/>
                    </a:ln>
                  </pic:spPr>
                </pic:pic>
              </a:graphicData>
            </a:graphic>
          </wp:inline>
        </w:drawing>
      </w:r>
    </w:p>
    <w:p w14:paraId="05300D09" w14:textId="77777777" w:rsidR="00A3209C" w:rsidRPr="00A3209C" w:rsidRDefault="00A3209C" w:rsidP="00A3209C">
      <w:pPr>
        <w:pStyle w:val="ListParagraph"/>
        <w:numPr>
          <w:ilvl w:val="0"/>
          <w:numId w:val="7"/>
        </w:numPr>
        <w:tabs>
          <w:tab w:val="left" w:pos="851"/>
        </w:tabs>
        <w:spacing w:before="100" w:after="240"/>
        <w:contextualSpacing w:val="0"/>
        <w:outlineLvl w:val="1"/>
        <w:rPr>
          <w:rFonts w:asciiTheme="minorHAnsi" w:hAnsiTheme="minorHAnsi" w:cstheme="minorHAnsi"/>
          <w:b/>
          <w:bCs/>
          <w:vanish/>
          <w:color w:val="2F5496"/>
          <w:spacing w:val="2"/>
          <w:kern w:val="36"/>
        </w:rPr>
      </w:pPr>
      <w:bookmarkStart w:id="190" w:name="_Toc177558265"/>
      <w:bookmarkStart w:id="191" w:name="_Toc177558411"/>
      <w:bookmarkStart w:id="192" w:name="_Toc177559147"/>
      <w:bookmarkStart w:id="193" w:name="_Toc177559236"/>
      <w:bookmarkStart w:id="194" w:name="_Toc178175128"/>
      <w:bookmarkStart w:id="195" w:name="_Toc178351464"/>
      <w:bookmarkEnd w:id="190"/>
      <w:bookmarkEnd w:id="191"/>
      <w:bookmarkEnd w:id="192"/>
      <w:bookmarkEnd w:id="193"/>
      <w:bookmarkEnd w:id="194"/>
      <w:bookmarkEnd w:id="195"/>
    </w:p>
    <w:p w14:paraId="420BFCD4" w14:textId="77777777" w:rsidR="00A3209C" w:rsidRPr="00A3209C" w:rsidRDefault="00A3209C" w:rsidP="00A3209C">
      <w:pPr>
        <w:pStyle w:val="ListParagraph"/>
        <w:numPr>
          <w:ilvl w:val="0"/>
          <w:numId w:val="7"/>
        </w:numPr>
        <w:tabs>
          <w:tab w:val="left" w:pos="851"/>
        </w:tabs>
        <w:spacing w:before="100" w:after="240"/>
        <w:contextualSpacing w:val="0"/>
        <w:outlineLvl w:val="1"/>
        <w:rPr>
          <w:rFonts w:asciiTheme="minorHAnsi" w:hAnsiTheme="minorHAnsi" w:cstheme="minorHAnsi"/>
          <w:b/>
          <w:bCs/>
          <w:vanish/>
          <w:color w:val="2F5496"/>
          <w:spacing w:val="2"/>
          <w:kern w:val="36"/>
        </w:rPr>
      </w:pPr>
      <w:bookmarkStart w:id="196" w:name="_Toc177558266"/>
      <w:bookmarkStart w:id="197" w:name="_Toc177558412"/>
      <w:bookmarkStart w:id="198" w:name="_Toc177559148"/>
      <w:bookmarkStart w:id="199" w:name="_Toc177559237"/>
      <w:bookmarkStart w:id="200" w:name="_Toc178175129"/>
      <w:bookmarkStart w:id="201" w:name="_Toc178351465"/>
      <w:bookmarkEnd w:id="196"/>
      <w:bookmarkEnd w:id="197"/>
      <w:bookmarkEnd w:id="198"/>
      <w:bookmarkEnd w:id="199"/>
      <w:bookmarkEnd w:id="200"/>
      <w:bookmarkEnd w:id="201"/>
    </w:p>
    <w:p w14:paraId="5396765B" w14:textId="77777777" w:rsidR="00A3209C" w:rsidRPr="00A3209C" w:rsidRDefault="00A3209C" w:rsidP="00A3209C">
      <w:pPr>
        <w:pStyle w:val="ListParagraph"/>
        <w:numPr>
          <w:ilvl w:val="1"/>
          <w:numId w:val="7"/>
        </w:numPr>
        <w:tabs>
          <w:tab w:val="left" w:pos="851"/>
        </w:tabs>
        <w:spacing w:before="100" w:after="240"/>
        <w:contextualSpacing w:val="0"/>
        <w:outlineLvl w:val="1"/>
        <w:rPr>
          <w:rFonts w:asciiTheme="minorHAnsi" w:hAnsiTheme="minorHAnsi" w:cstheme="minorHAnsi"/>
          <w:b/>
          <w:bCs/>
          <w:vanish/>
          <w:color w:val="2F5496"/>
          <w:spacing w:val="2"/>
          <w:kern w:val="36"/>
        </w:rPr>
      </w:pPr>
      <w:bookmarkStart w:id="202" w:name="_Toc177558267"/>
      <w:bookmarkStart w:id="203" w:name="_Toc177558413"/>
      <w:bookmarkStart w:id="204" w:name="_Toc177559149"/>
      <w:bookmarkStart w:id="205" w:name="_Toc177559238"/>
      <w:bookmarkStart w:id="206" w:name="_Toc178175130"/>
      <w:bookmarkStart w:id="207" w:name="_Toc178351466"/>
      <w:bookmarkEnd w:id="202"/>
      <w:bookmarkEnd w:id="203"/>
      <w:bookmarkEnd w:id="204"/>
      <w:bookmarkEnd w:id="205"/>
      <w:bookmarkEnd w:id="206"/>
      <w:bookmarkEnd w:id="207"/>
    </w:p>
    <w:p w14:paraId="37F0ADB7" w14:textId="60EF3378" w:rsidR="00CC4631" w:rsidRPr="00D85860" w:rsidRDefault="00342E7C" w:rsidP="00A3209C">
      <w:pPr>
        <w:pStyle w:val="ListParagraph"/>
        <w:numPr>
          <w:ilvl w:val="1"/>
          <w:numId w:val="7"/>
        </w:numPr>
        <w:tabs>
          <w:tab w:val="left" w:pos="851"/>
        </w:tabs>
        <w:spacing w:before="100" w:after="240"/>
        <w:ind w:left="709"/>
        <w:contextualSpacing w:val="0"/>
        <w:outlineLvl w:val="1"/>
        <w:rPr>
          <w:rFonts w:asciiTheme="minorHAnsi" w:hAnsiTheme="minorHAnsi" w:cstheme="minorHAnsi"/>
          <w:b/>
          <w:bCs/>
          <w:color w:val="2F5496"/>
          <w:spacing w:val="2"/>
          <w:kern w:val="36"/>
        </w:rPr>
      </w:pPr>
      <w:bookmarkStart w:id="208" w:name="_Toc178351467"/>
      <w:r w:rsidRPr="00D85860">
        <w:rPr>
          <w:rFonts w:asciiTheme="minorHAnsi" w:hAnsiTheme="minorHAnsi" w:cstheme="minorHAnsi"/>
          <w:b/>
          <w:bCs/>
          <w:color w:val="2F5496"/>
          <w:spacing w:val="2"/>
          <w:kern w:val="36"/>
        </w:rPr>
        <w:t>SII A</w:t>
      </w:r>
      <w:r w:rsidR="00D974B4" w:rsidRPr="00D85860">
        <w:rPr>
          <w:rFonts w:asciiTheme="minorHAnsi" w:hAnsiTheme="minorHAnsi" w:cstheme="minorHAnsi"/>
          <w:b/>
          <w:bCs/>
          <w:color w:val="2F5496"/>
          <w:spacing w:val="2"/>
          <w:kern w:val="36"/>
        </w:rPr>
        <w:t xml:space="preserve">udit Solvency II Own Funds </w:t>
      </w:r>
      <w:r w:rsidR="00D85860" w:rsidRPr="00D85860">
        <w:rPr>
          <w:rFonts w:asciiTheme="minorHAnsi" w:hAnsiTheme="minorHAnsi" w:cstheme="minorHAnsi"/>
          <w:b/>
          <w:bCs/>
          <w:color w:val="2F5496"/>
          <w:spacing w:val="2"/>
          <w:kern w:val="36"/>
        </w:rPr>
        <w:t>movement</w:t>
      </w:r>
      <w:bookmarkEnd w:id="208"/>
    </w:p>
    <w:p w14:paraId="68F70F75" w14:textId="77777777" w:rsidR="00CF64CF" w:rsidRPr="00CF64CF" w:rsidRDefault="00CF64CF" w:rsidP="00CF64CF">
      <w:pPr>
        <w:pStyle w:val="ListParagraph"/>
        <w:numPr>
          <w:ilvl w:val="1"/>
          <w:numId w:val="27"/>
        </w:numPr>
        <w:tabs>
          <w:tab w:val="left" w:pos="993"/>
        </w:tabs>
        <w:spacing w:before="120" w:after="200"/>
        <w:ind w:right="1525"/>
        <w:contextualSpacing w:val="0"/>
        <w:jc w:val="both"/>
        <w:rPr>
          <w:rFonts w:asciiTheme="minorHAnsi" w:hAnsiTheme="minorHAnsi" w:cstheme="minorHAnsi"/>
          <w:vanish/>
        </w:rPr>
      </w:pPr>
    </w:p>
    <w:p w14:paraId="33382EF1" w14:textId="186637CF" w:rsidR="004D6EC9" w:rsidRDefault="009930AA" w:rsidP="00CF64CF">
      <w:pPr>
        <w:pStyle w:val="ListParagraph"/>
        <w:numPr>
          <w:ilvl w:val="2"/>
          <w:numId w:val="27"/>
        </w:numPr>
        <w:tabs>
          <w:tab w:val="left" w:pos="993"/>
        </w:tabs>
        <w:spacing w:before="120" w:after="200"/>
        <w:ind w:left="1004" w:right="1525"/>
        <w:contextualSpacing w:val="0"/>
        <w:jc w:val="both"/>
        <w:rPr>
          <w:rFonts w:asciiTheme="minorHAnsi" w:hAnsiTheme="minorHAnsi" w:cstheme="minorHAnsi"/>
        </w:rPr>
      </w:pPr>
      <w:r w:rsidRPr="00CF64CF">
        <w:rPr>
          <w:rFonts w:asciiTheme="minorHAnsi" w:hAnsiTheme="minorHAnsi" w:cstheme="minorHAnsi"/>
        </w:rPr>
        <w:t xml:space="preserve">GAAP Own Funds move down </w:t>
      </w:r>
      <w:r w:rsidR="00CF64CF" w:rsidRPr="00CF64CF">
        <w:rPr>
          <w:rFonts w:asciiTheme="minorHAnsi" w:hAnsiTheme="minorHAnsi" w:cstheme="minorHAnsi"/>
        </w:rPr>
        <w:t>by £10.5m driven by various corrections and audit adjustments made  in the accounts</w:t>
      </w:r>
      <w:r w:rsidR="005C4CFB">
        <w:rPr>
          <w:rFonts w:asciiTheme="minorHAnsi" w:hAnsiTheme="minorHAnsi" w:cstheme="minorHAnsi"/>
        </w:rPr>
        <w:t xml:space="preserve">, </w:t>
      </w:r>
      <w:r w:rsidR="00D919E8">
        <w:rPr>
          <w:rFonts w:asciiTheme="minorHAnsi" w:hAnsiTheme="minorHAnsi" w:cstheme="minorHAnsi"/>
        </w:rPr>
        <w:t>driven by the following items:</w:t>
      </w:r>
    </w:p>
    <w:p w14:paraId="3255B3F8" w14:textId="22335655" w:rsidR="00D919E8" w:rsidRDefault="00D919E8" w:rsidP="001F22B5">
      <w:pPr>
        <w:pStyle w:val="ListParagraph"/>
        <w:numPr>
          <w:ilvl w:val="0"/>
          <w:numId w:val="10"/>
        </w:numPr>
        <w:tabs>
          <w:tab w:val="left" w:pos="993"/>
        </w:tabs>
        <w:spacing w:before="120" w:after="200"/>
        <w:ind w:left="714" w:right="1525" w:hanging="357"/>
        <w:contextualSpacing w:val="0"/>
        <w:jc w:val="both"/>
        <w:rPr>
          <w:rFonts w:asciiTheme="minorHAnsi" w:hAnsiTheme="minorHAnsi" w:cstheme="minorHAnsi"/>
        </w:rPr>
      </w:pPr>
      <w:r>
        <w:rPr>
          <w:rFonts w:asciiTheme="minorHAnsi" w:hAnsiTheme="minorHAnsi" w:cstheme="minorHAnsi"/>
        </w:rPr>
        <w:t>+£2.9m increase in Net claims provision</w:t>
      </w:r>
    </w:p>
    <w:p w14:paraId="682D9564" w14:textId="4FF6B958" w:rsidR="00EB48F1" w:rsidRDefault="00EB48F1" w:rsidP="001F22B5">
      <w:pPr>
        <w:pStyle w:val="ListParagraph"/>
        <w:numPr>
          <w:ilvl w:val="0"/>
          <w:numId w:val="10"/>
        </w:numPr>
        <w:tabs>
          <w:tab w:val="left" w:pos="993"/>
        </w:tabs>
        <w:spacing w:before="120" w:after="200"/>
        <w:ind w:left="714" w:right="1525" w:hanging="357"/>
        <w:contextualSpacing w:val="0"/>
        <w:jc w:val="both"/>
        <w:rPr>
          <w:rFonts w:asciiTheme="minorHAnsi" w:hAnsiTheme="minorHAnsi" w:cstheme="minorHAnsi"/>
        </w:rPr>
      </w:pPr>
      <w:r>
        <w:rPr>
          <w:rFonts w:asciiTheme="minorHAnsi" w:hAnsiTheme="minorHAnsi" w:cstheme="minorHAnsi"/>
        </w:rPr>
        <w:t>+£10.61m increase in Net Reinsurance</w:t>
      </w:r>
      <w:r w:rsidR="00AC1588">
        <w:rPr>
          <w:rFonts w:asciiTheme="minorHAnsi" w:hAnsiTheme="minorHAnsi" w:cstheme="minorHAnsi"/>
        </w:rPr>
        <w:t>/creditors</w:t>
      </w:r>
      <w:r w:rsidR="00E4465A">
        <w:rPr>
          <w:rFonts w:asciiTheme="minorHAnsi" w:hAnsiTheme="minorHAnsi" w:cstheme="minorHAnsi"/>
        </w:rPr>
        <w:t>, mainly reinsurance quota-share creditor (+£</w:t>
      </w:r>
      <w:r w:rsidR="00D037EB">
        <w:rPr>
          <w:rFonts w:asciiTheme="minorHAnsi" w:hAnsiTheme="minorHAnsi" w:cstheme="minorHAnsi"/>
        </w:rPr>
        <w:t>9.66m)</w:t>
      </w:r>
    </w:p>
    <w:p w14:paraId="11CFCEAE" w14:textId="4D3D2A21" w:rsidR="00AC1588" w:rsidRDefault="00603418" w:rsidP="001F22B5">
      <w:pPr>
        <w:pStyle w:val="ListParagraph"/>
        <w:numPr>
          <w:ilvl w:val="0"/>
          <w:numId w:val="10"/>
        </w:numPr>
        <w:tabs>
          <w:tab w:val="left" w:pos="993"/>
        </w:tabs>
        <w:spacing w:before="120" w:after="200"/>
        <w:ind w:left="714" w:right="1525" w:hanging="357"/>
        <w:contextualSpacing w:val="0"/>
        <w:jc w:val="both"/>
        <w:rPr>
          <w:rFonts w:asciiTheme="minorHAnsi" w:hAnsiTheme="minorHAnsi" w:cstheme="minorHAnsi"/>
        </w:rPr>
      </w:pPr>
      <w:r>
        <w:rPr>
          <w:rFonts w:asciiTheme="minorHAnsi" w:hAnsiTheme="minorHAnsi" w:cstheme="minorHAnsi"/>
        </w:rPr>
        <w:t>-£3.73m in net</w:t>
      </w:r>
      <w:r w:rsidR="00E4465A">
        <w:rPr>
          <w:rFonts w:asciiTheme="minorHAnsi" w:hAnsiTheme="minorHAnsi" w:cstheme="minorHAnsi"/>
        </w:rPr>
        <w:t xml:space="preserve"> deferred acquisition cost</w:t>
      </w:r>
      <w:r w:rsidR="00871A51">
        <w:rPr>
          <w:rFonts w:asciiTheme="minorHAnsi" w:hAnsiTheme="minorHAnsi" w:cstheme="minorHAnsi"/>
        </w:rPr>
        <w:t>s</w:t>
      </w:r>
    </w:p>
    <w:p w14:paraId="1DFFC27A" w14:textId="60394462" w:rsidR="00AF66DD" w:rsidRDefault="004D6F5B" w:rsidP="00335CC6">
      <w:pPr>
        <w:pStyle w:val="ListParagraph"/>
        <w:numPr>
          <w:ilvl w:val="2"/>
          <w:numId w:val="27"/>
        </w:numPr>
        <w:tabs>
          <w:tab w:val="left" w:pos="993"/>
        </w:tabs>
        <w:spacing w:before="120" w:after="200"/>
        <w:ind w:left="1004" w:right="1525"/>
        <w:contextualSpacing w:val="0"/>
        <w:jc w:val="both"/>
        <w:rPr>
          <w:rFonts w:asciiTheme="minorHAnsi" w:hAnsiTheme="minorHAnsi" w:cstheme="minorHAnsi"/>
        </w:rPr>
      </w:pPr>
      <w:r>
        <w:rPr>
          <w:rFonts w:asciiTheme="minorHAnsi" w:hAnsiTheme="minorHAnsi" w:cstheme="minorHAnsi"/>
        </w:rPr>
        <w:t>Solvency II Own Funds</w:t>
      </w:r>
      <w:r w:rsidR="00335CC6">
        <w:rPr>
          <w:rFonts w:asciiTheme="minorHAnsi" w:hAnsiTheme="minorHAnsi" w:cstheme="minorHAnsi"/>
        </w:rPr>
        <w:t xml:space="preserve"> move down slightly less than GAAP Own Funds, overall -£9.2m</w:t>
      </w:r>
      <w:r w:rsidR="00D46796">
        <w:rPr>
          <w:rFonts w:asciiTheme="minorHAnsi" w:hAnsiTheme="minorHAnsi" w:cstheme="minorHAnsi"/>
        </w:rPr>
        <w:t>:</w:t>
      </w:r>
    </w:p>
    <w:p w14:paraId="1C9E92B5" w14:textId="34B32079" w:rsidR="00D46796" w:rsidRPr="00831819" w:rsidRDefault="00150412" w:rsidP="00150412">
      <w:pPr>
        <w:pStyle w:val="ListParagraph"/>
        <w:numPr>
          <w:ilvl w:val="0"/>
          <w:numId w:val="10"/>
        </w:numPr>
        <w:tabs>
          <w:tab w:val="left" w:pos="993"/>
        </w:tabs>
        <w:spacing w:before="120" w:after="200"/>
        <w:ind w:right="1525"/>
        <w:jc w:val="both"/>
        <w:rPr>
          <w:rFonts w:asciiTheme="minorHAnsi" w:hAnsiTheme="minorHAnsi" w:cstheme="minorHAnsi"/>
        </w:rPr>
      </w:pPr>
      <w:r w:rsidRPr="00150412">
        <w:rPr>
          <w:rFonts w:asciiTheme="minorHAnsi" w:hAnsiTheme="minorHAnsi" w:cstheme="minorHAnsi"/>
          <w:lang w:val="en-GB"/>
        </w:rPr>
        <w:t>Increased removal of net Management load as of December – 23, from £1.5m to £7.2m (+£5.7</w:t>
      </w:r>
      <w:r>
        <w:rPr>
          <w:rFonts w:asciiTheme="minorHAnsi" w:hAnsiTheme="minorHAnsi" w:cstheme="minorHAnsi"/>
          <w:lang w:val="en-GB"/>
        </w:rPr>
        <w:t>m</w:t>
      </w:r>
      <w:r w:rsidRPr="00150412">
        <w:rPr>
          <w:rFonts w:asciiTheme="minorHAnsi" w:hAnsiTheme="minorHAnsi" w:cstheme="minorHAnsi"/>
          <w:lang w:val="en-GB"/>
        </w:rPr>
        <w:t>).</w:t>
      </w:r>
    </w:p>
    <w:p w14:paraId="5B95BEF2" w14:textId="7433AB9D" w:rsidR="00831819" w:rsidRDefault="00831819" w:rsidP="00831819">
      <w:pPr>
        <w:pStyle w:val="xmsolistparagraph"/>
        <w:numPr>
          <w:ilvl w:val="0"/>
          <w:numId w:val="10"/>
        </w:numPr>
        <w:spacing w:after="120"/>
        <w:rPr>
          <w:lang w:val="en-GB"/>
        </w:rPr>
      </w:pPr>
      <w:r>
        <w:rPr>
          <w:rFonts w:ascii="Calibri" w:hAnsi="Calibri" w:cs="Calibri"/>
          <w:lang w:val="en-GB"/>
        </w:rPr>
        <w:t>The above is partially offset by removal of deferrals:</w:t>
      </w:r>
    </w:p>
    <w:p w14:paraId="1ACB2D59" w14:textId="1DCC766F" w:rsidR="00831819" w:rsidRDefault="00831819" w:rsidP="00831819">
      <w:pPr>
        <w:pStyle w:val="xmsolistparagraph"/>
        <w:numPr>
          <w:ilvl w:val="1"/>
          <w:numId w:val="10"/>
        </w:numPr>
        <w:spacing w:before="120" w:after="120"/>
        <w:rPr>
          <w:rFonts w:eastAsia="Times New Roman"/>
          <w:lang w:val="en-GB"/>
        </w:rPr>
      </w:pPr>
      <w:r>
        <w:rPr>
          <w:rFonts w:ascii="Calibri" w:eastAsia="Times New Roman" w:hAnsi="Calibri" w:cs="Calibri"/>
          <w:lang w:val="en-GB"/>
        </w:rPr>
        <w:t>DAC – RI Share -£2.4m, correction applied in the accounts on the acquisition costs.</w:t>
      </w:r>
    </w:p>
    <w:p w14:paraId="7F97643A" w14:textId="77777777" w:rsidR="00831819" w:rsidRPr="00831819" w:rsidRDefault="00831819" w:rsidP="00831819">
      <w:pPr>
        <w:pStyle w:val="xmsolistparagraph"/>
        <w:numPr>
          <w:ilvl w:val="1"/>
          <w:numId w:val="10"/>
        </w:numPr>
        <w:spacing w:before="120" w:after="120"/>
        <w:rPr>
          <w:rFonts w:ascii="Calibri" w:eastAsia="Times New Roman" w:hAnsi="Calibri" w:cs="Calibri"/>
          <w:lang w:val="en-GB"/>
        </w:rPr>
      </w:pPr>
      <w:r>
        <w:rPr>
          <w:rFonts w:ascii="Calibri" w:eastAsia="Times New Roman" w:hAnsi="Calibri" w:cs="Calibri"/>
          <w:lang w:val="en-GB"/>
        </w:rPr>
        <w:t>Deferred RI commission -£1.3m, correction applied in the accounts.</w:t>
      </w:r>
    </w:p>
    <w:p w14:paraId="590DE18F" w14:textId="33959663" w:rsidR="00831819" w:rsidRPr="00333491" w:rsidRDefault="00972373" w:rsidP="000D4433">
      <w:pPr>
        <w:pStyle w:val="ListParagraph"/>
        <w:numPr>
          <w:ilvl w:val="0"/>
          <w:numId w:val="10"/>
        </w:numPr>
        <w:tabs>
          <w:tab w:val="left" w:pos="993"/>
        </w:tabs>
        <w:spacing w:before="120" w:after="200"/>
        <w:ind w:left="714" w:right="1525" w:hanging="357"/>
        <w:contextualSpacing w:val="0"/>
        <w:jc w:val="both"/>
        <w:rPr>
          <w:rFonts w:asciiTheme="minorHAnsi" w:hAnsiTheme="minorHAnsi" w:cstheme="minorHAnsi"/>
        </w:rPr>
      </w:pPr>
      <w:r>
        <w:rPr>
          <w:rFonts w:asciiTheme="minorHAnsi" w:hAnsiTheme="minorHAnsi" w:cstheme="minorHAnsi"/>
          <w:lang w:val="en-GB"/>
        </w:rPr>
        <w:t>P</w:t>
      </w:r>
      <w:r w:rsidRPr="00972373">
        <w:rPr>
          <w:rFonts w:asciiTheme="minorHAnsi" w:hAnsiTheme="minorHAnsi" w:cstheme="minorHAnsi"/>
          <w:lang w:val="en-GB"/>
        </w:rPr>
        <w:t>remium provision change -£460k</w:t>
      </w:r>
      <w:r w:rsidR="006B5197">
        <w:rPr>
          <w:rFonts w:asciiTheme="minorHAnsi" w:hAnsiTheme="minorHAnsi" w:cstheme="minorHAnsi"/>
          <w:lang w:val="en-GB"/>
        </w:rPr>
        <w:t xml:space="preserve">: </w:t>
      </w:r>
    </w:p>
    <w:p w14:paraId="6B5FB7BC" w14:textId="77777777" w:rsidR="00071053" w:rsidRPr="00071053" w:rsidRDefault="00333491" w:rsidP="00071053">
      <w:pPr>
        <w:pStyle w:val="ListParagraph"/>
        <w:numPr>
          <w:ilvl w:val="2"/>
          <w:numId w:val="10"/>
        </w:numPr>
        <w:tabs>
          <w:tab w:val="left" w:pos="993"/>
        </w:tabs>
        <w:spacing w:before="120" w:after="200"/>
        <w:ind w:left="1417" w:right="1525" w:hanging="357"/>
        <w:contextualSpacing w:val="0"/>
        <w:jc w:val="both"/>
        <w:rPr>
          <w:rFonts w:asciiTheme="minorHAnsi" w:hAnsiTheme="minorHAnsi" w:cstheme="minorHAnsi"/>
        </w:rPr>
      </w:pPr>
      <w:r>
        <w:rPr>
          <w:rFonts w:asciiTheme="minorHAnsi" w:hAnsiTheme="minorHAnsi" w:cstheme="minorHAnsi"/>
          <w:lang w:val="en-GB"/>
        </w:rPr>
        <w:t xml:space="preserve">AURR was corrected </w:t>
      </w:r>
      <w:r w:rsidR="003F41A1">
        <w:rPr>
          <w:rFonts w:asciiTheme="minorHAnsi" w:hAnsiTheme="minorHAnsi" w:cstheme="minorHAnsi"/>
          <w:lang w:val="en-GB"/>
        </w:rPr>
        <w:t>to include</w:t>
      </w:r>
      <w:r>
        <w:rPr>
          <w:rFonts w:asciiTheme="minorHAnsi" w:hAnsiTheme="minorHAnsi" w:cstheme="minorHAnsi"/>
          <w:lang w:val="en-GB"/>
        </w:rPr>
        <w:t xml:space="preserve"> it </w:t>
      </w:r>
      <w:r w:rsidR="003F41A1">
        <w:rPr>
          <w:rFonts w:asciiTheme="minorHAnsi" w:hAnsiTheme="minorHAnsi" w:cstheme="minorHAnsi"/>
          <w:lang w:val="en-GB"/>
        </w:rPr>
        <w:t xml:space="preserve">in Solvency as it </w:t>
      </w:r>
      <w:r>
        <w:rPr>
          <w:rFonts w:asciiTheme="minorHAnsi" w:hAnsiTheme="minorHAnsi" w:cstheme="minorHAnsi"/>
          <w:lang w:val="en-GB"/>
        </w:rPr>
        <w:t>was on a GAAP basis instead of applying any ULRs</w:t>
      </w:r>
      <w:r w:rsidR="003F41A1">
        <w:rPr>
          <w:rFonts w:asciiTheme="minorHAnsi" w:hAnsiTheme="minorHAnsi" w:cstheme="minorHAnsi"/>
          <w:lang w:val="en-GB"/>
        </w:rPr>
        <w:t xml:space="preserve"> on the AURR </w:t>
      </w:r>
      <w:r w:rsidR="00AC192D">
        <w:rPr>
          <w:rFonts w:asciiTheme="minorHAnsi" w:hAnsiTheme="minorHAnsi" w:cstheme="minorHAnsi"/>
          <w:lang w:val="en-GB"/>
        </w:rPr>
        <w:t>to obtain the premium provision. AURR was implicitly assuming an unearned ULR to obtain it</w:t>
      </w:r>
      <w:r w:rsidR="00106228">
        <w:rPr>
          <w:rFonts w:asciiTheme="minorHAnsi" w:hAnsiTheme="minorHAnsi" w:cstheme="minorHAnsi"/>
          <w:lang w:val="en-GB"/>
        </w:rPr>
        <w:t xml:space="preserve"> for GAAP, so, no further adjustments were required.</w:t>
      </w:r>
    </w:p>
    <w:p w14:paraId="668DF5BC" w14:textId="40C4816B" w:rsidR="006B5197" w:rsidRPr="00071053" w:rsidRDefault="000D4433" w:rsidP="00071053">
      <w:pPr>
        <w:pStyle w:val="ListParagraph"/>
        <w:numPr>
          <w:ilvl w:val="2"/>
          <w:numId w:val="10"/>
        </w:numPr>
        <w:tabs>
          <w:tab w:val="left" w:pos="993"/>
        </w:tabs>
        <w:spacing w:before="120" w:after="200"/>
        <w:ind w:left="1417" w:right="1525" w:hanging="357"/>
        <w:contextualSpacing w:val="0"/>
        <w:jc w:val="both"/>
        <w:rPr>
          <w:rFonts w:asciiTheme="minorHAnsi" w:hAnsiTheme="minorHAnsi" w:cstheme="minorHAnsi"/>
        </w:rPr>
      </w:pPr>
      <w:r w:rsidRPr="00071053">
        <w:rPr>
          <w:rFonts w:asciiTheme="minorHAnsi" w:hAnsiTheme="minorHAnsi" w:cstheme="minorHAnsi"/>
          <w:lang w:val="en-GB"/>
        </w:rPr>
        <w:t>Y23 AURR hadn’t been included in the initial computations (+£470k).</w:t>
      </w:r>
    </w:p>
    <w:p w14:paraId="7F156370" w14:textId="5AFE2675" w:rsidR="00106228" w:rsidRDefault="00071053" w:rsidP="00071053">
      <w:pPr>
        <w:pStyle w:val="ListParagraph"/>
        <w:numPr>
          <w:ilvl w:val="2"/>
          <w:numId w:val="27"/>
        </w:numPr>
        <w:tabs>
          <w:tab w:val="left" w:pos="993"/>
        </w:tabs>
        <w:spacing w:before="120" w:after="200"/>
        <w:ind w:left="1004" w:right="1525"/>
        <w:contextualSpacing w:val="0"/>
        <w:jc w:val="both"/>
        <w:rPr>
          <w:rFonts w:asciiTheme="minorHAnsi" w:hAnsiTheme="minorHAnsi" w:cstheme="minorHAnsi"/>
        </w:rPr>
      </w:pPr>
      <w:r>
        <w:rPr>
          <w:rFonts w:asciiTheme="minorHAnsi" w:hAnsiTheme="minorHAnsi" w:cstheme="minorHAnsi"/>
        </w:rPr>
        <w:t>A reconciliation of GAAP Own Funds comparison is included in the table below highlighting the main moving parts as described in previous paragraphs:</w:t>
      </w:r>
    </w:p>
    <w:p w14:paraId="16AB0481" w14:textId="3538B7D7" w:rsidR="00071053" w:rsidRPr="00071053" w:rsidRDefault="00B76305" w:rsidP="00B76305">
      <w:pPr>
        <w:tabs>
          <w:tab w:val="left" w:pos="993"/>
        </w:tabs>
        <w:spacing w:before="120" w:after="200"/>
        <w:ind w:left="284" w:right="1525"/>
        <w:jc w:val="center"/>
        <w:rPr>
          <w:rFonts w:asciiTheme="minorHAnsi" w:hAnsiTheme="minorHAnsi" w:cstheme="minorHAnsi"/>
        </w:rPr>
      </w:pPr>
      <w:r w:rsidRPr="00B76305">
        <w:rPr>
          <w:noProof/>
        </w:rPr>
        <w:drawing>
          <wp:inline distT="0" distB="0" distL="0" distR="0" wp14:anchorId="66F1234B" wp14:editId="120A4FC9">
            <wp:extent cx="3985193" cy="3288516"/>
            <wp:effectExtent l="0" t="0" r="0" b="7620"/>
            <wp:docPr id="1311281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99276" cy="3300137"/>
                    </a:xfrm>
                    <a:prstGeom prst="rect">
                      <a:avLst/>
                    </a:prstGeom>
                    <a:noFill/>
                    <a:ln>
                      <a:noFill/>
                    </a:ln>
                  </pic:spPr>
                </pic:pic>
              </a:graphicData>
            </a:graphic>
          </wp:inline>
        </w:drawing>
      </w:r>
    </w:p>
    <w:p w14:paraId="65FE897E" w14:textId="77777777" w:rsidR="00071053" w:rsidRPr="00071053" w:rsidRDefault="00071053" w:rsidP="00071053">
      <w:pPr>
        <w:tabs>
          <w:tab w:val="left" w:pos="993"/>
        </w:tabs>
        <w:spacing w:before="120" w:after="200"/>
        <w:ind w:right="1525"/>
        <w:jc w:val="both"/>
        <w:rPr>
          <w:rFonts w:asciiTheme="minorHAnsi" w:hAnsiTheme="minorHAnsi" w:cstheme="minorHAnsi"/>
        </w:rPr>
      </w:pPr>
    </w:p>
    <w:p w14:paraId="15364A33" w14:textId="77777777" w:rsidR="004D6EC9" w:rsidRDefault="004D6EC9" w:rsidP="00390AE4"/>
    <w:p w14:paraId="6D68D031" w14:textId="77777777" w:rsidR="004D6EC9" w:rsidRDefault="004D6EC9" w:rsidP="00390AE4"/>
    <w:p w14:paraId="17752B88" w14:textId="36702DB7" w:rsidR="004D6EC9" w:rsidRPr="00555D03" w:rsidRDefault="00B76305" w:rsidP="00555D03">
      <w:pPr>
        <w:pStyle w:val="ListParagraph"/>
        <w:numPr>
          <w:ilvl w:val="1"/>
          <w:numId w:val="7"/>
        </w:numPr>
        <w:tabs>
          <w:tab w:val="left" w:pos="851"/>
        </w:tabs>
        <w:spacing w:before="100" w:after="240"/>
        <w:ind w:left="709"/>
        <w:contextualSpacing w:val="0"/>
        <w:outlineLvl w:val="1"/>
        <w:rPr>
          <w:rFonts w:asciiTheme="minorHAnsi" w:hAnsiTheme="minorHAnsi" w:cstheme="minorHAnsi"/>
          <w:b/>
          <w:bCs/>
          <w:color w:val="2F5496"/>
          <w:spacing w:val="2"/>
          <w:kern w:val="36"/>
        </w:rPr>
      </w:pPr>
      <w:bookmarkStart w:id="209" w:name="_Toc178351468"/>
      <w:r w:rsidRPr="00555D03">
        <w:rPr>
          <w:rFonts w:asciiTheme="minorHAnsi" w:hAnsiTheme="minorHAnsi" w:cstheme="minorHAnsi"/>
          <w:b/>
          <w:bCs/>
          <w:color w:val="2F5496"/>
          <w:spacing w:val="2"/>
          <w:kern w:val="36"/>
        </w:rPr>
        <w:lastRenderedPageBreak/>
        <w:t>S</w:t>
      </w:r>
      <w:r w:rsidR="00555D03" w:rsidRPr="00555D03">
        <w:rPr>
          <w:rFonts w:asciiTheme="minorHAnsi" w:hAnsiTheme="minorHAnsi" w:cstheme="minorHAnsi"/>
          <w:b/>
          <w:bCs/>
          <w:color w:val="2F5496"/>
          <w:spacing w:val="2"/>
          <w:kern w:val="36"/>
        </w:rPr>
        <w:t>II Audit SCR</w:t>
      </w:r>
      <w:bookmarkEnd w:id="209"/>
    </w:p>
    <w:p w14:paraId="3D0DC1B9" w14:textId="77777777" w:rsidR="00915761" w:rsidRPr="00915761" w:rsidRDefault="00915761" w:rsidP="00915761">
      <w:pPr>
        <w:pStyle w:val="ListParagraph"/>
        <w:numPr>
          <w:ilvl w:val="1"/>
          <w:numId w:val="27"/>
        </w:numPr>
        <w:tabs>
          <w:tab w:val="left" w:pos="993"/>
        </w:tabs>
        <w:spacing w:before="120" w:after="200"/>
        <w:ind w:right="1525"/>
        <w:contextualSpacing w:val="0"/>
        <w:jc w:val="both"/>
        <w:rPr>
          <w:rFonts w:asciiTheme="minorHAnsi" w:hAnsiTheme="minorHAnsi" w:cstheme="minorHAnsi"/>
          <w:vanish/>
        </w:rPr>
      </w:pPr>
    </w:p>
    <w:p w14:paraId="3248498E" w14:textId="5923101D" w:rsidR="004D6EC9" w:rsidRDefault="007A7D2C" w:rsidP="00915761">
      <w:pPr>
        <w:pStyle w:val="ListParagraph"/>
        <w:numPr>
          <w:ilvl w:val="2"/>
          <w:numId w:val="27"/>
        </w:numPr>
        <w:tabs>
          <w:tab w:val="left" w:pos="993"/>
        </w:tabs>
        <w:spacing w:before="120" w:after="200"/>
        <w:ind w:left="1004" w:right="1525"/>
        <w:contextualSpacing w:val="0"/>
        <w:jc w:val="both"/>
        <w:rPr>
          <w:rFonts w:asciiTheme="minorHAnsi" w:hAnsiTheme="minorHAnsi" w:cstheme="minorHAnsi"/>
        </w:rPr>
      </w:pPr>
      <w:r w:rsidRPr="00915761">
        <w:rPr>
          <w:rFonts w:asciiTheme="minorHAnsi" w:hAnsiTheme="minorHAnsi" w:cstheme="minorHAnsi"/>
        </w:rPr>
        <w:t xml:space="preserve">Solvency capital requirements decrease in £280k compared to </w:t>
      </w:r>
      <w:r w:rsidR="00461A86" w:rsidRPr="00915761">
        <w:rPr>
          <w:rFonts w:asciiTheme="minorHAnsi" w:hAnsiTheme="minorHAnsi" w:cstheme="minorHAnsi"/>
        </w:rPr>
        <w:t xml:space="preserve">the annual submission driven by the </w:t>
      </w:r>
      <w:r w:rsidR="00F21EC0">
        <w:rPr>
          <w:rFonts w:asciiTheme="minorHAnsi" w:hAnsiTheme="minorHAnsi" w:cstheme="minorHAnsi"/>
        </w:rPr>
        <w:t>Counterparty type 2 and UW risk.</w:t>
      </w:r>
    </w:p>
    <w:p w14:paraId="4A5F4774" w14:textId="64119752" w:rsidR="00915761" w:rsidRPr="00F21EC0" w:rsidRDefault="00915761" w:rsidP="00F21EC0">
      <w:pPr>
        <w:pStyle w:val="ListParagraph"/>
        <w:numPr>
          <w:ilvl w:val="2"/>
          <w:numId w:val="27"/>
        </w:numPr>
        <w:tabs>
          <w:tab w:val="left" w:pos="993"/>
        </w:tabs>
        <w:spacing w:before="120" w:after="200"/>
        <w:ind w:left="1004" w:right="1525"/>
        <w:contextualSpacing w:val="0"/>
        <w:jc w:val="both"/>
        <w:rPr>
          <w:rFonts w:asciiTheme="minorHAnsi" w:hAnsiTheme="minorHAnsi" w:cstheme="minorHAnsi"/>
        </w:rPr>
      </w:pPr>
      <w:r w:rsidRPr="00F21EC0">
        <w:rPr>
          <w:rFonts w:asciiTheme="minorHAnsi" w:hAnsiTheme="minorHAnsi" w:cstheme="minorHAnsi"/>
        </w:rPr>
        <w:t>Counterparty type 2</w:t>
      </w:r>
      <w:r w:rsidR="00F21EC0">
        <w:rPr>
          <w:rFonts w:asciiTheme="minorHAnsi" w:hAnsiTheme="minorHAnsi" w:cstheme="minorHAnsi"/>
        </w:rPr>
        <w:t xml:space="preserve"> increases in</w:t>
      </w:r>
      <w:r w:rsidRPr="00F21EC0">
        <w:rPr>
          <w:rFonts w:asciiTheme="minorHAnsi" w:hAnsiTheme="minorHAnsi" w:cstheme="minorHAnsi"/>
        </w:rPr>
        <w:t xml:space="preserve"> +£1m</w:t>
      </w:r>
      <w:r w:rsidR="00F21EC0">
        <w:rPr>
          <w:rFonts w:asciiTheme="minorHAnsi" w:hAnsiTheme="minorHAnsi" w:cstheme="minorHAnsi"/>
        </w:rPr>
        <w:t xml:space="preserve"> d</w:t>
      </w:r>
      <w:r w:rsidRPr="00F21EC0">
        <w:rPr>
          <w:rFonts w:asciiTheme="minorHAnsi" w:hAnsiTheme="minorHAnsi" w:cstheme="minorHAnsi"/>
        </w:rPr>
        <w:t>ue to inclusion of various debtors (at 15%) that we didn’t include in the annual position</w:t>
      </w:r>
      <w:r w:rsidR="00D82C1C">
        <w:rPr>
          <w:rFonts w:asciiTheme="minorHAnsi" w:hAnsiTheme="minorHAnsi" w:cstheme="minorHAnsi"/>
        </w:rPr>
        <w:t>, however a change in criteria has occurred through these months</w:t>
      </w:r>
      <w:r w:rsidRPr="00F21EC0">
        <w:rPr>
          <w:rFonts w:asciiTheme="minorHAnsi" w:hAnsiTheme="minorHAnsi" w:cstheme="minorHAnsi"/>
        </w:rPr>
        <w:t>:</w:t>
      </w:r>
    </w:p>
    <w:p w14:paraId="4444F7EB" w14:textId="012475D5" w:rsidR="00915761" w:rsidRDefault="00915761" w:rsidP="00631E27">
      <w:pPr>
        <w:pStyle w:val="xmsolistparagraph"/>
        <w:numPr>
          <w:ilvl w:val="0"/>
          <w:numId w:val="10"/>
        </w:numPr>
        <w:spacing w:before="120" w:after="120"/>
        <w:rPr>
          <w:rFonts w:eastAsia="Times New Roman"/>
          <w:lang w:val="en-GB"/>
        </w:rPr>
      </w:pPr>
      <w:r>
        <w:rPr>
          <w:rFonts w:ascii="Calibri" w:eastAsia="Times New Roman" w:hAnsi="Calibri" w:cs="Calibri"/>
          <w:lang w:val="en-GB"/>
        </w:rPr>
        <w:t>Hedgehog profit commission +£1.35m</w:t>
      </w:r>
      <w:r w:rsidR="00631E27">
        <w:rPr>
          <w:rFonts w:ascii="Calibri" w:eastAsia="Times New Roman" w:hAnsi="Calibri" w:cs="Calibri"/>
          <w:lang w:val="en-GB"/>
        </w:rPr>
        <w:t xml:space="preserve"> included whilst previously this was offsetting TPs. </w:t>
      </w:r>
    </w:p>
    <w:p w14:paraId="24E7D6DA" w14:textId="2CA09F03" w:rsidR="00915761" w:rsidRDefault="00915761" w:rsidP="00EC6BA4">
      <w:pPr>
        <w:pStyle w:val="xmsolistparagraph"/>
        <w:numPr>
          <w:ilvl w:val="0"/>
          <w:numId w:val="10"/>
        </w:numPr>
        <w:spacing w:before="120" w:after="120"/>
        <w:rPr>
          <w:rFonts w:eastAsia="Times New Roman"/>
          <w:lang w:val="en-GB"/>
        </w:rPr>
      </w:pPr>
      <w:r>
        <w:rPr>
          <w:rFonts w:ascii="Calibri" w:eastAsia="Times New Roman" w:hAnsi="Calibri" w:cs="Calibri"/>
          <w:lang w:val="en-GB"/>
        </w:rPr>
        <w:t>A-tech +£3.9m</w:t>
      </w:r>
      <w:r w:rsidR="00EC6BA4">
        <w:rPr>
          <w:rFonts w:ascii="Calibri" w:eastAsia="Times New Roman" w:hAnsi="Calibri" w:cs="Calibri"/>
          <w:lang w:val="en-GB"/>
        </w:rPr>
        <w:t>, following advice from the regulator.</w:t>
      </w:r>
    </w:p>
    <w:p w14:paraId="6D2A32EC" w14:textId="36D69FB6" w:rsidR="00915761" w:rsidRDefault="00915761" w:rsidP="00EC6BA4">
      <w:pPr>
        <w:pStyle w:val="xmsolistparagraph"/>
        <w:numPr>
          <w:ilvl w:val="0"/>
          <w:numId w:val="10"/>
        </w:numPr>
        <w:spacing w:before="120" w:after="120"/>
        <w:rPr>
          <w:rFonts w:eastAsia="Times New Roman"/>
          <w:lang w:val="en-GB"/>
        </w:rPr>
      </w:pPr>
      <w:r>
        <w:rPr>
          <w:rFonts w:ascii="Calibri" w:eastAsia="Times New Roman" w:hAnsi="Calibri" w:cs="Calibri"/>
          <w:lang w:val="en-GB"/>
        </w:rPr>
        <w:t>K-CASL +£165k</w:t>
      </w:r>
      <w:r w:rsidR="00EC6BA4">
        <w:rPr>
          <w:rFonts w:ascii="Calibri" w:eastAsia="Times New Roman" w:hAnsi="Calibri" w:cs="Calibri"/>
          <w:lang w:val="en-GB"/>
        </w:rPr>
        <w:t>, following advice from the regulator</w:t>
      </w:r>
      <w:r w:rsidR="00306FFE">
        <w:rPr>
          <w:rFonts w:ascii="Calibri" w:eastAsia="Times New Roman" w:hAnsi="Calibri" w:cs="Calibri"/>
          <w:lang w:val="en-GB"/>
        </w:rPr>
        <w:t>.</w:t>
      </w:r>
    </w:p>
    <w:p w14:paraId="06F07DC0" w14:textId="0DA7F8E6" w:rsidR="00915761" w:rsidRDefault="00915761" w:rsidP="00EC6BA4">
      <w:pPr>
        <w:pStyle w:val="xmsolistparagraph"/>
        <w:numPr>
          <w:ilvl w:val="0"/>
          <w:numId w:val="10"/>
        </w:numPr>
        <w:spacing w:before="120" w:after="120"/>
        <w:rPr>
          <w:rFonts w:eastAsia="Times New Roman"/>
          <w:lang w:val="en-GB"/>
        </w:rPr>
      </w:pPr>
      <w:r>
        <w:rPr>
          <w:rFonts w:ascii="Calibri" w:eastAsia="Times New Roman" w:hAnsi="Calibri" w:cs="Calibri"/>
          <w:lang w:val="en-GB"/>
        </w:rPr>
        <w:t>Correction applied in the December Aged debtors file to include the Period 14 adjustments, +£1.5m.</w:t>
      </w:r>
    </w:p>
    <w:p w14:paraId="055565C0" w14:textId="6271A3BD" w:rsidR="001D7602" w:rsidRDefault="001D7602" w:rsidP="001D7602">
      <w:pPr>
        <w:pStyle w:val="ListParagraph"/>
        <w:numPr>
          <w:ilvl w:val="2"/>
          <w:numId w:val="27"/>
        </w:numPr>
        <w:tabs>
          <w:tab w:val="left" w:pos="993"/>
        </w:tabs>
        <w:spacing w:before="120" w:after="200"/>
        <w:ind w:left="1004" w:right="1525"/>
        <w:contextualSpacing w:val="0"/>
        <w:jc w:val="both"/>
        <w:rPr>
          <w:rFonts w:asciiTheme="minorHAnsi" w:hAnsiTheme="minorHAnsi" w:cstheme="minorHAnsi"/>
        </w:rPr>
      </w:pPr>
      <w:r w:rsidRPr="001D7602">
        <w:rPr>
          <w:rFonts w:asciiTheme="minorHAnsi" w:hAnsiTheme="minorHAnsi" w:cstheme="minorHAnsi"/>
        </w:rPr>
        <w:t>UW Premium and reserve, -£765k. This is driven by the reduction in net claims OS after removing the management margins (-£2.6m), impact -£2.6m *3*0.09 = -£700k.</w:t>
      </w:r>
    </w:p>
    <w:p w14:paraId="0AF5882C" w14:textId="37730E08" w:rsidR="00F36B08" w:rsidRDefault="00F36B08" w:rsidP="001D7602">
      <w:pPr>
        <w:pStyle w:val="ListParagraph"/>
        <w:numPr>
          <w:ilvl w:val="2"/>
          <w:numId w:val="27"/>
        </w:numPr>
        <w:tabs>
          <w:tab w:val="left" w:pos="993"/>
        </w:tabs>
        <w:spacing w:before="120" w:after="200"/>
        <w:ind w:left="1004" w:right="1525"/>
        <w:contextualSpacing w:val="0"/>
        <w:jc w:val="both"/>
        <w:rPr>
          <w:rFonts w:asciiTheme="minorHAnsi" w:hAnsiTheme="minorHAnsi" w:cstheme="minorHAnsi"/>
        </w:rPr>
      </w:pPr>
      <w:r>
        <w:rPr>
          <w:rFonts w:asciiTheme="minorHAnsi" w:hAnsiTheme="minorHAnsi" w:cstheme="minorHAnsi"/>
        </w:rPr>
        <w:t xml:space="preserve">Other minor movements in SCR </w:t>
      </w:r>
      <w:r w:rsidR="009A4E48">
        <w:rPr>
          <w:rFonts w:asciiTheme="minorHAnsi" w:hAnsiTheme="minorHAnsi" w:cstheme="minorHAnsi"/>
        </w:rPr>
        <w:t>-£43k in market risk, -£127k in Counterparty type 1 and -</w:t>
      </w:r>
      <w:r w:rsidR="007B767A">
        <w:rPr>
          <w:rFonts w:asciiTheme="minorHAnsi" w:hAnsiTheme="minorHAnsi" w:cstheme="minorHAnsi"/>
        </w:rPr>
        <w:t>£65k in operational risk.</w:t>
      </w:r>
    </w:p>
    <w:p w14:paraId="72530412" w14:textId="0BE15F35" w:rsidR="007B767A" w:rsidRDefault="007B767A" w:rsidP="001D7602">
      <w:pPr>
        <w:pStyle w:val="ListParagraph"/>
        <w:numPr>
          <w:ilvl w:val="2"/>
          <w:numId w:val="27"/>
        </w:numPr>
        <w:tabs>
          <w:tab w:val="left" w:pos="993"/>
        </w:tabs>
        <w:spacing w:before="120" w:after="200"/>
        <w:ind w:left="1004" w:right="1525"/>
        <w:contextualSpacing w:val="0"/>
        <w:jc w:val="both"/>
        <w:rPr>
          <w:rFonts w:asciiTheme="minorHAnsi" w:hAnsiTheme="minorHAnsi" w:cstheme="minorHAnsi"/>
        </w:rPr>
      </w:pPr>
      <w:r>
        <w:rPr>
          <w:rFonts w:asciiTheme="minorHAnsi" w:hAnsiTheme="minorHAnsi" w:cstheme="minorHAnsi"/>
        </w:rPr>
        <w:t>Only main change in valuation criteria occurred in counterparty type 2, impact as above.</w:t>
      </w:r>
    </w:p>
    <w:p w14:paraId="549FBA06" w14:textId="368D0D6E" w:rsidR="00C80990" w:rsidRDefault="00C80990" w:rsidP="001D7602">
      <w:pPr>
        <w:pStyle w:val="ListParagraph"/>
        <w:numPr>
          <w:ilvl w:val="2"/>
          <w:numId w:val="27"/>
        </w:numPr>
        <w:tabs>
          <w:tab w:val="left" w:pos="993"/>
        </w:tabs>
        <w:spacing w:before="120" w:after="200"/>
        <w:ind w:left="1004" w:right="1525"/>
        <w:contextualSpacing w:val="0"/>
        <w:jc w:val="both"/>
        <w:rPr>
          <w:rFonts w:asciiTheme="minorHAnsi" w:hAnsiTheme="minorHAnsi" w:cstheme="minorHAnsi"/>
        </w:rPr>
      </w:pPr>
      <w:r>
        <w:rPr>
          <w:rFonts w:asciiTheme="minorHAnsi" w:hAnsiTheme="minorHAnsi" w:cstheme="minorHAnsi"/>
        </w:rPr>
        <w:t>Breakdown of movements</w:t>
      </w:r>
      <w:r w:rsidR="008A4428">
        <w:rPr>
          <w:rFonts w:asciiTheme="minorHAnsi" w:hAnsiTheme="minorHAnsi" w:cstheme="minorHAnsi"/>
        </w:rPr>
        <w:t xml:space="preserve"> in SCR</w:t>
      </w:r>
      <w:r>
        <w:rPr>
          <w:rFonts w:asciiTheme="minorHAnsi" w:hAnsiTheme="minorHAnsi" w:cstheme="minorHAnsi"/>
        </w:rPr>
        <w:t xml:space="preserve"> is in the table below:</w:t>
      </w:r>
    </w:p>
    <w:p w14:paraId="02BC2914" w14:textId="7DCD96F2" w:rsidR="00C80990" w:rsidRPr="00C80990" w:rsidRDefault="008A4428" w:rsidP="00D0619B">
      <w:pPr>
        <w:tabs>
          <w:tab w:val="left" w:pos="993"/>
        </w:tabs>
        <w:spacing w:before="120" w:after="200"/>
        <w:ind w:right="1525"/>
        <w:jc w:val="center"/>
        <w:rPr>
          <w:rFonts w:asciiTheme="minorHAnsi" w:hAnsiTheme="minorHAnsi" w:cstheme="minorHAnsi"/>
        </w:rPr>
      </w:pPr>
      <w:r w:rsidRPr="008A4428">
        <w:rPr>
          <w:noProof/>
        </w:rPr>
        <w:drawing>
          <wp:inline distT="0" distB="0" distL="0" distR="0" wp14:anchorId="41092CC5" wp14:editId="0D8E19EC">
            <wp:extent cx="4597834" cy="3131930"/>
            <wp:effectExtent l="0" t="0" r="0" b="0"/>
            <wp:docPr id="11258170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40385" cy="3160915"/>
                    </a:xfrm>
                    <a:prstGeom prst="rect">
                      <a:avLst/>
                    </a:prstGeom>
                    <a:noFill/>
                    <a:ln>
                      <a:noFill/>
                    </a:ln>
                  </pic:spPr>
                </pic:pic>
              </a:graphicData>
            </a:graphic>
          </wp:inline>
        </w:drawing>
      </w:r>
    </w:p>
    <w:p w14:paraId="784FEA65" w14:textId="69E6AB2F" w:rsidR="00915761" w:rsidRPr="007B767A" w:rsidRDefault="00915761" w:rsidP="00915761">
      <w:pPr>
        <w:tabs>
          <w:tab w:val="left" w:pos="993"/>
        </w:tabs>
        <w:spacing w:before="120" w:after="200"/>
        <w:ind w:right="1525"/>
        <w:jc w:val="both"/>
        <w:rPr>
          <w:rFonts w:asciiTheme="minorHAnsi" w:hAnsiTheme="minorHAnsi" w:cstheme="minorHAnsi"/>
        </w:rPr>
      </w:pPr>
    </w:p>
    <w:p w14:paraId="548B296A" w14:textId="77777777" w:rsidR="004D6EC9" w:rsidRDefault="004D6EC9" w:rsidP="00390AE4"/>
    <w:p w14:paraId="0ACFD7A3" w14:textId="77777777" w:rsidR="004D6EC9" w:rsidRDefault="004D6EC9" w:rsidP="00390AE4"/>
    <w:p w14:paraId="1A4EF0EE" w14:textId="77777777" w:rsidR="004D6EC9" w:rsidRDefault="004D6EC9" w:rsidP="00390AE4"/>
    <w:p w14:paraId="219985AC" w14:textId="77777777" w:rsidR="004D6EC9" w:rsidRDefault="004D6EC9" w:rsidP="00390AE4"/>
    <w:p w14:paraId="6C41BF34" w14:textId="77777777" w:rsidR="004D6EC9" w:rsidRDefault="004D6EC9" w:rsidP="00390AE4"/>
    <w:p w14:paraId="1965ABC7" w14:textId="77777777" w:rsidR="004D6EC9" w:rsidRDefault="004D6EC9" w:rsidP="00390AE4"/>
    <w:p w14:paraId="7E6ADA8E" w14:textId="257F686F" w:rsidR="00B852E5" w:rsidRPr="008A4428" w:rsidDel="002C140B" w:rsidRDefault="00B852E5" w:rsidP="008A4428">
      <w:pPr>
        <w:pStyle w:val="Heading1"/>
        <w:keepNext/>
        <w:keepLines/>
        <w:numPr>
          <w:ilvl w:val="0"/>
          <w:numId w:val="3"/>
        </w:numPr>
        <w:tabs>
          <w:tab w:val="left" w:pos="709"/>
          <w:tab w:val="left" w:pos="851"/>
        </w:tabs>
        <w:spacing w:before="240" w:after="240" w:line="235" w:lineRule="auto"/>
        <w:ind w:left="709" w:right="1383" w:hanging="425"/>
        <w:jc w:val="both"/>
        <w:rPr>
          <w:del w:id="210" w:author="Isidoro Manrique" w:date="2024-09-25T16:43:00Z" w16du:dateUtc="2024-09-25T14:43:00Z"/>
          <w:rFonts w:asciiTheme="minorHAnsi" w:eastAsia="Calibri" w:hAnsiTheme="minorHAnsi" w:cstheme="minorHAnsi"/>
          <w:color w:val="2F5496"/>
          <w:spacing w:val="2"/>
          <w:sz w:val="34"/>
          <w:szCs w:val="34"/>
          <w:u w:val="none"/>
        </w:rPr>
      </w:pPr>
      <w:bookmarkStart w:id="211" w:name="_Toc178175133"/>
      <w:del w:id="212" w:author="Isidoro Manrique" w:date="2024-09-25T16:43:00Z" w16du:dateUtc="2024-09-25T14:43:00Z">
        <w:r w:rsidRPr="008A4428" w:rsidDel="002C140B">
          <w:rPr>
            <w:rFonts w:asciiTheme="minorHAnsi" w:eastAsia="Calibri" w:hAnsiTheme="minorHAnsi" w:cstheme="minorHAnsi"/>
            <w:color w:val="2F5496"/>
            <w:spacing w:val="2"/>
            <w:sz w:val="34"/>
            <w:szCs w:val="34"/>
            <w:u w:val="none"/>
          </w:rPr>
          <w:delText>AREAS TO REVI</w:delText>
        </w:r>
        <w:r w:rsidR="009136B9" w:rsidRPr="008A4428" w:rsidDel="002C140B">
          <w:rPr>
            <w:rFonts w:asciiTheme="minorHAnsi" w:eastAsia="Calibri" w:hAnsiTheme="minorHAnsi" w:cstheme="minorHAnsi"/>
            <w:color w:val="2F5496"/>
            <w:spacing w:val="2"/>
            <w:sz w:val="34"/>
            <w:szCs w:val="34"/>
            <w:u w:val="none"/>
          </w:rPr>
          <w:delText>EW</w:delText>
        </w:r>
        <w:bookmarkEnd w:id="211"/>
        <w:r w:rsidRPr="008A4428" w:rsidDel="002C140B">
          <w:rPr>
            <w:rFonts w:asciiTheme="minorHAnsi" w:eastAsia="Calibri" w:hAnsiTheme="minorHAnsi" w:cstheme="minorHAnsi"/>
            <w:color w:val="2F5496"/>
            <w:spacing w:val="2"/>
            <w:sz w:val="34"/>
            <w:szCs w:val="34"/>
            <w:u w:val="none"/>
          </w:rPr>
          <w:delText xml:space="preserve"> </w:delText>
        </w:r>
      </w:del>
    </w:p>
    <w:p w14:paraId="1C130192" w14:textId="23D6334E" w:rsidR="00FB5DBC" w:rsidRPr="00FB5DBC" w:rsidDel="002C140B" w:rsidRDefault="00FB5DBC" w:rsidP="008A658C">
      <w:pPr>
        <w:pStyle w:val="ListParagraph"/>
        <w:numPr>
          <w:ilvl w:val="0"/>
          <w:numId w:val="25"/>
        </w:numPr>
        <w:tabs>
          <w:tab w:val="left" w:pos="851"/>
        </w:tabs>
        <w:spacing w:before="120" w:after="200"/>
        <w:ind w:right="1525"/>
        <w:contextualSpacing w:val="0"/>
        <w:jc w:val="both"/>
        <w:rPr>
          <w:del w:id="213" w:author="Isidoro Manrique" w:date="2024-09-25T16:43:00Z" w16du:dateUtc="2024-09-25T14:43:00Z"/>
          <w:rFonts w:ascii="Work Sans" w:hAnsi="Work Sans"/>
          <w:vanish/>
        </w:rPr>
      </w:pPr>
    </w:p>
    <w:p w14:paraId="6AA762BE" w14:textId="6B7B0E07" w:rsidR="00FB5DBC" w:rsidRPr="00FB5DBC" w:rsidDel="002C140B" w:rsidRDefault="00FB5DBC" w:rsidP="008A658C">
      <w:pPr>
        <w:pStyle w:val="ListParagraph"/>
        <w:numPr>
          <w:ilvl w:val="1"/>
          <w:numId w:val="25"/>
        </w:numPr>
        <w:tabs>
          <w:tab w:val="left" w:pos="851"/>
        </w:tabs>
        <w:spacing w:before="120" w:after="200"/>
        <w:ind w:right="1525"/>
        <w:contextualSpacing w:val="0"/>
        <w:jc w:val="both"/>
        <w:rPr>
          <w:del w:id="214" w:author="Isidoro Manrique" w:date="2024-09-25T16:43:00Z" w16du:dateUtc="2024-09-25T14:43:00Z"/>
          <w:rFonts w:ascii="Work Sans" w:hAnsi="Work Sans"/>
          <w:vanish/>
        </w:rPr>
      </w:pPr>
    </w:p>
    <w:p w14:paraId="1B174F1B" w14:textId="6AD60273" w:rsidR="008A4428" w:rsidRPr="008A4428" w:rsidDel="002C140B" w:rsidRDefault="008A4428" w:rsidP="008A4428">
      <w:pPr>
        <w:pStyle w:val="ListParagraph"/>
        <w:numPr>
          <w:ilvl w:val="0"/>
          <w:numId w:val="27"/>
        </w:numPr>
        <w:tabs>
          <w:tab w:val="left" w:pos="993"/>
        </w:tabs>
        <w:spacing w:before="120" w:after="200"/>
        <w:ind w:right="1525"/>
        <w:contextualSpacing w:val="0"/>
        <w:jc w:val="both"/>
        <w:rPr>
          <w:del w:id="215" w:author="Isidoro Manrique" w:date="2024-09-25T16:43:00Z" w16du:dateUtc="2024-09-25T14:43:00Z"/>
          <w:rFonts w:asciiTheme="minorHAnsi" w:hAnsiTheme="minorHAnsi" w:cstheme="minorHAnsi"/>
          <w:vanish/>
        </w:rPr>
      </w:pPr>
    </w:p>
    <w:p w14:paraId="5C9C58D9" w14:textId="2F28E2CD" w:rsidR="008A4428" w:rsidRPr="008A4428" w:rsidDel="002C140B" w:rsidRDefault="008A4428" w:rsidP="008A4428">
      <w:pPr>
        <w:pStyle w:val="ListParagraph"/>
        <w:numPr>
          <w:ilvl w:val="1"/>
          <w:numId w:val="27"/>
        </w:numPr>
        <w:tabs>
          <w:tab w:val="left" w:pos="993"/>
        </w:tabs>
        <w:spacing w:before="120" w:after="200"/>
        <w:ind w:right="1525"/>
        <w:contextualSpacing w:val="0"/>
        <w:jc w:val="both"/>
        <w:rPr>
          <w:del w:id="216" w:author="Isidoro Manrique" w:date="2024-09-25T16:43:00Z" w16du:dateUtc="2024-09-25T14:43:00Z"/>
          <w:rFonts w:asciiTheme="minorHAnsi" w:hAnsiTheme="minorHAnsi" w:cstheme="minorHAnsi"/>
          <w:vanish/>
        </w:rPr>
      </w:pPr>
    </w:p>
    <w:p w14:paraId="2EBC0818" w14:textId="34C4E454" w:rsidR="00D14E2D" w:rsidDel="002C140B" w:rsidRDefault="00A35B7E" w:rsidP="008A4428">
      <w:pPr>
        <w:pStyle w:val="ListParagraph"/>
        <w:numPr>
          <w:ilvl w:val="2"/>
          <w:numId w:val="27"/>
        </w:numPr>
        <w:tabs>
          <w:tab w:val="left" w:pos="993"/>
        </w:tabs>
        <w:spacing w:before="120" w:after="200"/>
        <w:ind w:left="1004" w:right="1525"/>
        <w:contextualSpacing w:val="0"/>
        <w:jc w:val="both"/>
        <w:rPr>
          <w:del w:id="217" w:author="Isidoro Manrique" w:date="2024-09-25T16:43:00Z" w16du:dateUtc="2024-09-25T14:43:00Z"/>
          <w:rFonts w:asciiTheme="minorHAnsi" w:hAnsiTheme="minorHAnsi" w:cstheme="minorHAnsi"/>
        </w:rPr>
      </w:pPr>
      <w:del w:id="218" w:author="Isidoro Manrique" w:date="2024-09-25T16:43:00Z" w16du:dateUtc="2024-09-25T14:43:00Z">
        <w:r w:rsidRPr="008A4428" w:rsidDel="002C140B">
          <w:rPr>
            <w:rFonts w:asciiTheme="minorHAnsi" w:hAnsiTheme="minorHAnsi" w:cstheme="minorHAnsi"/>
          </w:rPr>
          <w:delText>At the moment of elaboration of the document</w:delText>
        </w:r>
        <w:r w:rsidR="006D1FCF" w:rsidRPr="008A4428" w:rsidDel="002C140B">
          <w:rPr>
            <w:rFonts w:asciiTheme="minorHAnsi" w:hAnsiTheme="minorHAnsi" w:cstheme="minorHAnsi"/>
          </w:rPr>
          <w:delText xml:space="preserve"> some areas </w:delText>
        </w:r>
        <w:r w:rsidR="002F6401" w:rsidRPr="008A4428" w:rsidDel="002C140B">
          <w:rPr>
            <w:rFonts w:asciiTheme="minorHAnsi" w:hAnsiTheme="minorHAnsi" w:cstheme="minorHAnsi"/>
          </w:rPr>
          <w:delText xml:space="preserve">around calculations and assumptions </w:delText>
        </w:r>
        <w:r w:rsidR="006D1FCF" w:rsidRPr="008A4428" w:rsidDel="002C140B">
          <w:rPr>
            <w:rFonts w:asciiTheme="minorHAnsi" w:hAnsiTheme="minorHAnsi" w:cstheme="minorHAnsi"/>
          </w:rPr>
          <w:delText>may require</w:delText>
        </w:r>
        <w:r w:rsidR="002F6401" w:rsidRPr="008A4428" w:rsidDel="002C140B">
          <w:rPr>
            <w:rFonts w:asciiTheme="minorHAnsi" w:hAnsiTheme="minorHAnsi" w:cstheme="minorHAnsi"/>
          </w:rPr>
          <w:delText xml:space="preserve"> further confirmation</w:delText>
        </w:r>
        <w:r w:rsidR="0089171A" w:rsidRPr="008A4428" w:rsidDel="002C140B">
          <w:rPr>
            <w:rFonts w:asciiTheme="minorHAnsi" w:hAnsiTheme="minorHAnsi" w:cstheme="minorHAnsi"/>
          </w:rPr>
          <w:delText xml:space="preserve"> and finessin</w:delText>
        </w:r>
        <w:r w:rsidR="00FB5DBC" w:rsidRPr="008A4428" w:rsidDel="002C140B">
          <w:rPr>
            <w:rFonts w:asciiTheme="minorHAnsi" w:hAnsiTheme="minorHAnsi" w:cstheme="minorHAnsi"/>
          </w:rPr>
          <w:delText>g.</w:delText>
        </w:r>
        <w:r w:rsidR="0096346A" w:rsidDel="002C140B">
          <w:rPr>
            <w:rFonts w:asciiTheme="minorHAnsi" w:hAnsiTheme="minorHAnsi" w:cstheme="minorHAnsi"/>
          </w:rPr>
          <w:delText xml:space="preserve"> </w:delText>
        </w:r>
      </w:del>
    </w:p>
    <w:p w14:paraId="143DC971" w14:textId="73719B86" w:rsidR="0096346A" w:rsidDel="002C140B" w:rsidRDefault="00D1156B" w:rsidP="008A4428">
      <w:pPr>
        <w:pStyle w:val="ListParagraph"/>
        <w:numPr>
          <w:ilvl w:val="2"/>
          <w:numId w:val="27"/>
        </w:numPr>
        <w:tabs>
          <w:tab w:val="left" w:pos="993"/>
        </w:tabs>
        <w:spacing w:before="120" w:after="200"/>
        <w:ind w:left="1004" w:right="1525"/>
        <w:contextualSpacing w:val="0"/>
        <w:jc w:val="both"/>
        <w:rPr>
          <w:del w:id="219" w:author="Isidoro Manrique" w:date="2024-09-25T16:43:00Z" w16du:dateUtc="2024-09-25T14:43:00Z"/>
          <w:rFonts w:asciiTheme="minorHAnsi" w:hAnsiTheme="minorHAnsi" w:cstheme="minorHAnsi"/>
        </w:rPr>
      </w:pPr>
      <w:del w:id="220" w:author="Isidoro Manrique" w:date="2024-09-25T16:43:00Z" w16du:dateUtc="2024-09-25T14:43:00Z">
        <w:r w:rsidDel="002C140B">
          <w:rPr>
            <w:rFonts w:asciiTheme="minorHAnsi" w:hAnsiTheme="minorHAnsi" w:cstheme="minorHAnsi"/>
          </w:rPr>
          <w:delText>One capital add-on has been include</w:delText>
        </w:r>
        <w:r w:rsidR="00613FE1" w:rsidDel="002C140B">
          <w:rPr>
            <w:rFonts w:asciiTheme="minorHAnsi" w:hAnsiTheme="minorHAnsi" w:cstheme="minorHAnsi"/>
          </w:rPr>
          <w:delText>d</w:delText>
        </w:r>
        <w:r w:rsidDel="002C140B">
          <w:rPr>
            <w:rFonts w:asciiTheme="minorHAnsi" w:hAnsiTheme="minorHAnsi" w:cstheme="minorHAnsi"/>
          </w:rPr>
          <w:delText xml:space="preserve"> in the July-24 submission</w:delText>
        </w:r>
        <w:r w:rsidR="00D2083A" w:rsidDel="002C140B">
          <w:rPr>
            <w:rFonts w:asciiTheme="minorHAnsi" w:hAnsiTheme="minorHAnsi" w:cstheme="minorHAnsi"/>
          </w:rPr>
          <w:delText xml:space="preserve"> </w:delText>
        </w:r>
        <w:r w:rsidR="00613FE1" w:rsidDel="002C140B">
          <w:rPr>
            <w:rFonts w:asciiTheme="minorHAnsi" w:hAnsiTheme="minorHAnsi" w:cstheme="minorHAnsi"/>
          </w:rPr>
          <w:delText>to reflect the illiquid investments profile of the company</w:delText>
        </w:r>
        <w:r w:rsidR="008A117A" w:rsidDel="002C140B">
          <w:rPr>
            <w:rFonts w:asciiTheme="minorHAnsi" w:hAnsiTheme="minorHAnsi" w:cstheme="minorHAnsi"/>
          </w:rPr>
          <w:delText xml:space="preserve"> but there</w:delText>
        </w:r>
        <w:r w:rsidR="00BF0572" w:rsidDel="002C140B">
          <w:rPr>
            <w:rFonts w:asciiTheme="minorHAnsi" w:hAnsiTheme="minorHAnsi" w:cstheme="minorHAnsi"/>
          </w:rPr>
          <w:delText xml:space="preserve"> is still an area open around the Sliding scale commission</w:delText>
        </w:r>
        <w:r w:rsidR="00C665DD" w:rsidDel="002C140B">
          <w:rPr>
            <w:rFonts w:asciiTheme="minorHAnsi" w:hAnsiTheme="minorHAnsi" w:cstheme="minorHAnsi"/>
          </w:rPr>
          <w:delText xml:space="preserve"> SII credit in the reinsurance assets. </w:delText>
        </w:r>
        <w:r w:rsidR="00C5134C" w:rsidDel="002C140B">
          <w:rPr>
            <w:rFonts w:asciiTheme="minorHAnsi" w:hAnsiTheme="minorHAnsi" w:cstheme="minorHAnsi"/>
          </w:rPr>
          <w:delText>Different modelling treatments have been discussed</w:delText>
        </w:r>
        <w:r w:rsidR="003E61A8" w:rsidDel="002C140B">
          <w:rPr>
            <w:rFonts w:asciiTheme="minorHAnsi" w:hAnsiTheme="minorHAnsi" w:cstheme="minorHAnsi"/>
          </w:rPr>
          <w:delText xml:space="preserve"> getting to a likely solution for it</w:delText>
        </w:r>
        <w:r w:rsidR="0057764D" w:rsidDel="002C140B">
          <w:rPr>
            <w:rFonts w:asciiTheme="minorHAnsi" w:hAnsiTheme="minorHAnsi" w:cstheme="minorHAnsi"/>
          </w:rPr>
          <w:delText xml:space="preserve"> which would entail including it as higher net Vres reserve volume measure</w:delText>
        </w:r>
        <w:r w:rsidR="00C5134C" w:rsidDel="002C140B">
          <w:rPr>
            <w:rFonts w:asciiTheme="minorHAnsi" w:hAnsiTheme="minorHAnsi" w:cstheme="minorHAnsi"/>
          </w:rPr>
          <w:delText xml:space="preserve">, however, this is not going to kick in until </w:delText>
        </w:r>
        <w:r w:rsidR="00390611" w:rsidDel="002C140B">
          <w:rPr>
            <w:rFonts w:asciiTheme="minorHAnsi" w:hAnsiTheme="minorHAnsi" w:cstheme="minorHAnsi"/>
          </w:rPr>
          <w:delText>2025</w:delText>
        </w:r>
        <w:r w:rsidR="003E5B26" w:rsidDel="002C140B">
          <w:rPr>
            <w:rFonts w:asciiTheme="minorHAnsi" w:hAnsiTheme="minorHAnsi" w:cstheme="minorHAnsi"/>
          </w:rPr>
          <w:delText xml:space="preserve"> per recent conversations.</w:delText>
        </w:r>
      </w:del>
    </w:p>
    <w:p w14:paraId="3011E82B" w14:textId="0479CD22" w:rsidR="00DA6EB2" w:rsidDel="002C140B" w:rsidRDefault="003E5B26" w:rsidP="00DA6EB2">
      <w:pPr>
        <w:pStyle w:val="ListParagraph"/>
        <w:numPr>
          <w:ilvl w:val="2"/>
          <w:numId w:val="27"/>
        </w:numPr>
        <w:tabs>
          <w:tab w:val="left" w:pos="993"/>
        </w:tabs>
        <w:spacing w:before="120" w:after="200"/>
        <w:ind w:left="1004" w:right="1525"/>
        <w:contextualSpacing w:val="0"/>
        <w:jc w:val="both"/>
        <w:rPr>
          <w:del w:id="221" w:author="Isidoro Manrique" w:date="2024-09-25T16:43:00Z" w16du:dateUtc="2024-09-25T14:43:00Z"/>
          <w:rFonts w:asciiTheme="minorHAnsi" w:hAnsiTheme="minorHAnsi" w:cstheme="minorHAnsi"/>
        </w:rPr>
      </w:pPr>
      <w:del w:id="222" w:author="Isidoro Manrique" w:date="2024-09-25T16:43:00Z" w16du:dateUtc="2024-09-25T14:43:00Z">
        <w:r w:rsidRPr="003E5B26" w:rsidDel="002C140B">
          <w:rPr>
            <w:rFonts w:asciiTheme="minorHAnsi" w:hAnsiTheme="minorHAnsi" w:cstheme="minorHAnsi"/>
          </w:rPr>
          <w:delText>Improvements around the Solvency II Model:</w:delText>
        </w:r>
      </w:del>
    </w:p>
    <w:p w14:paraId="2B6F2397" w14:textId="6CA27B77" w:rsidR="00DA6EB2" w:rsidDel="002C140B" w:rsidRDefault="00F132E5" w:rsidP="00223019">
      <w:pPr>
        <w:pStyle w:val="ListParagraph"/>
        <w:numPr>
          <w:ilvl w:val="3"/>
          <w:numId w:val="27"/>
        </w:numPr>
        <w:spacing w:before="120" w:after="200"/>
        <w:ind w:left="1418" w:right="1525" w:hanging="1134"/>
        <w:contextualSpacing w:val="0"/>
        <w:jc w:val="both"/>
        <w:rPr>
          <w:del w:id="223" w:author="Isidoro Manrique" w:date="2024-09-25T16:43:00Z" w16du:dateUtc="2024-09-25T14:43:00Z"/>
          <w:rFonts w:asciiTheme="minorHAnsi" w:hAnsiTheme="minorHAnsi" w:cstheme="minorHAnsi"/>
        </w:rPr>
      </w:pPr>
      <w:del w:id="224" w:author="Isidoro Manrique" w:date="2024-09-25T16:43:00Z" w16du:dateUtc="2024-09-25T14:43:00Z">
        <w:r w:rsidDel="002C140B">
          <w:rPr>
            <w:rFonts w:asciiTheme="minorHAnsi" w:hAnsiTheme="minorHAnsi" w:cstheme="minorHAnsi"/>
          </w:rPr>
          <w:delText xml:space="preserve">Getting more precise information </w:delText>
        </w:r>
        <w:r w:rsidR="004A0488" w:rsidDel="002C140B">
          <w:rPr>
            <w:rFonts w:asciiTheme="minorHAnsi" w:hAnsiTheme="minorHAnsi" w:cstheme="minorHAnsi"/>
          </w:rPr>
          <w:delText xml:space="preserve">from </w:delText>
        </w:r>
        <w:r w:rsidR="00C37101" w:rsidDel="002C140B">
          <w:rPr>
            <w:rFonts w:asciiTheme="minorHAnsi" w:hAnsiTheme="minorHAnsi" w:cstheme="minorHAnsi"/>
          </w:rPr>
          <w:delText xml:space="preserve">investment </w:delText>
        </w:r>
        <w:r w:rsidR="004A0488" w:rsidDel="002C140B">
          <w:rPr>
            <w:rFonts w:asciiTheme="minorHAnsi" w:hAnsiTheme="minorHAnsi" w:cstheme="minorHAnsi"/>
          </w:rPr>
          <w:delText xml:space="preserve">manager </w:delText>
        </w:r>
        <w:r w:rsidDel="002C140B">
          <w:rPr>
            <w:rFonts w:asciiTheme="minorHAnsi" w:hAnsiTheme="minorHAnsi" w:cstheme="minorHAnsi"/>
          </w:rPr>
          <w:delText xml:space="preserve">around the layering or </w:delText>
        </w:r>
        <w:r w:rsidR="00EC0091" w:rsidDel="002C140B">
          <w:rPr>
            <w:rFonts w:asciiTheme="minorHAnsi" w:hAnsiTheme="minorHAnsi" w:cstheme="minorHAnsi"/>
          </w:rPr>
          <w:delText xml:space="preserve">grouping of different counterparties  </w:delText>
        </w:r>
        <w:r w:rsidR="002E0158" w:rsidDel="002C140B">
          <w:rPr>
            <w:rFonts w:asciiTheme="minorHAnsi" w:hAnsiTheme="minorHAnsi" w:cstheme="minorHAnsi"/>
          </w:rPr>
          <w:delText>(single names exposures)</w:delText>
        </w:r>
        <w:r w:rsidR="00EC0091" w:rsidDel="002C140B">
          <w:rPr>
            <w:rFonts w:asciiTheme="minorHAnsi" w:hAnsiTheme="minorHAnsi" w:cstheme="minorHAnsi"/>
          </w:rPr>
          <w:delText xml:space="preserve"> that comprise each investment need to be refreshed</w:delText>
        </w:r>
        <w:r w:rsidR="00214693" w:rsidDel="002C140B">
          <w:rPr>
            <w:rFonts w:asciiTheme="minorHAnsi" w:hAnsiTheme="minorHAnsi" w:cstheme="minorHAnsi"/>
          </w:rPr>
          <w:delText>, we’re using legacy weightings from the previous insurance manager</w:delText>
        </w:r>
        <w:r w:rsidR="002E0158" w:rsidDel="002C140B">
          <w:rPr>
            <w:rFonts w:asciiTheme="minorHAnsi" w:hAnsiTheme="minorHAnsi" w:cstheme="minorHAnsi"/>
          </w:rPr>
          <w:delText>. This would affect SCR Market concentrations risk.</w:delText>
        </w:r>
      </w:del>
    </w:p>
    <w:p w14:paraId="249784DC" w14:textId="499B27B5" w:rsidR="002E0158" w:rsidDel="002C140B" w:rsidRDefault="00165FB6" w:rsidP="00223019">
      <w:pPr>
        <w:pStyle w:val="ListParagraph"/>
        <w:numPr>
          <w:ilvl w:val="3"/>
          <w:numId w:val="27"/>
        </w:numPr>
        <w:spacing w:before="120" w:after="200"/>
        <w:ind w:left="1418" w:right="1525" w:hanging="1134"/>
        <w:contextualSpacing w:val="0"/>
        <w:jc w:val="both"/>
        <w:rPr>
          <w:del w:id="225" w:author="Isidoro Manrique" w:date="2024-09-25T16:43:00Z" w16du:dateUtc="2024-09-25T14:43:00Z"/>
          <w:rFonts w:asciiTheme="minorHAnsi" w:hAnsiTheme="minorHAnsi" w:cstheme="minorHAnsi"/>
        </w:rPr>
      </w:pPr>
      <w:del w:id="226" w:author="Isidoro Manrique" w:date="2024-09-25T16:43:00Z" w16du:dateUtc="2024-09-25T14:43:00Z">
        <w:r w:rsidDel="002C140B">
          <w:rPr>
            <w:rFonts w:asciiTheme="minorHAnsi" w:hAnsiTheme="minorHAnsi" w:cstheme="minorHAnsi"/>
          </w:rPr>
          <w:delText xml:space="preserve">Premium allocation criteria </w:delText>
        </w:r>
        <w:r w:rsidR="00950294" w:rsidDel="002C140B">
          <w:rPr>
            <w:rFonts w:asciiTheme="minorHAnsi" w:hAnsiTheme="minorHAnsi" w:cstheme="minorHAnsi"/>
          </w:rPr>
          <w:delText>to each Solvency II line of business still uses legacy weightings.</w:delText>
        </w:r>
      </w:del>
    </w:p>
    <w:p w14:paraId="591AFB51" w14:textId="64096332" w:rsidR="005D6E4C" w:rsidDel="002C140B" w:rsidRDefault="005D6E4C" w:rsidP="00223019">
      <w:pPr>
        <w:pStyle w:val="ListParagraph"/>
        <w:numPr>
          <w:ilvl w:val="3"/>
          <w:numId w:val="27"/>
        </w:numPr>
        <w:spacing w:before="120" w:after="200"/>
        <w:ind w:left="1418" w:right="1525" w:hanging="1134"/>
        <w:contextualSpacing w:val="0"/>
        <w:jc w:val="both"/>
        <w:rPr>
          <w:del w:id="227" w:author="Isidoro Manrique" w:date="2024-09-25T16:43:00Z" w16du:dateUtc="2024-09-25T14:43:00Z"/>
          <w:rFonts w:asciiTheme="minorHAnsi" w:hAnsiTheme="minorHAnsi" w:cstheme="minorHAnsi"/>
        </w:rPr>
      </w:pPr>
      <w:del w:id="228" w:author="Isidoro Manrique" w:date="2024-09-25T16:43:00Z" w16du:dateUtc="2024-09-25T14:43:00Z">
        <w:r w:rsidDel="002C140B">
          <w:rPr>
            <w:rFonts w:asciiTheme="minorHAnsi" w:hAnsiTheme="minorHAnsi" w:cstheme="minorHAnsi"/>
          </w:rPr>
          <w:delText>Next 12 months Premium volumes</w:delText>
        </w:r>
        <w:r w:rsidR="00106AB0" w:rsidDel="002C140B">
          <w:rPr>
            <w:rFonts w:asciiTheme="minorHAnsi" w:hAnsiTheme="minorHAnsi" w:cstheme="minorHAnsi"/>
          </w:rPr>
          <w:delText xml:space="preserve"> assumption, a new budget is being prepared ahead of the upcoming ORSA at the moment of elaboration of this document</w:delText>
        </w:r>
        <w:r w:rsidR="001279B1" w:rsidDel="002C140B">
          <w:rPr>
            <w:rFonts w:asciiTheme="minorHAnsi" w:hAnsiTheme="minorHAnsi" w:cstheme="minorHAnsi"/>
          </w:rPr>
          <w:delText xml:space="preserve"> (impacts UW risk).</w:delText>
        </w:r>
      </w:del>
    </w:p>
    <w:p w14:paraId="30CCEDC1" w14:textId="625719F9" w:rsidR="00106AB0" w:rsidDel="002C140B" w:rsidRDefault="001279B1" w:rsidP="00223019">
      <w:pPr>
        <w:pStyle w:val="ListParagraph"/>
        <w:numPr>
          <w:ilvl w:val="3"/>
          <w:numId w:val="27"/>
        </w:numPr>
        <w:spacing w:before="120" w:after="200"/>
        <w:ind w:left="1418" w:right="1525" w:hanging="1134"/>
        <w:contextualSpacing w:val="0"/>
        <w:jc w:val="both"/>
        <w:rPr>
          <w:del w:id="229" w:author="Isidoro Manrique" w:date="2024-09-25T16:43:00Z" w16du:dateUtc="2024-09-25T14:43:00Z"/>
          <w:rFonts w:asciiTheme="minorHAnsi" w:hAnsiTheme="minorHAnsi" w:cstheme="minorHAnsi"/>
        </w:rPr>
      </w:pPr>
      <w:del w:id="230" w:author="Isidoro Manrique" w:date="2024-09-25T16:43:00Z" w16du:dateUtc="2024-09-25T14:43:00Z">
        <w:r w:rsidDel="002C140B">
          <w:rPr>
            <w:rFonts w:asciiTheme="minorHAnsi" w:hAnsiTheme="minorHAnsi" w:cstheme="minorHAnsi"/>
          </w:rPr>
          <w:delText>Getting a more precise</w:delText>
        </w:r>
        <w:r w:rsidR="00D97DF5" w:rsidDel="002C140B">
          <w:rPr>
            <w:rFonts w:asciiTheme="minorHAnsi" w:hAnsiTheme="minorHAnsi" w:cstheme="minorHAnsi"/>
          </w:rPr>
          <w:delText xml:space="preserve"> distribution of Reinsurance reserves by reinsurer for counterparty default risk, at the moment using legacy weightings</w:delText>
        </w:r>
        <w:r w:rsidR="002F3D82" w:rsidDel="002C140B">
          <w:rPr>
            <w:rFonts w:asciiTheme="minorHAnsi" w:hAnsiTheme="minorHAnsi" w:cstheme="minorHAnsi"/>
          </w:rPr>
          <w:delText>, however, should not be material as the panel is A-rated or above overall.</w:delText>
        </w:r>
      </w:del>
    </w:p>
    <w:p w14:paraId="1D2F310F" w14:textId="63B197FE" w:rsidR="00F759CD" w:rsidDel="002C140B" w:rsidRDefault="006C367D" w:rsidP="006C367D">
      <w:pPr>
        <w:pStyle w:val="ListParagraph"/>
        <w:numPr>
          <w:ilvl w:val="2"/>
          <w:numId w:val="27"/>
        </w:numPr>
        <w:tabs>
          <w:tab w:val="left" w:pos="993"/>
        </w:tabs>
        <w:spacing w:before="120" w:after="200"/>
        <w:ind w:left="1004" w:right="1525"/>
        <w:contextualSpacing w:val="0"/>
        <w:jc w:val="both"/>
        <w:rPr>
          <w:del w:id="231" w:author="Isidoro Manrique" w:date="2024-09-25T16:43:00Z" w16du:dateUtc="2024-09-25T14:43:00Z"/>
          <w:rFonts w:asciiTheme="minorHAnsi" w:hAnsiTheme="minorHAnsi" w:cstheme="minorHAnsi"/>
        </w:rPr>
      </w:pPr>
      <w:del w:id="232" w:author="Isidoro Manrique" w:date="2024-09-25T16:43:00Z" w16du:dateUtc="2024-09-25T14:43:00Z">
        <w:r w:rsidDel="002C140B">
          <w:rPr>
            <w:rFonts w:asciiTheme="minorHAnsi" w:hAnsiTheme="minorHAnsi" w:cstheme="minorHAnsi"/>
          </w:rPr>
          <w:delText>Reporting and disclosure</w:delText>
        </w:r>
        <w:r w:rsidR="00BF4980" w:rsidDel="002C140B">
          <w:rPr>
            <w:rFonts w:asciiTheme="minorHAnsi" w:hAnsiTheme="minorHAnsi" w:cstheme="minorHAnsi"/>
          </w:rPr>
          <w:delText>:</w:delText>
        </w:r>
      </w:del>
    </w:p>
    <w:p w14:paraId="28515B28" w14:textId="39DC1D97" w:rsidR="00BF4980" w:rsidDel="002C140B" w:rsidRDefault="00BF4980" w:rsidP="00223019">
      <w:pPr>
        <w:pStyle w:val="ListParagraph"/>
        <w:numPr>
          <w:ilvl w:val="3"/>
          <w:numId w:val="27"/>
        </w:numPr>
        <w:spacing w:before="120" w:after="200"/>
        <w:ind w:left="1418" w:right="1525" w:hanging="1134"/>
        <w:contextualSpacing w:val="0"/>
        <w:jc w:val="both"/>
        <w:rPr>
          <w:del w:id="233" w:author="Isidoro Manrique" w:date="2024-09-25T16:43:00Z" w16du:dateUtc="2024-09-25T14:43:00Z"/>
          <w:rFonts w:asciiTheme="minorHAnsi" w:hAnsiTheme="minorHAnsi" w:cstheme="minorHAnsi"/>
        </w:rPr>
      </w:pPr>
      <w:del w:id="234" w:author="Isidoro Manrique" w:date="2024-09-25T16:43:00Z" w16du:dateUtc="2024-09-25T14:43:00Z">
        <w:r w:rsidDel="002C140B">
          <w:rPr>
            <w:rFonts w:asciiTheme="minorHAnsi" w:hAnsiTheme="minorHAnsi" w:cstheme="minorHAnsi"/>
          </w:rPr>
          <w:delText>Ideally, to prepare a</w:delText>
        </w:r>
        <w:r w:rsidR="00E96298" w:rsidDel="002C140B">
          <w:rPr>
            <w:rFonts w:asciiTheme="minorHAnsi" w:hAnsiTheme="minorHAnsi" w:cstheme="minorHAnsi"/>
          </w:rPr>
          <w:delText xml:space="preserve">t least a quarterly solvency report for the board providing more information around the movements in Solvency. The task </w:delText>
        </w:r>
        <w:r w:rsidR="00C20B6A" w:rsidDel="002C140B">
          <w:rPr>
            <w:rFonts w:asciiTheme="minorHAnsi" w:hAnsiTheme="minorHAnsi" w:cstheme="minorHAnsi"/>
          </w:rPr>
          <w:delText>is challenging given the normal tight deadlines and late changes, however, it is something we monitor as an area for improvement.</w:delText>
        </w:r>
      </w:del>
    </w:p>
    <w:p w14:paraId="75006A1D" w14:textId="41B27E58" w:rsidR="00A07384" w:rsidRPr="00DA6EB2" w:rsidDel="002C140B" w:rsidRDefault="00F75613" w:rsidP="00223019">
      <w:pPr>
        <w:pStyle w:val="ListParagraph"/>
        <w:numPr>
          <w:ilvl w:val="2"/>
          <w:numId w:val="27"/>
        </w:numPr>
        <w:tabs>
          <w:tab w:val="left" w:pos="993"/>
        </w:tabs>
        <w:spacing w:before="120" w:after="200"/>
        <w:ind w:left="1004" w:right="1525"/>
        <w:contextualSpacing w:val="0"/>
        <w:jc w:val="both"/>
        <w:rPr>
          <w:del w:id="235" w:author="Isidoro Manrique" w:date="2024-09-25T16:43:00Z" w16du:dateUtc="2024-09-25T14:43:00Z"/>
          <w:rFonts w:asciiTheme="minorHAnsi" w:hAnsiTheme="minorHAnsi" w:cstheme="minorHAnsi"/>
        </w:rPr>
      </w:pPr>
      <w:del w:id="236" w:author="Isidoro Manrique" w:date="2024-09-25T16:43:00Z" w16du:dateUtc="2024-09-25T14:43:00Z">
        <w:r w:rsidDel="002C140B">
          <w:rPr>
            <w:rFonts w:asciiTheme="minorHAnsi" w:hAnsiTheme="minorHAnsi" w:cstheme="minorHAnsi"/>
          </w:rPr>
          <w:delText xml:space="preserve">In terms of GAAP accounts, a working file to </w:delText>
        </w:r>
        <w:r w:rsidR="002F170D" w:rsidDel="002C140B">
          <w:rPr>
            <w:rFonts w:asciiTheme="minorHAnsi" w:hAnsiTheme="minorHAnsi" w:cstheme="minorHAnsi"/>
          </w:rPr>
          <w:delText xml:space="preserve">understand the movement in IBNR is in the final stages. This will help validate </w:delText>
        </w:r>
        <w:r w:rsidR="00FC3E03" w:rsidDel="002C140B">
          <w:rPr>
            <w:rFonts w:asciiTheme="minorHAnsi" w:hAnsiTheme="minorHAnsi" w:cstheme="minorHAnsi"/>
          </w:rPr>
          <w:delText xml:space="preserve">and understand the ULR </w:delText>
        </w:r>
        <w:r w:rsidR="00223019" w:rsidDel="002C140B">
          <w:rPr>
            <w:rFonts w:asciiTheme="minorHAnsi" w:hAnsiTheme="minorHAnsi" w:cstheme="minorHAnsi"/>
          </w:rPr>
          <w:delText>inputs and how they flow in the accounts.</w:delText>
        </w:r>
      </w:del>
    </w:p>
    <w:p w14:paraId="2F1347C2" w14:textId="77777777" w:rsidR="00390AE4" w:rsidDel="002C140B" w:rsidRDefault="00390AE4">
      <w:pPr>
        <w:pStyle w:val="ListParagraph"/>
        <w:numPr>
          <w:ilvl w:val="2"/>
          <w:numId w:val="27"/>
        </w:numPr>
        <w:tabs>
          <w:tab w:val="left" w:pos="993"/>
        </w:tabs>
        <w:spacing w:before="120" w:after="200"/>
        <w:ind w:left="1004" w:right="1525"/>
        <w:contextualSpacing w:val="0"/>
        <w:jc w:val="both"/>
        <w:rPr>
          <w:del w:id="237" w:author="Isidoro Manrique" w:date="2024-09-25T16:43:00Z" w16du:dateUtc="2024-09-25T14:43:00Z"/>
        </w:rPr>
        <w:pPrChange w:id="238" w:author="Isidoro Manrique" w:date="2024-09-25T16:43:00Z" w16du:dateUtc="2024-09-25T14:43:00Z">
          <w:pPr/>
        </w:pPrChange>
      </w:pPr>
    </w:p>
    <w:p w14:paraId="0661839E" w14:textId="77777777" w:rsidR="00C8299D" w:rsidDel="002C140B" w:rsidRDefault="00C8299D" w:rsidP="00390AE4">
      <w:pPr>
        <w:rPr>
          <w:del w:id="239" w:author="Isidoro Manrique" w:date="2024-09-25T16:43:00Z" w16du:dateUtc="2024-09-25T14:43:00Z"/>
        </w:rPr>
      </w:pPr>
    </w:p>
    <w:p w14:paraId="19738EFE" w14:textId="77777777" w:rsidR="00C8299D" w:rsidDel="002C140B" w:rsidRDefault="00C8299D" w:rsidP="00390AE4">
      <w:pPr>
        <w:rPr>
          <w:del w:id="240" w:author="Isidoro Manrique" w:date="2024-09-25T16:43:00Z" w16du:dateUtc="2024-09-25T14:43:00Z"/>
        </w:rPr>
      </w:pPr>
    </w:p>
    <w:p w14:paraId="58FCB519" w14:textId="77777777" w:rsidR="00C8299D" w:rsidDel="002C140B" w:rsidRDefault="00C8299D" w:rsidP="00390AE4">
      <w:pPr>
        <w:rPr>
          <w:del w:id="241" w:author="Isidoro Manrique" w:date="2024-09-25T16:43:00Z" w16du:dateUtc="2024-09-25T14:43:00Z"/>
        </w:rPr>
      </w:pPr>
    </w:p>
    <w:p w14:paraId="58DC2BAF" w14:textId="77777777" w:rsidR="00C8299D" w:rsidDel="002C140B" w:rsidRDefault="00C8299D" w:rsidP="00390AE4">
      <w:pPr>
        <w:rPr>
          <w:del w:id="242" w:author="Isidoro Manrique" w:date="2024-09-25T16:43:00Z" w16du:dateUtc="2024-09-25T14:43:00Z"/>
        </w:rPr>
      </w:pPr>
    </w:p>
    <w:p w14:paraId="55A91460" w14:textId="77777777" w:rsidR="00C8299D" w:rsidDel="002C140B" w:rsidRDefault="00C8299D" w:rsidP="00390AE4">
      <w:pPr>
        <w:rPr>
          <w:del w:id="243" w:author="Isidoro Manrique" w:date="2024-09-25T16:43:00Z" w16du:dateUtc="2024-09-25T14:43:00Z"/>
        </w:rPr>
      </w:pPr>
    </w:p>
    <w:p w14:paraId="67558986" w14:textId="77777777" w:rsidR="007F6244" w:rsidDel="002C140B" w:rsidRDefault="007F6244" w:rsidP="00390AE4">
      <w:pPr>
        <w:rPr>
          <w:del w:id="244" w:author="Isidoro Manrique" w:date="2024-09-25T16:43:00Z" w16du:dateUtc="2024-09-25T14:43:00Z"/>
        </w:rPr>
      </w:pPr>
    </w:p>
    <w:p w14:paraId="4B2E7A85" w14:textId="77777777" w:rsidR="005B7F2B" w:rsidRDefault="005B7F2B" w:rsidP="00390AE4">
      <w:pPr>
        <w:sectPr w:rsidR="005B7F2B" w:rsidSect="00694A3D">
          <w:footerReference w:type="default" r:id="rId28"/>
          <w:footerReference w:type="first" r:id="rId29"/>
          <w:pgSz w:w="11906" w:h="16838"/>
          <w:pgMar w:top="1720" w:right="140" w:bottom="1180" w:left="600" w:header="708" w:footer="708" w:gutter="0"/>
          <w:pgNumType w:start="1"/>
          <w:cols w:space="708"/>
          <w:docGrid w:linePitch="299"/>
        </w:sectPr>
      </w:pPr>
    </w:p>
    <w:p w14:paraId="67745E64" w14:textId="77777777" w:rsidR="00C8299D" w:rsidRPr="00390AE4" w:rsidRDefault="00C8299D" w:rsidP="00390AE4"/>
    <w:p w14:paraId="39E2C6EA" w14:textId="1767B488" w:rsidR="00F917A1" w:rsidRPr="00F917A1" w:rsidRDefault="005B7876" w:rsidP="00CE57C8">
      <w:pPr>
        <w:pStyle w:val="Heading1"/>
        <w:keepNext/>
        <w:keepLines/>
        <w:numPr>
          <w:ilvl w:val="0"/>
          <w:numId w:val="3"/>
        </w:numPr>
        <w:tabs>
          <w:tab w:val="left" w:pos="709"/>
          <w:tab w:val="left" w:pos="851"/>
        </w:tabs>
        <w:spacing w:before="240" w:after="240" w:line="235" w:lineRule="auto"/>
        <w:ind w:left="709" w:right="1383" w:hanging="425"/>
        <w:jc w:val="both"/>
        <w:rPr>
          <w:rFonts w:asciiTheme="minorHAnsi" w:eastAsia="Calibri" w:hAnsiTheme="minorHAnsi" w:cstheme="minorHAnsi"/>
          <w:color w:val="2F5496"/>
          <w:spacing w:val="2"/>
          <w:sz w:val="34"/>
          <w:szCs w:val="34"/>
          <w:u w:val="none"/>
        </w:rPr>
      </w:pPr>
      <w:bookmarkStart w:id="245" w:name="_Toc178351469"/>
      <w:r w:rsidRPr="00F917A1">
        <w:rPr>
          <w:rFonts w:asciiTheme="minorHAnsi" w:eastAsia="Calibri" w:hAnsiTheme="minorHAnsi" w:cstheme="minorHAnsi"/>
          <w:color w:val="2F5496"/>
          <w:spacing w:val="2"/>
          <w:sz w:val="34"/>
          <w:szCs w:val="34"/>
          <w:u w:val="none"/>
        </w:rPr>
        <w:t>ANNEX I – ASSUMPTIONS L</w:t>
      </w:r>
      <w:r w:rsidR="0034711A" w:rsidRPr="00F917A1">
        <w:rPr>
          <w:rFonts w:asciiTheme="minorHAnsi" w:eastAsia="Calibri" w:hAnsiTheme="minorHAnsi" w:cstheme="minorHAnsi"/>
          <w:color w:val="2F5496"/>
          <w:spacing w:val="2"/>
          <w:sz w:val="34"/>
          <w:szCs w:val="34"/>
          <w:u w:val="none"/>
        </w:rPr>
        <w:t>OG</w:t>
      </w:r>
      <w:bookmarkEnd w:id="245"/>
    </w:p>
    <w:p w14:paraId="484F105A" w14:textId="11493D3C" w:rsidR="00F917A1" w:rsidRDefault="00F56D77" w:rsidP="00000E98">
      <w:r w:rsidRPr="00F56D77">
        <w:rPr>
          <w:noProof/>
        </w:rPr>
        <w:drawing>
          <wp:inline distT="0" distB="0" distL="0" distR="0" wp14:anchorId="20FBB7F5" wp14:editId="4BA2998C">
            <wp:extent cx="8522265" cy="4653886"/>
            <wp:effectExtent l="0" t="0" r="0" b="0"/>
            <wp:docPr id="20178090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544072" cy="4665795"/>
                    </a:xfrm>
                    <a:prstGeom prst="rect">
                      <a:avLst/>
                    </a:prstGeom>
                    <a:noFill/>
                    <a:ln>
                      <a:noFill/>
                    </a:ln>
                  </pic:spPr>
                </pic:pic>
              </a:graphicData>
            </a:graphic>
          </wp:inline>
        </w:drawing>
      </w:r>
    </w:p>
    <w:p w14:paraId="50766B77" w14:textId="77777777" w:rsidR="00C77FC1" w:rsidRDefault="00C77FC1" w:rsidP="00000E98"/>
    <w:p w14:paraId="76C9892C" w14:textId="77777777" w:rsidR="00C77FC1" w:rsidRDefault="00C77FC1" w:rsidP="00000E98"/>
    <w:p w14:paraId="3CC55FD9" w14:textId="77777777" w:rsidR="00026BC1" w:rsidRPr="00034FB3" w:rsidRDefault="00026BC1" w:rsidP="00034FB3"/>
    <w:sectPr w:rsidR="00026BC1" w:rsidRPr="00034FB3" w:rsidSect="005B7F2B">
      <w:pgSz w:w="16838" w:h="11906" w:orient="landscape"/>
      <w:pgMar w:top="600" w:right="1720" w:bottom="140" w:left="1180" w:header="708" w:footer="708" w:gutter="0"/>
      <w:pgNumType w:start="1"/>
      <w:cols w:space="708"/>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5" w:author="Alberto Barroso" w:date="2024-09-19T10:31:00Z" w:initials="AB">
    <w:p w14:paraId="3DD54484" w14:textId="77777777" w:rsidR="008500F0" w:rsidRDefault="008500F0" w:rsidP="008500F0">
      <w:pPr>
        <w:pStyle w:val="CommentText"/>
      </w:pPr>
      <w:r>
        <w:rPr>
          <w:rStyle w:val="CommentReference"/>
        </w:rPr>
        <w:annotationRef/>
      </w:r>
      <w:r>
        <w:rPr>
          <w:lang w:val="en-GB"/>
        </w:rPr>
        <w:t>Maybe better “ future claims from unearned business” for this concept</w:t>
      </w:r>
    </w:p>
  </w:comment>
  <w:comment w:id="56" w:author="Isidoro Manrique" w:date="2024-09-19T15:34:00Z" w:initials="IM">
    <w:p w14:paraId="36A63294" w14:textId="77777777" w:rsidR="004D172E" w:rsidRDefault="004D172E" w:rsidP="004D172E">
      <w:pPr>
        <w:pStyle w:val="CommentText"/>
      </w:pPr>
      <w:r>
        <w:rPr>
          <w:rStyle w:val="CommentReference"/>
        </w:rPr>
        <w:annotationRef/>
      </w:r>
      <w:r>
        <w:t>Corrected</w:t>
      </w:r>
    </w:p>
  </w:comment>
  <w:comment w:id="74" w:author="Alberto Barroso" w:date="2024-09-19T10:36:00Z" w:initials="AB">
    <w:p w14:paraId="72C902CB" w14:textId="5672A240" w:rsidR="00297395" w:rsidRDefault="00297395" w:rsidP="00297395">
      <w:pPr>
        <w:pStyle w:val="CommentText"/>
      </w:pPr>
      <w:r>
        <w:rPr>
          <w:rStyle w:val="CommentReference"/>
        </w:rPr>
        <w:annotationRef/>
      </w:r>
      <w:r>
        <w:rPr>
          <w:lang w:val="en-GB"/>
        </w:rPr>
        <w:t>Rewording “are cash in flows for the unearned business, premium provision”</w:t>
      </w:r>
    </w:p>
  </w:comment>
  <w:comment w:id="75" w:author="Isidoro Manrique" w:date="2024-09-19T15:51:00Z" w:initials="IM">
    <w:p w14:paraId="744EF056" w14:textId="77777777" w:rsidR="004E517E" w:rsidRDefault="004E517E" w:rsidP="004E517E">
      <w:pPr>
        <w:pStyle w:val="CommentText"/>
      </w:pPr>
      <w:r>
        <w:rPr>
          <w:rStyle w:val="CommentReference"/>
        </w:rPr>
        <w:annotationRef/>
      </w:r>
      <w:r>
        <w:t>Corrected</w:t>
      </w:r>
    </w:p>
  </w:comment>
  <w:comment w:id="108" w:author="Alberto Barroso" w:date="2024-09-19T12:13:00Z" w:initials="AB">
    <w:p w14:paraId="6F83BE06" w14:textId="5FA4E087" w:rsidR="00AE72CB" w:rsidRDefault="00AE72CB" w:rsidP="00AE72CB">
      <w:pPr>
        <w:pStyle w:val="CommentText"/>
      </w:pPr>
      <w:r>
        <w:rPr>
          <w:rStyle w:val="CommentReference"/>
        </w:rPr>
        <w:annotationRef/>
      </w:r>
      <w:r>
        <w:rPr>
          <w:lang w:val="en-GB"/>
        </w:rPr>
        <w:t>Maybe better “Expected recoverables from unearned business”</w:t>
      </w:r>
    </w:p>
  </w:comment>
  <w:comment w:id="109" w:author="Isidoro Manrique" w:date="2024-09-19T15:52:00Z" w:initials="IM">
    <w:p w14:paraId="4416EFF6" w14:textId="77777777" w:rsidR="0014341E" w:rsidRDefault="0014341E" w:rsidP="0014341E">
      <w:pPr>
        <w:pStyle w:val="CommentText"/>
      </w:pPr>
      <w:r>
        <w:rPr>
          <w:rStyle w:val="CommentReference"/>
        </w:rPr>
        <w:annotationRef/>
      </w:r>
      <w:r>
        <w:t>Corrected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DD54484" w15:done="1"/>
  <w15:commentEx w15:paraId="36A63294" w15:paraIdParent="3DD54484" w15:done="1"/>
  <w15:commentEx w15:paraId="72C902CB" w15:done="1"/>
  <w15:commentEx w15:paraId="744EF056" w15:paraIdParent="72C902CB" w15:done="1"/>
  <w15:commentEx w15:paraId="6F83BE06" w15:done="1"/>
  <w15:commentEx w15:paraId="4416EFF6" w15:paraIdParent="6F83BE0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381274C" w16cex:dateUtc="2024-09-19T08:31:00Z"/>
  <w16cex:commentExtensible w16cex:durableId="2B55326D" w16cex:dateUtc="2024-09-19T13:34:00Z"/>
  <w16cex:commentExtensible w16cex:durableId="71711C42" w16cex:dateUtc="2024-09-19T08:36:00Z"/>
  <w16cex:commentExtensible w16cex:durableId="32A0227F" w16cex:dateUtc="2024-09-19T13:51:00Z"/>
  <w16cex:commentExtensible w16cex:durableId="0C6F21B0" w16cex:dateUtc="2024-09-19T10:13:00Z"/>
  <w16cex:commentExtensible w16cex:durableId="1FAB6278" w16cex:dateUtc="2024-09-19T1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DD54484" w16cid:durableId="6381274C"/>
  <w16cid:commentId w16cid:paraId="36A63294" w16cid:durableId="2B55326D"/>
  <w16cid:commentId w16cid:paraId="72C902CB" w16cid:durableId="71711C42"/>
  <w16cid:commentId w16cid:paraId="744EF056" w16cid:durableId="32A0227F"/>
  <w16cid:commentId w16cid:paraId="6F83BE06" w16cid:durableId="0C6F21B0"/>
  <w16cid:commentId w16cid:paraId="4416EFF6" w16cid:durableId="1FAB62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BCA15" w14:textId="77777777" w:rsidR="00A143B1" w:rsidRDefault="00A143B1">
      <w:r>
        <w:separator/>
      </w:r>
    </w:p>
  </w:endnote>
  <w:endnote w:type="continuationSeparator" w:id="0">
    <w:p w14:paraId="0399A0B4" w14:textId="77777777" w:rsidR="00A143B1" w:rsidRDefault="00A143B1">
      <w:r>
        <w:continuationSeparator/>
      </w:r>
    </w:p>
  </w:endnote>
  <w:endnote w:type="continuationNotice" w:id="1">
    <w:p w14:paraId="78742E1F" w14:textId="77777777" w:rsidR="00A143B1" w:rsidRDefault="00A143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k Sans">
    <w:altName w:val="Calibri"/>
    <w:charset w:val="00"/>
    <w:family w:val="auto"/>
    <w:pitch w:val="variable"/>
    <w:sig w:usb0="A00000FF" w:usb1="5000E07B" w:usb2="00000000" w:usb3="00000000" w:csb0="00000193"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65736" w14:textId="78A096A4" w:rsidR="00E2285D" w:rsidRDefault="00E2285D" w:rsidP="00E2285D">
    <w:pPr>
      <w:pStyle w:val="Footer"/>
      <w:ind w:right="1385"/>
    </w:pPr>
  </w:p>
  <w:p w14:paraId="3FA773BF" w14:textId="4C78BB7E" w:rsidR="00837BC6" w:rsidRDefault="00837BC6">
    <w:pPr>
      <w:spacing w:line="14"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085A1" w14:textId="2699AAE7" w:rsidR="00831C3C" w:rsidRDefault="00831C3C">
    <w:pPr>
      <w:pStyle w:val="Footer"/>
      <w:jc w:val="right"/>
    </w:pPr>
  </w:p>
  <w:p w14:paraId="34FD06C9" w14:textId="001E20AE" w:rsidR="00E2285D" w:rsidRPr="0078796C" w:rsidRDefault="00683139" w:rsidP="0078796C">
    <w:pPr>
      <w:pStyle w:val="Footer"/>
      <w:jc w:val="center"/>
    </w:pPr>
    <w:r>
      <w:tab/>
    </w:r>
    <w:r w:rsidR="00694A3D">
      <w:tab/>
    </w:r>
    <w:r w:rsidR="00694A3D">
      <w:tab/>
    </w:r>
    <w:r>
      <w:tab/>
    </w:r>
    <w:r>
      <w:tab/>
    </w: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4140369"/>
      <w:docPartObj>
        <w:docPartGallery w:val="Page Numbers (Bottom of Page)"/>
        <w:docPartUnique/>
      </w:docPartObj>
    </w:sdtPr>
    <w:sdtEndPr/>
    <w:sdtContent>
      <w:p w14:paraId="77DBCE99" w14:textId="51C0FEA2" w:rsidR="00F47E6B" w:rsidRDefault="00F47E6B">
        <w:pPr>
          <w:pStyle w:val="Footer"/>
          <w:jc w:val="right"/>
        </w:pPr>
        <w:r>
          <w:fldChar w:fldCharType="begin"/>
        </w:r>
        <w:r>
          <w:instrText>PAGE   \* MERGEFORMAT</w:instrText>
        </w:r>
        <w:r>
          <w:fldChar w:fldCharType="separate"/>
        </w:r>
        <w:r>
          <w:rPr>
            <w:lang w:val="en-GB"/>
          </w:rPr>
          <w:t>2</w:t>
        </w:r>
        <w:r>
          <w:fldChar w:fldCharType="end"/>
        </w:r>
      </w:p>
    </w:sdtContent>
  </w:sdt>
  <w:p w14:paraId="319EA73F" w14:textId="77777777" w:rsidR="002F658C" w:rsidRDefault="002F658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8922516"/>
      <w:docPartObj>
        <w:docPartGallery w:val="Page Numbers (Bottom of Page)"/>
        <w:docPartUnique/>
      </w:docPartObj>
    </w:sdtPr>
    <w:sdtEndPr/>
    <w:sdtContent>
      <w:p w14:paraId="62CF528D" w14:textId="3010AA69" w:rsidR="000205A1" w:rsidRDefault="000205A1">
        <w:pPr>
          <w:pStyle w:val="Footer"/>
          <w:jc w:val="right"/>
        </w:pPr>
        <w:r>
          <w:fldChar w:fldCharType="begin"/>
        </w:r>
        <w:r>
          <w:instrText>PAGE   \* MERGEFORMAT</w:instrText>
        </w:r>
        <w:r>
          <w:fldChar w:fldCharType="separate"/>
        </w:r>
        <w:r>
          <w:rPr>
            <w:lang w:val="en-GB"/>
          </w:rPr>
          <w:t>2</w:t>
        </w:r>
        <w:r>
          <w:fldChar w:fldCharType="end"/>
        </w:r>
      </w:p>
    </w:sdtContent>
  </w:sdt>
  <w:p w14:paraId="68DB275B" w14:textId="313BEBBC" w:rsidR="00694A3D" w:rsidRPr="0078796C" w:rsidRDefault="00694A3D" w:rsidP="0078796C">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5909236"/>
      <w:docPartObj>
        <w:docPartGallery w:val="Page Numbers (Bottom of Page)"/>
        <w:docPartUnique/>
      </w:docPartObj>
    </w:sdtPr>
    <w:sdtEndPr/>
    <w:sdtContent>
      <w:p w14:paraId="7100EF6F" w14:textId="77777777" w:rsidR="00683139" w:rsidRDefault="00683139">
        <w:pPr>
          <w:pStyle w:val="Footer"/>
          <w:jc w:val="right"/>
        </w:pPr>
        <w:r>
          <w:fldChar w:fldCharType="begin"/>
        </w:r>
        <w:r>
          <w:instrText>PAGE   \* MERGEFORMAT</w:instrText>
        </w:r>
        <w:r>
          <w:fldChar w:fldCharType="separate"/>
        </w:r>
        <w:r>
          <w:rPr>
            <w:lang w:val="en-GB"/>
          </w:rPr>
          <w:t>2</w:t>
        </w:r>
        <w:r>
          <w:fldChar w:fldCharType="end"/>
        </w:r>
      </w:p>
    </w:sdtContent>
  </w:sdt>
  <w:p w14:paraId="4BEE7800" w14:textId="77777777" w:rsidR="00683139" w:rsidRDefault="006831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78C0DC" w14:textId="77777777" w:rsidR="00A143B1" w:rsidRDefault="00A143B1">
      <w:r>
        <w:separator/>
      </w:r>
    </w:p>
  </w:footnote>
  <w:footnote w:type="continuationSeparator" w:id="0">
    <w:p w14:paraId="141F68A9" w14:textId="77777777" w:rsidR="00A143B1" w:rsidRDefault="00A143B1">
      <w:r>
        <w:continuationSeparator/>
      </w:r>
    </w:p>
  </w:footnote>
  <w:footnote w:type="continuationNotice" w:id="1">
    <w:p w14:paraId="30395F5C" w14:textId="77777777" w:rsidR="00A143B1" w:rsidRDefault="00A143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6DAAB" w14:textId="2979D5E7" w:rsidR="00837BC6" w:rsidRPr="00F56265" w:rsidRDefault="00C77F75" w:rsidP="00546AAE">
    <w:pPr>
      <w:pStyle w:val="Header"/>
      <w:ind w:left="7088" w:hanging="1134"/>
    </w:pPr>
    <w:r>
      <w:rPr>
        <w:noProof/>
      </w:rPr>
      <w:drawing>
        <wp:anchor distT="0" distB="0" distL="114300" distR="114300" simplePos="0" relativeHeight="251658240" behindDoc="1" locked="0" layoutInCell="1" allowOverlap="1" wp14:anchorId="420FD8D5" wp14:editId="391B07BE">
          <wp:simplePos x="0" y="0"/>
          <wp:positionH relativeFrom="page">
            <wp:posOffset>5229225</wp:posOffset>
          </wp:positionH>
          <wp:positionV relativeFrom="topMargin">
            <wp:align>bottom</wp:align>
          </wp:positionV>
          <wp:extent cx="2105025" cy="914400"/>
          <wp:effectExtent l="0" t="0" r="9525" b="0"/>
          <wp:wrapNone/>
          <wp:docPr id="105718165" name="Picture 10571816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08734" name="Picture 1508808734" descr="A logo for a company&#10;&#10;Description automatically generated"/>
                  <pic:cNvPicPr>
                    <a:picLocks noChangeAspect="1"/>
                  </pic:cNvPicPr>
                </pic:nvPicPr>
                <pic:blipFill>
                  <a:blip r:embed="rId1"/>
                  <a:stretch>
                    <a:fillRect/>
                  </a:stretch>
                </pic:blipFill>
                <pic:spPr>
                  <a:xfrm>
                    <a:off x="0" y="0"/>
                    <a:ext cx="2105025" cy="9144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9"/>
    <w:multiLevelType w:val="multilevel"/>
    <w:tmpl w:val="EF786C74"/>
    <w:lvl w:ilvl="0">
      <w:start w:val="1"/>
      <w:numFmt w:val="upperLetter"/>
      <w:lvlText w:val=""/>
      <w:lvlJc w:val="left"/>
      <w:pPr>
        <w:tabs>
          <w:tab w:val="num" w:pos="720"/>
        </w:tabs>
        <w:ind w:left="720" w:hanging="360"/>
      </w:pPr>
      <w:rPr>
        <w:rFonts w:ascii="Symbol" w:hAnsi="Symbol"/>
      </w:rPr>
    </w:lvl>
    <w:lvl w:ilvl="1">
      <w:start w:val="1"/>
      <w:numFmt w:val="decimal"/>
      <w:lvlText w:val="%2."/>
      <w:lvlJc w:val="left"/>
      <w:pPr>
        <w:ind w:left="360" w:hanging="360"/>
      </w:pPr>
    </w:lvl>
    <w:lvl w:ilvl="2">
      <w:start w:val="1"/>
      <w:numFmt w:val="decimal"/>
      <w:lvlText w:val="%1.%2.%3"/>
      <w:lvlJc w:val="left"/>
      <w:pPr>
        <w:ind w:left="284" w:firstLine="0"/>
      </w:pPr>
      <w:rPr>
        <w:rFonts w:ascii="Calibri" w:eastAsia="Cambria" w:hAnsi="Calibri" w:cs="Calibri" w:hint="default"/>
        <w:b/>
        <w:bCs/>
        <w:sz w:val="22"/>
        <w:szCs w:val="22"/>
        <w:u w:val="single"/>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1B87351F"/>
    <w:multiLevelType w:val="hybridMultilevel"/>
    <w:tmpl w:val="451E022A"/>
    <w:lvl w:ilvl="0" w:tplc="841CC9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FCA4ED5"/>
    <w:multiLevelType w:val="hybridMultilevel"/>
    <w:tmpl w:val="84E242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112505"/>
    <w:multiLevelType w:val="multilevel"/>
    <w:tmpl w:val="DB9A3536"/>
    <w:lvl w:ilvl="0">
      <w:start w:val="1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5D63B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0026FC"/>
    <w:multiLevelType w:val="hybridMultilevel"/>
    <w:tmpl w:val="B97652E0"/>
    <w:lvl w:ilvl="0" w:tplc="03A2C1A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8025168"/>
    <w:multiLevelType w:val="multilevel"/>
    <w:tmpl w:val="9DF441A8"/>
    <w:lvl w:ilvl="0">
      <w:start w:val="9"/>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9B334BA"/>
    <w:multiLevelType w:val="multilevel"/>
    <w:tmpl w:val="0DFA95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BD40621"/>
    <w:multiLevelType w:val="hybridMultilevel"/>
    <w:tmpl w:val="EE96ACB2"/>
    <w:lvl w:ilvl="0" w:tplc="B130ED08">
      <w:start w:val="4"/>
      <w:numFmt w:val="bullet"/>
      <w:lvlText w:val="-"/>
      <w:lvlJc w:val="left"/>
      <w:pPr>
        <w:ind w:left="720" w:hanging="360"/>
      </w:pPr>
      <w:rPr>
        <w:rFonts w:ascii="Work Sans" w:eastAsia="Calibri" w:hAnsi="Work Sans"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9B42CE"/>
    <w:multiLevelType w:val="multilevel"/>
    <w:tmpl w:val="50D46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1C659A"/>
    <w:multiLevelType w:val="hybridMultilevel"/>
    <w:tmpl w:val="F7787340"/>
    <w:lvl w:ilvl="0" w:tplc="D3B4331A">
      <w:start w:val="1"/>
      <w:numFmt w:val="lowerRoman"/>
      <w:lvlText w:val="(%1)"/>
      <w:lvlJc w:val="left"/>
      <w:pPr>
        <w:ind w:left="1800" w:hanging="72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4832952"/>
    <w:multiLevelType w:val="multilevel"/>
    <w:tmpl w:val="DA5A7142"/>
    <w:lvl w:ilvl="0">
      <w:start w:val="1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7973973"/>
    <w:multiLevelType w:val="hybridMultilevel"/>
    <w:tmpl w:val="84E242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F7620D1"/>
    <w:multiLevelType w:val="hybridMultilevel"/>
    <w:tmpl w:val="2ED4D24A"/>
    <w:lvl w:ilvl="0" w:tplc="FCB8B23C">
      <w:start w:val="1"/>
      <w:numFmt w:val="decimal"/>
      <w:lvlText w:val="%1."/>
      <w:lvlJc w:val="left"/>
      <w:pPr>
        <w:ind w:left="502" w:hanging="360"/>
      </w:pPr>
      <w:rPr>
        <w:rFonts w:eastAsia="Calibri" w:hint="default"/>
        <w:b/>
        <w:u w:val="single"/>
      </w:r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14" w15:restartNumberingAfterBreak="0">
    <w:nsid w:val="4FF0614E"/>
    <w:multiLevelType w:val="multilevel"/>
    <w:tmpl w:val="6192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747856"/>
    <w:multiLevelType w:val="hybridMultilevel"/>
    <w:tmpl w:val="B88EA8E4"/>
    <w:lvl w:ilvl="0" w:tplc="AB241A30">
      <w:start w:val="1"/>
      <w:numFmt w:val="upperRoman"/>
      <w:lvlText w:val="%1."/>
      <w:lvlJc w:val="right"/>
      <w:pPr>
        <w:ind w:left="841" w:hanging="360"/>
      </w:pPr>
      <w:rPr>
        <w:u w:val="none"/>
      </w:rPr>
    </w:lvl>
    <w:lvl w:ilvl="1" w:tplc="08090019" w:tentative="1">
      <w:start w:val="1"/>
      <w:numFmt w:val="lowerLetter"/>
      <w:lvlText w:val="%2."/>
      <w:lvlJc w:val="left"/>
      <w:pPr>
        <w:ind w:left="1561" w:hanging="360"/>
      </w:pPr>
    </w:lvl>
    <w:lvl w:ilvl="2" w:tplc="0809001B" w:tentative="1">
      <w:start w:val="1"/>
      <w:numFmt w:val="lowerRoman"/>
      <w:lvlText w:val="%3."/>
      <w:lvlJc w:val="right"/>
      <w:pPr>
        <w:ind w:left="2281" w:hanging="180"/>
      </w:pPr>
    </w:lvl>
    <w:lvl w:ilvl="3" w:tplc="0809000F" w:tentative="1">
      <w:start w:val="1"/>
      <w:numFmt w:val="decimal"/>
      <w:lvlText w:val="%4."/>
      <w:lvlJc w:val="left"/>
      <w:pPr>
        <w:ind w:left="3001" w:hanging="360"/>
      </w:pPr>
    </w:lvl>
    <w:lvl w:ilvl="4" w:tplc="08090019" w:tentative="1">
      <w:start w:val="1"/>
      <w:numFmt w:val="lowerLetter"/>
      <w:lvlText w:val="%5."/>
      <w:lvlJc w:val="left"/>
      <w:pPr>
        <w:ind w:left="3721" w:hanging="360"/>
      </w:pPr>
    </w:lvl>
    <w:lvl w:ilvl="5" w:tplc="0809001B" w:tentative="1">
      <w:start w:val="1"/>
      <w:numFmt w:val="lowerRoman"/>
      <w:lvlText w:val="%6."/>
      <w:lvlJc w:val="right"/>
      <w:pPr>
        <w:ind w:left="4441" w:hanging="180"/>
      </w:pPr>
    </w:lvl>
    <w:lvl w:ilvl="6" w:tplc="0809000F" w:tentative="1">
      <w:start w:val="1"/>
      <w:numFmt w:val="decimal"/>
      <w:lvlText w:val="%7."/>
      <w:lvlJc w:val="left"/>
      <w:pPr>
        <w:ind w:left="5161" w:hanging="360"/>
      </w:pPr>
    </w:lvl>
    <w:lvl w:ilvl="7" w:tplc="08090019" w:tentative="1">
      <w:start w:val="1"/>
      <w:numFmt w:val="lowerLetter"/>
      <w:lvlText w:val="%8."/>
      <w:lvlJc w:val="left"/>
      <w:pPr>
        <w:ind w:left="5881" w:hanging="360"/>
      </w:pPr>
    </w:lvl>
    <w:lvl w:ilvl="8" w:tplc="0809001B" w:tentative="1">
      <w:start w:val="1"/>
      <w:numFmt w:val="lowerRoman"/>
      <w:lvlText w:val="%9."/>
      <w:lvlJc w:val="right"/>
      <w:pPr>
        <w:ind w:left="6601" w:hanging="180"/>
      </w:pPr>
    </w:lvl>
  </w:abstractNum>
  <w:abstractNum w:abstractNumId="16" w15:restartNumberingAfterBreak="0">
    <w:nsid w:val="555447A4"/>
    <w:multiLevelType w:val="multilevel"/>
    <w:tmpl w:val="3CAE584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7411463"/>
    <w:multiLevelType w:val="hybridMultilevel"/>
    <w:tmpl w:val="5C5C97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7279CF"/>
    <w:multiLevelType w:val="hybridMultilevel"/>
    <w:tmpl w:val="F7787340"/>
    <w:lvl w:ilvl="0" w:tplc="D3B4331A">
      <w:start w:val="1"/>
      <w:numFmt w:val="lowerRoman"/>
      <w:lvlText w:val="(%1)"/>
      <w:lvlJc w:val="left"/>
      <w:pPr>
        <w:ind w:left="1800" w:hanging="72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5B1B63C3"/>
    <w:multiLevelType w:val="multilevel"/>
    <w:tmpl w:val="EB1C15B4"/>
    <w:lvl w:ilvl="0">
      <w:start w:val="8"/>
      <w:numFmt w:val="decimal"/>
      <w:lvlText w:val="%1"/>
      <w:lvlJc w:val="left"/>
      <w:pPr>
        <w:ind w:left="450" w:hanging="450"/>
      </w:pPr>
      <w:rPr>
        <w:rFonts w:hint="default"/>
      </w:rPr>
    </w:lvl>
    <w:lvl w:ilvl="1">
      <w:start w:val="4"/>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0350DCE"/>
    <w:multiLevelType w:val="hybridMultilevel"/>
    <w:tmpl w:val="30A0C1B2"/>
    <w:lvl w:ilvl="0" w:tplc="570CC2B2">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2A07191"/>
    <w:multiLevelType w:val="hybridMultilevel"/>
    <w:tmpl w:val="103650B6"/>
    <w:lvl w:ilvl="0" w:tplc="08090001">
      <w:start w:val="1"/>
      <w:numFmt w:val="bullet"/>
      <w:lvlText w:val=""/>
      <w:lvlJc w:val="left"/>
      <w:pPr>
        <w:ind w:left="1996" w:hanging="360"/>
      </w:pPr>
      <w:rPr>
        <w:rFonts w:ascii="Symbol" w:hAnsi="Symbol" w:hint="default"/>
      </w:rPr>
    </w:lvl>
    <w:lvl w:ilvl="1" w:tplc="08090003" w:tentative="1">
      <w:start w:val="1"/>
      <w:numFmt w:val="bullet"/>
      <w:lvlText w:val="o"/>
      <w:lvlJc w:val="left"/>
      <w:pPr>
        <w:ind w:left="2716" w:hanging="360"/>
      </w:pPr>
      <w:rPr>
        <w:rFonts w:ascii="Courier New" w:hAnsi="Courier New" w:cs="Courier New" w:hint="default"/>
      </w:rPr>
    </w:lvl>
    <w:lvl w:ilvl="2" w:tplc="08090005" w:tentative="1">
      <w:start w:val="1"/>
      <w:numFmt w:val="bullet"/>
      <w:lvlText w:val=""/>
      <w:lvlJc w:val="left"/>
      <w:pPr>
        <w:ind w:left="3436" w:hanging="360"/>
      </w:pPr>
      <w:rPr>
        <w:rFonts w:ascii="Wingdings" w:hAnsi="Wingdings" w:hint="default"/>
      </w:rPr>
    </w:lvl>
    <w:lvl w:ilvl="3" w:tplc="08090001" w:tentative="1">
      <w:start w:val="1"/>
      <w:numFmt w:val="bullet"/>
      <w:lvlText w:val=""/>
      <w:lvlJc w:val="left"/>
      <w:pPr>
        <w:ind w:left="4156" w:hanging="360"/>
      </w:pPr>
      <w:rPr>
        <w:rFonts w:ascii="Symbol" w:hAnsi="Symbol" w:hint="default"/>
      </w:rPr>
    </w:lvl>
    <w:lvl w:ilvl="4" w:tplc="08090003" w:tentative="1">
      <w:start w:val="1"/>
      <w:numFmt w:val="bullet"/>
      <w:lvlText w:val="o"/>
      <w:lvlJc w:val="left"/>
      <w:pPr>
        <w:ind w:left="4876" w:hanging="360"/>
      </w:pPr>
      <w:rPr>
        <w:rFonts w:ascii="Courier New" w:hAnsi="Courier New" w:cs="Courier New" w:hint="default"/>
      </w:rPr>
    </w:lvl>
    <w:lvl w:ilvl="5" w:tplc="08090005" w:tentative="1">
      <w:start w:val="1"/>
      <w:numFmt w:val="bullet"/>
      <w:lvlText w:val=""/>
      <w:lvlJc w:val="left"/>
      <w:pPr>
        <w:ind w:left="5596" w:hanging="360"/>
      </w:pPr>
      <w:rPr>
        <w:rFonts w:ascii="Wingdings" w:hAnsi="Wingdings" w:hint="default"/>
      </w:rPr>
    </w:lvl>
    <w:lvl w:ilvl="6" w:tplc="08090001" w:tentative="1">
      <w:start w:val="1"/>
      <w:numFmt w:val="bullet"/>
      <w:lvlText w:val=""/>
      <w:lvlJc w:val="left"/>
      <w:pPr>
        <w:ind w:left="6316" w:hanging="360"/>
      </w:pPr>
      <w:rPr>
        <w:rFonts w:ascii="Symbol" w:hAnsi="Symbol" w:hint="default"/>
      </w:rPr>
    </w:lvl>
    <w:lvl w:ilvl="7" w:tplc="08090003" w:tentative="1">
      <w:start w:val="1"/>
      <w:numFmt w:val="bullet"/>
      <w:lvlText w:val="o"/>
      <w:lvlJc w:val="left"/>
      <w:pPr>
        <w:ind w:left="7036" w:hanging="360"/>
      </w:pPr>
      <w:rPr>
        <w:rFonts w:ascii="Courier New" w:hAnsi="Courier New" w:cs="Courier New" w:hint="default"/>
      </w:rPr>
    </w:lvl>
    <w:lvl w:ilvl="8" w:tplc="08090005" w:tentative="1">
      <w:start w:val="1"/>
      <w:numFmt w:val="bullet"/>
      <w:lvlText w:val=""/>
      <w:lvlJc w:val="left"/>
      <w:pPr>
        <w:ind w:left="7756" w:hanging="360"/>
      </w:pPr>
      <w:rPr>
        <w:rFonts w:ascii="Wingdings" w:hAnsi="Wingdings" w:hint="default"/>
      </w:rPr>
    </w:lvl>
  </w:abstractNum>
  <w:abstractNum w:abstractNumId="22" w15:restartNumberingAfterBreak="0">
    <w:nsid w:val="64420B15"/>
    <w:multiLevelType w:val="hybridMultilevel"/>
    <w:tmpl w:val="957C2E52"/>
    <w:lvl w:ilvl="0" w:tplc="6EA4FAC8">
      <w:start w:val="2"/>
      <w:numFmt w:val="bullet"/>
      <w:lvlText w:val="-"/>
      <w:lvlJc w:val="left"/>
      <w:pPr>
        <w:ind w:left="786" w:hanging="360"/>
      </w:pPr>
      <w:rPr>
        <w:rFonts w:ascii="Calibri" w:eastAsiaTheme="minorHAnsi" w:hAnsi="Calibri" w:cs="Calibri"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3" w15:restartNumberingAfterBreak="0">
    <w:nsid w:val="6C165780"/>
    <w:multiLevelType w:val="multilevel"/>
    <w:tmpl w:val="EB1C15B4"/>
    <w:lvl w:ilvl="0">
      <w:start w:val="8"/>
      <w:numFmt w:val="decimal"/>
      <w:lvlText w:val="%1"/>
      <w:lvlJc w:val="left"/>
      <w:pPr>
        <w:ind w:left="450" w:hanging="450"/>
      </w:pPr>
      <w:rPr>
        <w:rFonts w:hint="default"/>
      </w:rPr>
    </w:lvl>
    <w:lvl w:ilvl="1">
      <w:start w:val="4"/>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0704E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7EC6C59"/>
    <w:multiLevelType w:val="hybridMultilevel"/>
    <w:tmpl w:val="B2E6A8E4"/>
    <w:lvl w:ilvl="0" w:tplc="DBEECC72">
      <w:start w:val="4"/>
      <w:numFmt w:val="bullet"/>
      <w:lvlText w:val="-"/>
      <w:lvlJc w:val="left"/>
      <w:pPr>
        <w:ind w:left="644" w:hanging="360"/>
      </w:pPr>
      <w:rPr>
        <w:rFonts w:ascii="Work Sans" w:eastAsia="Calibri" w:hAnsi="Work Sans" w:cs="Calibri"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6" w15:restartNumberingAfterBreak="0">
    <w:nsid w:val="78094997"/>
    <w:multiLevelType w:val="hybridMultilevel"/>
    <w:tmpl w:val="B0A8ABC0"/>
    <w:lvl w:ilvl="0" w:tplc="183AAAF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7B0E1DC4"/>
    <w:multiLevelType w:val="hybridMultilevel"/>
    <w:tmpl w:val="D0920F52"/>
    <w:lvl w:ilvl="0" w:tplc="CCB4C21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91317250">
    <w:abstractNumId w:val="0"/>
  </w:num>
  <w:num w:numId="2" w16cid:durableId="1430808808">
    <w:abstractNumId w:val="15"/>
  </w:num>
  <w:num w:numId="3" w16cid:durableId="1883400648">
    <w:abstractNumId w:val="24"/>
  </w:num>
  <w:num w:numId="4" w16cid:durableId="1445883199">
    <w:abstractNumId w:val="16"/>
  </w:num>
  <w:num w:numId="5" w16cid:durableId="726562864">
    <w:abstractNumId w:val="7"/>
  </w:num>
  <w:num w:numId="6" w16cid:durableId="1127162559">
    <w:abstractNumId w:val="22"/>
  </w:num>
  <w:num w:numId="7" w16cid:durableId="1964993867">
    <w:abstractNumId w:val="4"/>
  </w:num>
  <w:num w:numId="8" w16cid:durableId="1284535341">
    <w:abstractNumId w:val="18"/>
  </w:num>
  <w:num w:numId="9" w16cid:durableId="7493213">
    <w:abstractNumId w:val="25"/>
  </w:num>
  <w:num w:numId="10" w16cid:durableId="400833985">
    <w:abstractNumId w:val="8"/>
  </w:num>
  <w:num w:numId="11" w16cid:durableId="17199254">
    <w:abstractNumId w:val="26"/>
  </w:num>
  <w:num w:numId="12" w16cid:durableId="1887907785">
    <w:abstractNumId w:val="1"/>
  </w:num>
  <w:num w:numId="13" w16cid:durableId="890075342">
    <w:abstractNumId w:val="10"/>
  </w:num>
  <w:num w:numId="14" w16cid:durableId="188417975">
    <w:abstractNumId w:val="20"/>
  </w:num>
  <w:num w:numId="15" w16cid:durableId="1277104319">
    <w:abstractNumId w:val="12"/>
  </w:num>
  <w:num w:numId="16" w16cid:durableId="2036424857">
    <w:abstractNumId w:val="17"/>
  </w:num>
  <w:num w:numId="17" w16cid:durableId="995256767">
    <w:abstractNumId w:val="2"/>
  </w:num>
  <w:num w:numId="18" w16cid:durableId="1036468920">
    <w:abstractNumId w:val="27"/>
  </w:num>
  <w:num w:numId="19" w16cid:durableId="1612931022">
    <w:abstractNumId w:val="5"/>
  </w:num>
  <w:num w:numId="20" w16cid:durableId="1210728443">
    <w:abstractNumId w:val="21"/>
  </w:num>
  <w:num w:numId="21" w16cid:durableId="1087846796">
    <w:abstractNumId w:val="13"/>
  </w:num>
  <w:num w:numId="22" w16cid:durableId="21517369">
    <w:abstractNumId w:val="19"/>
  </w:num>
  <w:num w:numId="23" w16cid:durableId="218129128">
    <w:abstractNumId w:val="14"/>
  </w:num>
  <w:num w:numId="24" w16cid:durableId="92478366">
    <w:abstractNumId w:val="23"/>
  </w:num>
  <w:num w:numId="25" w16cid:durableId="276716450">
    <w:abstractNumId w:val="6"/>
  </w:num>
  <w:num w:numId="26" w16cid:durableId="1965039802">
    <w:abstractNumId w:val="3"/>
  </w:num>
  <w:num w:numId="27" w16cid:durableId="794056079">
    <w:abstractNumId w:val="11"/>
  </w:num>
  <w:num w:numId="28" w16cid:durableId="974220892">
    <w:abstractNumId w:val="9"/>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sidoro Manrique">
    <w15:presenceInfo w15:providerId="AD" w15:userId="S::Isidoro.Manrique@strategicrisks.com::1ab4f65c-ed95-435f-a6af-9250ff1693af"/>
  </w15:person>
  <w15:person w15:author="Alberto Barroso">
    <w15:presenceInfo w15:providerId="AD" w15:userId="S::Alberto.Barroso@strategicrisks.com::bb6c9cdc-4afe-42c4-8692-f8f3df8c9f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revisionView w:markup="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BC6"/>
    <w:rsid w:val="00000E98"/>
    <w:rsid w:val="00000FD3"/>
    <w:rsid w:val="00001B97"/>
    <w:rsid w:val="00001F83"/>
    <w:rsid w:val="000023FC"/>
    <w:rsid w:val="0000279F"/>
    <w:rsid w:val="00002B99"/>
    <w:rsid w:val="00002D5C"/>
    <w:rsid w:val="00003530"/>
    <w:rsid w:val="00004215"/>
    <w:rsid w:val="00004BF7"/>
    <w:rsid w:val="00004D13"/>
    <w:rsid w:val="00006646"/>
    <w:rsid w:val="00006684"/>
    <w:rsid w:val="000071E1"/>
    <w:rsid w:val="0000732C"/>
    <w:rsid w:val="00007692"/>
    <w:rsid w:val="00007C65"/>
    <w:rsid w:val="00010321"/>
    <w:rsid w:val="00010672"/>
    <w:rsid w:val="000115F8"/>
    <w:rsid w:val="000118D7"/>
    <w:rsid w:val="00011CB0"/>
    <w:rsid w:val="00011DCB"/>
    <w:rsid w:val="000123A8"/>
    <w:rsid w:val="0001249D"/>
    <w:rsid w:val="000130F1"/>
    <w:rsid w:val="000136B7"/>
    <w:rsid w:val="0001406E"/>
    <w:rsid w:val="00014D0E"/>
    <w:rsid w:val="00016104"/>
    <w:rsid w:val="00016850"/>
    <w:rsid w:val="000173F6"/>
    <w:rsid w:val="00017DB9"/>
    <w:rsid w:val="0002008C"/>
    <w:rsid w:val="000205A1"/>
    <w:rsid w:val="000209A3"/>
    <w:rsid w:val="000225DE"/>
    <w:rsid w:val="0002355D"/>
    <w:rsid w:val="0002383E"/>
    <w:rsid w:val="000240A6"/>
    <w:rsid w:val="000249B6"/>
    <w:rsid w:val="000250ED"/>
    <w:rsid w:val="0002551B"/>
    <w:rsid w:val="000257D6"/>
    <w:rsid w:val="00025A50"/>
    <w:rsid w:val="00026289"/>
    <w:rsid w:val="0002663C"/>
    <w:rsid w:val="00026BC1"/>
    <w:rsid w:val="00027100"/>
    <w:rsid w:val="00027611"/>
    <w:rsid w:val="00027D2E"/>
    <w:rsid w:val="00027F74"/>
    <w:rsid w:val="0003060A"/>
    <w:rsid w:val="00030809"/>
    <w:rsid w:val="00030852"/>
    <w:rsid w:val="00032764"/>
    <w:rsid w:val="000330B1"/>
    <w:rsid w:val="000334B7"/>
    <w:rsid w:val="00033CA5"/>
    <w:rsid w:val="00033F91"/>
    <w:rsid w:val="00033FAA"/>
    <w:rsid w:val="00034E43"/>
    <w:rsid w:val="00034FB3"/>
    <w:rsid w:val="00037F64"/>
    <w:rsid w:val="0004066E"/>
    <w:rsid w:val="00041182"/>
    <w:rsid w:val="0004121A"/>
    <w:rsid w:val="00041317"/>
    <w:rsid w:val="0004148B"/>
    <w:rsid w:val="00041570"/>
    <w:rsid w:val="00041C43"/>
    <w:rsid w:val="000421B7"/>
    <w:rsid w:val="000424F3"/>
    <w:rsid w:val="000427CD"/>
    <w:rsid w:val="00042D4C"/>
    <w:rsid w:val="00043153"/>
    <w:rsid w:val="00043977"/>
    <w:rsid w:val="00044527"/>
    <w:rsid w:val="000447FA"/>
    <w:rsid w:val="0004487A"/>
    <w:rsid w:val="00044B81"/>
    <w:rsid w:val="00044F36"/>
    <w:rsid w:val="000455A0"/>
    <w:rsid w:val="0004590E"/>
    <w:rsid w:val="00045E59"/>
    <w:rsid w:val="00046143"/>
    <w:rsid w:val="0004650B"/>
    <w:rsid w:val="000471CC"/>
    <w:rsid w:val="0004746A"/>
    <w:rsid w:val="00050388"/>
    <w:rsid w:val="0005081B"/>
    <w:rsid w:val="000508C5"/>
    <w:rsid w:val="00051765"/>
    <w:rsid w:val="00051A92"/>
    <w:rsid w:val="00051E55"/>
    <w:rsid w:val="00051FA6"/>
    <w:rsid w:val="000532DE"/>
    <w:rsid w:val="00053B33"/>
    <w:rsid w:val="0005563F"/>
    <w:rsid w:val="00055A8E"/>
    <w:rsid w:val="0005651F"/>
    <w:rsid w:val="0006085C"/>
    <w:rsid w:val="00060C31"/>
    <w:rsid w:val="00060F80"/>
    <w:rsid w:val="00061504"/>
    <w:rsid w:val="00061578"/>
    <w:rsid w:val="0006218C"/>
    <w:rsid w:val="00062A33"/>
    <w:rsid w:val="00062C55"/>
    <w:rsid w:val="0006340E"/>
    <w:rsid w:val="0006389B"/>
    <w:rsid w:val="00063C22"/>
    <w:rsid w:val="00064F38"/>
    <w:rsid w:val="00067441"/>
    <w:rsid w:val="0007033F"/>
    <w:rsid w:val="0007096D"/>
    <w:rsid w:val="00070A54"/>
    <w:rsid w:val="00071053"/>
    <w:rsid w:val="000713CE"/>
    <w:rsid w:val="00071D52"/>
    <w:rsid w:val="00072538"/>
    <w:rsid w:val="0007266F"/>
    <w:rsid w:val="00072709"/>
    <w:rsid w:val="00072F79"/>
    <w:rsid w:val="00073017"/>
    <w:rsid w:val="000730A4"/>
    <w:rsid w:val="000730F3"/>
    <w:rsid w:val="0007340C"/>
    <w:rsid w:val="00073D08"/>
    <w:rsid w:val="0007462E"/>
    <w:rsid w:val="00074725"/>
    <w:rsid w:val="00074BC5"/>
    <w:rsid w:val="00074DF5"/>
    <w:rsid w:val="00074EA6"/>
    <w:rsid w:val="00076C89"/>
    <w:rsid w:val="0007736A"/>
    <w:rsid w:val="00080F82"/>
    <w:rsid w:val="00081255"/>
    <w:rsid w:val="000826DB"/>
    <w:rsid w:val="00083B24"/>
    <w:rsid w:val="00083F3E"/>
    <w:rsid w:val="00084C31"/>
    <w:rsid w:val="00085D52"/>
    <w:rsid w:val="000875EA"/>
    <w:rsid w:val="0008761E"/>
    <w:rsid w:val="000877B9"/>
    <w:rsid w:val="00087C9F"/>
    <w:rsid w:val="000908CD"/>
    <w:rsid w:val="000912DB"/>
    <w:rsid w:val="000922FA"/>
    <w:rsid w:val="00092AAF"/>
    <w:rsid w:val="0009400B"/>
    <w:rsid w:val="000946B3"/>
    <w:rsid w:val="00094BB7"/>
    <w:rsid w:val="00095135"/>
    <w:rsid w:val="0009515E"/>
    <w:rsid w:val="000952FD"/>
    <w:rsid w:val="00095323"/>
    <w:rsid w:val="000955C0"/>
    <w:rsid w:val="00096F51"/>
    <w:rsid w:val="00097038"/>
    <w:rsid w:val="0009727C"/>
    <w:rsid w:val="000974D4"/>
    <w:rsid w:val="00097846"/>
    <w:rsid w:val="00097BB4"/>
    <w:rsid w:val="000A0520"/>
    <w:rsid w:val="000A0BCF"/>
    <w:rsid w:val="000A1319"/>
    <w:rsid w:val="000A29C0"/>
    <w:rsid w:val="000A3DA1"/>
    <w:rsid w:val="000A4103"/>
    <w:rsid w:val="000A4F8C"/>
    <w:rsid w:val="000A51E6"/>
    <w:rsid w:val="000A5E52"/>
    <w:rsid w:val="000A6303"/>
    <w:rsid w:val="000A6FDC"/>
    <w:rsid w:val="000B0FD3"/>
    <w:rsid w:val="000B1B58"/>
    <w:rsid w:val="000B20E7"/>
    <w:rsid w:val="000B24EF"/>
    <w:rsid w:val="000B2B90"/>
    <w:rsid w:val="000B2FC5"/>
    <w:rsid w:val="000B3A06"/>
    <w:rsid w:val="000B3C97"/>
    <w:rsid w:val="000B4603"/>
    <w:rsid w:val="000B4FF9"/>
    <w:rsid w:val="000B50F4"/>
    <w:rsid w:val="000B6766"/>
    <w:rsid w:val="000C1BF9"/>
    <w:rsid w:val="000C2B75"/>
    <w:rsid w:val="000C2E7F"/>
    <w:rsid w:val="000C3366"/>
    <w:rsid w:val="000C56E3"/>
    <w:rsid w:val="000C58A3"/>
    <w:rsid w:val="000C68B0"/>
    <w:rsid w:val="000C7C4B"/>
    <w:rsid w:val="000D0169"/>
    <w:rsid w:val="000D02F3"/>
    <w:rsid w:val="000D03CA"/>
    <w:rsid w:val="000D0BCA"/>
    <w:rsid w:val="000D11FB"/>
    <w:rsid w:val="000D16B3"/>
    <w:rsid w:val="000D17E8"/>
    <w:rsid w:val="000D1D68"/>
    <w:rsid w:val="000D26C1"/>
    <w:rsid w:val="000D3B6B"/>
    <w:rsid w:val="000D3C91"/>
    <w:rsid w:val="000D4433"/>
    <w:rsid w:val="000D4D61"/>
    <w:rsid w:val="000D5701"/>
    <w:rsid w:val="000D5751"/>
    <w:rsid w:val="000D5C81"/>
    <w:rsid w:val="000D5E43"/>
    <w:rsid w:val="000D63F8"/>
    <w:rsid w:val="000D6721"/>
    <w:rsid w:val="000D6E58"/>
    <w:rsid w:val="000D7321"/>
    <w:rsid w:val="000D735B"/>
    <w:rsid w:val="000E0284"/>
    <w:rsid w:val="000E02B2"/>
    <w:rsid w:val="000E04F0"/>
    <w:rsid w:val="000E0906"/>
    <w:rsid w:val="000E0922"/>
    <w:rsid w:val="000E0F66"/>
    <w:rsid w:val="000E129B"/>
    <w:rsid w:val="000E2761"/>
    <w:rsid w:val="000E313B"/>
    <w:rsid w:val="000E33E8"/>
    <w:rsid w:val="000E45FA"/>
    <w:rsid w:val="000E6DDC"/>
    <w:rsid w:val="000F0135"/>
    <w:rsid w:val="000F2907"/>
    <w:rsid w:val="000F31DC"/>
    <w:rsid w:val="000F3A3D"/>
    <w:rsid w:val="000F3CCB"/>
    <w:rsid w:val="000F3D04"/>
    <w:rsid w:val="000F7A7E"/>
    <w:rsid w:val="001023CB"/>
    <w:rsid w:val="001026A0"/>
    <w:rsid w:val="00102A98"/>
    <w:rsid w:val="00104C18"/>
    <w:rsid w:val="001053B7"/>
    <w:rsid w:val="00105C7D"/>
    <w:rsid w:val="00105FAD"/>
    <w:rsid w:val="001060C4"/>
    <w:rsid w:val="00106228"/>
    <w:rsid w:val="0010626F"/>
    <w:rsid w:val="00106AB0"/>
    <w:rsid w:val="001073E7"/>
    <w:rsid w:val="001077F6"/>
    <w:rsid w:val="00107EAB"/>
    <w:rsid w:val="0011077A"/>
    <w:rsid w:val="00111A75"/>
    <w:rsid w:val="00112605"/>
    <w:rsid w:val="001126E7"/>
    <w:rsid w:val="00114903"/>
    <w:rsid w:val="00114ACA"/>
    <w:rsid w:val="00114C93"/>
    <w:rsid w:val="00114E01"/>
    <w:rsid w:val="00115C7B"/>
    <w:rsid w:val="00115FD0"/>
    <w:rsid w:val="001163B1"/>
    <w:rsid w:val="00116510"/>
    <w:rsid w:val="00116B11"/>
    <w:rsid w:val="0011702B"/>
    <w:rsid w:val="001170E1"/>
    <w:rsid w:val="0012026F"/>
    <w:rsid w:val="001204DD"/>
    <w:rsid w:val="00120504"/>
    <w:rsid w:val="00120FE1"/>
    <w:rsid w:val="00121385"/>
    <w:rsid w:val="001218CC"/>
    <w:rsid w:val="0012383E"/>
    <w:rsid w:val="00124170"/>
    <w:rsid w:val="001241D7"/>
    <w:rsid w:val="001252CA"/>
    <w:rsid w:val="00125959"/>
    <w:rsid w:val="00125965"/>
    <w:rsid w:val="00125E1D"/>
    <w:rsid w:val="00125F24"/>
    <w:rsid w:val="00126C20"/>
    <w:rsid w:val="001271EE"/>
    <w:rsid w:val="001279B1"/>
    <w:rsid w:val="001303A9"/>
    <w:rsid w:val="00131C1B"/>
    <w:rsid w:val="0013297C"/>
    <w:rsid w:val="00132E7D"/>
    <w:rsid w:val="00134D9B"/>
    <w:rsid w:val="00134E2A"/>
    <w:rsid w:val="001354AF"/>
    <w:rsid w:val="00136307"/>
    <w:rsid w:val="001369DF"/>
    <w:rsid w:val="00136E84"/>
    <w:rsid w:val="00137264"/>
    <w:rsid w:val="00140DFB"/>
    <w:rsid w:val="00140EC3"/>
    <w:rsid w:val="00141973"/>
    <w:rsid w:val="00141A61"/>
    <w:rsid w:val="00141B64"/>
    <w:rsid w:val="0014341E"/>
    <w:rsid w:val="0014345C"/>
    <w:rsid w:val="00143563"/>
    <w:rsid w:val="0014362B"/>
    <w:rsid w:val="00144449"/>
    <w:rsid w:val="00145FAB"/>
    <w:rsid w:val="00150412"/>
    <w:rsid w:val="00150A24"/>
    <w:rsid w:val="00151224"/>
    <w:rsid w:val="001515DB"/>
    <w:rsid w:val="00152652"/>
    <w:rsid w:val="001539CD"/>
    <w:rsid w:val="00154EA5"/>
    <w:rsid w:val="0015500A"/>
    <w:rsid w:val="0015529E"/>
    <w:rsid w:val="001556E4"/>
    <w:rsid w:val="001562DF"/>
    <w:rsid w:val="001566FE"/>
    <w:rsid w:val="00156E4C"/>
    <w:rsid w:val="001603BD"/>
    <w:rsid w:val="001618E8"/>
    <w:rsid w:val="00161CD6"/>
    <w:rsid w:val="00161D4D"/>
    <w:rsid w:val="00161ECD"/>
    <w:rsid w:val="00161EEF"/>
    <w:rsid w:val="00162DAF"/>
    <w:rsid w:val="0016379B"/>
    <w:rsid w:val="00163AB4"/>
    <w:rsid w:val="001645BF"/>
    <w:rsid w:val="00164672"/>
    <w:rsid w:val="00165587"/>
    <w:rsid w:val="00165851"/>
    <w:rsid w:val="00165ADB"/>
    <w:rsid w:val="00165BE7"/>
    <w:rsid w:val="00165FB6"/>
    <w:rsid w:val="00166286"/>
    <w:rsid w:val="00166A74"/>
    <w:rsid w:val="001672CC"/>
    <w:rsid w:val="0016788D"/>
    <w:rsid w:val="00170791"/>
    <w:rsid w:val="00170982"/>
    <w:rsid w:val="00171042"/>
    <w:rsid w:val="00171BCC"/>
    <w:rsid w:val="00171CC0"/>
    <w:rsid w:val="00171FC3"/>
    <w:rsid w:val="00172076"/>
    <w:rsid w:val="00172229"/>
    <w:rsid w:val="00173F34"/>
    <w:rsid w:val="00175303"/>
    <w:rsid w:val="0017531D"/>
    <w:rsid w:val="001760DF"/>
    <w:rsid w:val="001777AE"/>
    <w:rsid w:val="001777B1"/>
    <w:rsid w:val="001805E0"/>
    <w:rsid w:val="001810E9"/>
    <w:rsid w:val="00181537"/>
    <w:rsid w:val="0018224D"/>
    <w:rsid w:val="001827A6"/>
    <w:rsid w:val="00182C50"/>
    <w:rsid w:val="00182E65"/>
    <w:rsid w:val="0018341F"/>
    <w:rsid w:val="0018352E"/>
    <w:rsid w:val="00184DAF"/>
    <w:rsid w:val="0018632B"/>
    <w:rsid w:val="00186D1F"/>
    <w:rsid w:val="00187301"/>
    <w:rsid w:val="00187756"/>
    <w:rsid w:val="00187EF1"/>
    <w:rsid w:val="00190CE6"/>
    <w:rsid w:val="00193C6E"/>
    <w:rsid w:val="001945C8"/>
    <w:rsid w:val="00194753"/>
    <w:rsid w:val="00195158"/>
    <w:rsid w:val="0019585F"/>
    <w:rsid w:val="00195ECD"/>
    <w:rsid w:val="001969D1"/>
    <w:rsid w:val="00197B7A"/>
    <w:rsid w:val="001A00F0"/>
    <w:rsid w:val="001A027B"/>
    <w:rsid w:val="001A134A"/>
    <w:rsid w:val="001A148F"/>
    <w:rsid w:val="001A14A9"/>
    <w:rsid w:val="001A21A3"/>
    <w:rsid w:val="001A348E"/>
    <w:rsid w:val="001A3B42"/>
    <w:rsid w:val="001A3F08"/>
    <w:rsid w:val="001A516A"/>
    <w:rsid w:val="001A5290"/>
    <w:rsid w:val="001A57D9"/>
    <w:rsid w:val="001A7A68"/>
    <w:rsid w:val="001A7EA7"/>
    <w:rsid w:val="001B0BAC"/>
    <w:rsid w:val="001B0CF9"/>
    <w:rsid w:val="001B17CC"/>
    <w:rsid w:val="001B18F5"/>
    <w:rsid w:val="001B1CAF"/>
    <w:rsid w:val="001B27FC"/>
    <w:rsid w:val="001B2856"/>
    <w:rsid w:val="001B2A17"/>
    <w:rsid w:val="001B380E"/>
    <w:rsid w:val="001B3E60"/>
    <w:rsid w:val="001B42B1"/>
    <w:rsid w:val="001B432A"/>
    <w:rsid w:val="001B4D54"/>
    <w:rsid w:val="001B7054"/>
    <w:rsid w:val="001B71A5"/>
    <w:rsid w:val="001B7B16"/>
    <w:rsid w:val="001C047B"/>
    <w:rsid w:val="001C0B36"/>
    <w:rsid w:val="001C32BB"/>
    <w:rsid w:val="001C39B0"/>
    <w:rsid w:val="001C4A36"/>
    <w:rsid w:val="001C5D65"/>
    <w:rsid w:val="001C5EDF"/>
    <w:rsid w:val="001C6857"/>
    <w:rsid w:val="001C685F"/>
    <w:rsid w:val="001C7E5F"/>
    <w:rsid w:val="001D09F2"/>
    <w:rsid w:val="001D311E"/>
    <w:rsid w:val="001D32B2"/>
    <w:rsid w:val="001D3565"/>
    <w:rsid w:val="001D45F4"/>
    <w:rsid w:val="001D59E9"/>
    <w:rsid w:val="001D65DE"/>
    <w:rsid w:val="001D6DD4"/>
    <w:rsid w:val="001D73BE"/>
    <w:rsid w:val="001D7602"/>
    <w:rsid w:val="001E1AD6"/>
    <w:rsid w:val="001E1E77"/>
    <w:rsid w:val="001E1E7B"/>
    <w:rsid w:val="001E20F1"/>
    <w:rsid w:val="001E2F4E"/>
    <w:rsid w:val="001E33A2"/>
    <w:rsid w:val="001E41ED"/>
    <w:rsid w:val="001E4396"/>
    <w:rsid w:val="001E49A0"/>
    <w:rsid w:val="001E4E25"/>
    <w:rsid w:val="001E50BC"/>
    <w:rsid w:val="001E50D9"/>
    <w:rsid w:val="001E7A3E"/>
    <w:rsid w:val="001E7BCA"/>
    <w:rsid w:val="001E7F85"/>
    <w:rsid w:val="001F11BD"/>
    <w:rsid w:val="001F14BF"/>
    <w:rsid w:val="001F1718"/>
    <w:rsid w:val="001F1F2A"/>
    <w:rsid w:val="001F22B5"/>
    <w:rsid w:val="001F2A3C"/>
    <w:rsid w:val="001F2A99"/>
    <w:rsid w:val="001F2B48"/>
    <w:rsid w:val="001F3C66"/>
    <w:rsid w:val="001F4773"/>
    <w:rsid w:val="001F4DD3"/>
    <w:rsid w:val="001F6C6F"/>
    <w:rsid w:val="001F71EC"/>
    <w:rsid w:val="001F7736"/>
    <w:rsid w:val="00200A3B"/>
    <w:rsid w:val="00201A8E"/>
    <w:rsid w:val="00202210"/>
    <w:rsid w:val="00203039"/>
    <w:rsid w:val="002041BB"/>
    <w:rsid w:val="00204F6D"/>
    <w:rsid w:val="00205414"/>
    <w:rsid w:val="002056FA"/>
    <w:rsid w:val="00205CB9"/>
    <w:rsid w:val="002060F5"/>
    <w:rsid w:val="002077FA"/>
    <w:rsid w:val="00207F54"/>
    <w:rsid w:val="002105EF"/>
    <w:rsid w:val="00211A98"/>
    <w:rsid w:val="002124BE"/>
    <w:rsid w:val="002133A5"/>
    <w:rsid w:val="00213C0C"/>
    <w:rsid w:val="00214280"/>
    <w:rsid w:val="00214693"/>
    <w:rsid w:val="002152B9"/>
    <w:rsid w:val="00216805"/>
    <w:rsid w:val="00216BBD"/>
    <w:rsid w:val="002171DA"/>
    <w:rsid w:val="0021762A"/>
    <w:rsid w:val="00217C6E"/>
    <w:rsid w:val="00217F78"/>
    <w:rsid w:val="00220573"/>
    <w:rsid w:val="0022080E"/>
    <w:rsid w:val="002224C5"/>
    <w:rsid w:val="00223019"/>
    <w:rsid w:val="002246CA"/>
    <w:rsid w:val="00224AC3"/>
    <w:rsid w:val="00224B2B"/>
    <w:rsid w:val="00225159"/>
    <w:rsid w:val="00225396"/>
    <w:rsid w:val="0022597B"/>
    <w:rsid w:val="002275DC"/>
    <w:rsid w:val="002279AC"/>
    <w:rsid w:val="00230AF3"/>
    <w:rsid w:val="00230D05"/>
    <w:rsid w:val="002314F6"/>
    <w:rsid w:val="0023230D"/>
    <w:rsid w:val="00233882"/>
    <w:rsid w:val="00235566"/>
    <w:rsid w:val="00235611"/>
    <w:rsid w:val="00235FF1"/>
    <w:rsid w:val="00236CFD"/>
    <w:rsid w:val="00236FAF"/>
    <w:rsid w:val="0023710D"/>
    <w:rsid w:val="00237C8F"/>
    <w:rsid w:val="00237DB4"/>
    <w:rsid w:val="00240BFF"/>
    <w:rsid w:val="00240D98"/>
    <w:rsid w:val="00240F86"/>
    <w:rsid w:val="002413E6"/>
    <w:rsid w:val="00241805"/>
    <w:rsid w:val="0024186D"/>
    <w:rsid w:val="00242694"/>
    <w:rsid w:val="0024315C"/>
    <w:rsid w:val="00243343"/>
    <w:rsid w:val="002434BC"/>
    <w:rsid w:val="00244821"/>
    <w:rsid w:val="0024487C"/>
    <w:rsid w:val="00244CC2"/>
    <w:rsid w:val="002450E2"/>
    <w:rsid w:val="002458D5"/>
    <w:rsid w:val="00245A9B"/>
    <w:rsid w:val="00246D7B"/>
    <w:rsid w:val="0024767F"/>
    <w:rsid w:val="00247E9D"/>
    <w:rsid w:val="002504BF"/>
    <w:rsid w:val="00250518"/>
    <w:rsid w:val="00250C03"/>
    <w:rsid w:val="0025123D"/>
    <w:rsid w:val="002523EB"/>
    <w:rsid w:val="0025387E"/>
    <w:rsid w:val="00253CB8"/>
    <w:rsid w:val="0025419A"/>
    <w:rsid w:val="00254FD7"/>
    <w:rsid w:val="00255A3E"/>
    <w:rsid w:val="00255AE8"/>
    <w:rsid w:val="00255E1D"/>
    <w:rsid w:val="00260917"/>
    <w:rsid w:val="00260B5E"/>
    <w:rsid w:val="00261D4F"/>
    <w:rsid w:val="00262121"/>
    <w:rsid w:val="00262971"/>
    <w:rsid w:val="00264078"/>
    <w:rsid w:val="00264497"/>
    <w:rsid w:val="00264CCB"/>
    <w:rsid w:val="00265092"/>
    <w:rsid w:val="002657DA"/>
    <w:rsid w:val="00265DF9"/>
    <w:rsid w:val="00266C0F"/>
    <w:rsid w:val="0027083F"/>
    <w:rsid w:val="002712F1"/>
    <w:rsid w:val="00272569"/>
    <w:rsid w:val="0027501A"/>
    <w:rsid w:val="002752CD"/>
    <w:rsid w:val="002755DC"/>
    <w:rsid w:val="00275741"/>
    <w:rsid w:val="0027763C"/>
    <w:rsid w:val="00277C5F"/>
    <w:rsid w:val="00280032"/>
    <w:rsid w:val="0028161C"/>
    <w:rsid w:val="00281845"/>
    <w:rsid w:val="00283A2C"/>
    <w:rsid w:val="00283A52"/>
    <w:rsid w:val="00283F48"/>
    <w:rsid w:val="00284174"/>
    <w:rsid w:val="002845CE"/>
    <w:rsid w:val="002845DC"/>
    <w:rsid w:val="002850D9"/>
    <w:rsid w:val="0028636C"/>
    <w:rsid w:val="00287693"/>
    <w:rsid w:val="00290C98"/>
    <w:rsid w:val="0029196A"/>
    <w:rsid w:val="00291D99"/>
    <w:rsid w:val="002925C8"/>
    <w:rsid w:val="00292B58"/>
    <w:rsid w:val="0029308D"/>
    <w:rsid w:val="0029337C"/>
    <w:rsid w:val="00293519"/>
    <w:rsid w:val="00293936"/>
    <w:rsid w:val="00293A5A"/>
    <w:rsid w:val="00293B65"/>
    <w:rsid w:val="002956A2"/>
    <w:rsid w:val="002961E5"/>
    <w:rsid w:val="00297216"/>
    <w:rsid w:val="00297395"/>
    <w:rsid w:val="00297E11"/>
    <w:rsid w:val="002A014B"/>
    <w:rsid w:val="002A09FB"/>
    <w:rsid w:val="002A1954"/>
    <w:rsid w:val="002A3A31"/>
    <w:rsid w:val="002A446A"/>
    <w:rsid w:val="002A452D"/>
    <w:rsid w:val="002A4D14"/>
    <w:rsid w:val="002A4E5C"/>
    <w:rsid w:val="002A5506"/>
    <w:rsid w:val="002A5DE4"/>
    <w:rsid w:val="002A6FE4"/>
    <w:rsid w:val="002A7AB4"/>
    <w:rsid w:val="002B0BEA"/>
    <w:rsid w:val="002B0CE2"/>
    <w:rsid w:val="002B1758"/>
    <w:rsid w:val="002B1FDC"/>
    <w:rsid w:val="002B22C5"/>
    <w:rsid w:val="002B2318"/>
    <w:rsid w:val="002B2B43"/>
    <w:rsid w:val="002B3084"/>
    <w:rsid w:val="002B37E7"/>
    <w:rsid w:val="002B45F1"/>
    <w:rsid w:val="002B46E3"/>
    <w:rsid w:val="002B4F98"/>
    <w:rsid w:val="002B57FC"/>
    <w:rsid w:val="002B5882"/>
    <w:rsid w:val="002B66B1"/>
    <w:rsid w:val="002B68DC"/>
    <w:rsid w:val="002B6B0F"/>
    <w:rsid w:val="002B7D82"/>
    <w:rsid w:val="002C11BA"/>
    <w:rsid w:val="002C11BB"/>
    <w:rsid w:val="002C140B"/>
    <w:rsid w:val="002C1A09"/>
    <w:rsid w:val="002C1CA3"/>
    <w:rsid w:val="002C20BB"/>
    <w:rsid w:val="002C26F9"/>
    <w:rsid w:val="002C2C2C"/>
    <w:rsid w:val="002C3CB3"/>
    <w:rsid w:val="002C3E05"/>
    <w:rsid w:val="002C3E84"/>
    <w:rsid w:val="002C4483"/>
    <w:rsid w:val="002C5375"/>
    <w:rsid w:val="002C621F"/>
    <w:rsid w:val="002C6C2E"/>
    <w:rsid w:val="002C7627"/>
    <w:rsid w:val="002D0223"/>
    <w:rsid w:val="002D041F"/>
    <w:rsid w:val="002D06E5"/>
    <w:rsid w:val="002D0C5E"/>
    <w:rsid w:val="002D1D20"/>
    <w:rsid w:val="002D39DA"/>
    <w:rsid w:val="002D3AF6"/>
    <w:rsid w:val="002D43CD"/>
    <w:rsid w:val="002D50C0"/>
    <w:rsid w:val="002D515E"/>
    <w:rsid w:val="002D6D3B"/>
    <w:rsid w:val="002D6DCF"/>
    <w:rsid w:val="002D777A"/>
    <w:rsid w:val="002E0158"/>
    <w:rsid w:val="002E0CAB"/>
    <w:rsid w:val="002E0E9D"/>
    <w:rsid w:val="002E12BA"/>
    <w:rsid w:val="002E1F3A"/>
    <w:rsid w:val="002E22FF"/>
    <w:rsid w:val="002E31A5"/>
    <w:rsid w:val="002E6082"/>
    <w:rsid w:val="002E62D4"/>
    <w:rsid w:val="002E794A"/>
    <w:rsid w:val="002E7AF7"/>
    <w:rsid w:val="002E7B49"/>
    <w:rsid w:val="002F0F04"/>
    <w:rsid w:val="002F141A"/>
    <w:rsid w:val="002F170D"/>
    <w:rsid w:val="002F2515"/>
    <w:rsid w:val="002F2727"/>
    <w:rsid w:val="002F3421"/>
    <w:rsid w:val="002F3884"/>
    <w:rsid w:val="002F3A2D"/>
    <w:rsid w:val="002F3D82"/>
    <w:rsid w:val="002F3E16"/>
    <w:rsid w:val="002F53B1"/>
    <w:rsid w:val="002F5851"/>
    <w:rsid w:val="002F5F01"/>
    <w:rsid w:val="002F6401"/>
    <w:rsid w:val="002F6483"/>
    <w:rsid w:val="002F658C"/>
    <w:rsid w:val="002F719B"/>
    <w:rsid w:val="00300236"/>
    <w:rsid w:val="00300C08"/>
    <w:rsid w:val="003019E9"/>
    <w:rsid w:val="00301DDD"/>
    <w:rsid w:val="00301E43"/>
    <w:rsid w:val="00302050"/>
    <w:rsid w:val="003020B4"/>
    <w:rsid w:val="00302AE4"/>
    <w:rsid w:val="00303E88"/>
    <w:rsid w:val="003047CA"/>
    <w:rsid w:val="00304F74"/>
    <w:rsid w:val="003062AE"/>
    <w:rsid w:val="00306FFE"/>
    <w:rsid w:val="00307D84"/>
    <w:rsid w:val="0031009F"/>
    <w:rsid w:val="0031056A"/>
    <w:rsid w:val="00310EC9"/>
    <w:rsid w:val="00311403"/>
    <w:rsid w:val="00311A93"/>
    <w:rsid w:val="00311BDB"/>
    <w:rsid w:val="00311D62"/>
    <w:rsid w:val="00313CD1"/>
    <w:rsid w:val="00313F55"/>
    <w:rsid w:val="0031446F"/>
    <w:rsid w:val="00314830"/>
    <w:rsid w:val="00314C78"/>
    <w:rsid w:val="003159B2"/>
    <w:rsid w:val="003163EE"/>
    <w:rsid w:val="00316830"/>
    <w:rsid w:val="0032001B"/>
    <w:rsid w:val="00320166"/>
    <w:rsid w:val="003202B6"/>
    <w:rsid w:val="00320341"/>
    <w:rsid w:val="00320FEA"/>
    <w:rsid w:val="00321BD2"/>
    <w:rsid w:val="00322818"/>
    <w:rsid w:val="00322BAE"/>
    <w:rsid w:val="00323295"/>
    <w:rsid w:val="00323CE7"/>
    <w:rsid w:val="00323DBD"/>
    <w:rsid w:val="00324494"/>
    <w:rsid w:val="00324657"/>
    <w:rsid w:val="003250ED"/>
    <w:rsid w:val="00330AA7"/>
    <w:rsid w:val="00330B4B"/>
    <w:rsid w:val="00331B41"/>
    <w:rsid w:val="00332186"/>
    <w:rsid w:val="003332B1"/>
    <w:rsid w:val="00333491"/>
    <w:rsid w:val="003337EC"/>
    <w:rsid w:val="003337FE"/>
    <w:rsid w:val="00333E19"/>
    <w:rsid w:val="00333E59"/>
    <w:rsid w:val="00334B21"/>
    <w:rsid w:val="00335341"/>
    <w:rsid w:val="00335658"/>
    <w:rsid w:val="00335CC6"/>
    <w:rsid w:val="0033626B"/>
    <w:rsid w:val="0033795C"/>
    <w:rsid w:val="00337F65"/>
    <w:rsid w:val="003407C6"/>
    <w:rsid w:val="00341074"/>
    <w:rsid w:val="00341603"/>
    <w:rsid w:val="00342C61"/>
    <w:rsid w:val="00342E7C"/>
    <w:rsid w:val="003435D9"/>
    <w:rsid w:val="00344A19"/>
    <w:rsid w:val="00344A50"/>
    <w:rsid w:val="00344ABF"/>
    <w:rsid w:val="00345856"/>
    <w:rsid w:val="003458C2"/>
    <w:rsid w:val="003461A1"/>
    <w:rsid w:val="0034671C"/>
    <w:rsid w:val="00346C82"/>
    <w:rsid w:val="0034711A"/>
    <w:rsid w:val="00347410"/>
    <w:rsid w:val="0034760E"/>
    <w:rsid w:val="00347C3D"/>
    <w:rsid w:val="00350D59"/>
    <w:rsid w:val="00352214"/>
    <w:rsid w:val="003522BA"/>
    <w:rsid w:val="0035240C"/>
    <w:rsid w:val="00353364"/>
    <w:rsid w:val="003541ED"/>
    <w:rsid w:val="00354233"/>
    <w:rsid w:val="00354EAF"/>
    <w:rsid w:val="003555E6"/>
    <w:rsid w:val="003559C5"/>
    <w:rsid w:val="00355D7E"/>
    <w:rsid w:val="00355F97"/>
    <w:rsid w:val="00356704"/>
    <w:rsid w:val="00356962"/>
    <w:rsid w:val="00356E4E"/>
    <w:rsid w:val="00357C38"/>
    <w:rsid w:val="0036024C"/>
    <w:rsid w:val="00360F74"/>
    <w:rsid w:val="00362870"/>
    <w:rsid w:val="0036318A"/>
    <w:rsid w:val="003635D0"/>
    <w:rsid w:val="0036380B"/>
    <w:rsid w:val="003638D0"/>
    <w:rsid w:val="0036429B"/>
    <w:rsid w:val="00364A05"/>
    <w:rsid w:val="003652AD"/>
    <w:rsid w:val="00365B1F"/>
    <w:rsid w:val="0036673D"/>
    <w:rsid w:val="003669B9"/>
    <w:rsid w:val="003672CF"/>
    <w:rsid w:val="003722A6"/>
    <w:rsid w:val="00373D7C"/>
    <w:rsid w:val="00375DB3"/>
    <w:rsid w:val="003771CE"/>
    <w:rsid w:val="00377816"/>
    <w:rsid w:val="0037E294"/>
    <w:rsid w:val="003818BD"/>
    <w:rsid w:val="00381CF8"/>
    <w:rsid w:val="003825E8"/>
    <w:rsid w:val="00382B03"/>
    <w:rsid w:val="00383671"/>
    <w:rsid w:val="00383822"/>
    <w:rsid w:val="003838F8"/>
    <w:rsid w:val="003905A8"/>
    <w:rsid w:val="00390611"/>
    <w:rsid w:val="0039096D"/>
    <w:rsid w:val="00390AE4"/>
    <w:rsid w:val="00391E57"/>
    <w:rsid w:val="003921F7"/>
    <w:rsid w:val="003928DD"/>
    <w:rsid w:val="00393811"/>
    <w:rsid w:val="00394252"/>
    <w:rsid w:val="003945DE"/>
    <w:rsid w:val="003957E1"/>
    <w:rsid w:val="00397EF1"/>
    <w:rsid w:val="003A0303"/>
    <w:rsid w:val="003A0569"/>
    <w:rsid w:val="003A1319"/>
    <w:rsid w:val="003A14BD"/>
    <w:rsid w:val="003A1853"/>
    <w:rsid w:val="003A1B84"/>
    <w:rsid w:val="003A236F"/>
    <w:rsid w:val="003A460A"/>
    <w:rsid w:val="003A4D17"/>
    <w:rsid w:val="003A4D69"/>
    <w:rsid w:val="003A54ED"/>
    <w:rsid w:val="003A5DFB"/>
    <w:rsid w:val="003A629A"/>
    <w:rsid w:val="003A6693"/>
    <w:rsid w:val="003A6FFC"/>
    <w:rsid w:val="003A70DB"/>
    <w:rsid w:val="003A7D58"/>
    <w:rsid w:val="003B06CB"/>
    <w:rsid w:val="003B0D98"/>
    <w:rsid w:val="003B1357"/>
    <w:rsid w:val="003B1646"/>
    <w:rsid w:val="003B1959"/>
    <w:rsid w:val="003B19CB"/>
    <w:rsid w:val="003B1DC2"/>
    <w:rsid w:val="003B25F7"/>
    <w:rsid w:val="003B270C"/>
    <w:rsid w:val="003B3E89"/>
    <w:rsid w:val="003B4720"/>
    <w:rsid w:val="003B4A89"/>
    <w:rsid w:val="003B593B"/>
    <w:rsid w:val="003B5F53"/>
    <w:rsid w:val="003B5F7A"/>
    <w:rsid w:val="003B7280"/>
    <w:rsid w:val="003B7B14"/>
    <w:rsid w:val="003B7BC0"/>
    <w:rsid w:val="003C0F3A"/>
    <w:rsid w:val="003C1231"/>
    <w:rsid w:val="003C14E7"/>
    <w:rsid w:val="003C188F"/>
    <w:rsid w:val="003C1E9E"/>
    <w:rsid w:val="003C2CE6"/>
    <w:rsid w:val="003C2E11"/>
    <w:rsid w:val="003C2E14"/>
    <w:rsid w:val="003C3E02"/>
    <w:rsid w:val="003C3FB2"/>
    <w:rsid w:val="003C4144"/>
    <w:rsid w:val="003C49EA"/>
    <w:rsid w:val="003C509E"/>
    <w:rsid w:val="003C5E3B"/>
    <w:rsid w:val="003C6744"/>
    <w:rsid w:val="003C6EF1"/>
    <w:rsid w:val="003D0021"/>
    <w:rsid w:val="003D004F"/>
    <w:rsid w:val="003D0818"/>
    <w:rsid w:val="003D0A19"/>
    <w:rsid w:val="003D1886"/>
    <w:rsid w:val="003D18E2"/>
    <w:rsid w:val="003D19CE"/>
    <w:rsid w:val="003D1BC4"/>
    <w:rsid w:val="003D2375"/>
    <w:rsid w:val="003D23C4"/>
    <w:rsid w:val="003D2A8F"/>
    <w:rsid w:val="003D2C29"/>
    <w:rsid w:val="003D31F0"/>
    <w:rsid w:val="003D32FC"/>
    <w:rsid w:val="003D41A2"/>
    <w:rsid w:val="003D48F3"/>
    <w:rsid w:val="003D4A7F"/>
    <w:rsid w:val="003D4B53"/>
    <w:rsid w:val="003D534F"/>
    <w:rsid w:val="003D5C92"/>
    <w:rsid w:val="003D6A1F"/>
    <w:rsid w:val="003D7418"/>
    <w:rsid w:val="003D79F6"/>
    <w:rsid w:val="003D7ACC"/>
    <w:rsid w:val="003E1170"/>
    <w:rsid w:val="003E1307"/>
    <w:rsid w:val="003E14C7"/>
    <w:rsid w:val="003E18CF"/>
    <w:rsid w:val="003E1BDA"/>
    <w:rsid w:val="003E1F11"/>
    <w:rsid w:val="003E21E7"/>
    <w:rsid w:val="003E2251"/>
    <w:rsid w:val="003E2814"/>
    <w:rsid w:val="003E37A7"/>
    <w:rsid w:val="003E3B08"/>
    <w:rsid w:val="003E4F3F"/>
    <w:rsid w:val="003E56D5"/>
    <w:rsid w:val="003E5B26"/>
    <w:rsid w:val="003E61A8"/>
    <w:rsid w:val="003E719F"/>
    <w:rsid w:val="003E7630"/>
    <w:rsid w:val="003E7F70"/>
    <w:rsid w:val="003F0086"/>
    <w:rsid w:val="003F12ED"/>
    <w:rsid w:val="003F22D8"/>
    <w:rsid w:val="003F2A05"/>
    <w:rsid w:val="003F2F2B"/>
    <w:rsid w:val="003F2FB1"/>
    <w:rsid w:val="003F3628"/>
    <w:rsid w:val="003F3661"/>
    <w:rsid w:val="003F3707"/>
    <w:rsid w:val="003F4016"/>
    <w:rsid w:val="003F41A1"/>
    <w:rsid w:val="003F4279"/>
    <w:rsid w:val="003F547F"/>
    <w:rsid w:val="003F565D"/>
    <w:rsid w:val="003F5E05"/>
    <w:rsid w:val="003F688B"/>
    <w:rsid w:val="003F6DA9"/>
    <w:rsid w:val="003F72FD"/>
    <w:rsid w:val="003F74AF"/>
    <w:rsid w:val="003F756D"/>
    <w:rsid w:val="003F7B94"/>
    <w:rsid w:val="00401E33"/>
    <w:rsid w:val="00403126"/>
    <w:rsid w:val="0040457E"/>
    <w:rsid w:val="00405CF1"/>
    <w:rsid w:val="00406140"/>
    <w:rsid w:val="0040615F"/>
    <w:rsid w:val="004066F3"/>
    <w:rsid w:val="00406AB7"/>
    <w:rsid w:val="00406DFF"/>
    <w:rsid w:val="00407BD6"/>
    <w:rsid w:val="0041028C"/>
    <w:rsid w:val="00411F05"/>
    <w:rsid w:val="00412B8B"/>
    <w:rsid w:val="00412FD6"/>
    <w:rsid w:val="00413DDD"/>
    <w:rsid w:val="00414084"/>
    <w:rsid w:val="00414730"/>
    <w:rsid w:val="00414D1D"/>
    <w:rsid w:val="0041559B"/>
    <w:rsid w:val="00415A91"/>
    <w:rsid w:val="00415AA0"/>
    <w:rsid w:val="00416D0A"/>
    <w:rsid w:val="004173AC"/>
    <w:rsid w:val="004177D8"/>
    <w:rsid w:val="00417D8B"/>
    <w:rsid w:val="00417F76"/>
    <w:rsid w:val="0042048B"/>
    <w:rsid w:val="00420CAE"/>
    <w:rsid w:val="00423120"/>
    <w:rsid w:val="0042377E"/>
    <w:rsid w:val="004238AA"/>
    <w:rsid w:val="00423B8B"/>
    <w:rsid w:val="00423DE1"/>
    <w:rsid w:val="00424420"/>
    <w:rsid w:val="00424CDE"/>
    <w:rsid w:val="004250F5"/>
    <w:rsid w:val="0042600F"/>
    <w:rsid w:val="00427055"/>
    <w:rsid w:val="00427707"/>
    <w:rsid w:val="004306D7"/>
    <w:rsid w:val="004309C4"/>
    <w:rsid w:val="00430BFA"/>
    <w:rsid w:val="004311C8"/>
    <w:rsid w:val="004316A7"/>
    <w:rsid w:val="00431D49"/>
    <w:rsid w:val="00431FAE"/>
    <w:rsid w:val="0043289A"/>
    <w:rsid w:val="0043352B"/>
    <w:rsid w:val="004337EB"/>
    <w:rsid w:val="00433F47"/>
    <w:rsid w:val="00435343"/>
    <w:rsid w:val="004357F0"/>
    <w:rsid w:val="00436019"/>
    <w:rsid w:val="00436DB3"/>
    <w:rsid w:val="00437A46"/>
    <w:rsid w:val="00437FCC"/>
    <w:rsid w:val="0044160F"/>
    <w:rsid w:val="00441B09"/>
    <w:rsid w:val="00442093"/>
    <w:rsid w:val="00442C64"/>
    <w:rsid w:val="004449FB"/>
    <w:rsid w:val="00445088"/>
    <w:rsid w:val="004468F6"/>
    <w:rsid w:val="0044753D"/>
    <w:rsid w:val="00447EA0"/>
    <w:rsid w:val="00451F12"/>
    <w:rsid w:val="00452853"/>
    <w:rsid w:val="00452F75"/>
    <w:rsid w:val="004530AD"/>
    <w:rsid w:val="004535D0"/>
    <w:rsid w:val="004538F0"/>
    <w:rsid w:val="0045559D"/>
    <w:rsid w:val="00456B84"/>
    <w:rsid w:val="004607FD"/>
    <w:rsid w:val="00461A86"/>
    <w:rsid w:val="00461B39"/>
    <w:rsid w:val="00462D6C"/>
    <w:rsid w:val="004635FE"/>
    <w:rsid w:val="00463DF9"/>
    <w:rsid w:val="00464F05"/>
    <w:rsid w:val="00465BA5"/>
    <w:rsid w:val="0046618F"/>
    <w:rsid w:val="004670A7"/>
    <w:rsid w:val="0046773E"/>
    <w:rsid w:val="0047298A"/>
    <w:rsid w:val="00472EC3"/>
    <w:rsid w:val="00472EFB"/>
    <w:rsid w:val="00473D65"/>
    <w:rsid w:val="00473F0F"/>
    <w:rsid w:val="00475161"/>
    <w:rsid w:val="0047623A"/>
    <w:rsid w:val="00476D64"/>
    <w:rsid w:val="00476E30"/>
    <w:rsid w:val="00476F65"/>
    <w:rsid w:val="00477513"/>
    <w:rsid w:val="004775B1"/>
    <w:rsid w:val="00480EAA"/>
    <w:rsid w:val="00481D80"/>
    <w:rsid w:val="004820EA"/>
    <w:rsid w:val="004834CE"/>
    <w:rsid w:val="004843C1"/>
    <w:rsid w:val="004843E6"/>
    <w:rsid w:val="00484A6B"/>
    <w:rsid w:val="00484C10"/>
    <w:rsid w:val="00485621"/>
    <w:rsid w:val="00485706"/>
    <w:rsid w:val="00487643"/>
    <w:rsid w:val="004877C7"/>
    <w:rsid w:val="0049012D"/>
    <w:rsid w:val="0049033B"/>
    <w:rsid w:val="00491C04"/>
    <w:rsid w:val="00492112"/>
    <w:rsid w:val="00492735"/>
    <w:rsid w:val="00493001"/>
    <w:rsid w:val="004935A2"/>
    <w:rsid w:val="00493F84"/>
    <w:rsid w:val="004948F8"/>
    <w:rsid w:val="00494D4D"/>
    <w:rsid w:val="00495504"/>
    <w:rsid w:val="00495527"/>
    <w:rsid w:val="0049673D"/>
    <w:rsid w:val="004967A0"/>
    <w:rsid w:val="004974BB"/>
    <w:rsid w:val="00497FA2"/>
    <w:rsid w:val="004A0488"/>
    <w:rsid w:val="004A07FB"/>
    <w:rsid w:val="004A0A6E"/>
    <w:rsid w:val="004A1417"/>
    <w:rsid w:val="004A1A15"/>
    <w:rsid w:val="004A1E0A"/>
    <w:rsid w:val="004A2FF0"/>
    <w:rsid w:val="004A3D01"/>
    <w:rsid w:val="004A4D24"/>
    <w:rsid w:val="004A5A80"/>
    <w:rsid w:val="004A5D01"/>
    <w:rsid w:val="004A6072"/>
    <w:rsid w:val="004A769A"/>
    <w:rsid w:val="004A7B03"/>
    <w:rsid w:val="004B02E3"/>
    <w:rsid w:val="004B0412"/>
    <w:rsid w:val="004B19F8"/>
    <w:rsid w:val="004B1CE5"/>
    <w:rsid w:val="004B1FCA"/>
    <w:rsid w:val="004B21C4"/>
    <w:rsid w:val="004B2348"/>
    <w:rsid w:val="004B291A"/>
    <w:rsid w:val="004B3A65"/>
    <w:rsid w:val="004B427E"/>
    <w:rsid w:val="004B7FCD"/>
    <w:rsid w:val="004C097F"/>
    <w:rsid w:val="004C0CAD"/>
    <w:rsid w:val="004C0F6D"/>
    <w:rsid w:val="004C1981"/>
    <w:rsid w:val="004C240E"/>
    <w:rsid w:val="004C266E"/>
    <w:rsid w:val="004C2779"/>
    <w:rsid w:val="004C2AA7"/>
    <w:rsid w:val="004C3399"/>
    <w:rsid w:val="004C35D5"/>
    <w:rsid w:val="004C4117"/>
    <w:rsid w:val="004C4DC0"/>
    <w:rsid w:val="004C604A"/>
    <w:rsid w:val="004C6153"/>
    <w:rsid w:val="004C6C4E"/>
    <w:rsid w:val="004C6E86"/>
    <w:rsid w:val="004C74CA"/>
    <w:rsid w:val="004C777A"/>
    <w:rsid w:val="004C7B25"/>
    <w:rsid w:val="004C7DD1"/>
    <w:rsid w:val="004D01A8"/>
    <w:rsid w:val="004D0D69"/>
    <w:rsid w:val="004D1062"/>
    <w:rsid w:val="004D11E9"/>
    <w:rsid w:val="004D172E"/>
    <w:rsid w:val="004D1D4B"/>
    <w:rsid w:val="004D2159"/>
    <w:rsid w:val="004D4A1F"/>
    <w:rsid w:val="004D4D51"/>
    <w:rsid w:val="004D59AD"/>
    <w:rsid w:val="004D6416"/>
    <w:rsid w:val="004D6CAD"/>
    <w:rsid w:val="004D6EC9"/>
    <w:rsid w:val="004D6F5B"/>
    <w:rsid w:val="004D71D0"/>
    <w:rsid w:val="004D7542"/>
    <w:rsid w:val="004D7E8B"/>
    <w:rsid w:val="004E080E"/>
    <w:rsid w:val="004E3C93"/>
    <w:rsid w:val="004E3EC4"/>
    <w:rsid w:val="004E3F17"/>
    <w:rsid w:val="004E49DA"/>
    <w:rsid w:val="004E517E"/>
    <w:rsid w:val="004E557B"/>
    <w:rsid w:val="004E5D04"/>
    <w:rsid w:val="004E5FED"/>
    <w:rsid w:val="004E60FE"/>
    <w:rsid w:val="004E65B7"/>
    <w:rsid w:val="004E6DE0"/>
    <w:rsid w:val="004F1286"/>
    <w:rsid w:val="004F1A2B"/>
    <w:rsid w:val="004F259C"/>
    <w:rsid w:val="004F3164"/>
    <w:rsid w:val="004F31BF"/>
    <w:rsid w:val="004F3F16"/>
    <w:rsid w:val="004F4095"/>
    <w:rsid w:val="004F412C"/>
    <w:rsid w:val="004F45DE"/>
    <w:rsid w:val="004F4A79"/>
    <w:rsid w:val="004F4E85"/>
    <w:rsid w:val="004F6BE4"/>
    <w:rsid w:val="004F748B"/>
    <w:rsid w:val="0050043E"/>
    <w:rsid w:val="0050045B"/>
    <w:rsid w:val="00500CB0"/>
    <w:rsid w:val="00500E01"/>
    <w:rsid w:val="00501679"/>
    <w:rsid w:val="0050170E"/>
    <w:rsid w:val="00503798"/>
    <w:rsid w:val="00504EDC"/>
    <w:rsid w:val="005057A4"/>
    <w:rsid w:val="00505F3E"/>
    <w:rsid w:val="00506C28"/>
    <w:rsid w:val="005100CC"/>
    <w:rsid w:val="005106F6"/>
    <w:rsid w:val="00513DF5"/>
    <w:rsid w:val="00513DF6"/>
    <w:rsid w:val="00513F77"/>
    <w:rsid w:val="005144B4"/>
    <w:rsid w:val="005144C3"/>
    <w:rsid w:val="00514D93"/>
    <w:rsid w:val="005151DB"/>
    <w:rsid w:val="0051555E"/>
    <w:rsid w:val="00515848"/>
    <w:rsid w:val="005158D1"/>
    <w:rsid w:val="005168EF"/>
    <w:rsid w:val="00521132"/>
    <w:rsid w:val="00521603"/>
    <w:rsid w:val="00521BC7"/>
    <w:rsid w:val="00521FCE"/>
    <w:rsid w:val="005222D7"/>
    <w:rsid w:val="0052286C"/>
    <w:rsid w:val="005230DE"/>
    <w:rsid w:val="0052361B"/>
    <w:rsid w:val="00523900"/>
    <w:rsid w:val="00524755"/>
    <w:rsid w:val="0052484A"/>
    <w:rsid w:val="0052486B"/>
    <w:rsid w:val="00524C56"/>
    <w:rsid w:val="005252D9"/>
    <w:rsid w:val="00525F4C"/>
    <w:rsid w:val="0052792D"/>
    <w:rsid w:val="00530FA8"/>
    <w:rsid w:val="005310A8"/>
    <w:rsid w:val="0053180F"/>
    <w:rsid w:val="005318E0"/>
    <w:rsid w:val="00533065"/>
    <w:rsid w:val="00533CFE"/>
    <w:rsid w:val="00534392"/>
    <w:rsid w:val="005353E3"/>
    <w:rsid w:val="00535BE9"/>
    <w:rsid w:val="00536371"/>
    <w:rsid w:val="0053645C"/>
    <w:rsid w:val="00536626"/>
    <w:rsid w:val="0053697D"/>
    <w:rsid w:val="00537402"/>
    <w:rsid w:val="00537556"/>
    <w:rsid w:val="0054070E"/>
    <w:rsid w:val="00540A8B"/>
    <w:rsid w:val="00540A8E"/>
    <w:rsid w:val="00540FA5"/>
    <w:rsid w:val="0054248E"/>
    <w:rsid w:val="005425F6"/>
    <w:rsid w:val="0054474D"/>
    <w:rsid w:val="00544B88"/>
    <w:rsid w:val="00544BC4"/>
    <w:rsid w:val="00544C8B"/>
    <w:rsid w:val="00545C28"/>
    <w:rsid w:val="005464E2"/>
    <w:rsid w:val="00546AAE"/>
    <w:rsid w:val="00546C92"/>
    <w:rsid w:val="0055042B"/>
    <w:rsid w:val="00550501"/>
    <w:rsid w:val="00550D35"/>
    <w:rsid w:val="0055132B"/>
    <w:rsid w:val="0055295B"/>
    <w:rsid w:val="00552EBE"/>
    <w:rsid w:val="0055434B"/>
    <w:rsid w:val="00555D03"/>
    <w:rsid w:val="005561A1"/>
    <w:rsid w:val="005565CE"/>
    <w:rsid w:val="00556810"/>
    <w:rsid w:val="0055695A"/>
    <w:rsid w:val="00560329"/>
    <w:rsid w:val="0056072C"/>
    <w:rsid w:val="005607AB"/>
    <w:rsid w:val="00560942"/>
    <w:rsid w:val="00560FB3"/>
    <w:rsid w:val="00561428"/>
    <w:rsid w:val="00564118"/>
    <w:rsid w:val="00567404"/>
    <w:rsid w:val="00567FA1"/>
    <w:rsid w:val="005701EF"/>
    <w:rsid w:val="00570B27"/>
    <w:rsid w:val="00570D2D"/>
    <w:rsid w:val="005713FE"/>
    <w:rsid w:val="0057182A"/>
    <w:rsid w:val="00571EDF"/>
    <w:rsid w:val="00572F91"/>
    <w:rsid w:val="00573C54"/>
    <w:rsid w:val="0057432E"/>
    <w:rsid w:val="005748E7"/>
    <w:rsid w:val="005755F4"/>
    <w:rsid w:val="0057762D"/>
    <w:rsid w:val="0057764D"/>
    <w:rsid w:val="00577A68"/>
    <w:rsid w:val="00577A97"/>
    <w:rsid w:val="005809DC"/>
    <w:rsid w:val="00581760"/>
    <w:rsid w:val="00582161"/>
    <w:rsid w:val="00582E8F"/>
    <w:rsid w:val="00583B08"/>
    <w:rsid w:val="00585873"/>
    <w:rsid w:val="00585ED5"/>
    <w:rsid w:val="005861D4"/>
    <w:rsid w:val="00586487"/>
    <w:rsid w:val="00587070"/>
    <w:rsid w:val="005877DD"/>
    <w:rsid w:val="00587A1D"/>
    <w:rsid w:val="00590539"/>
    <w:rsid w:val="00591B64"/>
    <w:rsid w:val="00591DDF"/>
    <w:rsid w:val="00591F31"/>
    <w:rsid w:val="00592403"/>
    <w:rsid w:val="00592F52"/>
    <w:rsid w:val="005935A1"/>
    <w:rsid w:val="005940BF"/>
    <w:rsid w:val="00595031"/>
    <w:rsid w:val="005955D0"/>
    <w:rsid w:val="005962F2"/>
    <w:rsid w:val="00597D17"/>
    <w:rsid w:val="005A0E66"/>
    <w:rsid w:val="005A1BA2"/>
    <w:rsid w:val="005A2D8B"/>
    <w:rsid w:val="005A30BB"/>
    <w:rsid w:val="005A3555"/>
    <w:rsid w:val="005A3EC9"/>
    <w:rsid w:val="005A5567"/>
    <w:rsid w:val="005A5754"/>
    <w:rsid w:val="005A6211"/>
    <w:rsid w:val="005A622D"/>
    <w:rsid w:val="005A64D1"/>
    <w:rsid w:val="005A701C"/>
    <w:rsid w:val="005A7CE4"/>
    <w:rsid w:val="005B090B"/>
    <w:rsid w:val="005B0B89"/>
    <w:rsid w:val="005B108E"/>
    <w:rsid w:val="005B2683"/>
    <w:rsid w:val="005B32A0"/>
    <w:rsid w:val="005B35CF"/>
    <w:rsid w:val="005B3FF2"/>
    <w:rsid w:val="005B41F2"/>
    <w:rsid w:val="005B4233"/>
    <w:rsid w:val="005B55FA"/>
    <w:rsid w:val="005B5C9E"/>
    <w:rsid w:val="005B62FD"/>
    <w:rsid w:val="005B736F"/>
    <w:rsid w:val="005B7876"/>
    <w:rsid w:val="005B7937"/>
    <w:rsid w:val="005B7C79"/>
    <w:rsid w:val="005B7F2B"/>
    <w:rsid w:val="005C0231"/>
    <w:rsid w:val="005C038A"/>
    <w:rsid w:val="005C0461"/>
    <w:rsid w:val="005C0646"/>
    <w:rsid w:val="005C07AA"/>
    <w:rsid w:val="005C0AB7"/>
    <w:rsid w:val="005C0FC2"/>
    <w:rsid w:val="005C2B35"/>
    <w:rsid w:val="005C3195"/>
    <w:rsid w:val="005C3A63"/>
    <w:rsid w:val="005C3E3C"/>
    <w:rsid w:val="005C4CFB"/>
    <w:rsid w:val="005C54AC"/>
    <w:rsid w:val="005C5725"/>
    <w:rsid w:val="005C6013"/>
    <w:rsid w:val="005C6029"/>
    <w:rsid w:val="005C66FE"/>
    <w:rsid w:val="005C68A4"/>
    <w:rsid w:val="005C72FC"/>
    <w:rsid w:val="005C7572"/>
    <w:rsid w:val="005C79CF"/>
    <w:rsid w:val="005D0724"/>
    <w:rsid w:val="005D1144"/>
    <w:rsid w:val="005D1BC2"/>
    <w:rsid w:val="005D1E8B"/>
    <w:rsid w:val="005D1F91"/>
    <w:rsid w:val="005D20B6"/>
    <w:rsid w:val="005D2768"/>
    <w:rsid w:val="005D2B56"/>
    <w:rsid w:val="005D3279"/>
    <w:rsid w:val="005D432F"/>
    <w:rsid w:val="005D45B7"/>
    <w:rsid w:val="005D497E"/>
    <w:rsid w:val="005D49CE"/>
    <w:rsid w:val="005D51A9"/>
    <w:rsid w:val="005D5E05"/>
    <w:rsid w:val="005D5E18"/>
    <w:rsid w:val="005D6330"/>
    <w:rsid w:val="005D6E4C"/>
    <w:rsid w:val="005D77C5"/>
    <w:rsid w:val="005E03DB"/>
    <w:rsid w:val="005E06D7"/>
    <w:rsid w:val="005E0870"/>
    <w:rsid w:val="005E0C55"/>
    <w:rsid w:val="005E37AB"/>
    <w:rsid w:val="005E38A5"/>
    <w:rsid w:val="005E3959"/>
    <w:rsid w:val="005E4106"/>
    <w:rsid w:val="005E5DB6"/>
    <w:rsid w:val="005E673C"/>
    <w:rsid w:val="005E7D45"/>
    <w:rsid w:val="005F0B0D"/>
    <w:rsid w:val="005F1A04"/>
    <w:rsid w:val="005F26D1"/>
    <w:rsid w:val="005F49EE"/>
    <w:rsid w:val="005F4B1D"/>
    <w:rsid w:val="005F6957"/>
    <w:rsid w:val="005F762B"/>
    <w:rsid w:val="0060076E"/>
    <w:rsid w:val="00600B34"/>
    <w:rsid w:val="0060183D"/>
    <w:rsid w:val="00602E2B"/>
    <w:rsid w:val="0060320E"/>
    <w:rsid w:val="00603418"/>
    <w:rsid w:val="00603694"/>
    <w:rsid w:val="00604928"/>
    <w:rsid w:val="00604A51"/>
    <w:rsid w:val="00605340"/>
    <w:rsid w:val="006076E1"/>
    <w:rsid w:val="00607BF0"/>
    <w:rsid w:val="00607CF3"/>
    <w:rsid w:val="0061084D"/>
    <w:rsid w:val="00611562"/>
    <w:rsid w:val="00612552"/>
    <w:rsid w:val="00612DFB"/>
    <w:rsid w:val="0061337B"/>
    <w:rsid w:val="0061364B"/>
    <w:rsid w:val="00613B90"/>
    <w:rsid w:val="00613FE1"/>
    <w:rsid w:val="00614F87"/>
    <w:rsid w:val="00615792"/>
    <w:rsid w:val="00616462"/>
    <w:rsid w:val="00616CA7"/>
    <w:rsid w:val="00620CCE"/>
    <w:rsid w:val="00622121"/>
    <w:rsid w:val="0062292A"/>
    <w:rsid w:val="00624788"/>
    <w:rsid w:val="0062491F"/>
    <w:rsid w:val="00625096"/>
    <w:rsid w:val="006250A9"/>
    <w:rsid w:val="00625B2E"/>
    <w:rsid w:val="00626403"/>
    <w:rsid w:val="00627024"/>
    <w:rsid w:val="00630C27"/>
    <w:rsid w:val="0063194D"/>
    <w:rsid w:val="00631E27"/>
    <w:rsid w:val="00633683"/>
    <w:rsid w:val="00633FA4"/>
    <w:rsid w:val="00634AD6"/>
    <w:rsid w:val="00634B85"/>
    <w:rsid w:val="00634C11"/>
    <w:rsid w:val="00634E5F"/>
    <w:rsid w:val="00635A19"/>
    <w:rsid w:val="00635C19"/>
    <w:rsid w:val="00636261"/>
    <w:rsid w:val="006367A6"/>
    <w:rsid w:val="00637CEB"/>
    <w:rsid w:val="00640AC0"/>
    <w:rsid w:val="006415AA"/>
    <w:rsid w:val="006418B0"/>
    <w:rsid w:val="00641950"/>
    <w:rsid w:val="006423CD"/>
    <w:rsid w:val="0064295A"/>
    <w:rsid w:val="00643344"/>
    <w:rsid w:val="0064367C"/>
    <w:rsid w:val="0064378F"/>
    <w:rsid w:val="00643CD4"/>
    <w:rsid w:val="00644338"/>
    <w:rsid w:val="00644DF2"/>
    <w:rsid w:val="006454EC"/>
    <w:rsid w:val="00645517"/>
    <w:rsid w:val="00645C35"/>
    <w:rsid w:val="00646FF2"/>
    <w:rsid w:val="00647217"/>
    <w:rsid w:val="006511B2"/>
    <w:rsid w:val="00652671"/>
    <w:rsid w:val="006527B0"/>
    <w:rsid w:val="00652A38"/>
    <w:rsid w:val="00653731"/>
    <w:rsid w:val="00654070"/>
    <w:rsid w:val="006547D3"/>
    <w:rsid w:val="00654828"/>
    <w:rsid w:val="00654F0C"/>
    <w:rsid w:val="00655961"/>
    <w:rsid w:val="006561EB"/>
    <w:rsid w:val="006574AB"/>
    <w:rsid w:val="0066178F"/>
    <w:rsid w:val="00663A8C"/>
    <w:rsid w:val="00663A90"/>
    <w:rsid w:val="00663B13"/>
    <w:rsid w:val="00664083"/>
    <w:rsid w:val="00665964"/>
    <w:rsid w:val="006659EC"/>
    <w:rsid w:val="00665BC1"/>
    <w:rsid w:val="006668CD"/>
    <w:rsid w:val="00667988"/>
    <w:rsid w:val="006707EB"/>
    <w:rsid w:val="00670B84"/>
    <w:rsid w:val="00670EED"/>
    <w:rsid w:val="00671467"/>
    <w:rsid w:val="00671C40"/>
    <w:rsid w:val="00672044"/>
    <w:rsid w:val="00672438"/>
    <w:rsid w:val="0067245A"/>
    <w:rsid w:val="0067271C"/>
    <w:rsid w:val="006735ED"/>
    <w:rsid w:val="00673BEA"/>
    <w:rsid w:val="00673C1E"/>
    <w:rsid w:val="0067590C"/>
    <w:rsid w:val="00675966"/>
    <w:rsid w:val="00676383"/>
    <w:rsid w:val="0067652B"/>
    <w:rsid w:val="006767C1"/>
    <w:rsid w:val="00676B2D"/>
    <w:rsid w:val="00676BC3"/>
    <w:rsid w:val="00677157"/>
    <w:rsid w:val="00677FCA"/>
    <w:rsid w:val="00681131"/>
    <w:rsid w:val="00682220"/>
    <w:rsid w:val="00682B33"/>
    <w:rsid w:val="00683139"/>
    <w:rsid w:val="00683255"/>
    <w:rsid w:val="00683B72"/>
    <w:rsid w:val="006845B0"/>
    <w:rsid w:val="006847B8"/>
    <w:rsid w:val="00684B36"/>
    <w:rsid w:val="00685BD2"/>
    <w:rsid w:val="006871C7"/>
    <w:rsid w:val="006871FC"/>
    <w:rsid w:val="006900C2"/>
    <w:rsid w:val="006927E7"/>
    <w:rsid w:val="00692CEA"/>
    <w:rsid w:val="0069356B"/>
    <w:rsid w:val="00693D80"/>
    <w:rsid w:val="0069499E"/>
    <w:rsid w:val="00694A3D"/>
    <w:rsid w:val="00694CB6"/>
    <w:rsid w:val="00695397"/>
    <w:rsid w:val="006955D9"/>
    <w:rsid w:val="00696040"/>
    <w:rsid w:val="00696220"/>
    <w:rsid w:val="00696233"/>
    <w:rsid w:val="006967A7"/>
    <w:rsid w:val="00696FF0"/>
    <w:rsid w:val="00697224"/>
    <w:rsid w:val="006A0159"/>
    <w:rsid w:val="006A02E4"/>
    <w:rsid w:val="006A064A"/>
    <w:rsid w:val="006A2775"/>
    <w:rsid w:val="006A29D7"/>
    <w:rsid w:val="006A2E16"/>
    <w:rsid w:val="006A2EE4"/>
    <w:rsid w:val="006A332A"/>
    <w:rsid w:val="006A363E"/>
    <w:rsid w:val="006A3989"/>
    <w:rsid w:val="006A3B2F"/>
    <w:rsid w:val="006A3EC9"/>
    <w:rsid w:val="006A6011"/>
    <w:rsid w:val="006A65E8"/>
    <w:rsid w:val="006A7663"/>
    <w:rsid w:val="006B03A4"/>
    <w:rsid w:val="006B05CE"/>
    <w:rsid w:val="006B129E"/>
    <w:rsid w:val="006B2677"/>
    <w:rsid w:val="006B2D32"/>
    <w:rsid w:val="006B3469"/>
    <w:rsid w:val="006B358A"/>
    <w:rsid w:val="006B42D5"/>
    <w:rsid w:val="006B5197"/>
    <w:rsid w:val="006B5C7B"/>
    <w:rsid w:val="006C042D"/>
    <w:rsid w:val="006C204A"/>
    <w:rsid w:val="006C2487"/>
    <w:rsid w:val="006C288D"/>
    <w:rsid w:val="006C367D"/>
    <w:rsid w:val="006C4216"/>
    <w:rsid w:val="006C4299"/>
    <w:rsid w:val="006C4556"/>
    <w:rsid w:val="006C520B"/>
    <w:rsid w:val="006C5718"/>
    <w:rsid w:val="006C7FFD"/>
    <w:rsid w:val="006D1FCF"/>
    <w:rsid w:val="006D2EE2"/>
    <w:rsid w:val="006D34BB"/>
    <w:rsid w:val="006D383C"/>
    <w:rsid w:val="006D6236"/>
    <w:rsid w:val="006D6D44"/>
    <w:rsid w:val="006D6DAA"/>
    <w:rsid w:val="006D6F15"/>
    <w:rsid w:val="006E0023"/>
    <w:rsid w:val="006E08F6"/>
    <w:rsid w:val="006E13D3"/>
    <w:rsid w:val="006E1BE3"/>
    <w:rsid w:val="006E1C38"/>
    <w:rsid w:val="006E269F"/>
    <w:rsid w:val="006E2EC6"/>
    <w:rsid w:val="006E33B9"/>
    <w:rsid w:val="006E3BE1"/>
    <w:rsid w:val="006E4473"/>
    <w:rsid w:val="006E4C0A"/>
    <w:rsid w:val="006E6E88"/>
    <w:rsid w:val="006E7EF8"/>
    <w:rsid w:val="006F037C"/>
    <w:rsid w:val="006F1156"/>
    <w:rsid w:val="006F172D"/>
    <w:rsid w:val="006F1D93"/>
    <w:rsid w:val="006F2283"/>
    <w:rsid w:val="006F292F"/>
    <w:rsid w:val="006F2CC8"/>
    <w:rsid w:val="006F2D62"/>
    <w:rsid w:val="006F3648"/>
    <w:rsid w:val="006F466E"/>
    <w:rsid w:val="006F5440"/>
    <w:rsid w:val="006F5F4C"/>
    <w:rsid w:val="006F6059"/>
    <w:rsid w:val="006F6400"/>
    <w:rsid w:val="006F6570"/>
    <w:rsid w:val="006F70AD"/>
    <w:rsid w:val="00700BFB"/>
    <w:rsid w:val="007017EE"/>
    <w:rsid w:val="00702CC7"/>
    <w:rsid w:val="0070318E"/>
    <w:rsid w:val="00704720"/>
    <w:rsid w:val="0070524A"/>
    <w:rsid w:val="00705BCC"/>
    <w:rsid w:val="007060D4"/>
    <w:rsid w:val="00706367"/>
    <w:rsid w:val="00710639"/>
    <w:rsid w:val="007108BE"/>
    <w:rsid w:val="00713649"/>
    <w:rsid w:val="00713E08"/>
    <w:rsid w:val="0071493D"/>
    <w:rsid w:val="0071509B"/>
    <w:rsid w:val="007159F5"/>
    <w:rsid w:val="00715D66"/>
    <w:rsid w:val="007171B3"/>
    <w:rsid w:val="00720577"/>
    <w:rsid w:val="00720831"/>
    <w:rsid w:val="0072098A"/>
    <w:rsid w:val="00720C84"/>
    <w:rsid w:val="00721A39"/>
    <w:rsid w:val="00723130"/>
    <w:rsid w:val="00723E8D"/>
    <w:rsid w:val="0072497B"/>
    <w:rsid w:val="00724995"/>
    <w:rsid w:val="00725D82"/>
    <w:rsid w:val="00725F7F"/>
    <w:rsid w:val="00726741"/>
    <w:rsid w:val="00726DEF"/>
    <w:rsid w:val="007277C0"/>
    <w:rsid w:val="00727EB8"/>
    <w:rsid w:val="00730F8A"/>
    <w:rsid w:val="007316FD"/>
    <w:rsid w:val="00733088"/>
    <w:rsid w:val="0073373E"/>
    <w:rsid w:val="00733855"/>
    <w:rsid w:val="00733E41"/>
    <w:rsid w:val="00733E65"/>
    <w:rsid w:val="007343B0"/>
    <w:rsid w:val="0073620C"/>
    <w:rsid w:val="0073656E"/>
    <w:rsid w:val="00736D7A"/>
    <w:rsid w:val="0073713D"/>
    <w:rsid w:val="007372F2"/>
    <w:rsid w:val="0073768A"/>
    <w:rsid w:val="00737B5E"/>
    <w:rsid w:val="00740489"/>
    <w:rsid w:val="007404AE"/>
    <w:rsid w:val="007423B6"/>
    <w:rsid w:val="0074284C"/>
    <w:rsid w:val="007429D4"/>
    <w:rsid w:val="007430E7"/>
    <w:rsid w:val="00744ED9"/>
    <w:rsid w:val="00744FE2"/>
    <w:rsid w:val="00745A74"/>
    <w:rsid w:val="007462F7"/>
    <w:rsid w:val="00746724"/>
    <w:rsid w:val="007479D9"/>
    <w:rsid w:val="00750696"/>
    <w:rsid w:val="00751238"/>
    <w:rsid w:val="007516B1"/>
    <w:rsid w:val="007526F4"/>
    <w:rsid w:val="00753153"/>
    <w:rsid w:val="00753EB9"/>
    <w:rsid w:val="00755007"/>
    <w:rsid w:val="00755104"/>
    <w:rsid w:val="00755D7F"/>
    <w:rsid w:val="0075692F"/>
    <w:rsid w:val="00756B7B"/>
    <w:rsid w:val="00757AF2"/>
    <w:rsid w:val="00757E5C"/>
    <w:rsid w:val="00757F5A"/>
    <w:rsid w:val="00760D37"/>
    <w:rsid w:val="00761560"/>
    <w:rsid w:val="007618E9"/>
    <w:rsid w:val="00761B80"/>
    <w:rsid w:val="00761FCA"/>
    <w:rsid w:val="007621DB"/>
    <w:rsid w:val="00762D50"/>
    <w:rsid w:val="007634A2"/>
    <w:rsid w:val="00763A67"/>
    <w:rsid w:val="00763B45"/>
    <w:rsid w:val="007642B7"/>
    <w:rsid w:val="00765130"/>
    <w:rsid w:val="0076577B"/>
    <w:rsid w:val="00765F50"/>
    <w:rsid w:val="00766041"/>
    <w:rsid w:val="00766472"/>
    <w:rsid w:val="007664DC"/>
    <w:rsid w:val="007666A6"/>
    <w:rsid w:val="00766A74"/>
    <w:rsid w:val="00767026"/>
    <w:rsid w:val="00770A28"/>
    <w:rsid w:val="00770BD9"/>
    <w:rsid w:val="0077131B"/>
    <w:rsid w:val="00771F55"/>
    <w:rsid w:val="00772042"/>
    <w:rsid w:val="00772331"/>
    <w:rsid w:val="00772BE3"/>
    <w:rsid w:val="00773D6E"/>
    <w:rsid w:val="007744D4"/>
    <w:rsid w:val="00775ADD"/>
    <w:rsid w:val="00775C19"/>
    <w:rsid w:val="00775CE2"/>
    <w:rsid w:val="007763D8"/>
    <w:rsid w:val="0077654A"/>
    <w:rsid w:val="00776643"/>
    <w:rsid w:val="0078003E"/>
    <w:rsid w:val="007800A4"/>
    <w:rsid w:val="00780B47"/>
    <w:rsid w:val="007817D4"/>
    <w:rsid w:val="00781E78"/>
    <w:rsid w:val="007820B8"/>
    <w:rsid w:val="00782F12"/>
    <w:rsid w:val="00782F9D"/>
    <w:rsid w:val="00783AFF"/>
    <w:rsid w:val="007854F7"/>
    <w:rsid w:val="007855E7"/>
    <w:rsid w:val="007864BB"/>
    <w:rsid w:val="00786530"/>
    <w:rsid w:val="00786916"/>
    <w:rsid w:val="00786A08"/>
    <w:rsid w:val="00787178"/>
    <w:rsid w:val="0078752E"/>
    <w:rsid w:val="00787701"/>
    <w:rsid w:val="0078796C"/>
    <w:rsid w:val="00787B54"/>
    <w:rsid w:val="00787EF6"/>
    <w:rsid w:val="00790530"/>
    <w:rsid w:val="00790978"/>
    <w:rsid w:val="007909E7"/>
    <w:rsid w:val="00790D38"/>
    <w:rsid w:val="00791B89"/>
    <w:rsid w:val="00791FDB"/>
    <w:rsid w:val="00792EED"/>
    <w:rsid w:val="007931EC"/>
    <w:rsid w:val="007935C3"/>
    <w:rsid w:val="007938D5"/>
    <w:rsid w:val="00793A18"/>
    <w:rsid w:val="007948E6"/>
    <w:rsid w:val="00794A91"/>
    <w:rsid w:val="00794B08"/>
    <w:rsid w:val="00796142"/>
    <w:rsid w:val="0079763C"/>
    <w:rsid w:val="00797754"/>
    <w:rsid w:val="007A04A5"/>
    <w:rsid w:val="007A0908"/>
    <w:rsid w:val="007A0D02"/>
    <w:rsid w:val="007A136D"/>
    <w:rsid w:val="007A15FE"/>
    <w:rsid w:val="007A2214"/>
    <w:rsid w:val="007A239B"/>
    <w:rsid w:val="007A2B69"/>
    <w:rsid w:val="007A3A86"/>
    <w:rsid w:val="007A55C9"/>
    <w:rsid w:val="007A55FC"/>
    <w:rsid w:val="007A675D"/>
    <w:rsid w:val="007A6935"/>
    <w:rsid w:val="007A6A5D"/>
    <w:rsid w:val="007A6B19"/>
    <w:rsid w:val="007A7D2C"/>
    <w:rsid w:val="007B032A"/>
    <w:rsid w:val="007B3693"/>
    <w:rsid w:val="007B41E2"/>
    <w:rsid w:val="007B44AB"/>
    <w:rsid w:val="007B4504"/>
    <w:rsid w:val="007B4A34"/>
    <w:rsid w:val="007B4B3D"/>
    <w:rsid w:val="007B6057"/>
    <w:rsid w:val="007B7003"/>
    <w:rsid w:val="007B7240"/>
    <w:rsid w:val="007B767A"/>
    <w:rsid w:val="007C0D86"/>
    <w:rsid w:val="007C2C49"/>
    <w:rsid w:val="007C33E3"/>
    <w:rsid w:val="007C3DFC"/>
    <w:rsid w:val="007C53C0"/>
    <w:rsid w:val="007C606E"/>
    <w:rsid w:val="007C62A2"/>
    <w:rsid w:val="007C6A07"/>
    <w:rsid w:val="007C6D1E"/>
    <w:rsid w:val="007C7536"/>
    <w:rsid w:val="007C7F98"/>
    <w:rsid w:val="007D030B"/>
    <w:rsid w:val="007D1D8B"/>
    <w:rsid w:val="007D22BE"/>
    <w:rsid w:val="007D346A"/>
    <w:rsid w:val="007D41AB"/>
    <w:rsid w:val="007D42EC"/>
    <w:rsid w:val="007D534D"/>
    <w:rsid w:val="007D5744"/>
    <w:rsid w:val="007D579B"/>
    <w:rsid w:val="007D5A20"/>
    <w:rsid w:val="007D5ACE"/>
    <w:rsid w:val="007D7905"/>
    <w:rsid w:val="007E05A8"/>
    <w:rsid w:val="007E0946"/>
    <w:rsid w:val="007E0D60"/>
    <w:rsid w:val="007E25FB"/>
    <w:rsid w:val="007E2FAE"/>
    <w:rsid w:val="007E38D1"/>
    <w:rsid w:val="007E3A29"/>
    <w:rsid w:val="007E3B95"/>
    <w:rsid w:val="007E40E9"/>
    <w:rsid w:val="007E446F"/>
    <w:rsid w:val="007E6B79"/>
    <w:rsid w:val="007E7AD5"/>
    <w:rsid w:val="007E7AD9"/>
    <w:rsid w:val="007E7F6B"/>
    <w:rsid w:val="007F0295"/>
    <w:rsid w:val="007F063B"/>
    <w:rsid w:val="007F08AF"/>
    <w:rsid w:val="007F08EE"/>
    <w:rsid w:val="007F18B8"/>
    <w:rsid w:val="007F1C44"/>
    <w:rsid w:val="007F1E39"/>
    <w:rsid w:val="007F2428"/>
    <w:rsid w:val="007F2507"/>
    <w:rsid w:val="007F2552"/>
    <w:rsid w:val="007F2677"/>
    <w:rsid w:val="007F2F47"/>
    <w:rsid w:val="007F303E"/>
    <w:rsid w:val="007F3416"/>
    <w:rsid w:val="007F34D8"/>
    <w:rsid w:val="007F3645"/>
    <w:rsid w:val="007F3890"/>
    <w:rsid w:val="007F4578"/>
    <w:rsid w:val="007F47C8"/>
    <w:rsid w:val="007F5220"/>
    <w:rsid w:val="007F6244"/>
    <w:rsid w:val="007F6510"/>
    <w:rsid w:val="007F69DF"/>
    <w:rsid w:val="007F7189"/>
    <w:rsid w:val="007F721C"/>
    <w:rsid w:val="007F7316"/>
    <w:rsid w:val="007F7D20"/>
    <w:rsid w:val="0080183E"/>
    <w:rsid w:val="008018EE"/>
    <w:rsid w:val="00801AAA"/>
    <w:rsid w:val="00802042"/>
    <w:rsid w:val="008020BE"/>
    <w:rsid w:val="0080219F"/>
    <w:rsid w:val="008026D5"/>
    <w:rsid w:val="00803596"/>
    <w:rsid w:val="0080429E"/>
    <w:rsid w:val="00804815"/>
    <w:rsid w:val="00806CCD"/>
    <w:rsid w:val="00807E91"/>
    <w:rsid w:val="0081010C"/>
    <w:rsid w:val="008106AD"/>
    <w:rsid w:val="0081117E"/>
    <w:rsid w:val="00811C27"/>
    <w:rsid w:val="008129E7"/>
    <w:rsid w:val="008148E6"/>
    <w:rsid w:val="008149AB"/>
    <w:rsid w:val="00814D77"/>
    <w:rsid w:val="008158D5"/>
    <w:rsid w:val="008166BF"/>
    <w:rsid w:val="00816D73"/>
    <w:rsid w:val="0081736C"/>
    <w:rsid w:val="00817ED4"/>
    <w:rsid w:val="008212B7"/>
    <w:rsid w:val="008216BA"/>
    <w:rsid w:val="00821E68"/>
    <w:rsid w:val="0082249F"/>
    <w:rsid w:val="008226EF"/>
    <w:rsid w:val="0082354B"/>
    <w:rsid w:val="00823AA9"/>
    <w:rsid w:val="00824ED3"/>
    <w:rsid w:val="00825228"/>
    <w:rsid w:val="00825C13"/>
    <w:rsid w:val="0082706E"/>
    <w:rsid w:val="008309C8"/>
    <w:rsid w:val="00830A3B"/>
    <w:rsid w:val="00830B19"/>
    <w:rsid w:val="00831016"/>
    <w:rsid w:val="00831819"/>
    <w:rsid w:val="00831966"/>
    <w:rsid w:val="00831C3C"/>
    <w:rsid w:val="00831DEE"/>
    <w:rsid w:val="008329E1"/>
    <w:rsid w:val="00832F3A"/>
    <w:rsid w:val="0083344D"/>
    <w:rsid w:val="00833F26"/>
    <w:rsid w:val="008341BA"/>
    <w:rsid w:val="0083495B"/>
    <w:rsid w:val="00835374"/>
    <w:rsid w:val="0083598B"/>
    <w:rsid w:val="008370EA"/>
    <w:rsid w:val="0083716D"/>
    <w:rsid w:val="0083718D"/>
    <w:rsid w:val="00837560"/>
    <w:rsid w:val="00837BC6"/>
    <w:rsid w:val="00837FE4"/>
    <w:rsid w:val="008406AF"/>
    <w:rsid w:val="00841360"/>
    <w:rsid w:val="00842AB4"/>
    <w:rsid w:val="00842AEC"/>
    <w:rsid w:val="00843006"/>
    <w:rsid w:val="00843588"/>
    <w:rsid w:val="0084390C"/>
    <w:rsid w:val="00844567"/>
    <w:rsid w:val="00844D56"/>
    <w:rsid w:val="00845394"/>
    <w:rsid w:val="00846A90"/>
    <w:rsid w:val="00846EEB"/>
    <w:rsid w:val="008500F0"/>
    <w:rsid w:val="00850421"/>
    <w:rsid w:val="00850DEE"/>
    <w:rsid w:val="00853B82"/>
    <w:rsid w:val="00854BB8"/>
    <w:rsid w:val="00855654"/>
    <w:rsid w:val="00856B44"/>
    <w:rsid w:val="008571C2"/>
    <w:rsid w:val="00857728"/>
    <w:rsid w:val="00857DC9"/>
    <w:rsid w:val="0086005A"/>
    <w:rsid w:val="00860C8B"/>
    <w:rsid w:val="00861583"/>
    <w:rsid w:val="008619CC"/>
    <w:rsid w:val="00861B29"/>
    <w:rsid w:val="008624C5"/>
    <w:rsid w:val="00862769"/>
    <w:rsid w:val="00862AF4"/>
    <w:rsid w:val="00863B8F"/>
    <w:rsid w:val="00864816"/>
    <w:rsid w:val="00864FA5"/>
    <w:rsid w:val="0086527E"/>
    <w:rsid w:val="00865668"/>
    <w:rsid w:val="00865B52"/>
    <w:rsid w:val="008663C7"/>
    <w:rsid w:val="00866F4F"/>
    <w:rsid w:val="00867F99"/>
    <w:rsid w:val="008702DC"/>
    <w:rsid w:val="008706F9"/>
    <w:rsid w:val="0087093B"/>
    <w:rsid w:val="0087132A"/>
    <w:rsid w:val="00871847"/>
    <w:rsid w:val="00871A51"/>
    <w:rsid w:val="00872003"/>
    <w:rsid w:val="008721F0"/>
    <w:rsid w:val="00872414"/>
    <w:rsid w:val="0087283F"/>
    <w:rsid w:val="00873886"/>
    <w:rsid w:val="008744FC"/>
    <w:rsid w:val="008747A2"/>
    <w:rsid w:val="00874A0A"/>
    <w:rsid w:val="00876F4D"/>
    <w:rsid w:val="008777BF"/>
    <w:rsid w:val="00877B41"/>
    <w:rsid w:val="008800CF"/>
    <w:rsid w:val="00880465"/>
    <w:rsid w:val="00880BE6"/>
    <w:rsid w:val="00881E0D"/>
    <w:rsid w:val="00881F83"/>
    <w:rsid w:val="00885285"/>
    <w:rsid w:val="008864A3"/>
    <w:rsid w:val="008871F4"/>
    <w:rsid w:val="00887472"/>
    <w:rsid w:val="008874B3"/>
    <w:rsid w:val="00887716"/>
    <w:rsid w:val="00887AB9"/>
    <w:rsid w:val="008900EA"/>
    <w:rsid w:val="00890AB5"/>
    <w:rsid w:val="00890EB3"/>
    <w:rsid w:val="00891372"/>
    <w:rsid w:val="0089171A"/>
    <w:rsid w:val="00891EDC"/>
    <w:rsid w:val="008920EF"/>
    <w:rsid w:val="0089216D"/>
    <w:rsid w:val="008936D0"/>
    <w:rsid w:val="00893CA5"/>
    <w:rsid w:val="008941EF"/>
    <w:rsid w:val="008952DD"/>
    <w:rsid w:val="008959FF"/>
    <w:rsid w:val="00895D1F"/>
    <w:rsid w:val="00896B29"/>
    <w:rsid w:val="00896BCA"/>
    <w:rsid w:val="0089774A"/>
    <w:rsid w:val="008A0640"/>
    <w:rsid w:val="008A117A"/>
    <w:rsid w:val="008A11DA"/>
    <w:rsid w:val="008A1352"/>
    <w:rsid w:val="008A1A39"/>
    <w:rsid w:val="008A2218"/>
    <w:rsid w:val="008A2315"/>
    <w:rsid w:val="008A23A5"/>
    <w:rsid w:val="008A34E1"/>
    <w:rsid w:val="008A3607"/>
    <w:rsid w:val="008A3F53"/>
    <w:rsid w:val="008A4428"/>
    <w:rsid w:val="008A44EA"/>
    <w:rsid w:val="008A47B3"/>
    <w:rsid w:val="008A4846"/>
    <w:rsid w:val="008A4D86"/>
    <w:rsid w:val="008A4FF0"/>
    <w:rsid w:val="008A658C"/>
    <w:rsid w:val="008A67B2"/>
    <w:rsid w:val="008A72BA"/>
    <w:rsid w:val="008A7505"/>
    <w:rsid w:val="008A7EAC"/>
    <w:rsid w:val="008B0A02"/>
    <w:rsid w:val="008B0CE1"/>
    <w:rsid w:val="008B1275"/>
    <w:rsid w:val="008B1814"/>
    <w:rsid w:val="008B3AB8"/>
    <w:rsid w:val="008B4490"/>
    <w:rsid w:val="008B540B"/>
    <w:rsid w:val="008B5C40"/>
    <w:rsid w:val="008B7983"/>
    <w:rsid w:val="008C003D"/>
    <w:rsid w:val="008C0C90"/>
    <w:rsid w:val="008C0CEC"/>
    <w:rsid w:val="008C11F9"/>
    <w:rsid w:val="008C2520"/>
    <w:rsid w:val="008C2B0C"/>
    <w:rsid w:val="008C2C2A"/>
    <w:rsid w:val="008C31D6"/>
    <w:rsid w:val="008C5C7C"/>
    <w:rsid w:val="008C7B68"/>
    <w:rsid w:val="008D09FB"/>
    <w:rsid w:val="008D295A"/>
    <w:rsid w:val="008D330F"/>
    <w:rsid w:val="008D35DB"/>
    <w:rsid w:val="008D3BD3"/>
    <w:rsid w:val="008D41C4"/>
    <w:rsid w:val="008D4BB2"/>
    <w:rsid w:val="008D4CFE"/>
    <w:rsid w:val="008D6189"/>
    <w:rsid w:val="008D71C9"/>
    <w:rsid w:val="008D7391"/>
    <w:rsid w:val="008D7ABC"/>
    <w:rsid w:val="008E0669"/>
    <w:rsid w:val="008E0ACD"/>
    <w:rsid w:val="008E15DD"/>
    <w:rsid w:val="008E1B8A"/>
    <w:rsid w:val="008E202B"/>
    <w:rsid w:val="008E2855"/>
    <w:rsid w:val="008E2B6A"/>
    <w:rsid w:val="008E3104"/>
    <w:rsid w:val="008E3681"/>
    <w:rsid w:val="008E3E25"/>
    <w:rsid w:val="008E4390"/>
    <w:rsid w:val="008E4CD4"/>
    <w:rsid w:val="008E6012"/>
    <w:rsid w:val="008F0520"/>
    <w:rsid w:val="008F0972"/>
    <w:rsid w:val="008F0F2E"/>
    <w:rsid w:val="008F0FAB"/>
    <w:rsid w:val="008F209A"/>
    <w:rsid w:val="008F270C"/>
    <w:rsid w:val="008F3356"/>
    <w:rsid w:val="008F3429"/>
    <w:rsid w:val="008F5868"/>
    <w:rsid w:val="008F61D2"/>
    <w:rsid w:val="008F7353"/>
    <w:rsid w:val="009009E6"/>
    <w:rsid w:val="00901941"/>
    <w:rsid w:val="00902612"/>
    <w:rsid w:val="0090324B"/>
    <w:rsid w:val="00904AD9"/>
    <w:rsid w:val="00904FAA"/>
    <w:rsid w:val="009050AF"/>
    <w:rsid w:val="00905419"/>
    <w:rsid w:val="00905769"/>
    <w:rsid w:val="00905AA6"/>
    <w:rsid w:val="009062CB"/>
    <w:rsid w:val="00906755"/>
    <w:rsid w:val="009068EA"/>
    <w:rsid w:val="00906C16"/>
    <w:rsid w:val="00907DF5"/>
    <w:rsid w:val="00907EF3"/>
    <w:rsid w:val="00907F7E"/>
    <w:rsid w:val="009105D8"/>
    <w:rsid w:val="00910C03"/>
    <w:rsid w:val="00911498"/>
    <w:rsid w:val="009117A9"/>
    <w:rsid w:val="0091233B"/>
    <w:rsid w:val="009136B9"/>
    <w:rsid w:val="00913A68"/>
    <w:rsid w:val="00914489"/>
    <w:rsid w:val="009148A7"/>
    <w:rsid w:val="0091502D"/>
    <w:rsid w:val="00915761"/>
    <w:rsid w:val="00915F76"/>
    <w:rsid w:val="009163FE"/>
    <w:rsid w:val="0091656E"/>
    <w:rsid w:val="00917B04"/>
    <w:rsid w:val="0092104A"/>
    <w:rsid w:val="0092110F"/>
    <w:rsid w:val="0092125C"/>
    <w:rsid w:val="009239FF"/>
    <w:rsid w:val="00925013"/>
    <w:rsid w:val="0092612F"/>
    <w:rsid w:val="009275B9"/>
    <w:rsid w:val="00930603"/>
    <w:rsid w:val="0093149A"/>
    <w:rsid w:val="0093174B"/>
    <w:rsid w:val="00932706"/>
    <w:rsid w:val="009327D4"/>
    <w:rsid w:val="00932817"/>
    <w:rsid w:val="00934687"/>
    <w:rsid w:val="00934AAE"/>
    <w:rsid w:val="0093506E"/>
    <w:rsid w:val="009350AE"/>
    <w:rsid w:val="009355EC"/>
    <w:rsid w:val="00935DF1"/>
    <w:rsid w:val="00935FBD"/>
    <w:rsid w:val="00937CE9"/>
    <w:rsid w:val="0094153D"/>
    <w:rsid w:val="009416D9"/>
    <w:rsid w:val="00941C75"/>
    <w:rsid w:val="0094257B"/>
    <w:rsid w:val="0094263D"/>
    <w:rsid w:val="00942C75"/>
    <w:rsid w:val="00942D9F"/>
    <w:rsid w:val="00943997"/>
    <w:rsid w:val="00943A0C"/>
    <w:rsid w:val="009443C7"/>
    <w:rsid w:val="00945134"/>
    <w:rsid w:val="00946132"/>
    <w:rsid w:val="00946419"/>
    <w:rsid w:val="00950294"/>
    <w:rsid w:val="00950710"/>
    <w:rsid w:val="009510C7"/>
    <w:rsid w:val="009519EF"/>
    <w:rsid w:val="00951D28"/>
    <w:rsid w:val="00951DD8"/>
    <w:rsid w:val="00951F7B"/>
    <w:rsid w:val="00954172"/>
    <w:rsid w:val="00954DFA"/>
    <w:rsid w:val="00955271"/>
    <w:rsid w:val="00955648"/>
    <w:rsid w:val="00955CCB"/>
    <w:rsid w:val="009566DD"/>
    <w:rsid w:val="00956DAF"/>
    <w:rsid w:val="00956FEE"/>
    <w:rsid w:val="00957BB0"/>
    <w:rsid w:val="009604D6"/>
    <w:rsid w:val="00960ADE"/>
    <w:rsid w:val="00960FE7"/>
    <w:rsid w:val="0096194B"/>
    <w:rsid w:val="00962D1F"/>
    <w:rsid w:val="0096346A"/>
    <w:rsid w:val="009636C0"/>
    <w:rsid w:val="00964007"/>
    <w:rsid w:val="0096472A"/>
    <w:rsid w:val="0096511D"/>
    <w:rsid w:val="00965BEB"/>
    <w:rsid w:val="00965E90"/>
    <w:rsid w:val="00965FC8"/>
    <w:rsid w:val="00966CE8"/>
    <w:rsid w:val="009671F7"/>
    <w:rsid w:val="009676F2"/>
    <w:rsid w:val="00967EAA"/>
    <w:rsid w:val="00970145"/>
    <w:rsid w:val="00970848"/>
    <w:rsid w:val="009709B2"/>
    <w:rsid w:val="009716CF"/>
    <w:rsid w:val="00971836"/>
    <w:rsid w:val="00972373"/>
    <w:rsid w:val="00972631"/>
    <w:rsid w:val="00972DA2"/>
    <w:rsid w:val="00972E59"/>
    <w:rsid w:val="0097324E"/>
    <w:rsid w:val="009736FC"/>
    <w:rsid w:val="00973A45"/>
    <w:rsid w:val="009746D9"/>
    <w:rsid w:val="00974B87"/>
    <w:rsid w:val="009754D4"/>
    <w:rsid w:val="00975573"/>
    <w:rsid w:val="00976A62"/>
    <w:rsid w:val="009775C4"/>
    <w:rsid w:val="00980379"/>
    <w:rsid w:val="009807C2"/>
    <w:rsid w:val="00980C82"/>
    <w:rsid w:val="009817C7"/>
    <w:rsid w:val="009834B3"/>
    <w:rsid w:val="00983771"/>
    <w:rsid w:val="00983B3B"/>
    <w:rsid w:val="00985650"/>
    <w:rsid w:val="009856C0"/>
    <w:rsid w:val="00985B4B"/>
    <w:rsid w:val="00985CC6"/>
    <w:rsid w:val="00985E6A"/>
    <w:rsid w:val="0098620E"/>
    <w:rsid w:val="009869C5"/>
    <w:rsid w:val="0098707F"/>
    <w:rsid w:val="009873FE"/>
    <w:rsid w:val="00990A7A"/>
    <w:rsid w:val="00990CB2"/>
    <w:rsid w:val="00991997"/>
    <w:rsid w:val="009919DD"/>
    <w:rsid w:val="00991B5C"/>
    <w:rsid w:val="00992480"/>
    <w:rsid w:val="009928B6"/>
    <w:rsid w:val="00992D1C"/>
    <w:rsid w:val="00992D93"/>
    <w:rsid w:val="009930AA"/>
    <w:rsid w:val="0099332D"/>
    <w:rsid w:val="009934BA"/>
    <w:rsid w:val="009934FC"/>
    <w:rsid w:val="00994145"/>
    <w:rsid w:val="00994DB9"/>
    <w:rsid w:val="00994E00"/>
    <w:rsid w:val="009960E7"/>
    <w:rsid w:val="0099612A"/>
    <w:rsid w:val="009968F6"/>
    <w:rsid w:val="00996C94"/>
    <w:rsid w:val="00997982"/>
    <w:rsid w:val="00997D68"/>
    <w:rsid w:val="009A0F1E"/>
    <w:rsid w:val="009A193F"/>
    <w:rsid w:val="009A1F07"/>
    <w:rsid w:val="009A1FBC"/>
    <w:rsid w:val="009A2CD4"/>
    <w:rsid w:val="009A37FD"/>
    <w:rsid w:val="009A3A7D"/>
    <w:rsid w:val="009A41F4"/>
    <w:rsid w:val="009A4419"/>
    <w:rsid w:val="009A4D27"/>
    <w:rsid w:val="009A4E48"/>
    <w:rsid w:val="009A5956"/>
    <w:rsid w:val="009A5F91"/>
    <w:rsid w:val="009A5FFF"/>
    <w:rsid w:val="009A6F61"/>
    <w:rsid w:val="009A705D"/>
    <w:rsid w:val="009A7088"/>
    <w:rsid w:val="009B0684"/>
    <w:rsid w:val="009B1992"/>
    <w:rsid w:val="009B1B79"/>
    <w:rsid w:val="009B3D69"/>
    <w:rsid w:val="009B67D6"/>
    <w:rsid w:val="009B6AAF"/>
    <w:rsid w:val="009B6D60"/>
    <w:rsid w:val="009B7F7C"/>
    <w:rsid w:val="009C006D"/>
    <w:rsid w:val="009C0077"/>
    <w:rsid w:val="009C0296"/>
    <w:rsid w:val="009C1429"/>
    <w:rsid w:val="009C2815"/>
    <w:rsid w:val="009C2F86"/>
    <w:rsid w:val="009C3050"/>
    <w:rsid w:val="009C3DB8"/>
    <w:rsid w:val="009C3EAE"/>
    <w:rsid w:val="009C40D3"/>
    <w:rsid w:val="009C4AB1"/>
    <w:rsid w:val="009C5165"/>
    <w:rsid w:val="009C59A7"/>
    <w:rsid w:val="009C6C7D"/>
    <w:rsid w:val="009C72F4"/>
    <w:rsid w:val="009C74A2"/>
    <w:rsid w:val="009C7513"/>
    <w:rsid w:val="009D0F45"/>
    <w:rsid w:val="009D179A"/>
    <w:rsid w:val="009D17A9"/>
    <w:rsid w:val="009D36C6"/>
    <w:rsid w:val="009D3A2A"/>
    <w:rsid w:val="009D3D8C"/>
    <w:rsid w:val="009D3F15"/>
    <w:rsid w:val="009D3FE6"/>
    <w:rsid w:val="009D49E3"/>
    <w:rsid w:val="009D4BDA"/>
    <w:rsid w:val="009D5706"/>
    <w:rsid w:val="009D67D1"/>
    <w:rsid w:val="009D76E4"/>
    <w:rsid w:val="009E0054"/>
    <w:rsid w:val="009E1050"/>
    <w:rsid w:val="009E2029"/>
    <w:rsid w:val="009E42B7"/>
    <w:rsid w:val="009E4560"/>
    <w:rsid w:val="009E5D98"/>
    <w:rsid w:val="009E5EA0"/>
    <w:rsid w:val="009E6F4F"/>
    <w:rsid w:val="009E7013"/>
    <w:rsid w:val="009E765B"/>
    <w:rsid w:val="009E76F0"/>
    <w:rsid w:val="009F033C"/>
    <w:rsid w:val="009F0BF4"/>
    <w:rsid w:val="009F11D3"/>
    <w:rsid w:val="009F22A6"/>
    <w:rsid w:val="009F2848"/>
    <w:rsid w:val="009F442D"/>
    <w:rsid w:val="009F46B6"/>
    <w:rsid w:val="009F5762"/>
    <w:rsid w:val="009F576F"/>
    <w:rsid w:val="009F5A7D"/>
    <w:rsid w:val="009F618A"/>
    <w:rsid w:val="009F63B5"/>
    <w:rsid w:val="009F6DBA"/>
    <w:rsid w:val="009F74AF"/>
    <w:rsid w:val="009F7FA9"/>
    <w:rsid w:val="00A0030D"/>
    <w:rsid w:val="00A0082D"/>
    <w:rsid w:val="00A02CA7"/>
    <w:rsid w:val="00A02D46"/>
    <w:rsid w:val="00A02EAF"/>
    <w:rsid w:val="00A0361F"/>
    <w:rsid w:val="00A037A2"/>
    <w:rsid w:val="00A046FE"/>
    <w:rsid w:val="00A050AC"/>
    <w:rsid w:val="00A05370"/>
    <w:rsid w:val="00A066E5"/>
    <w:rsid w:val="00A067E3"/>
    <w:rsid w:val="00A07384"/>
    <w:rsid w:val="00A1043D"/>
    <w:rsid w:val="00A10825"/>
    <w:rsid w:val="00A10D6A"/>
    <w:rsid w:val="00A11532"/>
    <w:rsid w:val="00A11D34"/>
    <w:rsid w:val="00A11FF8"/>
    <w:rsid w:val="00A12ADE"/>
    <w:rsid w:val="00A13839"/>
    <w:rsid w:val="00A13876"/>
    <w:rsid w:val="00A143B1"/>
    <w:rsid w:val="00A155D6"/>
    <w:rsid w:val="00A15C7A"/>
    <w:rsid w:val="00A1637D"/>
    <w:rsid w:val="00A16A09"/>
    <w:rsid w:val="00A171F4"/>
    <w:rsid w:val="00A17BC4"/>
    <w:rsid w:val="00A2136B"/>
    <w:rsid w:val="00A22B82"/>
    <w:rsid w:val="00A24AF8"/>
    <w:rsid w:val="00A24B48"/>
    <w:rsid w:val="00A25CF7"/>
    <w:rsid w:val="00A25DDA"/>
    <w:rsid w:val="00A26535"/>
    <w:rsid w:val="00A27F9D"/>
    <w:rsid w:val="00A302F6"/>
    <w:rsid w:val="00A30BDC"/>
    <w:rsid w:val="00A31DAA"/>
    <w:rsid w:val="00A3209C"/>
    <w:rsid w:val="00A32644"/>
    <w:rsid w:val="00A33AE9"/>
    <w:rsid w:val="00A33B23"/>
    <w:rsid w:val="00A33F34"/>
    <w:rsid w:val="00A3503B"/>
    <w:rsid w:val="00A35B7E"/>
    <w:rsid w:val="00A3640D"/>
    <w:rsid w:val="00A40172"/>
    <w:rsid w:val="00A4020D"/>
    <w:rsid w:val="00A40B92"/>
    <w:rsid w:val="00A41642"/>
    <w:rsid w:val="00A41687"/>
    <w:rsid w:val="00A41BEF"/>
    <w:rsid w:val="00A42857"/>
    <w:rsid w:val="00A43035"/>
    <w:rsid w:val="00A439CC"/>
    <w:rsid w:val="00A44394"/>
    <w:rsid w:val="00A44618"/>
    <w:rsid w:val="00A44DAB"/>
    <w:rsid w:val="00A44F49"/>
    <w:rsid w:val="00A46C23"/>
    <w:rsid w:val="00A50612"/>
    <w:rsid w:val="00A50855"/>
    <w:rsid w:val="00A50F5C"/>
    <w:rsid w:val="00A50FC5"/>
    <w:rsid w:val="00A51558"/>
    <w:rsid w:val="00A5304E"/>
    <w:rsid w:val="00A53294"/>
    <w:rsid w:val="00A537FF"/>
    <w:rsid w:val="00A547ED"/>
    <w:rsid w:val="00A5564B"/>
    <w:rsid w:val="00A5610F"/>
    <w:rsid w:val="00A5624D"/>
    <w:rsid w:val="00A57964"/>
    <w:rsid w:val="00A60401"/>
    <w:rsid w:val="00A61F76"/>
    <w:rsid w:val="00A621F4"/>
    <w:rsid w:val="00A624AC"/>
    <w:rsid w:val="00A63204"/>
    <w:rsid w:val="00A63A77"/>
    <w:rsid w:val="00A6471F"/>
    <w:rsid w:val="00A64CC1"/>
    <w:rsid w:val="00A65F28"/>
    <w:rsid w:val="00A6653A"/>
    <w:rsid w:val="00A66634"/>
    <w:rsid w:val="00A704EF"/>
    <w:rsid w:val="00A70A69"/>
    <w:rsid w:val="00A71949"/>
    <w:rsid w:val="00A72037"/>
    <w:rsid w:val="00A72CB1"/>
    <w:rsid w:val="00A731A3"/>
    <w:rsid w:val="00A73282"/>
    <w:rsid w:val="00A73E89"/>
    <w:rsid w:val="00A73EF3"/>
    <w:rsid w:val="00A73F3D"/>
    <w:rsid w:val="00A757CD"/>
    <w:rsid w:val="00A760BB"/>
    <w:rsid w:val="00A76261"/>
    <w:rsid w:val="00A76503"/>
    <w:rsid w:val="00A76ECC"/>
    <w:rsid w:val="00A80277"/>
    <w:rsid w:val="00A8036A"/>
    <w:rsid w:val="00A80D93"/>
    <w:rsid w:val="00A81D05"/>
    <w:rsid w:val="00A81FDD"/>
    <w:rsid w:val="00A82CF6"/>
    <w:rsid w:val="00A83177"/>
    <w:rsid w:val="00A83332"/>
    <w:rsid w:val="00A8346E"/>
    <w:rsid w:val="00A840BA"/>
    <w:rsid w:val="00A84506"/>
    <w:rsid w:val="00A84F78"/>
    <w:rsid w:val="00A85B80"/>
    <w:rsid w:val="00A86582"/>
    <w:rsid w:val="00A865B5"/>
    <w:rsid w:val="00A869F2"/>
    <w:rsid w:val="00A86CAE"/>
    <w:rsid w:val="00A86E5C"/>
    <w:rsid w:val="00A87E27"/>
    <w:rsid w:val="00A902DE"/>
    <w:rsid w:val="00A90EDC"/>
    <w:rsid w:val="00A9170B"/>
    <w:rsid w:val="00A932D0"/>
    <w:rsid w:val="00A9347B"/>
    <w:rsid w:val="00A934A1"/>
    <w:rsid w:val="00A947AE"/>
    <w:rsid w:val="00A9486C"/>
    <w:rsid w:val="00A95942"/>
    <w:rsid w:val="00AA00C7"/>
    <w:rsid w:val="00AA0158"/>
    <w:rsid w:val="00AA02C5"/>
    <w:rsid w:val="00AA040C"/>
    <w:rsid w:val="00AA07A5"/>
    <w:rsid w:val="00AA1523"/>
    <w:rsid w:val="00AA1ACD"/>
    <w:rsid w:val="00AA1C3E"/>
    <w:rsid w:val="00AA2F85"/>
    <w:rsid w:val="00AA371C"/>
    <w:rsid w:val="00AA3837"/>
    <w:rsid w:val="00AA4566"/>
    <w:rsid w:val="00AA5A89"/>
    <w:rsid w:val="00AA7046"/>
    <w:rsid w:val="00AB046F"/>
    <w:rsid w:val="00AB0D86"/>
    <w:rsid w:val="00AB189F"/>
    <w:rsid w:val="00AB25BE"/>
    <w:rsid w:val="00AB29C2"/>
    <w:rsid w:val="00AB3C12"/>
    <w:rsid w:val="00AB5501"/>
    <w:rsid w:val="00AB66FF"/>
    <w:rsid w:val="00AB71A8"/>
    <w:rsid w:val="00AB745C"/>
    <w:rsid w:val="00AB76B3"/>
    <w:rsid w:val="00AC0266"/>
    <w:rsid w:val="00AC157A"/>
    <w:rsid w:val="00AC1588"/>
    <w:rsid w:val="00AC192D"/>
    <w:rsid w:val="00AC1CD5"/>
    <w:rsid w:val="00AC25E6"/>
    <w:rsid w:val="00AC2771"/>
    <w:rsid w:val="00AC285C"/>
    <w:rsid w:val="00AC2DB6"/>
    <w:rsid w:val="00AC2F55"/>
    <w:rsid w:val="00AC324C"/>
    <w:rsid w:val="00AC38AF"/>
    <w:rsid w:val="00AC4B14"/>
    <w:rsid w:val="00AC4BFE"/>
    <w:rsid w:val="00AC4E41"/>
    <w:rsid w:val="00AC50DB"/>
    <w:rsid w:val="00AC5B42"/>
    <w:rsid w:val="00AC65B5"/>
    <w:rsid w:val="00AC6968"/>
    <w:rsid w:val="00AC76E7"/>
    <w:rsid w:val="00AC7BE6"/>
    <w:rsid w:val="00AC7D57"/>
    <w:rsid w:val="00AC7DD9"/>
    <w:rsid w:val="00AD08B9"/>
    <w:rsid w:val="00AD08D1"/>
    <w:rsid w:val="00AD0979"/>
    <w:rsid w:val="00AD0FD6"/>
    <w:rsid w:val="00AD175C"/>
    <w:rsid w:val="00AD2D54"/>
    <w:rsid w:val="00AD325E"/>
    <w:rsid w:val="00AD361B"/>
    <w:rsid w:val="00AD43BD"/>
    <w:rsid w:val="00AD43DB"/>
    <w:rsid w:val="00AD4671"/>
    <w:rsid w:val="00AD4A83"/>
    <w:rsid w:val="00AD52FD"/>
    <w:rsid w:val="00AD6328"/>
    <w:rsid w:val="00AD7141"/>
    <w:rsid w:val="00AD76D4"/>
    <w:rsid w:val="00AD7975"/>
    <w:rsid w:val="00AE08E8"/>
    <w:rsid w:val="00AE0A1A"/>
    <w:rsid w:val="00AE0AED"/>
    <w:rsid w:val="00AE0D28"/>
    <w:rsid w:val="00AE157F"/>
    <w:rsid w:val="00AE1C93"/>
    <w:rsid w:val="00AE4083"/>
    <w:rsid w:val="00AE41F2"/>
    <w:rsid w:val="00AE5596"/>
    <w:rsid w:val="00AE664C"/>
    <w:rsid w:val="00AE698E"/>
    <w:rsid w:val="00AE6FDE"/>
    <w:rsid w:val="00AE7034"/>
    <w:rsid w:val="00AE72CB"/>
    <w:rsid w:val="00AE7A39"/>
    <w:rsid w:val="00AF03BE"/>
    <w:rsid w:val="00AF065B"/>
    <w:rsid w:val="00AF177A"/>
    <w:rsid w:val="00AF19C8"/>
    <w:rsid w:val="00AF3795"/>
    <w:rsid w:val="00AF39DA"/>
    <w:rsid w:val="00AF4143"/>
    <w:rsid w:val="00AF4698"/>
    <w:rsid w:val="00AF5D23"/>
    <w:rsid w:val="00AF5F90"/>
    <w:rsid w:val="00AF66A5"/>
    <w:rsid w:val="00AF66DD"/>
    <w:rsid w:val="00AF6EA4"/>
    <w:rsid w:val="00AF7274"/>
    <w:rsid w:val="00AF76FA"/>
    <w:rsid w:val="00AF79D4"/>
    <w:rsid w:val="00B007D0"/>
    <w:rsid w:val="00B00DB0"/>
    <w:rsid w:val="00B0103A"/>
    <w:rsid w:val="00B0217C"/>
    <w:rsid w:val="00B02668"/>
    <w:rsid w:val="00B0292C"/>
    <w:rsid w:val="00B03449"/>
    <w:rsid w:val="00B0379A"/>
    <w:rsid w:val="00B03823"/>
    <w:rsid w:val="00B03DB9"/>
    <w:rsid w:val="00B04331"/>
    <w:rsid w:val="00B0461E"/>
    <w:rsid w:val="00B04C8C"/>
    <w:rsid w:val="00B05D2F"/>
    <w:rsid w:val="00B0650C"/>
    <w:rsid w:val="00B065CD"/>
    <w:rsid w:val="00B06EF6"/>
    <w:rsid w:val="00B0753C"/>
    <w:rsid w:val="00B07D32"/>
    <w:rsid w:val="00B1002F"/>
    <w:rsid w:val="00B10525"/>
    <w:rsid w:val="00B106E8"/>
    <w:rsid w:val="00B122DA"/>
    <w:rsid w:val="00B14439"/>
    <w:rsid w:val="00B14727"/>
    <w:rsid w:val="00B150D8"/>
    <w:rsid w:val="00B15FE9"/>
    <w:rsid w:val="00B1624F"/>
    <w:rsid w:val="00B169F4"/>
    <w:rsid w:val="00B178E7"/>
    <w:rsid w:val="00B17A4F"/>
    <w:rsid w:val="00B2027A"/>
    <w:rsid w:val="00B212E2"/>
    <w:rsid w:val="00B213EF"/>
    <w:rsid w:val="00B22588"/>
    <w:rsid w:val="00B2366A"/>
    <w:rsid w:val="00B241B7"/>
    <w:rsid w:val="00B25A92"/>
    <w:rsid w:val="00B27A74"/>
    <w:rsid w:val="00B3090B"/>
    <w:rsid w:val="00B30E48"/>
    <w:rsid w:val="00B31107"/>
    <w:rsid w:val="00B311D8"/>
    <w:rsid w:val="00B321D8"/>
    <w:rsid w:val="00B32220"/>
    <w:rsid w:val="00B34035"/>
    <w:rsid w:val="00B3429E"/>
    <w:rsid w:val="00B356D1"/>
    <w:rsid w:val="00B3580B"/>
    <w:rsid w:val="00B36D3B"/>
    <w:rsid w:val="00B4005A"/>
    <w:rsid w:val="00B4025D"/>
    <w:rsid w:val="00B40A02"/>
    <w:rsid w:val="00B40CE8"/>
    <w:rsid w:val="00B41D83"/>
    <w:rsid w:val="00B41FF7"/>
    <w:rsid w:val="00B43BC7"/>
    <w:rsid w:val="00B44976"/>
    <w:rsid w:val="00B453DB"/>
    <w:rsid w:val="00B45450"/>
    <w:rsid w:val="00B46898"/>
    <w:rsid w:val="00B46ABF"/>
    <w:rsid w:val="00B4737B"/>
    <w:rsid w:val="00B47563"/>
    <w:rsid w:val="00B47920"/>
    <w:rsid w:val="00B501E8"/>
    <w:rsid w:val="00B515D9"/>
    <w:rsid w:val="00B52A74"/>
    <w:rsid w:val="00B54014"/>
    <w:rsid w:val="00B5436F"/>
    <w:rsid w:val="00B54757"/>
    <w:rsid w:val="00B56EEE"/>
    <w:rsid w:val="00B56F02"/>
    <w:rsid w:val="00B57F4B"/>
    <w:rsid w:val="00B60593"/>
    <w:rsid w:val="00B60742"/>
    <w:rsid w:val="00B60925"/>
    <w:rsid w:val="00B60E70"/>
    <w:rsid w:val="00B60FCE"/>
    <w:rsid w:val="00B6206F"/>
    <w:rsid w:val="00B63225"/>
    <w:rsid w:val="00B6589B"/>
    <w:rsid w:val="00B6593E"/>
    <w:rsid w:val="00B664D4"/>
    <w:rsid w:val="00B66523"/>
    <w:rsid w:val="00B66A00"/>
    <w:rsid w:val="00B6734E"/>
    <w:rsid w:val="00B6776B"/>
    <w:rsid w:val="00B7035A"/>
    <w:rsid w:val="00B708F3"/>
    <w:rsid w:val="00B70FB3"/>
    <w:rsid w:val="00B71F0C"/>
    <w:rsid w:val="00B730BD"/>
    <w:rsid w:val="00B73E0E"/>
    <w:rsid w:val="00B73F4E"/>
    <w:rsid w:val="00B74831"/>
    <w:rsid w:val="00B7513C"/>
    <w:rsid w:val="00B756B3"/>
    <w:rsid w:val="00B75F0B"/>
    <w:rsid w:val="00B76305"/>
    <w:rsid w:val="00B76E31"/>
    <w:rsid w:val="00B77723"/>
    <w:rsid w:val="00B77922"/>
    <w:rsid w:val="00B80982"/>
    <w:rsid w:val="00B81142"/>
    <w:rsid w:val="00B8156F"/>
    <w:rsid w:val="00B8185D"/>
    <w:rsid w:val="00B82D7C"/>
    <w:rsid w:val="00B82E81"/>
    <w:rsid w:val="00B833E2"/>
    <w:rsid w:val="00B83898"/>
    <w:rsid w:val="00B8467E"/>
    <w:rsid w:val="00B84788"/>
    <w:rsid w:val="00B84A8E"/>
    <w:rsid w:val="00B84E0A"/>
    <w:rsid w:val="00B852E5"/>
    <w:rsid w:val="00B854A2"/>
    <w:rsid w:val="00B856A5"/>
    <w:rsid w:val="00B87519"/>
    <w:rsid w:val="00B87E5A"/>
    <w:rsid w:val="00B9035D"/>
    <w:rsid w:val="00B9116E"/>
    <w:rsid w:val="00B93BD6"/>
    <w:rsid w:val="00B93DD7"/>
    <w:rsid w:val="00B96E71"/>
    <w:rsid w:val="00B9742B"/>
    <w:rsid w:val="00B9765C"/>
    <w:rsid w:val="00B97C5F"/>
    <w:rsid w:val="00BA038E"/>
    <w:rsid w:val="00BA1562"/>
    <w:rsid w:val="00BA178A"/>
    <w:rsid w:val="00BA1B93"/>
    <w:rsid w:val="00BA1BCC"/>
    <w:rsid w:val="00BA1D1B"/>
    <w:rsid w:val="00BA24A0"/>
    <w:rsid w:val="00BA2F16"/>
    <w:rsid w:val="00BA35E7"/>
    <w:rsid w:val="00BA37D4"/>
    <w:rsid w:val="00BA42B6"/>
    <w:rsid w:val="00BA444A"/>
    <w:rsid w:val="00BA4924"/>
    <w:rsid w:val="00BA4CD6"/>
    <w:rsid w:val="00BA61D3"/>
    <w:rsid w:val="00BA6890"/>
    <w:rsid w:val="00BA6CFD"/>
    <w:rsid w:val="00BA6F0B"/>
    <w:rsid w:val="00BA734C"/>
    <w:rsid w:val="00BA7CB3"/>
    <w:rsid w:val="00BB009A"/>
    <w:rsid w:val="00BB055E"/>
    <w:rsid w:val="00BB097D"/>
    <w:rsid w:val="00BB15EC"/>
    <w:rsid w:val="00BB21EC"/>
    <w:rsid w:val="00BB2229"/>
    <w:rsid w:val="00BB2841"/>
    <w:rsid w:val="00BB2DDD"/>
    <w:rsid w:val="00BB2FAB"/>
    <w:rsid w:val="00BB3D95"/>
    <w:rsid w:val="00BB40BE"/>
    <w:rsid w:val="00BB6A50"/>
    <w:rsid w:val="00BB7389"/>
    <w:rsid w:val="00BB73D2"/>
    <w:rsid w:val="00BB79ED"/>
    <w:rsid w:val="00BC03AC"/>
    <w:rsid w:val="00BC20AD"/>
    <w:rsid w:val="00BC293E"/>
    <w:rsid w:val="00BC38EF"/>
    <w:rsid w:val="00BC3947"/>
    <w:rsid w:val="00BC4829"/>
    <w:rsid w:val="00BC48C8"/>
    <w:rsid w:val="00BC4B1D"/>
    <w:rsid w:val="00BC4E4E"/>
    <w:rsid w:val="00BC5477"/>
    <w:rsid w:val="00BC5D90"/>
    <w:rsid w:val="00BC6C78"/>
    <w:rsid w:val="00BC710B"/>
    <w:rsid w:val="00BC71E4"/>
    <w:rsid w:val="00BC7F6A"/>
    <w:rsid w:val="00BC7F75"/>
    <w:rsid w:val="00BD0514"/>
    <w:rsid w:val="00BD07D6"/>
    <w:rsid w:val="00BD0AC5"/>
    <w:rsid w:val="00BD115A"/>
    <w:rsid w:val="00BD13D1"/>
    <w:rsid w:val="00BD1B66"/>
    <w:rsid w:val="00BD1F71"/>
    <w:rsid w:val="00BD2652"/>
    <w:rsid w:val="00BD2B44"/>
    <w:rsid w:val="00BD447A"/>
    <w:rsid w:val="00BD5A4E"/>
    <w:rsid w:val="00BD7A48"/>
    <w:rsid w:val="00BD7C2A"/>
    <w:rsid w:val="00BE0728"/>
    <w:rsid w:val="00BE18D0"/>
    <w:rsid w:val="00BE264E"/>
    <w:rsid w:val="00BE2A9A"/>
    <w:rsid w:val="00BE32B1"/>
    <w:rsid w:val="00BE3F2E"/>
    <w:rsid w:val="00BE45E6"/>
    <w:rsid w:val="00BE4A08"/>
    <w:rsid w:val="00BE4B0B"/>
    <w:rsid w:val="00BE5227"/>
    <w:rsid w:val="00BE5AE5"/>
    <w:rsid w:val="00BE69F5"/>
    <w:rsid w:val="00BE7719"/>
    <w:rsid w:val="00BE7A03"/>
    <w:rsid w:val="00BE7D74"/>
    <w:rsid w:val="00BE7DAC"/>
    <w:rsid w:val="00BF0022"/>
    <w:rsid w:val="00BF0365"/>
    <w:rsid w:val="00BF0572"/>
    <w:rsid w:val="00BF05DA"/>
    <w:rsid w:val="00BF063F"/>
    <w:rsid w:val="00BF1C35"/>
    <w:rsid w:val="00BF1C6B"/>
    <w:rsid w:val="00BF2A35"/>
    <w:rsid w:val="00BF2CFA"/>
    <w:rsid w:val="00BF35F5"/>
    <w:rsid w:val="00BF441E"/>
    <w:rsid w:val="00BF4980"/>
    <w:rsid w:val="00BF53A3"/>
    <w:rsid w:val="00BF57B8"/>
    <w:rsid w:val="00BF606D"/>
    <w:rsid w:val="00BF6494"/>
    <w:rsid w:val="00BF66BA"/>
    <w:rsid w:val="00BF6D37"/>
    <w:rsid w:val="00BF7618"/>
    <w:rsid w:val="00BF76C4"/>
    <w:rsid w:val="00BF7945"/>
    <w:rsid w:val="00BF7DA9"/>
    <w:rsid w:val="00C00229"/>
    <w:rsid w:val="00C00AC8"/>
    <w:rsid w:val="00C013AF"/>
    <w:rsid w:val="00C01B44"/>
    <w:rsid w:val="00C02E25"/>
    <w:rsid w:val="00C035DB"/>
    <w:rsid w:val="00C03E98"/>
    <w:rsid w:val="00C0411F"/>
    <w:rsid w:val="00C0541C"/>
    <w:rsid w:val="00C06524"/>
    <w:rsid w:val="00C069E1"/>
    <w:rsid w:val="00C0745F"/>
    <w:rsid w:val="00C076F4"/>
    <w:rsid w:val="00C07A07"/>
    <w:rsid w:val="00C07B57"/>
    <w:rsid w:val="00C07F80"/>
    <w:rsid w:val="00C11F70"/>
    <w:rsid w:val="00C12EBC"/>
    <w:rsid w:val="00C14779"/>
    <w:rsid w:val="00C14AB0"/>
    <w:rsid w:val="00C1541D"/>
    <w:rsid w:val="00C1541F"/>
    <w:rsid w:val="00C15687"/>
    <w:rsid w:val="00C1587F"/>
    <w:rsid w:val="00C15C10"/>
    <w:rsid w:val="00C166DF"/>
    <w:rsid w:val="00C16C2B"/>
    <w:rsid w:val="00C16CC2"/>
    <w:rsid w:val="00C170D5"/>
    <w:rsid w:val="00C17EA9"/>
    <w:rsid w:val="00C20330"/>
    <w:rsid w:val="00C20516"/>
    <w:rsid w:val="00C20A0D"/>
    <w:rsid w:val="00C20B6A"/>
    <w:rsid w:val="00C213DD"/>
    <w:rsid w:val="00C22577"/>
    <w:rsid w:val="00C231C5"/>
    <w:rsid w:val="00C237AA"/>
    <w:rsid w:val="00C237E7"/>
    <w:rsid w:val="00C23A45"/>
    <w:rsid w:val="00C23E27"/>
    <w:rsid w:val="00C241AB"/>
    <w:rsid w:val="00C24B50"/>
    <w:rsid w:val="00C25528"/>
    <w:rsid w:val="00C25FCA"/>
    <w:rsid w:val="00C26D70"/>
    <w:rsid w:val="00C27515"/>
    <w:rsid w:val="00C31D0E"/>
    <w:rsid w:val="00C32DB0"/>
    <w:rsid w:val="00C32F2F"/>
    <w:rsid w:val="00C334E2"/>
    <w:rsid w:val="00C3402A"/>
    <w:rsid w:val="00C34226"/>
    <w:rsid w:val="00C3459D"/>
    <w:rsid w:val="00C34803"/>
    <w:rsid w:val="00C350CB"/>
    <w:rsid w:val="00C35463"/>
    <w:rsid w:val="00C355FB"/>
    <w:rsid w:val="00C360FF"/>
    <w:rsid w:val="00C36552"/>
    <w:rsid w:val="00C37101"/>
    <w:rsid w:val="00C40D72"/>
    <w:rsid w:val="00C41860"/>
    <w:rsid w:val="00C41871"/>
    <w:rsid w:val="00C41A19"/>
    <w:rsid w:val="00C42166"/>
    <w:rsid w:val="00C44889"/>
    <w:rsid w:val="00C45790"/>
    <w:rsid w:val="00C45EC3"/>
    <w:rsid w:val="00C47583"/>
    <w:rsid w:val="00C47C9D"/>
    <w:rsid w:val="00C50B9B"/>
    <w:rsid w:val="00C5134C"/>
    <w:rsid w:val="00C51745"/>
    <w:rsid w:val="00C51832"/>
    <w:rsid w:val="00C527F6"/>
    <w:rsid w:val="00C53183"/>
    <w:rsid w:val="00C5355D"/>
    <w:rsid w:val="00C53EE0"/>
    <w:rsid w:val="00C53FA5"/>
    <w:rsid w:val="00C540D0"/>
    <w:rsid w:val="00C54306"/>
    <w:rsid w:val="00C54685"/>
    <w:rsid w:val="00C5497C"/>
    <w:rsid w:val="00C549F6"/>
    <w:rsid w:val="00C54BFE"/>
    <w:rsid w:val="00C55256"/>
    <w:rsid w:val="00C5537E"/>
    <w:rsid w:val="00C556A6"/>
    <w:rsid w:val="00C5624A"/>
    <w:rsid w:val="00C563C4"/>
    <w:rsid w:val="00C56546"/>
    <w:rsid w:val="00C56C12"/>
    <w:rsid w:val="00C56F63"/>
    <w:rsid w:val="00C57CF9"/>
    <w:rsid w:val="00C6031E"/>
    <w:rsid w:val="00C60812"/>
    <w:rsid w:val="00C61221"/>
    <w:rsid w:val="00C61664"/>
    <w:rsid w:val="00C62037"/>
    <w:rsid w:val="00C62635"/>
    <w:rsid w:val="00C62E8F"/>
    <w:rsid w:val="00C636B2"/>
    <w:rsid w:val="00C63BC8"/>
    <w:rsid w:val="00C64C07"/>
    <w:rsid w:val="00C652E5"/>
    <w:rsid w:val="00C66363"/>
    <w:rsid w:val="00C665DD"/>
    <w:rsid w:val="00C67A06"/>
    <w:rsid w:val="00C70E93"/>
    <w:rsid w:val="00C72E50"/>
    <w:rsid w:val="00C740C1"/>
    <w:rsid w:val="00C742B4"/>
    <w:rsid w:val="00C7445C"/>
    <w:rsid w:val="00C74E3C"/>
    <w:rsid w:val="00C75205"/>
    <w:rsid w:val="00C758CC"/>
    <w:rsid w:val="00C76F62"/>
    <w:rsid w:val="00C770A6"/>
    <w:rsid w:val="00C77511"/>
    <w:rsid w:val="00C77D18"/>
    <w:rsid w:val="00C77F75"/>
    <w:rsid w:val="00C77FC1"/>
    <w:rsid w:val="00C80707"/>
    <w:rsid w:val="00C80990"/>
    <w:rsid w:val="00C809AE"/>
    <w:rsid w:val="00C81DEC"/>
    <w:rsid w:val="00C82665"/>
    <w:rsid w:val="00C8299D"/>
    <w:rsid w:val="00C82BDB"/>
    <w:rsid w:val="00C86433"/>
    <w:rsid w:val="00C865C8"/>
    <w:rsid w:val="00C8694C"/>
    <w:rsid w:val="00C874B2"/>
    <w:rsid w:val="00C87D8C"/>
    <w:rsid w:val="00C9021D"/>
    <w:rsid w:val="00C902EA"/>
    <w:rsid w:val="00C9095D"/>
    <w:rsid w:val="00C909BC"/>
    <w:rsid w:val="00C90B4B"/>
    <w:rsid w:val="00C9110E"/>
    <w:rsid w:val="00C91C52"/>
    <w:rsid w:val="00C91F34"/>
    <w:rsid w:val="00C92C63"/>
    <w:rsid w:val="00C937C5"/>
    <w:rsid w:val="00C94BC0"/>
    <w:rsid w:val="00C951D9"/>
    <w:rsid w:val="00C957FC"/>
    <w:rsid w:val="00C95946"/>
    <w:rsid w:val="00C95C8B"/>
    <w:rsid w:val="00C95FA8"/>
    <w:rsid w:val="00C96014"/>
    <w:rsid w:val="00C960BF"/>
    <w:rsid w:val="00C9662A"/>
    <w:rsid w:val="00C96A1D"/>
    <w:rsid w:val="00C96BD0"/>
    <w:rsid w:val="00C9708A"/>
    <w:rsid w:val="00C97166"/>
    <w:rsid w:val="00C976D0"/>
    <w:rsid w:val="00CA097D"/>
    <w:rsid w:val="00CA0F9C"/>
    <w:rsid w:val="00CA0FE2"/>
    <w:rsid w:val="00CA1445"/>
    <w:rsid w:val="00CA1459"/>
    <w:rsid w:val="00CA14FB"/>
    <w:rsid w:val="00CA17E8"/>
    <w:rsid w:val="00CA1BBD"/>
    <w:rsid w:val="00CA1E65"/>
    <w:rsid w:val="00CA223F"/>
    <w:rsid w:val="00CA280C"/>
    <w:rsid w:val="00CA2ABE"/>
    <w:rsid w:val="00CA3DEA"/>
    <w:rsid w:val="00CA3E79"/>
    <w:rsid w:val="00CA764F"/>
    <w:rsid w:val="00CB0376"/>
    <w:rsid w:val="00CB050D"/>
    <w:rsid w:val="00CB0A1D"/>
    <w:rsid w:val="00CB16F6"/>
    <w:rsid w:val="00CB1B36"/>
    <w:rsid w:val="00CB1EA7"/>
    <w:rsid w:val="00CB1EBA"/>
    <w:rsid w:val="00CB1FF5"/>
    <w:rsid w:val="00CB2671"/>
    <w:rsid w:val="00CB342D"/>
    <w:rsid w:val="00CB4205"/>
    <w:rsid w:val="00CB479E"/>
    <w:rsid w:val="00CB4D49"/>
    <w:rsid w:val="00CB4D6E"/>
    <w:rsid w:val="00CB5476"/>
    <w:rsid w:val="00CB6EE3"/>
    <w:rsid w:val="00CB79BF"/>
    <w:rsid w:val="00CB7D9E"/>
    <w:rsid w:val="00CC0003"/>
    <w:rsid w:val="00CC0450"/>
    <w:rsid w:val="00CC0C0F"/>
    <w:rsid w:val="00CC0E76"/>
    <w:rsid w:val="00CC162F"/>
    <w:rsid w:val="00CC1AD9"/>
    <w:rsid w:val="00CC29F5"/>
    <w:rsid w:val="00CC4631"/>
    <w:rsid w:val="00CC49B7"/>
    <w:rsid w:val="00CC4C44"/>
    <w:rsid w:val="00CC5335"/>
    <w:rsid w:val="00CC573C"/>
    <w:rsid w:val="00CC653C"/>
    <w:rsid w:val="00CC6C38"/>
    <w:rsid w:val="00CC7976"/>
    <w:rsid w:val="00CC7C5D"/>
    <w:rsid w:val="00CD0AB3"/>
    <w:rsid w:val="00CD10EF"/>
    <w:rsid w:val="00CD1160"/>
    <w:rsid w:val="00CD3651"/>
    <w:rsid w:val="00CD374E"/>
    <w:rsid w:val="00CD3C42"/>
    <w:rsid w:val="00CD542E"/>
    <w:rsid w:val="00CD5D89"/>
    <w:rsid w:val="00CD70E9"/>
    <w:rsid w:val="00CD7174"/>
    <w:rsid w:val="00CD76BD"/>
    <w:rsid w:val="00CD76E5"/>
    <w:rsid w:val="00CE00D0"/>
    <w:rsid w:val="00CE0537"/>
    <w:rsid w:val="00CE22FE"/>
    <w:rsid w:val="00CE4207"/>
    <w:rsid w:val="00CE4757"/>
    <w:rsid w:val="00CE483F"/>
    <w:rsid w:val="00CE4A4B"/>
    <w:rsid w:val="00CE51C1"/>
    <w:rsid w:val="00CE58E4"/>
    <w:rsid w:val="00CE7E96"/>
    <w:rsid w:val="00CF0A0A"/>
    <w:rsid w:val="00CF1DC7"/>
    <w:rsid w:val="00CF22F2"/>
    <w:rsid w:val="00CF2B09"/>
    <w:rsid w:val="00CF34F5"/>
    <w:rsid w:val="00CF4AAD"/>
    <w:rsid w:val="00CF53E8"/>
    <w:rsid w:val="00CF580B"/>
    <w:rsid w:val="00CF631E"/>
    <w:rsid w:val="00CF63B1"/>
    <w:rsid w:val="00CF64CF"/>
    <w:rsid w:val="00CF67A0"/>
    <w:rsid w:val="00CF6956"/>
    <w:rsid w:val="00CF6E32"/>
    <w:rsid w:val="00CF73B0"/>
    <w:rsid w:val="00CF7E26"/>
    <w:rsid w:val="00D00004"/>
    <w:rsid w:val="00D0098A"/>
    <w:rsid w:val="00D0178A"/>
    <w:rsid w:val="00D01C27"/>
    <w:rsid w:val="00D02206"/>
    <w:rsid w:val="00D02964"/>
    <w:rsid w:val="00D034A3"/>
    <w:rsid w:val="00D037EB"/>
    <w:rsid w:val="00D03CF1"/>
    <w:rsid w:val="00D0433E"/>
    <w:rsid w:val="00D0482B"/>
    <w:rsid w:val="00D05BC5"/>
    <w:rsid w:val="00D0619B"/>
    <w:rsid w:val="00D0724E"/>
    <w:rsid w:val="00D07C93"/>
    <w:rsid w:val="00D10BE8"/>
    <w:rsid w:val="00D11303"/>
    <w:rsid w:val="00D1156B"/>
    <w:rsid w:val="00D1190B"/>
    <w:rsid w:val="00D12F43"/>
    <w:rsid w:val="00D132A5"/>
    <w:rsid w:val="00D14D5E"/>
    <w:rsid w:val="00D14E2D"/>
    <w:rsid w:val="00D16063"/>
    <w:rsid w:val="00D16630"/>
    <w:rsid w:val="00D16649"/>
    <w:rsid w:val="00D16D35"/>
    <w:rsid w:val="00D16F29"/>
    <w:rsid w:val="00D172EC"/>
    <w:rsid w:val="00D17852"/>
    <w:rsid w:val="00D205C3"/>
    <w:rsid w:val="00D2083A"/>
    <w:rsid w:val="00D2140A"/>
    <w:rsid w:val="00D21AC5"/>
    <w:rsid w:val="00D21C9F"/>
    <w:rsid w:val="00D221AF"/>
    <w:rsid w:val="00D22F2A"/>
    <w:rsid w:val="00D23363"/>
    <w:rsid w:val="00D236A9"/>
    <w:rsid w:val="00D23910"/>
    <w:rsid w:val="00D239A5"/>
    <w:rsid w:val="00D2594F"/>
    <w:rsid w:val="00D2612D"/>
    <w:rsid w:val="00D262C4"/>
    <w:rsid w:val="00D27AD5"/>
    <w:rsid w:val="00D27DED"/>
    <w:rsid w:val="00D31E83"/>
    <w:rsid w:val="00D320A4"/>
    <w:rsid w:val="00D32191"/>
    <w:rsid w:val="00D3292D"/>
    <w:rsid w:val="00D33A96"/>
    <w:rsid w:val="00D33D2C"/>
    <w:rsid w:val="00D34815"/>
    <w:rsid w:val="00D35371"/>
    <w:rsid w:val="00D3737A"/>
    <w:rsid w:val="00D37492"/>
    <w:rsid w:val="00D37657"/>
    <w:rsid w:val="00D40FB6"/>
    <w:rsid w:val="00D41ADF"/>
    <w:rsid w:val="00D43643"/>
    <w:rsid w:val="00D438AF"/>
    <w:rsid w:val="00D43C0B"/>
    <w:rsid w:val="00D43F38"/>
    <w:rsid w:val="00D46796"/>
    <w:rsid w:val="00D46891"/>
    <w:rsid w:val="00D469F1"/>
    <w:rsid w:val="00D46C7C"/>
    <w:rsid w:val="00D46F7F"/>
    <w:rsid w:val="00D47588"/>
    <w:rsid w:val="00D47C99"/>
    <w:rsid w:val="00D50236"/>
    <w:rsid w:val="00D52902"/>
    <w:rsid w:val="00D52BE9"/>
    <w:rsid w:val="00D53825"/>
    <w:rsid w:val="00D53C93"/>
    <w:rsid w:val="00D53CEB"/>
    <w:rsid w:val="00D54CAE"/>
    <w:rsid w:val="00D559DE"/>
    <w:rsid w:val="00D5609C"/>
    <w:rsid w:val="00D5673D"/>
    <w:rsid w:val="00D56CA3"/>
    <w:rsid w:val="00D56DEC"/>
    <w:rsid w:val="00D57174"/>
    <w:rsid w:val="00D602E6"/>
    <w:rsid w:val="00D61DF1"/>
    <w:rsid w:val="00D62F2A"/>
    <w:rsid w:val="00D64275"/>
    <w:rsid w:val="00D64F3A"/>
    <w:rsid w:val="00D6646F"/>
    <w:rsid w:val="00D66523"/>
    <w:rsid w:val="00D666C6"/>
    <w:rsid w:val="00D707AF"/>
    <w:rsid w:val="00D70954"/>
    <w:rsid w:val="00D73765"/>
    <w:rsid w:val="00D7378D"/>
    <w:rsid w:val="00D7478E"/>
    <w:rsid w:val="00D74E7F"/>
    <w:rsid w:val="00D75AD3"/>
    <w:rsid w:val="00D763BC"/>
    <w:rsid w:val="00D76F72"/>
    <w:rsid w:val="00D7725D"/>
    <w:rsid w:val="00D77368"/>
    <w:rsid w:val="00D80A90"/>
    <w:rsid w:val="00D822DD"/>
    <w:rsid w:val="00D8238C"/>
    <w:rsid w:val="00D82C1C"/>
    <w:rsid w:val="00D8428F"/>
    <w:rsid w:val="00D84A7A"/>
    <w:rsid w:val="00D85223"/>
    <w:rsid w:val="00D85610"/>
    <w:rsid w:val="00D85860"/>
    <w:rsid w:val="00D8637A"/>
    <w:rsid w:val="00D90DCD"/>
    <w:rsid w:val="00D911B3"/>
    <w:rsid w:val="00D919E8"/>
    <w:rsid w:val="00D92EAE"/>
    <w:rsid w:val="00D95747"/>
    <w:rsid w:val="00D96099"/>
    <w:rsid w:val="00D961C7"/>
    <w:rsid w:val="00D96715"/>
    <w:rsid w:val="00D96AFA"/>
    <w:rsid w:val="00D974B4"/>
    <w:rsid w:val="00D97A5E"/>
    <w:rsid w:val="00D97D79"/>
    <w:rsid w:val="00D97DF5"/>
    <w:rsid w:val="00DA1282"/>
    <w:rsid w:val="00DA12BA"/>
    <w:rsid w:val="00DA2766"/>
    <w:rsid w:val="00DA3148"/>
    <w:rsid w:val="00DA42BD"/>
    <w:rsid w:val="00DA46AB"/>
    <w:rsid w:val="00DA4904"/>
    <w:rsid w:val="00DA51A9"/>
    <w:rsid w:val="00DA591A"/>
    <w:rsid w:val="00DA614D"/>
    <w:rsid w:val="00DA66B1"/>
    <w:rsid w:val="00DA6EB2"/>
    <w:rsid w:val="00DB0676"/>
    <w:rsid w:val="00DB3BC8"/>
    <w:rsid w:val="00DB3D04"/>
    <w:rsid w:val="00DB3F52"/>
    <w:rsid w:val="00DB4A1B"/>
    <w:rsid w:val="00DB54CC"/>
    <w:rsid w:val="00DC02FB"/>
    <w:rsid w:val="00DC0B21"/>
    <w:rsid w:val="00DC1A47"/>
    <w:rsid w:val="00DC1AB7"/>
    <w:rsid w:val="00DC2305"/>
    <w:rsid w:val="00DC273A"/>
    <w:rsid w:val="00DC2B3C"/>
    <w:rsid w:val="00DC393B"/>
    <w:rsid w:val="00DC4B4E"/>
    <w:rsid w:val="00DC5B0E"/>
    <w:rsid w:val="00DC7BBE"/>
    <w:rsid w:val="00DC7F21"/>
    <w:rsid w:val="00DD04AB"/>
    <w:rsid w:val="00DD10A1"/>
    <w:rsid w:val="00DD329A"/>
    <w:rsid w:val="00DD33BF"/>
    <w:rsid w:val="00DD38DA"/>
    <w:rsid w:val="00DD3B6B"/>
    <w:rsid w:val="00DD43B3"/>
    <w:rsid w:val="00DD5062"/>
    <w:rsid w:val="00DD5BE3"/>
    <w:rsid w:val="00DD60D8"/>
    <w:rsid w:val="00DD6195"/>
    <w:rsid w:val="00DD61FE"/>
    <w:rsid w:val="00DD6A75"/>
    <w:rsid w:val="00DD6F9D"/>
    <w:rsid w:val="00DD7130"/>
    <w:rsid w:val="00DD73C1"/>
    <w:rsid w:val="00DE099B"/>
    <w:rsid w:val="00DE181D"/>
    <w:rsid w:val="00DE1D12"/>
    <w:rsid w:val="00DE1D5D"/>
    <w:rsid w:val="00DE1F6E"/>
    <w:rsid w:val="00DE212D"/>
    <w:rsid w:val="00DE2DD0"/>
    <w:rsid w:val="00DE3134"/>
    <w:rsid w:val="00DE3908"/>
    <w:rsid w:val="00DE3DCF"/>
    <w:rsid w:val="00DE4166"/>
    <w:rsid w:val="00DE473C"/>
    <w:rsid w:val="00DE669D"/>
    <w:rsid w:val="00DE6AD1"/>
    <w:rsid w:val="00DE7846"/>
    <w:rsid w:val="00DE7B8E"/>
    <w:rsid w:val="00DF0139"/>
    <w:rsid w:val="00DF0361"/>
    <w:rsid w:val="00DF0875"/>
    <w:rsid w:val="00DF18F2"/>
    <w:rsid w:val="00DF1D13"/>
    <w:rsid w:val="00DF1E74"/>
    <w:rsid w:val="00DF3469"/>
    <w:rsid w:val="00DF35C6"/>
    <w:rsid w:val="00DF4C2E"/>
    <w:rsid w:val="00DF4C86"/>
    <w:rsid w:val="00DF4E78"/>
    <w:rsid w:val="00DF5994"/>
    <w:rsid w:val="00DF5CB6"/>
    <w:rsid w:val="00DF5DC6"/>
    <w:rsid w:val="00DF7A1E"/>
    <w:rsid w:val="00E0022A"/>
    <w:rsid w:val="00E00EBE"/>
    <w:rsid w:val="00E01DAB"/>
    <w:rsid w:val="00E0298A"/>
    <w:rsid w:val="00E02B8B"/>
    <w:rsid w:val="00E02E99"/>
    <w:rsid w:val="00E031C9"/>
    <w:rsid w:val="00E0459C"/>
    <w:rsid w:val="00E05086"/>
    <w:rsid w:val="00E05A8A"/>
    <w:rsid w:val="00E06A85"/>
    <w:rsid w:val="00E10858"/>
    <w:rsid w:val="00E10AA8"/>
    <w:rsid w:val="00E10F85"/>
    <w:rsid w:val="00E113BA"/>
    <w:rsid w:val="00E11646"/>
    <w:rsid w:val="00E1261E"/>
    <w:rsid w:val="00E13782"/>
    <w:rsid w:val="00E14F65"/>
    <w:rsid w:val="00E15323"/>
    <w:rsid w:val="00E15462"/>
    <w:rsid w:val="00E15FC8"/>
    <w:rsid w:val="00E160C4"/>
    <w:rsid w:val="00E165D1"/>
    <w:rsid w:val="00E168CA"/>
    <w:rsid w:val="00E20858"/>
    <w:rsid w:val="00E2285D"/>
    <w:rsid w:val="00E229B7"/>
    <w:rsid w:val="00E22D59"/>
    <w:rsid w:val="00E22E87"/>
    <w:rsid w:val="00E23F12"/>
    <w:rsid w:val="00E24061"/>
    <w:rsid w:val="00E26F5B"/>
    <w:rsid w:val="00E279D8"/>
    <w:rsid w:val="00E27B81"/>
    <w:rsid w:val="00E30547"/>
    <w:rsid w:val="00E30635"/>
    <w:rsid w:val="00E306E9"/>
    <w:rsid w:val="00E315F1"/>
    <w:rsid w:val="00E3213F"/>
    <w:rsid w:val="00E3323E"/>
    <w:rsid w:val="00E33494"/>
    <w:rsid w:val="00E33EB9"/>
    <w:rsid w:val="00E34025"/>
    <w:rsid w:val="00E35617"/>
    <w:rsid w:val="00E35F3E"/>
    <w:rsid w:val="00E361A6"/>
    <w:rsid w:val="00E36202"/>
    <w:rsid w:val="00E36473"/>
    <w:rsid w:val="00E366C9"/>
    <w:rsid w:val="00E366E3"/>
    <w:rsid w:val="00E37061"/>
    <w:rsid w:val="00E37408"/>
    <w:rsid w:val="00E37E13"/>
    <w:rsid w:val="00E40105"/>
    <w:rsid w:val="00E404FC"/>
    <w:rsid w:val="00E411A1"/>
    <w:rsid w:val="00E4124F"/>
    <w:rsid w:val="00E415EB"/>
    <w:rsid w:val="00E420CA"/>
    <w:rsid w:val="00E4304A"/>
    <w:rsid w:val="00E4404C"/>
    <w:rsid w:val="00E4465A"/>
    <w:rsid w:val="00E462AA"/>
    <w:rsid w:val="00E46659"/>
    <w:rsid w:val="00E4755E"/>
    <w:rsid w:val="00E5000E"/>
    <w:rsid w:val="00E508FD"/>
    <w:rsid w:val="00E510AF"/>
    <w:rsid w:val="00E51241"/>
    <w:rsid w:val="00E51BA3"/>
    <w:rsid w:val="00E54287"/>
    <w:rsid w:val="00E54CF0"/>
    <w:rsid w:val="00E54DA6"/>
    <w:rsid w:val="00E5512C"/>
    <w:rsid w:val="00E556C5"/>
    <w:rsid w:val="00E55EB0"/>
    <w:rsid w:val="00E603AC"/>
    <w:rsid w:val="00E603F3"/>
    <w:rsid w:val="00E612EE"/>
    <w:rsid w:val="00E6170A"/>
    <w:rsid w:val="00E61859"/>
    <w:rsid w:val="00E61A42"/>
    <w:rsid w:val="00E62AAD"/>
    <w:rsid w:val="00E63856"/>
    <w:rsid w:val="00E63BCB"/>
    <w:rsid w:val="00E6541D"/>
    <w:rsid w:val="00E65DDB"/>
    <w:rsid w:val="00E65F4E"/>
    <w:rsid w:val="00E67F14"/>
    <w:rsid w:val="00E7060A"/>
    <w:rsid w:val="00E70FDA"/>
    <w:rsid w:val="00E71190"/>
    <w:rsid w:val="00E7181D"/>
    <w:rsid w:val="00E728ED"/>
    <w:rsid w:val="00E747D2"/>
    <w:rsid w:val="00E752D4"/>
    <w:rsid w:val="00E75ADE"/>
    <w:rsid w:val="00E76E13"/>
    <w:rsid w:val="00E77990"/>
    <w:rsid w:val="00E77A3E"/>
    <w:rsid w:val="00E80F61"/>
    <w:rsid w:val="00E816D8"/>
    <w:rsid w:val="00E8207F"/>
    <w:rsid w:val="00E823A6"/>
    <w:rsid w:val="00E82541"/>
    <w:rsid w:val="00E825BE"/>
    <w:rsid w:val="00E82A93"/>
    <w:rsid w:val="00E83610"/>
    <w:rsid w:val="00E836D1"/>
    <w:rsid w:val="00E83E2B"/>
    <w:rsid w:val="00E84E7C"/>
    <w:rsid w:val="00E853BE"/>
    <w:rsid w:val="00E85A09"/>
    <w:rsid w:val="00E86011"/>
    <w:rsid w:val="00E867A4"/>
    <w:rsid w:val="00E86BF8"/>
    <w:rsid w:val="00E86DAA"/>
    <w:rsid w:val="00E87B0D"/>
    <w:rsid w:val="00E87C49"/>
    <w:rsid w:val="00E900E1"/>
    <w:rsid w:val="00E9051E"/>
    <w:rsid w:val="00E90D6D"/>
    <w:rsid w:val="00E9127F"/>
    <w:rsid w:val="00E92D5C"/>
    <w:rsid w:val="00E93E32"/>
    <w:rsid w:val="00E94DFF"/>
    <w:rsid w:val="00E95840"/>
    <w:rsid w:val="00E96298"/>
    <w:rsid w:val="00EA0444"/>
    <w:rsid w:val="00EA0595"/>
    <w:rsid w:val="00EA0AC3"/>
    <w:rsid w:val="00EA0B93"/>
    <w:rsid w:val="00EA1760"/>
    <w:rsid w:val="00EA2544"/>
    <w:rsid w:val="00EA2A62"/>
    <w:rsid w:val="00EA3D45"/>
    <w:rsid w:val="00EA404C"/>
    <w:rsid w:val="00EA4A74"/>
    <w:rsid w:val="00EA4B3D"/>
    <w:rsid w:val="00EA4CF4"/>
    <w:rsid w:val="00EA51FC"/>
    <w:rsid w:val="00EA5C36"/>
    <w:rsid w:val="00EA6E34"/>
    <w:rsid w:val="00EA6ED3"/>
    <w:rsid w:val="00EA73BF"/>
    <w:rsid w:val="00EA7B22"/>
    <w:rsid w:val="00EB1063"/>
    <w:rsid w:val="00EB196E"/>
    <w:rsid w:val="00EB22E7"/>
    <w:rsid w:val="00EB248D"/>
    <w:rsid w:val="00EB28FA"/>
    <w:rsid w:val="00EB3737"/>
    <w:rsid w:val="00EB3D74"/>
    <w:rsid w:val="00EB416A"/>
    <w:rsid w:val="00EB48EC"/>
    <w:rsid w:val="00EB48F1"/>
    <w:rsid w:val="00EB58CB"/>
    <w:rsid w:val="00EB6155"/>
    <w:rsid w:val="00EB623A"/>
    <w:rsid w:val="00EB6979"/>
    <w:rsid w:val="00EB6D3A"/>
    <w:rsid w:val="00EB7273"/>
    <w:rsid w:val="00EB749C"/>
    <w:rsid w:val="00EB7C9B"/>
    <w:rsid w:val="00EB7E1B"/>
    <w:rsid w:val="00EC0091"/>
    <w:rsid w:val="00EC040D"/>
    <w:rsid w:val="00EC0698"/>
    <w:rsid w:val="00EC1403"/>
    <w:rsid w:val="00EC1D38"/>
    <w:rsid w:val="00EC1F31"/>
    <w:rsid w:val="00EC2132"/>
    <w:rsid w:val="00EC31DC"/>
    <w:rsid w:val="00EC3893"/>
    <w:rsid w:val="00EC3DD2"/>
    <w:rsid w:val="00EC4619"/>
    <w:rsid w:val="00EC55C4"/>
    <w:rsid w:val="00EC5B8E"/>
    <w:rsid w:val="00EC5C88"/>
    <w:rsid w:val="00EC608E"/>
    <w:rsid w:val="00EC6263"/>
    <w:rsid w:val="00EC66E8"/>
    <w:rsid w:val="00EC6BA4"/>
    <w:rsid w:val="00EC6C97"/>
    <w:rsid w:val="00EC7BE2"/>
    <w:rsid w:val="00ED0198"/>
    <w:rsid w:val="00ED019F"/>
    <w:rsid w:val="00ED0ACE"/>
    <w:rsid w:val="00ED1D05"/>
    <w:rsid w:val="00ED1EF9"/>
    <w:rsid w:val="00ED274F"/>
    <w:rsid w:val="00ED2987"/>
    <w:rsid w:val="00ED5458"/>
    <w:rsid w:val="00ED6146"/>
    <w:rsid w:val="00ED70DC"/>
    <w:rsid w:val="00ED71C6"/>
    <w:rsid w:val="00ED786E"/>
    <w:rsid w:val="00ED7BFC"/>
    <w:rsid w:val="00EE08F2"/>
    <w:rsid w:val="00EE26F1"/>
    <w:rsid w:val="00EE3010"/>
    <w:rsid w:val="00EE4651"/>
    <w:rsid w:val="00EE551F"/>
    <w:rsid w:val="00EE59A1"/>
    <w:rsid w:val="00EE6BB9"/>
    <w:rsid w:val="00EE73EB"/>
    <w:rsid w:val="00EF01BD"/>
    <w:rsid w:val="00EF0D33"/>
    <w:rsid w:val="00EF2A77"/>
    <w:rsid w:val="00EF3481"/>
    <w:rsid w:val="00EF3726"/>
    <w:rsid w:val="00EF415B"/>
    <w:rsid w:val="00EF424E"/>
    <w:rsid w:val="00EF5CA7"/>
    <w:rsid w:val="00EF7401"/>
    <w:rsid w:val="00EF7C0D"/>
    <w:rsid w:val="00EF7FF4"/>
    <w:rsid w:val="00F00646"/>
    <w:rsid w:val="00F00873"/>
    <w:rsid w:val="00F01632"/>
    <w:rsid w:val="00F0289F"/>
    <w:rsid w:val="00F032F7"/>
    <w:rsid w:val="00F03A0B"/>
    <w:rsid w:val="00F03EF2"/>
    <w:rsid w:val="00F0460A"/>
    <w:rsid w:val="00F04B0B"/>
    <w:rsid w:val="00F04D07"/>
    <w:rsid w:val="00F104DA"/>
    <w:rsid w:val="00F105C7"/>
    <w:rsid w:val="00F10954"/>
    <w:rsid w:val="00F109F4"/>
    <w:rsid w:val="00F10EF2"/>
    <w:rsid w:val="00F1133D"/>
    <w:rsid w:val="00F11702"/>
    <w:rsid w:val="00F11868"/>
    <w:rsid w:val="00F11BAE"/>
    <w:rsid w:val="00F132E5"/>
    <w:rsid w:val="00F133C8"/>
    <w:rsid w:val="00F138A1"/>
    <w:rsid w:val="00F1425F"/>
    <w:rsid w:val="00F14E50"/>
    <w:rsid w:val="00F15544"/>
    <w:rsid w:val="00F15DC7"/>
    <w:rsid w:val="00F15F2B"/>
    <w:rsid w:val="00F163AE"/>
    <w:rsid w:val="00F16E8D"/>
    <w:rsid w:val="00F17191"/>
    <w:rsid w:val="00F17ADD"/>
    <w:rsid w:val="00F2014B"/>
    <w:rsid w:val="00F20ABA"/>
    <w:rsid w:val="00F21B66"/>
    <w:rsid w:val="00F21BE9"/>
    <w:rsid w:val="00F21EC0"/>
    <w:rsid w:val="00F21EDB"/>
    <w:rsid w:val="00F22814"/>
    <w:rsid w:val="00F22F9D"/>
    <w:rsid w:val="00F2308B"/>
    <w:rsid w:val="00F24993"/>
    <w:rsid w:val="00F25AB0"/>
    <w:rsid w:val="00F31ACC"/>
    <w:rsid w:val="00F34291"/>
    <w:rsid w:val="00F345FE"/>
    <w:rsid w:val="00F34745"/>
    <w:rsid w:val="00F35F24"/>
    <w:rsid w:val="00F366F8"/>
    <w:rsid w:val="00F36B08"/>
    <w:rsid w:val="00F4014E"/>
    <w:rsid w:val="00F40503"/>
    <w:rsid w:val="00F4162D"/>
    <w:rsid w:val="00F41E3D"/>
    <w:rsid w:val="00F420F5"/>
    <w:rsid w:val="00F42343"/>
    <w:rsid w:val="00F42FE9"/>
    <w:rsid w:val="00F4331A"/>
    <w:rsid w:val="00F43D33"/>
    <w:rsid w:val="00F4498D"/>
    <w:rsid w:val="00F44EB2"/>
    <w:rsid w:val="00F451D8"/>
    <w:rsid w:val="00F4577E"/>
    <w:rsid w:val="00F46CF1"/>
    <w:rsid w:val="00F476EB"/>
    <w:rsid w:val="00F47E6B"/>
    <w:rsid w:val="00F504D6"/>
    <w:rsid w:val="00F5132F"/>
    <w:rsid w:val="00F51464"/>
    <w:rsid w:val="00F51481"/>
    <w:rsid w:val="00F5161F"/>
    <w:rsid w:val="00F5221F"/>
    <w:rsid w:val="00F527A8"/>
    <w:rsid w:val="00F53255"/>
    <w:rsid w:val="00F5366A"/>
    <w:rsid w:val="00F53763"/>
    <w:rsid w:val="00F53DD6"/>
    <w:rsid w:val="00F55273"/>
    <w:rsid w:val="00F5528D"/>
    <w:rsid w:val="00F56265"/>
    <w:rsid w:val="00F56296"/>
    <w:rsid w:val="00F562AF"/>
    <w:rsid w:val="00F56A5F"/>
    <w:rsid w:val="00F56CF3"/>
    <w:rsid w:val="00F56D77"/>
    <w:rsid w:val="00F56E3A"/>
    <w:rsid w:val="00F57023"/>
    <w:rsid w:val="00F57424"/>
    <w:rsid w:val="00F60993"/>
    <w:rsid w:val="00F61107"/>
    <w:rsid w:val="00F61DBA"/>
    <w:rsid w:val="00F627BD"/>
    <w:rsid w:val="00F62E31"/>
    <w:rsid w:val="00F63315"/>
    <w:rsid w:val="00F63BD6"/>
    <w:rsid w:val="00F641C9"/>
    <w:rsid w:val="00F657AF"/>
    <w:rsid w:val="00F657D4"/>
    <w:rsid w:val="00F66620"/>
    <w:rsid w:val="00F66AEA"/>
    <w:rsid w:val="00F67479"/>
    <w:rsid w:val="00F70D36"/>
    <w:rsid w:val="00F71422"/>
    <w:rsid w:val="00F73DB8"/>
    <w:rsid w:val="00F74A36"/>
    <w:rsid w:val="00F75102"/>
    <w:rsid w:val="00F75613"/>
    <w:rsid w:val="00F759CD"/>
    <w:rsid w:val="00F75A5E"/>
    <w:rsid w:val="00F75C47"/>
    <w:rsid w:val="00F77021"/>
    <w:rsid w:val="00F77651"/>
    <w:rsid w:val="00F7793C"/>
    <w:rsid w:val="00F77A54"/>
    <w:rsid w:val="00F80743"/>
    <w:rsid w:val="00F80B1D"/>
    <w:rsid w:val="00F82FFD"/>
    <w:rsid w:val="00F83CB1"/>
    <w:rsid w:val="00F83DCF"/>
    <w:rsid w:val="00F83E00"/>
    <w:rsid w:val="00F842E4"/>
    <w:rsid w:val="00F846F9"/>
    <w:rsid w:val="00F8538D"/>
    <w:rsid w:val="00F85516"/>
    <w:rsid w:val="00F85FDA"/>
    <w:rsid w:val="00F8672F"/>
    <w:rsid w:val="00F869D5"/>
    <w:rsid w:val="00F86A75"/>
    <w:rsid w:val="00F86A9E"/>
    <w:rsid w:val="00F87DD1"/>
    <w:rsid w:val="00F87E47"/>
    <w:rsid w:val="00F904BB"/>
    <w:rsid w:val="00F90B36"/>
    <w:rsid w:val="00F9112A"/>
    <w:rsid w:val="00F917A1"/>
    <w:rsid w:val="00F92C57"/>
    <w:rsid w:val="00F92DEF"/>
    <w:rsid w:val="00F9415F"/>
    <w:rsid w:val="00F941A4"/>
    <w:rsid w:val="00F95645"/>
    <w:rsid w:val="00F9639E"/>
    <w:rsid w:val="00F975B0"/>
    <w:rsid w:val="00F97D32"/>
    <w:rsid w:val="00FA1D0C"/>
    <w:rsid w:val="00FA26D9"/>
    <w:rsid w:val="00FA3B74"/>
    <w:rsid w:val="00FA5856"/>
    <w:rsid w:val="00FA6118"/>
    <w:rsid w:val="00FA66F8"/>
    <w:rsid w:val="00FA68A6"/>
    <w:rsid w:val="00FA77B7"/>
    <w:rsid w:val="00FA795F"/>
    <w:rsid w:val="00FA7A49"/>
    <w:rsid w:val="00FA7FB8"/>
    <w:rsid w:val="00FB0725"/>
    <w:rsid w:val="00FB1E29"/>
    <w:rsid w:val="00FB2CEA"/>
    <w:rsid w:val="00FB4498"/>
    <w:rsid w:val="00FB48AE"/>
    <w:rsid w:val="00FB5DBC"/>
    <w:rsid w:val="00FB5E62"/>
    <w:rsid w:val="00FB644E"/>
    <w:rsid w:val="00FB7BF8"/>
    <w:rsid w:val="00FC17AD"/>
    <w:rsid w:val="00FC21DC"/>
    <w:rsid w:val="00FC248A"/>
    <w:rsid w:val="00FC3292"/>
    <w:rsid w:val="00FC3E03"/>
    <w:rsid w:val="00FC5DA5"/>
    <w:rsid w:val="00FC614C"/>
    <w:rsid w:val="00FC62C0"/>
    <w:rsid w:val="00FC67BB"/>
    <w:rsid w:val="00FC6B4E"/>
    <w:rsid w:val="00FC7336"/>
    <w:rsid w:val="00FC7C97"/>
    <w:rsid w:val="00FD09AA"/>
    <w:rsid w:val="00FD0B00"/>
    <w:rsid w:val="00FD0BC4"/>
    <w:rsid w:val="00FD15AA"/>
    <w:rsid w:val="00FD1D34"/>
    <w:rsid w:val="00FD1E14"/>
    <w:rsid w:val="00FD2179"/>
    <w:rsid w:val="00FD2DCE"/>
    <w:rsid w:val="00FD352E"/>
    <w:rsid w:val="00FD4620"/>
    <w:rsid w:val="00FD4950"/>
    <w:rsid w:val="00FD5589"/>
    <w:rsid w:val="00FD5DB6"/>
    <w:rsid w:val="00FD5DF9"/>
    <w:rsid w:val="00FD73DD"/>
    <w:rsid w:val="00FE0427"/>
    <w:rsid w:val="00FE11F7"/>
    <w:rsid w:val="00FE12BD"/>
    <w:rsid w:val="00FE15C3"/>
    <w:rsid w:val="00FE186F"/>
    <w:rsid w:val="00FE192A"/>
    <w:rsid w:val="00FE2F31"/>
    <w:rsid w:val="00FE3959"/>
    <w:rsid w:val="00FE3F54"/>
    <w:rsid w:val="00FE3FB9"/>
    <w:rsid w:val="00FE4468"/>
    <w:rsid w:val="00FE48B6"/>
    <w:rsid w:val="00FE497C"/>
    <w:rsid w:val="00FE4B70"/>
    <w:rsid w:val="00FE4D08"/>
    <w:rsid w:val="00FE5139"/>
    <w:rsid w:val="00FE6FE0"/>
    <w:rsid w:val="00FF0176"/>
    <w:rsid w:val="00FF0396"/>
    <w:rsid w:val="00FF03AA"/>
    <w:rsid w:val="00FF1505"/>
    <w:rsid w:val="00FF214D"/>
    <w:rsid w:val="00FF2762"/>
    <w:rsid w:val="00FF2FEF"/>
    <w:rsid w:val="00FF48AC"/>
    <w:rsid w:val="00FF4F6D"/>
    <w:rsid w:val="00FF521E"/>
    <w:rsid w:val="00FF5A2C"/>
    <w:rsid w:val="00FF66BD"/>
    <w:rsid w:val="00FF6F32"/>
    <w:rsid w:val="00FF750C"/>
    <w:rsid w:val="00FF7F0C"/>
    <w:rsid w:val="030C2C0C"/>
    <w:rsid w:val="141162F3"/>
    <w:rsid w:val="1565DBE8"/>
    <w:rsid w:val="22932AB6"/>
    <w:rsid w:val="2C137564"/>
    <w:rsid w:val="2D8EFF1D"/>
    <w:rsid w:val="2F2ACF7E"/>
    <w:rsid w:val="328A10ED"/>
    <w:rsid w:val="3425E14E"/>
    <w:rsid w:val="3B773832"/>
    <w:rsid w:val="49850119"/>
    <w:rsid w:val="4A49AB1C"/>
    <w:rsid w:val="504029F8"/>
    <w:rsid w:val="55139B1B"/>
    <w:rsid w:val="5E47BFA2"/>
    <w:rsid w:val="6560C4DC"/>
    <w:rsid w:val="66CD7CCC"/>
    <w:rsid w:val="66DA9456"/>
    <w:rsid w:val="6D0B8B70"/>
    <w:rsid w:val="6DFBFE1C"/>
    <w:rsid w:val="72DC51B9"/>
    <w:rsid w:val="749836A6"/>
    <w:rsid w:val="763B9328"/>
    <w:rsid w:val="7667E1CE"/>
    <w:rsid w:val="7C91AC4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1471E8"/>
  <w15:docId w15:val="{D5CAE805-4CC3-4C41-B750-0B019211F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widowControl w:val="0"/>
    </w:pPr>
    <w:rPr>
      <w:rFonts w:ascii="Calibri" w:eastAsia="Calibri" w:hAnsi="Calibri" w:cs="Calibri"/>
      <w:sz w:val="22"/>
      <w:szCs w:val="22"/>
    </w:rPr>
  </w:style>
  <w:style w:type="paragraph" w:styleId="Heading1">
    <w:name w:val="heading 1"/>
    <w:basedOn w:val="Normal"/>
    <w:next w:val="Normal"/>
    <w:link w:val="Heading1Char"/>
    <w:uiPriority w:val="9"/>
    <w:qFormat/>
    <w:rsid w:val="005B7C79"/>
    <w:pPr>
      <w:spacing w:before="98"/>
      <w:ind w:left="121"/>
      <w:outlineLvl w:val="0"/>
    </w:pPr>
    <w:rPr>
      <w:rFonts w:ascii="Work Sans" w:eastAsia="Cambria" w:hAnsi="Work Sans" w:cs="Arial"/>
      <w:b/>
      <w:bCs/>
      <w:color w:val="550091"/>
      <w:kern w:val="36"/>
      <w:sz w:val="29"/>
      <w:szCs w:val="29"/>
      <w:u w:val="single"/>
    </w:rPr>
  </w:style>
  <w:style w:type="paragraph" w:styleId="Heading2">
    <w:name w:val="heading 2"/>
    <w:basedOn w:val="Normal"/>
    <w:next w:val="Normal"/>
    <w:link w:val="Heading2Char"/>
    <w:uiPriority w:val="9"/>
    <w:qFormat/>
    <w:rsid w:val="005940BF"/>
    <w:pPr>
      <w:tabs>
        <w:tab w:val="left" w:pos="841"/>
      </w:tabs>
      <w:spacing w:before="100"/>
      <w:outlineLvl w:val="1"/>
    </w:pPr>
    <w:rPr>
      <w:rFonts w:ascii="Work Sans" w:eastAsia="Cambria" w:hAnsi="Work Sans" w:cs="Arial"/>
      <w:b/>
      <w:bCs/>
      <w:iCs/>
      <w:color w:val="905AB9"/>
      <w:sz w:val="24"/>
      <w:szCs w:val="24"/>
    </w:rPr>
  </w:style>
  <w:style w:type="paragraph" w:styleId="Heading3">
    <w:name w:val="heading 3"/>
    <w:basedOn w:val="Normal"/>
    <w:next w:val="Normal"/>
    <w:qFormat/>
    <w:rsid w:val="000B0FD3"/>
    <w:pPr>
      <w:keepNext/>
      <w:spacing w:before="240" w:after="60"/>
      <w:outlineLvl w:val="2"/>
    </w:pPr>
    <w:rPr>
      <w:rFonts w:asciiTheme="minorHAnsi" w:eastAsia="Cambria" w:hAnsiTheme="minorHAnsi" w:cstheme="minorHAnsi"/>
      <w:b/>
      <w:bCs/>
      <w:sz w:val="24"/>
      <w:szCs w:val="24"/>
      <w:u w:val="single"/>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ceholderText1">
    <w:name w:val="Placeholder Text1"/>
    <w:basedOn w:val="DefaultParagraphFont"/>
    <w:uiPriority w:val="99"/>
    <w:semiHidden/>
    <w:rPr>
      <w:color w:val="808080"/>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Calibri" w:eastAsia="Calibri" w:hAnsi="Calibri" w:cs="Calibri"/>
    </w:rPr>
  </w:style>
  <w:style w:type="paragraph" w:styleId="Revision">
    <w:name w:val="Revision"/>
    <w:hidden/>
    <w:uiPriority w:val="99"/>
    <w:semiHidden/>
    <w:rsid w:val="0084390C"/>
    <w:rPr>
      <w:rFonts w:ascii="Calibri" w:eastAsia="Calibri" w:hAnsi="Calibri" w:cs="Calibri"/>
      <w:sz w:val="22"/>
      <w:szCs w:val="22"/>
    </w:rPr>
  </w:style>
  <w:style w:type="paragraph" w:styleId="CommentSubject">
    <w:name w:val="annotation subject"/>
    <w:basedOn w:val="CommentText"/>
    <w:next w:val="CommentText"/>
    <w:link w:val="CommentSubjectChar"/>
    <w:uiPriority w:val="99"/>
    <w:semiHidden/>
    <w:unhideWhenUsed/>
    <w:rsid w:val="0084390C"/>
    <w:rPr>
      <w:b/>
      <w:bCs/>
    </w:rPr>
  </w:style>
  <w:style w:type="character" w:customStyle="1" w:styleId="CommentSubjectChar">
    <w:name w:val="Comment Subject Char"/>
    <w:basedOn w:val="CommentTextChar"/>
    <w:link w:val="CommentSubject"/>
    <w:uiPriority w:val="99"/>
    <w:semiHidden/>
    <w:rsid w:val="0084390C"/>
    <w:rPr>
      <w:rFonts w:ascii="Calibri" w:eastAsia="Calibri" w:hAnsi="Calibri" w:cs="Calibri"/>
      <w:b/>
      <w:bCs/>
    </w:rPr>
  </w:style>
  <w:style w:type="paragraph" w:styleId="Header">
    <w:name w:val="header"/>
    <w:basedOn w:val="Normal"/>
    <w:link w:val="HeaderChar"/>
    <w:uiPriority w:val="99"/>
    <w:unhideWhenUsed/>
    <w:rsid w:val="002F141A"/>
    <w:pPr>
      <w:tabs>
        <w:tab w:val="center" w:pos="4513"/>
        <w:tab w:val="right" w:pos="9026"/>
      </w:tabs>
    </w:pPr>
  </w:style>
  <w:style w:type="character" w:customStyle="1" w:styleId="HeaderChar">
    <w:name w:val="Header Char"/>
    <w:basedOn w:val="DefaultParagraphFont"/>
    <w:link w:val="Header"/>
    <w:uiPriority w:val="99"/>
    <w:rsid w:val="002F141A"/>
    <w:rPr>
      <w:rFonts w:ascii="Calibri" w:eastAsia="Calibri" w:hAnsi="Calibri" w:cs="Calibri"/>
      <w:sz w:val="22"/>
      <w:szCs w:val="22"/>
    </w:rPr>
  </w:style>
  <w:style w:type="paragraph" w:styleId="Footer">
    <w:name w:val="footer"/>
    <w:basedOn w:val="Normal"/>
    <w:link w:val="FooterChar"/>
    <w:uiPriority w:val="99"/>
    <w:unhideWhenUsed/>
    <w:rsid w:val="002F141A"/>
    <w:pPr>
      <w:tabs>
        <w:tab w:val="center" w:pos="4513"/>
        <w:tab w:val="right" w:pos="9026"/>
      </w:tabs>
    </w:pPr>
  </w:style>
  <w:style w:type="character" w:customStyle="1" w:styleId="FooterChar">
    <w:name w:val="Footer Char"/>
    <w:basedOn w:val="DefaultParagraphFont"/>
    <w:link w:val="Footer"/>
    <w:uiPriority w:val="99"/>
    <w:rsid w:val="002F141A"/>
    <w:rPr>
      <w:rFonts w:ascii="Calibri" w:eastAsia="Calibri" w:hAnsi="Calibri" w:cs="Calibri"/>
      <w:sz w:val="22"/>
      <w:szCs w:val="22"/>
    </w:rPr>
  </w:style>
  <w:style w:type="paragraph" w:styleId="ListParagraph">
    <w:name w:val="List Paragraph"/>
    <w:basedOn w:val="Normal"/>
    <w:link w:val="ListParagraphChar"/>
    <w:uiPriority w:val="34"/>
    <w:qFormat/>
    <w:rsid w:val="00EF7C0D"/>
    <w:pPr>
      <w:ind w:left="720"/>
      <w:contextualSpacing/>
    </w:pPr>
  </w:style>
  <w:style w:type="table" w:styleId="TableGrid">
    <w:name w:val="Table Grid"/>
    <w:basedOn w:val="TableNormal"/>
    <w:uiPriority w:val="39"/>
    <w:rsid w:val="00787B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83CB1"/>
    <w:pPr>
      <w:keepLines/>
      <w:widowControl/>
      <w:spacing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773D6E"/>
    <w:pPr>
      <w:tabs>
        <w:tab w:val="left" w:pos="142"/>
        <w:tab w:val="left" w:pos="440"/>
        <w:tab w:val="right" w:leader="dot" w:pos="10632"/>
      </w:tabs>
      <w:spacing w:after="100"/>
      <w:ind w:right="250" w:firstLine="142"/>
    </w:pPr>
    <w:rPr>
      <w:rFonts w:ascii="Work Sans" w:hAnsi="Work Sans"/>
      <w:b/>
      <w:bCs/>
      <w:noProof/>
      <w:color w:val="550091"/>
      <w:sz w:val="24"/>
      <w:szCs w:val="24"/>
    </w:rPr>
  </w:style>
  <w:style w:type="paragraph" w:styleId="TOC3">
    <w:name w:val="toc 3"/>
    <w:basedOn w:val="Normal"/>
    <w:next w:val="Normal"/>
    <w:autoRedefine/>
    <w:uiPriority w:val="39"/>
    <w:unhideWhenUsed/>
    <w:rsid w:val="00A869F2"/>
    <w:pPr>
      <w:tabs>
        <w:tab w:val="left" w:pos="1100"/>
        <w:tab w:val="right" w:leader="dot" w:pos="10632"/>
        <w:tab w:val="right" w:leader="dot" w:pos="11156"/>
      </w:tabs>
      <w:spacing w:after="100"/>
      <w:ind w:left="440"/>
    </w:pPr>
  </w:style>
  <w:style w:type="paragraph" w:styleId="TOC2">
    <w:name w:val="toc 2"/>
    <w:basedOn w:val="Normal"/>
    <w:next w:val="Normal"/>
    <w:autoRedefine/>
    <w:uiPriority w:val="39"/>
    <w:unhideWhenUsed/>
    <w:rsid w:val="005B7937"/>
    <w:pPr>
      <w:tabs>
        <w:tab w:val="left" w:pos="880"/>
        <w:tab w:val="right" w:leader="dot" w:pos="10632"/>
      </w:tabs>
      <w:spacing w:after="100"/>
      <w:ind w:left="220" w:right="250"/>
    </w:pPr>
    <w:rPr>
      <w:rFonts w:ascii="Arial" w:eastAsia="Cambria" w:hAnsi="Arial" w:cs="Arial"/>
      <w:b/>
      <w:bCs/>
      <w:noProof/>
      <w:spacing w:val="-8"/>
    </w:rPr>
  </w:style>
  <w:style w:type="character" w:styleId="Hyperlink">
    <w:name w:val="Hyperlink"/>
    <w:basedOn w:val="DefaultParagraphFont"/>
    <w:uiPriority w:val="99"/>
    <w:unhideWhenUsed/>
    <w:rsid w:val="00F83CB1"/>
    <w:rPr>
      <w:color w:val="0000FF" w:themeColor="hyperlink"/>
      <w:u w:val="single"/>
    </w:rPr>
  </w:style>
  <w:style w:type="paragraph" w:styleId="TOC4">
    <w:name w:val="toc 4"/>
    <w:basedOn w:val="Normal"/>
    <w:next w:val="Normal"/>
    <w:autoRedefine/>
    <w:uiPriority w:val="39"/>
    <w:unhideWhenUsed/>
    <w:rsid w:val="003458C2"/>
    <w:pPr>
      <w:widowControl/>
      <w:spacing w:after="100" w:line="259" w:lineRule="auto"/>
      <w:ind w:left="660"/>
    </w:pPr>
    <w:rPr>
      <w:rFonts w:asciiTheme="minorHAnsi" w:eastAsiaTheme="minorEastAsia" w:hAnsiTheme="minorHAnsi" w:cstheme="minorBidi"/>
      <w:lang w:val="en-GB" w:eastAsia="en-GB"/>
    </w:rPr>
  </w:style>
  <w:style w:type="paragraph" w:styleId="TOC5">
    <w:name w:val="toc 5"/>
    <w:basedOn w:val="Normal"/>
    <w:next w:val="Normal"/>
    <w:autoRedefine/>
    <w:uiPriority w:val="39"/>
    <w:unhideWhenUsed/>
    <w:rsid w:val="003458C2"/>
    <w:pPr>
      <w:widowControl/>
      <w:spacing w:after="100" w:line="259" w:lineRule="auto"/>
      <w:ind w:left="880"/>
    </w:pPr>
    <w:rPr>
      <w:rFonts w:asciiTheme="minorHAnsi" w:eastAsiaTheme="minorEastAsia" w:hAnsiTheme="minorHAnsi" w:cstheme="minorBidi"/>
      <w:lang w:val="en-GB" w:eastAsia="en-GB"/>
    </w:rPr>
  </w:style>
  <w:style w:type="paragraph" w:styleId="TOC6">
    <w:name w:val="toc 6"/>
    <w:basedOn w:val="Normal"/>
    <w:next w:val="Normal"/>
    <w:autoRedefine/>
    <w:uiPriority w:val="39"/>
    <w:unhideWhenUsed/>
    <w:rsid w:val="003458C2"/>
    <w:pPr>
      <w:widowControl/>
      <w:spacing w:after="100" w:line="259" w:lineRule="auto"/>
      <w:ind w:left="1100"/>
    </w:pPr>
    <w:rPr>
      <w:rFonts w:asciiTheme="minorHAnsi" w:eastAsiaTheme="minorEastAsia" w:hAnsiTheme="minorHAnsi" w:cstheme="minorBidi"/>
      <w:lang w:val="en-GB" w:eastAsia="en-GB"/>
    </w:rPr>
  </w:style>
  <w:style w:type="paragraph" w:styleId="TOC7">
    <w:name w:val="toc 7"/>
    <w:basedOn w:val="Normal"/>
    <w:next w:val="Normal"/>
    <w:autoRedefine/>
    <w:uiPriority w:val="39"/>
    <w:unhideWhenUsed/>
    <w:rsid w:val="003458C2"/>
    <w:pPr>
      <w:widowControl/>
      <w:spacing w:after="100" w:line="259" w:lineRule="auto"/>
      <w:ind w:left="1320"/>
    </w:pPr>
    <w:rPr>
      <w:rFonts w:asciiTheme="minorHAnsi" w:eastAsiaTheme="minorEastAsia" w:hAnsiTheme="minorHAnsi" w:cstheme="minorBidi"/>
      <w:lang w:val="en-GB" w:eastAsia="en-GB"/>
    </w:rPr>
  </w:style>
  <w:style w:type="paragraph" w:styleId="TOC8">
    <w:name w:val="toc 8"/>
    <w:basedOn w:val="Normal"/>
    <w:next w:val="Normal"/>
    <w:autoRedefine/>
    <w:uiPriority w:val="39"/>
    <w:unhideWhenUsed/>
    <w:rsid w:val="003458C2"/>
    <w:pPr>
      <w:widowControl/>
      <w:spacing w:after="100" w:line="259" w:lineRule="auto"/>
      <w:ind w:left="1540"/>
    </w:pPr>
    <w:rPr>
      <w:rFonts w:asciiTheme="minorHAnsi" w:eastAsiaTheme="minorEastAsia" w:hAnsiTheme="minorHAnsi" w:cstheme="minorBidi"/>
      <w:lang w:val="en-GB" w:eastAsia="en-GB"/>
    </w:rPr>
  </w:style>
  <w:style w:type="paragraph" w:styleId="TOC9">
    <w:name w:val="toc 9"/>
    <w:basedOn w:val="Normal"/>
    <w:next w:val="Normal"/>
    <w:autoRedefine/>
    <w:uiPriority w:val="39"/>
    <w:unhideWhenUsed/>
    <w:rsid w:val="003458C2"/>
    <w:pPr>
      <w:widowControl/>
      <w:spacing w:after="100" w:line="259" w:lineRule="auto"/>
      <w:ind w:left="1760"/>
    </w:pPr>
    <w:rPr>
      <w:rFonts w:asciiTheme="minorHAnsi" w:eastAsiaTheme="minorEastAsia" w:hAnsiTheme="minorHAnsi" w:cstheme="minorBidi"/>
      <w:lang w:val="en-GB" w:eastAsia="en-GB"/>
    </w:rPr>
  </w:style>
  <w:style w:type="character" w:styleId="UnresolvedMention">
    <w:name w:val="Unresolved Mention"/>
    <w:basedOn w:val="DefaultParagraphFont"/>
    <w:uiPriority w:val="99"/>
    <w:semiHidden/>
    <w:unhideWhenUsed/>
    <w:rsid w:val="003458C2"/>
    <w:rPr>
      <w:color w:val="605E5C"/>
      <w:shd w:val="clear" w:color="auto" w:fill="E1DFDD"/>
    </w:rPr>
  </w:style>
  <w:style w:type="character" w:customStyle="1" w:styleId="ListParagraphChar">
    <w:name w:val="List Paragraph Char"/>
    <w:basedOn w:val="DefaultParagraphFont"/>
    <w:link w:val="ListParagraph"/>
    <w:uiPriority w:val="34"/>
    <w:rsid w:val="00EC55C4"/>
    <w:rPr>
      <w:rFonts w:ascii="Calibri" w:eastAsia="Calibri" w:hAnsi="Calibri" w:cs="Calibri"/>
      <w:sz w:val="22"/>
      <w:szCs w:val="22"/>
    </w:rPr>
  </w:style>
  <w:style w:type="character" w:styleId="PageNumber">
    <w:name w:val="page number"/>
    <w:basedOn w:val="DefaultParagraphFont"/>
    <w:uiPriority w:val="99"/>
    <w:semiHidden/>
    <w:unhideWhenUsed/>
    <w:rsid w:val="0078796C"/>
  </w:style>
  <w:style w:type="paragraph" w:styleId="NoSpacing">
    <w:name w:val="No Spacing"/>
    <w:uiPriority w:val="1"/>
    <w:qFormat/>
    <w:rsid w:val="003F74AF"/>
    <w:rPr>
      <w:rFonts w:asciiTheme="minorHAnsi" w:eastAsiaTheme="minorHAnsi" w:hAnsiTheme="minorHAnsi" w:cstheme="minorBidi"/>
      <w:sz w:val="22"/>
      <w:szCs w:val="22"/>
      <w:lang w:val="en-GB"/>
    </w:rPr>
  </w:style>
  <w:style w:type="character" w:customStyle="1" w:styleId="Heading2Char">
    <w:name w:val="Heading 2 Char"/>
    <w:basedOn w:val="DefaultParagraphFont"/>
    <w:link w:val="Heading2"/>
    <w:uiPriority w:val="9"/>
    <w:rsid w:val="00DA42BD"/>
    <w:rPr>
      <w:rFonts w:ascii="Work Sans" w:eastAsia="Cambria" w:hAnsi="Work Sans" w:cs="Arial"/>
      <w:b/>
      <w:bCs/>
      <w:iCs/>
      <w:color w:val="905AB9"/>
      <w:sz w:val="24"/>
      <w:szCs w:val="24"/>
    </w:rPr>
  </w:style>
  <w:style w:type="character" w:customStyle="1" w:styleId="Heading1Char">
    <w:name w:val="Heading 1 Char"/>
    <w:basedOn w:val="DefaultParagraphFont"/>
    <w:link w:val="Heading1"/>
    <w:uiPriority w:val="9"/>
    <w:rsid w:val="00E65F4E"/>
    <w:rPr>
      <w:rFonts w:ascii="Work Sans" w:eastAsia="Cambria" w:hAnsi="Work Sans" w:cs="Arial"/>
      <w:b/>
      <w:bCs/>
      <w:color w:val="550091"/>
      <w:kern w:val="36"/>
      <w:sz w:val="29"/>
      <w:szCs w:val="29"/>
      <w:u w:val="single"/>
    </w:rPr>
  </w:style>
  <w:style w:type="character" w:styleId="PlaceholderText">
    <w:name w:val="Placeholder Text"/>
    <w:basedOn w:val="DefaultParagraphFont"/>
    <w:uiPriority w:val="99"/>
    <w:semiHidden/>
    <w:rsid w:val="005100CC"/>
    <w:rPr>
      <w:color w:val="666666"/>
    </w:rPr>
  </w:style>
  <w:style w:type="paragraph" w:styleId="NormalWeb">
    <w:name w:val="Normal (Web)"/>
    <w:basedOn w:val="Normal"/>
    <w:uiPriority w:val="99"/>
    <w:semiHidden/>
    <w:unhideWhenUsed/>
    <w:rsid w:val="00235FF1"/>
    <w:pPr>
      <w:widowControl/>
      <w:spacing w:before="100" w:beforeAutospacing="1" w:after="100" w:afterAutospacing="1"/>
    </w:pPr>
    <w:rPr>
      <w:rFonts w:ascii="Times New Roman" w:eastAsia="Times New Roman" w:hAnsi="Times New Roman" w:cs="Times New Roman"/>
      <w:sz w:val="24"/>
      <w:szCs w:val="24"/>
      <w:lang w:val="en-GI" w:eastAsia="en-GI"/>
    </w:rPr>
  </w:style>
  <w:style w:type="character" w:styleId="Strong">
    <w:name w:val="Strong"/>
    <w:basedOn w:val="DefaultParagraphFont"/>
    <w:uiPriority w:val="22"/>
    <w:qFormat/>
    <w:rsid w:val="00EC3893"/>
    <w:rPr>
      <w:b/>
      <w:bCs/>
    </w:rPr>
  </w:style>
  <w:style w:type="paragraph" w:customStyle="1" w:styleId="xmsolistparagraph">
    <w:name w:val="x_msolistparagraph"/>
    <w:basedOn w:val="Normal"/>
    <w:rsid w:val="00831819"/>
    <w:pPr>
      <w:widowControl/>
      <w:ind w:left="720"/>
    </w:pPr>
    <w:rPr>
      <w:rFonts w:ascii="Aptos" w:eastAsiaTheme="minorHAnsi" w:hAnsi="Aptos" w:cs="Aptos"/>
      <w:lang w:val="en-GI" w:eastAsia="en-G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9139">
      <w:bodyDiv w:val="1"/>
      <w:marLeft w:val="0"/>
      <w:marRight w:val="0"/>
      <w:marTop w:val="0"/>
      <w:marBottom w:val="0"/>
      <w:divBdr>
        <w:top w:val="none" w:sz="0" w:space="0" w:color="auto"/>
        <w:left w:val="none" w:sz="0" w:space="0" w:color="auto"/>
        <w:bottom w:val="none" w:sz="0" w:space="0" w:color="auto"/>
        <w:right w:val="none" w:sz="0" w:space="0" w:color="auto"/>
      </w:divBdr>
    </w:div>
    <w:div w:id="10953848">
      <w:bodyDiv w:val="1"/>
      <w:marLeft w:val="0"/>
      <w:marRight w:val="0"/>
      <w:marTop w:val="0"/>
      <w:marBottom w:val="0"/>
      <w:divBdr>
        <w:top w:val="none" w:sz="0" w:space="0" w:color="auto"/>
        <w:left w:val="none" w:sz="0" w:space="0" w:color="auto"/>
        <w:bottom w:val="none" w:sz="0" w:space="0" w:color="auto"/>
        <w:right w:val="none" w:sz="0" w:space="0" w:color="auto"/>
      </w:divBdr>
    </w:div>
    <w:div w:id="11490856">
      <w:bodyDiv w:val="1"/>
      <w:marLeft w:val="0"/>
      <w:marRight w:val="0"/>
      <w:marTop w:val="0"/>
      <w:marBottom w:val="0"/>
      <w:divBdr>
        <w:top w:val="none" w:sz="0" w:space="0" w:color="auto"/>
        <w:left w:val="none" w:sz="0" w:space="0" w:color="auto"/>
        <w:bottom w:val="none" w:sz="0" w:space="0" w:color="auto"/>
        <w:right w:val="none" w:sz="0" w:space="0" w:color="auto"/>
      </w:divBdr>
    </w:div>
    <w:div w:id="22368573">
      <w:bodyDiv w:val="1"/>
      <w:marLeft w:val="0"/>
      <w:marRight w:val="0"/>
      <w:marTop w:val="0"/>
      <w:marBottom w:val="0"/>
      <w:divBdr>
        <w:top w:val="none" w:sz="0" w:space="0" w:color="auto"/>
        <w:left w:val="none" w:sz="0" w:space="0" w:color="auto"/>
        <w:bottom w:val="none" w:sz="0" w:space="0" w:color="auto"/>
        <w:right w:val="none" w:sz="0" w:space="0" w:color="auto"/>
      </w:divBdr>
    </w:div>
    <w:div w:id="24445477">
      <w:bodyDiv w:val="1"/>
      <w:marLeft w:val="0"/>
      <w:marRight w:val="0"/>
      <w:marTop w:val="0"/>
      <w:marBottom w:val="0"/>
      <w:divBdr>
        <w:top w:val="none" w:sz="0" w:space="0" w:color="auto"/>
        <w:left w:val="none" w:sz="0" w:space="0" w:color="auto"/>
        <w:bottom w:val="none" w:sz="0" w:space="0" w:color="auto"/>
        <w:right w:val="none" w:sz="0" w:space="0" w:color="auto"/>
      </w:divBdr>
    </w:div>
    <w:div w:id="25912084">
      <w:bodyDiv w:val="1"/>
      <w:marLeft w:val="0"/>
      <w:marRight w:val="0"/>
      <w:marTop w:val="0"/>
      <w:marBottom w:val="0"/>
      <w:divBdr>
        <w:top w:val="none" w:sz="0" w:space="0" w:color="auto"/>
        <w:left w:val="none" w:sz="0" w:space="0" w:color="auto"/>
        <w:bottom w:val="none" w:sz="0" w:space="0" w:color="auto"/>
        <w:right w:val="none" w:sz="0" w:space="0" w:color="auto"/>
      </w:divBdr>
    </w:div>
    <w:div w:id="36509979">
      <w:bodyDiv w:val="1"/>
      <w:marLeft w:val="0"/>
      <w:marRight w:val="0"/>
      <w:marTop w:val="0"/>
      <w:marBottom w:val="0"/>
      <w:divBdr>
        <w:top w:val="none" w:sz="0" w:space="0" w:color="auto"/>
        <w:left w:val="none" w:sz="0" w:space="0" w:color="auto"/>
        <w:bottom w:val="none" w:sz="0" w:space="0" w:color="auto"/>
        <w:right w:val="none" w:sz="0" w:space="0" w:color="auto"/>
      </w:divBdr>
    </w:div>
    <w:div w:id="38559253">
      <w:bodyDiv w:val="1"/>
      <w:marLeft w:val="0"/>
      <w:marRight w:val="0"/>
      <w:marTop w:val="0"/>
      <w:marBottom w:val="0"/>
      <w:divBdr>
        <w:top w:val="none" w:sz="0" w:space="0" w:color="auto"/>
        <w:left w:val="none" w:sz="0" w:space="0" w:color="auto"/>
        <w:bottom w:val="none" w:sz="0" w:space="0" w:color="auto"/>
        <w:right w:val="none" w:sz="0" w:space="0" w:color="auto"/>
      </w:divBdr>
    </w:div>
    <w:div w:id="70547097">
      <w:bodyDiv w:val="1"/>
      <w:marLeft w:val="0"/>
      <w:marRight w:val="0"/>
      <w:marTop w:val="0"/>
      <w:marBottom w:val="0"/>
      <w:divBdr>
        <w:top w:val="none" w:sz="0" w:space="0" w:color="auto"/>
        <w:left w:val="none" w:sz="0" w:space="0" w:color="auto"/>
        <w:bottom w:val="none" w:sz="0" w:space="0" w:color="auto"/>
        <w:right w:val="none" w:sz="0" w:space="0" w:color="auto"/>
      </w:divBdr>
    </w:div>
    <w:div w:id="106512526">
      <w:bodyDiv w:val="1"/>
      <w:marLeft w:val="0"/>
      <w:marRight w:val="0"/>
      <w:marTop w:val="0"/>
      <w:marBottom w:val="0"/>
      <w:divBdr>
        <w:top w:val="none" w:sz="0" w:space="0" w:color="auto"/>
        <w:left w:val="none" w:sz="0" w:space="0" w:color="auto"/>
        <w:bottom w:val="none" w:sz="0" w:space="0" w:color="auto"/>
        <w:right w:val="none" w:sz="0" w:space="0" w:color="auto"/>
      </w:divBdr>
    </w:div>
    <w:div w:id="142358835">
      <w:bodyDiv w:val="1"/>
      <w:marLeft w:val="0"/>
      <w:marRight w:val="0"/>
      <w:marTop w:val="0"/>
      <w:marBottom w:val="0"/>
      <w:divBdr>
        <w:top w:val="none" w:sz="0" w:space="0" w:color="auto"/>
        <w:left w:val="none" w:sz="0" w:space="0" w:color="auto"/>
        <w:bottom w:val="none" w:sz="0" w:space="0" w:color="auto"/>
        <w:right w:val="none" w:sz="0" w:space="0" w:color="auto"/>
      </w:divBdr>
    </w:div>
    <w:div w:id="205483638">
      <w:bodyDiv w:val="1"/>
      <w:marLeft w:val="0"/>
      <w:marRight w:val="0"/>
      <w:marTop w:val="0"/>
      <w:marBottom w:val="0"/>
      <w:divBdr>
        <w:top w:val="none" w:sz="0" w:space="0" w:color="auto"/>
        <w:left w:val="none" w:sz="0" w:space="0" w:color="auto"/>
        <w:bottom w:val="none" w:sz="0" w:space="0" w:color="auto"/>
        <w:right w:val="none" w:sz="0" w:space="0" w:color="auto"/>
      </w:divBdr>
    </w:div>
    <w:div w:id="210770001">
      <w:bodyDiv w:val="1"/>
      <w:marLeft w:val="0"/>
      <w:marRight w:val="0"/>
      <w:marTop w:val="0"/>
      <w:marBottom w:val="0"/>
      <w:divBdr>
        <w:top w:val="none" w:sz="0" w:space="0" w:color="auto"/>
        <w:left w:val="none" w:sz="0" w:space="0" w:color="auto"/>
        <w:bottom w:val="none" w:sz="0" w:space="0" w:color="auto"/>
        <w:right w:val="none" w:sz="0" w:space="0" w:color="auto"/>
      </w:divBdr>
    </w:div>
    <w:div w:id="214201919">
      <w:bodyDiv w:val="1"/>
      <w:marLeft w:val="0"/>
      <w:marRight w:val="0"/>
      <w:marTop w:val="0"/>
      <w:marBottom w:val="0"/>
      <w:divBdr>
        <w:top w:val="none" w:sz="0" w:space="0" w:color="auto"/>
        <w:left w:val="none" w:sz="0" w:space="0" w:color="auto"/>
        <w:bottom w:val="none" w:sz="0" w:space="0" w:color="auto"/>
        <w:right w:val="none" w:sz="0" w:space="0" w:color="auto"/>
      </w:divBdr>
    </w:div>
    <w:div w:id="228536466">
      <w:bodyDiv w:val="1"/>
      <w:marLeft w:val="0"/>
      <w:marRight w:val="0"/>
      <w:marTop w:val="0"/>
      <w:marBottom w:val="0"/>
      <w:divBdr>
        <w:top w:val="none" w:sz="0" w:space="0" w:color="auto"/>
        <w:left w:val="none" w:sz="0" w:space="0" w:color="auto"/>
        <w:bottom w:val="none" w:sz="0" w:space="0" w:color="auto"/>
        <w:right w:val="none" w:sz="0" w:space="0" w:color="auto"/>
      </w:divBdr>
    </w:div>
    <w:div w:id="241068702">
      <w:bodyDiv w:val="1"/>
      <w:marLeft w:val="0"/>
      <w:marRight w:val="0"/>
      <w:marTop w:val="0"/>
      <w:marBottom w:val="0"/>
      <w:divBdr>
        <w:top w:val="none" w:sz="0" w:space="0" w:color="auto"/>
        <w:left w:val="none" w:sz="0" w:space="0" w:color="auto"/>
        <w:bottom w:val="none" w:sz="0" w:space="0" w:color="auto"/>
        <w:right w:val="none" w:sz="0" w:space="0" w:color="auto"/>
      </w:divBdr>
    </w:div>
    <w:div w:id="252132972">
      <w:bodyDiv w:val="1"/>
      <w:marLeft w:val="0"/>
      <w:marRight w:val="0"/>
      <w:marTop w:val="0"/>
      <w:marBottom w:val="0"/>
      <w:divBdr>
        <w:top w:val="none" w:sz="0" w:space="0" w:color="auto"/>
        <w:left w:val="none" w:sz="0" w:space="0" w:color="auto"/>
        <w:bottom w:val="none" w:sz="0" w:space="0" w:color="auto"/>
        <w:right w:val="none" w:sz="0" w:space="0" w:color="auto"/>
      </w:divBdr>
    </w:div>
    <w:div w:id="276135273">
      <w:bodyDiv w:val="1"/>
      <w:marLeft w:val="0"/>
      <w:marRight w:val="0"/>
      <w:marTop w:val="0"/>
      <w:marBottom w:val="0"/>
      <w:divBdr>
        <w:top w:val="none" w:sz="0" w:space="0" w:color="auto"/>
        <w:left w:val="none" w:sz="0" w:space="0" w:color="auto"/>
        <w:bottom w:val="none" w:sz="0" w:space="0" w:color="auto"/>
        <w:right w:val="none" w:sz="0" w:space="0" w:color="auto"/>
      </w:divBdr>
    </w:div>
    <w:div w:id="293605079">
      <w:bodyDiv w:val="1"/>
      <w:marLeft w:val="0"/>
      <w:marRight w:val="0"/>
      <w:marTop w:val="0"/>
      <w:marBottom w:val="0"/>
      <w:divBdr>
        <w:top w:val="none" w:sz="0" w:space="0" w:color="auto"/>
        <w:left w:val="none" w:sz="0" w:space="0" w:color="auto"/>
        <w:bottom w:val="none" w:sz="0" w:space="0" w:color="auto"/>
        <w:right w:val="none" w:sz="0" w:space="0" w:color="auto"/>
      </w:divBdr>
    </w:div>
    <w:div w:id="296377687">
      <w:bodyDiv w:val="1"/>
      <w:marLeft w:val="0"/>
      <w:marRight w:val="0"/>
      <w:marTop w:val="0"/>
      <w:marBottom w:val="0"/>
      <w:divBdr>
        <w:top w:val="none" w:sz="0" w:space="0" w:color="auto"/>
        <w:left w:val="none" w:sz="0" w:space="0" w:color="auto"/>
        <w:bottom w:val="none" w:sz="0" w:space="0" w:color="auto"/>
        <w:right w:val="none" w:sz="0" w:space="0" w:color="auto"/>
      </w:divBdr>
    </w:div>
    <w:div w:id="302780218">
      <w:bodyDiv w:val="1"/>
      <w:marLeft w:val="0"/>
      <w:marRight w:val="0"/>
      <w:marTop w:val="0"/>
      <w:marBottom w:val="0"/>
      <w:divBdr>
        <w:top w:val="none" w:sz="0" w:space="0" w:color="auto"/>
        <w:left w:val="none" w:sz="0" w:space="0" w:color="auto"/>
        <w:bottom w:val="none" w:sz="0" w:space="0" w:color="auto"/>
        <w:right w:val="none" w:sz="0" w:space="0" w:color="auto"/>
      </w:divBdr>
    </w:div>
    <w:div w:id="307058906">
      <w:bodyDiv w:val="1"/>
      <w:marLeft w:val="0"/>
      <w:marRight w:val="0"/>
      <w:marTop w:val="0"/>
      <w:marBottom w:val="0"/>
      <w:divBdr>
        <w:top w:val="none" w:sz="0" w:space="0" w:color="auto"/>
        <w:left w:val="none" w:sz="0" w:space="0" w:color="auto"/>
        <w:bottom w:val="none" w:sz="0" w:space="0" w:color="auto"/>
        <w:right w:val="none" w:sz="0" w:space="0" w:color="auto"/>
      </w:divBdr>
    </w:div>
    <w:div w:id="326247100">
      <w:bodyDiv w:val="1"/>
      <w:marLeft w:val="0"/>
      <w:marRight w:val="0"/>
      <w:marTop w:val="0"/>
      <w:marBottom w:val="0"/>
      <w:divBdr>
        <w:top w:val="none" w:sz="0" w:space="0" w:color="auto"/>
        <w:left w:val="none" w:sz="0" w:space="0" w:color="auto"/>
        <w:bottom w:val="none" w:sz="0" w:space="0" w:color="auto"/>
        <w:right w:val="none" w:sz="0" w:space="0" w:color="auto"/>
      </w:divBdr>
    </w:div>
    <w:div w:id="327710627">
      <w:bodyDiv w:val="1"/>
      <w:marLeft w:val="0"/>
      <w:marRight w:val="0"/>
      <w:marTop w:val="0"/>
      <w:marBottom w:val="0"/>
      <w:divBdr>
        <w:top w:val="none" w:sz="0" w:space="0" w:color="auto"/>
        <w:left w:val="none" w:sz="0" w:space="0" w:color="auto"/>
        <w:bottom w:val="none" w:sz="0" w:space="0" w:color="auto"/>
        <w:right w:val="none" w:sz="0" w:space="0" w:color="auto"/>
      </w:divBdr>
    </w:div>
    <w:div w:id="365109299">
      <w:bodyDiv w:val="1"/>
      <w:marLeft w:val="0"/>
      <w:marRight w:val="0"/>
      <w:marTop w:val="0"/>
      <w:marBottom w:val="0"/>
      <w:divBdr>
        <w:top w:val="none" w:sz="0" w:space="0" w:color="auto"/>
        <w:left w:val="none" w:sz="0" w:space="0" w:color="auto"/>
        <w:bottom w:val="none" w:sz="0" w:space="0" w:color="auto"/>
        <w:right w:val="none" w:sz="0" w:space="0" w:color="auto"/>
      </w:divBdr>
    </w:div>
    <w:div w:id="365450551">
      <w:bodyDiv w:val="1"/>
      <w:marLeft w:val="0"/>
      <w:marRight w:val="0"/>
      <w:marTop w:val="0"/>
      <w:marBottom w:val="0"/>
      <w:divBdr>
        <w:top w:val="none" w:sz="0" w:space="0" w:color="auto"/>
        <w:left w:val="none" w:sz="0" w:space="0" w:color="auto"/>
        <w:bottom w:val="none" w:sz="0" w:space="0" w:color="auto"/>
        <w:right w:val="none" w:sz="0" w:space="0" w:color="auto"/>
      </w:divBdr>
    </w:div>
    <w:div w:id="367612635">
      <w:bodyDiv w:val="1"/>
      <w:marLeft w:val="0"/>
      <w:marRight w:val="0"/>
      <w:marTop w:val="0"/>
      <w:marBottom w:val="0"/>
      <w:divBdr>
        <w:top w:val="none" w:sz="0" w:space="0" w:color="auto"/>
        <w:left w:val="none" w:sz="0" w:space="0" w:color="auto"/>
        <w:bottom w:val="none" w:sz="0" w:space="0" w:color="auto"/>
        <w:right w:val="none" w:sz="0" w:space="0" w:color="auto"/>
      </w:divBdr>
    </w:div>
    <w:div w:id="368143515">
      <w:bodyDiv w:val="1"/>
      <w:marLeft w:val="0"/>
      <w:marRight w:val="0"/>
      <w:marTop w:val="0"/>
      <w:marBottom w:val="0"/>
      <w:divBdr>
        <w:top w:val="none" w:sz="0" w:space="0" w:color="auto"/>
        <w:left w:val="none" w:sz="0" w:space="0" w:color="auto"/>
        <w:bottom w:val="none" w:sz="0" w:space="0" w:color="auto"/>
        <w:right w:val="none" w:sz="0" w:space="0" w:color="auto"/>
      </w:divBdr>
    </w:div>
    <w:div w:id="371926126">
      <w:bodyDiv w:val="1"/>
      <w:marLeft w:val="0"/>
      <w:marRight w:val="0"/>
      <w:marTop w:val="0"/>
      <w:marBottom w:val="0"/>
      <w:divBdr>
        <w:top w:val="none" w:sz="0" w:space="0" w:color="auto"/>
        <w:left w:val="none" w:sz="0" w:space="0" w:color="auto"/>
        <w:bottom w:val="none" w:sz="0" w:space="0" w:color="auto"/>
        <w:right w:val="none" w:sz="0" w:space="0" w:color="auto"/>
      </w:divBdr>
    </w:div>
    <w:div w:id="377901448">
      <w:bodyDiv w:val="1"/>
      <w:marLeft w:val="0"/>
      <w:marRight w:val="0"/>
      <w:marTop w:val="0"/>
      <w:marBottom w:val="0"/>
      <w:divBdr>
        <w:top w:val="none" w:sz="0" w:space="0" w:color="auto"/>
        <w:left w:val="none" w:sz="0" w:space="0" w:color="auto"/>
        <w:bottom w:val="none" w:sz="0" w:space="0" w:color="auto"/>
        <w:right w:val="none" w:sz="0" w:space="0" w:color="auto"/>
      </w:divBdr>
    </w:div>
    <w:div w:id="384566440">
      <w:bodyDiv w:val="1"/>
      <w:marLeft w:val="0"/>
      <w:marRight w:val="0"/>
      <w:marTop w:val="0"/>
      <w:marBottom w:val="0"/>
      <w:divBdr>
        <w:top w:val="none" w:sz="0" w:space="0" w:color="auto"/>
        <w:left w:val="none" w:sz="0" w:space="0" w:color="auto"/>
        <w:bottom w:val="none" w:sz="0" w:space="0" w:color="auto"/>
        <w:right w:val="none" w:sz="0" w:space="0" w:color="auto"/>
      </w:divBdr>
    </w:div>
    <w:div w:id="395863448">
      <w:bodyDiv w:val="1"/>
      <w:marLeft w:val="0"/>
      <w:marRight w:val="0"/>
      <w:marTop w:val="0"/>
      <w:marBottom w:val="0"/>
      <w:divBdr>
        <w:top w:val="none" w:sz="0" w:space="0" w:color="auto"/>
        <w:left w:val="none" w:sz="0" w:space="0" w:color="auto"/>
        <w:bottom w:val="none" w:sz="0" w:space="0" w:color="auto"/>
        <w:right w:val="none" w:sz="0" w:space="0" w:color="auto"/>
      </w:divBdr>
    </w:div>
    <w:div w:id="404376812">
      <w:bodyDiv w:val="1"/>
      <w:marLeft w:val="0"/>
      <w:marRight w:val="0"/>
      <w:marTop w:val="0"/>
      <w:marBottom w:val="0"/>
      <w:divBdr>
        <w:top w:val="none" w:sz="0" w:space="0" w:color="auto"/>
        <w:left w:val="none" w:sz="0" w:space="0" w:color="auto"/>
        <w:bottom w:val="none" w:sz="0" w:space="0" w:color="auto"/>
        <w:right w:val="none" w:sz="0" w:space="0" w:color="auto"/>
      </w:divBdr>
    </w:div>
    <w:div w:id="409041549">
      <w:bodyDiv w:val="1"/>
      <w:marLeft w:val="0"/>
      <w:marRight w:val="0"/>
      <w:marTop w:val="0"/>
      <w:marBottom w:val="0"/>
      <w:divBdr>
        <w:top w:val="none" w:sz="0" w:space="0" w:color="auto"/>
        <w:left w:val="none" w:sz="0" w:space="0" w:color="auto"/>
        <w:bottom w:val="none" w:sz="0" w:space="0" w:color="auto"/>
        <w:right w:val="none" w:sz="0" w:space="0" w:color="auto"/>
      </w:divBdr>
    </w:div>
    <w:div w:id="411003995">
      <w:bodyDiv w:val="1"/>
      <w:marLeft w:val="0"/>
      <w:marRight w:val="0"/>
      <w:marTop w:val="0"/>
      <w:marBottom w:val="0"/>
      <w:divBdr>
        <w:top w:val="none" w:sz="0" w:space="0" w:color="auto"/>
        <w:left w:val="none" w:sz="0" w:space="0" w:color="auto"/>
        <w:bottom w:val="none" w:sz="0" w:space="0" w:color="auto"/>
        <w:right w:val="none" w:sz="0" w:space="0" w:color="auto"/>
      </w:divBdr>
    </w:div>
    <w:div w:id="412900706">
      <w:bodyDiv w:val="1"/>
      <w:marLeft w:val="0"/>
      <w:marRight w:val="0"/>
      <w:marTop w:val="0"/>
      <w:marBottom w:val="0"/>
      <w:divBdr>
        <w:top w:val="none" w:sz="0" w:space="0" w:color="auto"/>
        <w:left w:val="none" w:sz="0" w:space="0" w:color="auto"/>
        <w:bottom w:val="none" w:sz="0" w:space="0" w:color="auto"/>
        <w:right w:val="none" w:sz="0" w:space="0" w:color="auto"/>
      </w:divBdr>
    </w:div>
    <w:div w:id="415250007">
      <w:bodyDiv w:val="1"/>
      <w:marLeft w:val="0"/>
      <w:marRight w:val="0"/>
      <w:marTop w:val="0"/>
      <w:marBottom w:val="0"/>
      <w:divBdr>
        <w:top w:val="none" w:sz="0" w:space="0" w:color="auto"/>
        <w:left w:val="none" w:sz="0" w:space="0" w:color="auto"/>
        <w:bottom w:val="none" w:sz="0" w:space="0" w:color="auto"/>
        <w:right w:val="none" w:sz="0" w:space="0" w:color="auto"/>
      </w:divBdr>
    </w:div>
    <w:div w:id="424227933">
      <w:bodyDiv w:val="1"/>
      <w:marLeft w:val="0"/>
      <w:marRight w:val="0"/>
      <w:marTop w:val="0"/>
      <w:marBottom w:val="0"/>
      <w:divBdr>
        <w:top w:val="none" w:sz="0" w:space="0" w:color="auto"/>
        <w:left w:val="none" w:sz="0" w:space="0" w:color="auto"/>
        <w:bottom w:val="none" w:sz="0" w:space="0" w:color="auto"/>
        <w:right w:val="none" w:sz="0" w:space="0" w:color="auto"/>
      </w:divBdr>
    </w:div>
    <w:div w:id="425003554">
      <w:bodyDiv w:val="1"/>
      <w:marLeft w:val="0"/>
      <w:marRight w:val="0"/>
      <w:marTop w:val="0"/>
      <w:marBottom w:val="0"/>
      <w:divBdr>
        <w:top w:val="none" w:sz="0" w:space="0" w:color="auto"/>
        <w:left w:val="none" w:sz="0" w:space="0" w:color="auto"/>
        <w:bottom w:val="none" w:sz="0" w:space="0" w:color="auto"/>
        <w:right w:val="none" w:sz="0" w:space="0" w:color="auto"/>
      </w:divBdr>
    </w:div>
    <w:div w:id="425005511">
      <w:bodyDiv w:val="1"/>
      <w:marLeft w:val="0"/>
      <w:marRight w:val="0"/>
      <w:marTop w:val="0"/>
      <w:marBottom w:val="0"/>
      <w:divBdr>
        <w:top w:val="none" w:sz="0" w:space="0" w:color="auto"/>
        <w:left w:val="none" w:sz="0" w:space="0" w:color="auto"/>
        <w:bottom w:val="none" w:sz="0" w:space="0" w:color="auto"/>
        <w:right w:val="none" w:sz="0" w:space="0" w:color="auto"/>
      </w:divBdr>
    </w:div>
    <w:div w:id="428543441">
      <w:bodyDiv w:val="1"/>
      <w:marLeft w:val="0"/>
      <w:marRight w:val="0"/>
      <w:marTop w:val="0"/>
      <w:marBottom w:val="0"/>
      <w:divBdr>
        <w:top w:val="none" w:sz="0" w:space="0" w:color="auto"/>
        <w:left w:val="none" w:sz="0" w:space="0" w:color="auto"/>
        <w:bottom w:val="none" w:sz="0" w:space="0" w:color="auto"/>
        <w:right w:val="none" w:sz="0" w:space="0" w:color="auto"/>
      </w:divBdr>
    </w:div>
    <w:div w:id="474761410">
      <w:bodyDiv w:val="1"/>
      <w:marLeft w:val="0"/>
      <w:marRight w:val="0"/>
      <w:marTop w:val="0"/>
      <w:marBottom w:val="0"/>
      <w:divBdr>
        <w:top w:val="none" w:sz="0" w:space="0" w:color="auto"/>
        <w:left w:val="none" w:sz="0" w:space="0" w:color="auto"/>
        <w:bottom w:val="none" w:sz="0" w:space="0" w:color="auto"/>
        <w:right w:val="none" w:sz="0" w:space="0" w:color="auto"/>
      </w:divBdr>
    </w:div>
    <w:div w:id="485366509">
      <w:bodyDiv w:val="1"/>
      <w:marLeft w:val="0"/>
      <w:marRight w:val="0"/>
      <w:marTop w:val="0"/>
      <w:marBottom w:val="0"/>
      <w:divBdr>
        <w:top w:val="none" w:sz="0" w:space="0" w:color="auto"/>
        <w:left w:val="none" w:sz="0" w:space="0" w:color="auto"/>
        <w:bottom w:val="none" w:sz="0" w:space="0" w:color="auto"/>
        <w:right w:val="none" w:sz="0" w:space="0" w:color="auto"/>
      </w:divBdr>
    </w:div>
    <w:div w:id="495925060">
      <w:bodyDiv w:val="1"/>
      <w:marLeft w:val="0"/>
      <w:marRight w:val="0"/>
      <w:marTop w:val="0"/>
      <w:marBottom w:val="0"/>
      <w:divBdr>
        <w:top w:val="none" w:sz="0" w:space="0" w:color="auto"/>
        <w:left w:val="none" w:sz="0" w:space="0" w:color="auto"/>
        <w:bottom w:val="none" w:sz="0" w:space="0" w:color="auto"/>
        <w:right w:val="none" w:sz="0" w:space="0" w:color="auto"/>
      </w:divBdr>
    </w:div>
    <w:div w:id="496191963">
      <w:bodyDiv w:val="1"/>
      <w:marLeft w:val="0"/>
      <w:marRight w:val="0"/>
      <w:marTop w:val="0"/>
      <w:marBottom w:val="0"/>
      <w:divBdr>
        <w:top w:val="none" w:sz="0" w:space="0" w:color="auto"/>
        <w:left w:val="none" w:sz="0" w:space="0" w:color="auto"/>
        <w:bottom w:val="none" w:sz="0" w:space="0" w:color="auto"/>
        <w:right w:val="none" w:sz="0" w:space="0" w:color="auto"/>
      </w:divBdr>
    </w:div>
    <w:div w:id="510800306">
      <w:bodyDiv w:val="1"/>
      <w:marLeft w:val="0"/>
      <w:marRight w:val="0"/>
      <w:marTop w:val="0"/>
      <w:marBottom w:val="0"/>
      <w:divBdr>
        <w:top w:val="none" w:sz="0" w:space="0" w:color="auto"/>
        <w:left w:val="none" w:sz="0" w:space="0" w:color="auto"/>
        <w:bottom w:val="none" w:sz="0" w:space="0" w:color="auto"/>
        <w:right w:val="none" w:sz="0" w:space="0" w:color="auto"/>
      </w:divBdr>
    </w:div>
    <w:div w:id="517742269">
      <w:bodyDiv w:val="1"/>
      <w:marLeft w:val="0"/>
      <w:marRight w:val="0"/>
      <w:marTop w:val="0"/>
      <w:marBottom w:val="0"/>
      <w:divBdr>
        <w:top w:val="none" w:sz="0" w:space="0" w:color="auto"/>
        <w:left w:val="none" w:sz="0" w:space="0" w:color="auto"/>
        <w:bottom w:val="none" w:sz="0" w:space="0" w:color="auto"/>
        <w:right w:val="none" w:sz="0" w:space="0" w:color="auto"/>
      </w:divBdr>
    </w:div>
    <w:div w:id="521087594">
      <w:bodyDiv w:val="1"/>
      <w:marLeft w:val="0"/>
      <w:marRight w:val="0"/>
      <w:marTop w:val="0"/>
      <w:marBottom w:val="0"/>
      <w:divBdr>
        <w:top w:val="none" w:sz="0" w:space="0" w:color="auto"/>
        <w:left w:val="none" w:sz="0" w:space="0" w:color="auto"/>
        <w:bottom w:val="none" w:sz="0" w:space="0" w:color="auto"/>
        <w:right w:val="none" w:sz="0" w:space="0" w:color="auto"/>
      </w:divBdr>
    </w:div>
    <w:div w:id="530149680">
      <w:bodyDiv w:val="1"/>
      <w:marLeft w:val="0"/>
      <w:marRight w:val="0"/>
      <w:marTop w:val="0"/>
      <w:marBottom w:val="0"/>
      <w:divBdr>
        <w:top w:val="none" w:sz="0" w:space="0" w:color="auto"/>
        <w:left w:val="none" w:sz="0" w:space="0" w:color="auto"/>
        <w:bottom w:val="none" w:sz="0" w:space="0" w:color="auto"/>
        <w:right w:val="none" w:sz="0" w:space="0" w:color="auto"/>
      </w:divBdr>
    </w:div>
    <w:div w:id="535236834">
      <w:bodyDiv w:val="1"/>
      <w:marLeft w:val="0"/>
      <w:marRight w:val="0"/>
      <w:marTop w:val="0"/>
      <w:marBottom w:val="0"/>
      <w:divBdr>
        <w:top w:val="none" w:sz="0" w:space="0" w:color="auto"/>
        <w:left w:val="none" w:sz="0" w:space="0" w:color="auto"/>
        <w:bottom w:val="none" w:sz="0" w:space="0" w:color="auto"/>
        <w:right w:val="none" w:sz="0" w:space="0" w:color="auto"/>
      </w:divBdr>
    </w:div>
    <w:div w:id="557713750">
      <w:bodyDiv w:val="1"/>
      <w:marLeft w:val="0"/>
      <w:marRight w:val="0"/>
      <w:marTop w:val="0"/>
      <w:marBottom w:val="0"/>
      <w:divBdr>
        <w:top w:val="none" w:sz="0" w:space="0" w:color="auto"/>
        <w:left w:val="none" w:sz="0" w:space="0" w:color="auto"/>
        <w:bottom w:val="none" w:sz="0" w:space="0" w:color="auto"/>
        <w:right w:val="none" w:sz="0" w:space="0" w:color="auto"/>
      </w:divBdr>
    </w:div>
    <w:div w:id="592476917">
      <w:bodyDiv w:val="1"/>
      <w:marLeft w:val="0"/>
      <w:marRight w:val="0"/>
      <w:marTop w:val="0"/>
      <w:marBottom w:val="0"/>
      <w:divBdr>
        <w:top w:val="none" w:sz="0" w:space="0" w:color="auto"/>
        <w:left w:val="none" w:sz="0" w:space="0" w:color="auto"/>
        <w:bottom w:val="none" w:sz="0" w:space="0" w:color="auto"/>
        <w:right w:val="none" w:sz="0" w:space="0" w:color="auto"/>
      </w:divBdr>
    </w:div>
    <w:div w:id="605424538">
      <w:bodyDiv w:val="1"/>
      <w:marLeft w:val="0"/>
      <w:marRight w:val="0"/>
      <w:marTop w:val="0"/>
      <w:marBottom w:val="0"/>
      <w:divBdr>
        <w:top w:val="none" w:sz="0" w:space="0" w:color="auto"/>
        <w:left w:val="none" w:sz="0" w:space="0" w:color="auto"/>
        <w:bottom w:val="none" w:sz="0" w:space="0" w:color="auto"/>
        <w:right w:val="none" w:sz="0" w:space="0" w:color="auto"/>
      </w:divBdr>
    </w:div>
    <w:div w:id="624890138">
      <w:bodyDiv w:val="1"/>
      <w:marLeft w:val="0"/>
      <w:marRight w:val="0"/>
      <w:marTop w:val="0"/>
      <w:marBottom w:val="0"/>
      <w:divBdr>
        <w:top w:val="none" w:sz="0" w:space="0" w:color="auto"/>
        <w:left w:val="none" w:sz="0" w:space="0" w:color="auto"/>
        <w:bottom w:val="none" w:sz="0" w:space="0" w:color="auto"/>
        <w:right w:val="none" w:sz="0" w:space="0" w:color="auto"/>
      </w:divBdr>
    </w:div>
    <w:div w:id="634720255">
      <w:bodyDiv w:val="1"/>
      <w:marLeft w:val="0"/>
      <w:marRight w:val="0"/>
      <w:marTop w:val="0"/>
      <w:marBottom w:val="0"/>
      <w:divBdr>
        <w:top w:val="none" w:sz="0" w:space="0" w:color="auto"/>
        <w:left w:val="none" w:sz="0" w:space="0" w:color="auto"/>
        <w:bottom w:val="none" w:sz="0" w:space="0" w:color="auto"/>
        <w:right w:val="none" w:sz="0" w:space="0" w:color="auto"/>
      </w:divBdr>
    </w:div>
    <w:div w:id="655650859">
      <w:bodyDiv w:val="1"/>
      <w:marLeft w:val="0"/>
      <w:marRight w:val="0"/>
      <w:marTop w:val="0"/>
      <w:marBottom w:val="0"/>
      <w:divBdr>
        <w:top w:val="none" w:sz="0" w:space="0" w:color="auto"/>
        <w:left w:val="none" w:sz="0" w:space="0" w:color="auto"/>
        <w:bottom w:val="none" w:sz="0" w:space="0" w:color="auto"/>
        <w:right w:val="none" w:sz="0" w:space="0" w:color="auto"/>
      </w:divBdr>
    </w:div>
    <w:div w:id="657540868">
      <w:bodyDiv w:val="1"/>
      <w:marLeft w:val="0"/>
      <w:marRight w:val="0"/>
      <w:marTop w:val="0"/>
      <w:marBottom w:val="0"/>
      <w:divBdr>
        <w:top w:val="none" w:sz="0" w:space="0" w:color="auto"/>
        <w:left w:val="none" w:sz="0" w:space="0" w:color="auto"/>
        <w:bottom w:val="none" w:sz="0" w:space="0" w:color="auto"/>
        <w:right w:val="none" w:sz="0" w:space="0" w:color="auto"/>
      </w:divBdr>
    </w:div>
    <w:div w:id="660349845">
      <w:bodyDiv w:val="1"/>
      <w:marLeft w:val="0"/>
      <w:marRight w:val="0"/>
      <w:marTop w:val="0"/>
      <w:marBottom w:val="0"/>
      <w:divBdr>
        <w:top w:val="none" w:sz="0" w:space="0" w:color="auto"/>
        <w:left w:val="none" w:sz="0" w:space="0" w:color="auto"/>
        <w:bottom w:val="none" w:sz="0" w:space="0" w:color="auto"/>
        <w:right w:val="none" w:sz="0" w:space="0" w:color="auto"/>
      </w:divBdr>
    </w:div>
    <w:div w:id="662398067">
      <w:bodyDiv w:val="1"/>
      <w:marLeft w:val="0"/>
      <w:marRight w:val="0"/>
      <w:marTop w:val="0"/>
      <w:marBottom w:val="0"/>
      <w:divBdr>
        <w:top w:val="none" w:sz="0" w:space="0" w:color="auto"/>
        <w:left w:val="none" w:sz="0" w:space="0" w:color="auto"/>
        <w:bottom w:val="none" w:sz="0" w:space="0" w:color="auto"/>
        <w:right w:val="none" w:sz="0" w:space="0" w:color="auto"/>
      </w:divBdr>
    </w:div>
    <w:div w:id="666640269">
      <w:bodyDiv w:val="1"/>
      <w:marLeft w:val="0"/>
      <w:marRight w:val="0"/>
      <w:marTop w:val="0"/>
      <w:marBottom w:val="0"/>
      <w:divBdr>
        <w:top w:val="none" w:sz="0" w:space="0" w:color="auto"/>
        <w:left w:val="none" w:sz="0" w:space="0" w:color="auto"/>
        <w:bottom w:val="none" w:sz="0" w:space="0" w:color="auto"/>
        <w:right w:val="none" w:sz="0" w:space="0" w:color="auto"/>
      </w:divBdr>
    </w:div>
    <w:div w:id="667026120">
      <w:bodyDiv w:val="1"/>
      <w:marLeft w:val="0"/>
      <w:marRight w:val="0"/>
      <w:marTop w:val="0"/>
      <w:marBottom w:val="0"/>
      <w:divBdr>
        <w:top w:val="none" w:sz="0" w:space="0" w:color="auto"/>
        <w:left w:val="none" w:sz="0" w:space="0" w:color="auto"/>
        <w:bottom w:val="none" w:sz="0" w:space="0" w:color="auto"/>
        <w:right w:val="none" w:sz="0" w:space="0" w:color="auto"/>
      </w:divBdr>
    </w:div>
    <w:div w:id="676201704">
      <w:bodyDiv w:val="1"/>
      <w:marLeft w:val="0"/>
      <w:marRight w:val="0"/>
      <w:marTop w:val="0"/>
      <w:marBottom w:val="0"/>
      <w:divBdr>
        <w:top w:val="none" w:sz="0" w:space="0" w:color="auto"/>
        <w:left w:val="none" w:sz="0" w:space="0" w:color="auto"/>
        <w:bottom w:val="none" w:sz="0" w:space="0" w:color="auto"/>
        <w:right w:val="none" w:sz="0" w:space="0" w:color="auto"/>
      </w:divBdr>
    </w:div>
    <w:div w:id="680201461">
      <w:bodyDiv w:val="1"/>
      <w:marLeft w:val="0"/>
      <w:marRight w:val="0"/>
      <w:marTop w:val="0"/>
      <w:marBottom w:val="0"/>
      <w:divBdr>
        <w:top w:val="none" w:sz="0" w:space="0" w:color="auto"/>
        <w:left w:val="none" w:sz="0" w:space="0" w:color="auto"/>
        <w:bottom w:val="none" w:sz="0" w:space="0" w:color="auto"/>
        <w:right w:val="none" w:sz="0" w:space="0" w:color="auto"/>
      </w:divBdr>
    </w:div>
    <w:div w:id="694042307">
      <w:bodyDiv w:val="1"/>
      <w:marLeft w:val="0"/>
      <w:marRight w:val="0"/>
      <w:marTop w:val="0"/>
      <w:marBottom w:val="0"/>
      <w:divBdr>
        <w:top w:val="none" w:sz="0" w:space="0" w:color="auto"/>
        <w:left w:val="none" w:sz="0" w:space="0" w:color="auto"/>
        <w:bottom w:val="none" w:sz="0" w:space="0" w:color="auto"/>
        <w:right w:val="none" w:sz="0" w:space="0" w:color="auto"/>
      </w:divBdr>
    </w:div>
    <w:div w:id="731273919">
      <w:bodyDiv w:val="1"/>
      <w:marLeft w:val="0"/>
      <w:marRight w:val="0"/>
      <w:marTop w:val="0"/>
      <w:marBottom w:val="0"/>
      <w:divBdr>
        <w:top w:val="none" w:sz="0" w:space="0" w:color="auto"/>
        <w:left w:val="none" w:sz="0" w:space="0" w:color="auto"/>
        <w:bottom w:val="none" w:sz="0" w:space="0" w:color="auto"/>
        <w:right w:val="none" w:sz="0" w:space="0" w:color="auto"/>
      </w:divBdr>
    </w:div>
    <w:div w:id="742722327">
      <w:bodyDiv w:val="1"/>
      <w:marLeft w:val="0"/>
      <w:marRight w:val="0"/>
      <w:marTop w:val="0"/>
      <w:marBottom w:val="0"/>
      <w:divBdr>
        <w:top w:val="none" w:sz="0" w:space="0" w:color="auto"/>
        <w:left w:val="none" w:sz="0" w:space="0" w:color="auto"/>
        <w:bottom w:val="none" w:sz="0" w:space="0" w:color="auto"/>
        <w:right w:val="none" w:sz="0" w:space="0" w:color="auto"/>
      </w:divBdr>
    </w:div>
    <w:div w:id="763264618">
      <w:bodyDiv w:val="1"/>
      <w:marLeft w:val="0"/>
      <w:marRight w:val="0"/>
      <w:marTop w:val="0"/>
      <w:marBottom w:val="0"/>
      <w:divBdr>
        <w:top w:val="none" w:sz="0" w:space="0" w:color="auto"/>
        <w:left w:val="none" w:sz="0" w:space="0" w:color="auto"/>
        <w:bottom w:val="none" w:sz="0" w:space="0" w:color="auto"/>
        <w:right w:val="none" w:sz="0" w:space="0" w:color="auto"/>
      </w:divBdr>
    </w:div>
    <w:div w:id="765999520">
      <w:bodyDiv w:val="1"/>
      <w:marLeft w:val="0"/>
      <w:marRight w:val="0"/>
      <w:marTop w:val="0"/>
      <w:marBottom w:val="0"/>
      <w:divBdr>
        <w:top w:val="none" w:sz="0" w:space="0" w:color="auto"/>
        <w:left w:val="none" w:sz="0" w:space="0" w:color="auto"/>
        <w:bottom w:val="none" w:sz="0" w:space="0" w:color="auto"/>
        <w:right w:val="none" w:sz="0" w:space="0" w:color="auto"/>
      </w:divBdr>
    </w:div>
    <w:div w:id="774786102">
      <w:bodyDiv w:val="1"/>
      <w:marLeft w:val="0"/>
      <w:marRight w:val="0"/>
      <w:marTop w:val="0"/>
      <w:marBottom w:val="0"/>
      <w:divBdr>
        <w:top w:val="none" w:sz="0" w:space="0" w:color="auto"/>
        <w:left w:val="none" w:sz="0" w:space="0" w:color="auto"/>
        <w:bottom w:val="none" w:sz="0" w:space="0" w:color="auto"/>
        <w:right w:val="none" w:sz="0" w:space="0" w:color="auto"/>
      </w:divBdr>
    </w:div>
    <w:div w:id="775364260">
      <w:bodyDiv w:val="1"/>
      <w:marLeft w:val="0"/>
      <w:marRight w:val="0"/>
      <w:marTop w:val="0"/>
      <w:marBottom w:val="0"/>
      <w:divBdr>
        <w:top w:val="none" w:sz="0" w:space="0" w:color="auto"/>
        <w:left w:val="none" w:sz="0" w:space="0" w:color="auto"/>
        <w:bottom w:val="none" w:sz="0" w:space="0" w:color="auto"/>
        <w:right w:val="none" w:sz="0" w:space="0" w:color="auto"/>
      </w:divBdr>
    </w:div>
    <w:div w:id="783888448">
      <w:bodyDiv w:val="1"/>
      <w:marLeft w:val="0"/>
      <w:marRight w:val="0"/>
      <w:marTop w:val="0"/>
      <w:marBottom w:val="0"/>
      <w:divBdr>
        <w:top w:val="none" w:sz="0" w:space="0" w:color="auto"/>
        <w:left w:val="none" w:sz="0" w:space="0" w:color="auto"/>
        <w:bottom w:val="none" w:sz="0" w:space="0" w:color="auto"/>
        <w:right w:val="none" w:sz="0" w:space="0" w:color="auto"/>
      </w:divBdr>
    </w:div>
    <w:div w:id="798764427">
      <w:bodyDiv w:val="1"/>
      <w:marLeft w:val="0"/>
      <w:marRight w:val="0"/>
      <w:marTop w:val="0"/>
      <w:marBottom w:val="0"/>
      <w:divBdr>
        <w:top w:val="none" w:sz="0" w:space="0" w:color="auto"/>
        <w:left w:val="none" w:sz="0" w:space="0" w:color="auto"/>
        <w:bottom w:val="none" w:sz="0" w:space="0" w:color="auto"/>
        <w:right w:val="none" w:sz="0" w:space="0" w:color="auto"/>
      </w:divBdr>
    </w:div>
    <w:div w:id="802042207">
      <w:bodyDiv w:val="1"/>
      <w:marLeft w:val="0"/>
      <w:marRight w:val="0"/>
      <w:marTop w:val="0"/>
      <w:marBottom w:val="0"/>
      <w:divBdr>
        <w:top w:val="none" w:sz="0" w:space="0" w:color="auto"/>
        <w:left w:val="none" w:sz="0" w:space="0" w:color="auto"/>
        <w:bottom w:val="none" w:sz="0" w:space="0" w:color="auto"/>
        <w:right w:val="none" w:sz="0" w:space="0" w:color="auto"/>
      </w:divBdr>
    </w:div>
    <w:div w:id="804153212">
      <w:bodyDiv w:val="1"/>
      <w:marLeft w:val="0"/>
      <w:marRight w:val="0"/>
      <w:marTop w:val="0"/>
      <w:marBottom w:val="0"/>
      <w:divBdr>
        <w:top w:val="none" w:sz="0" w:space="0" w:color="auto"/>
        <w:left w:val="none" w:sz="0" w:space="0" w:color="auto"/>
        <w:bottom w:val="none" w:sz="0" w:space="0" w:color="auto"/>
        <w:right w:val="none" w:sz="0" w:space="0" w:color="auto"/>
      </w:divBdr>
    </w:div>
    <w:div w:id="820930258">
      <w:bodyDiv w:val="1"/>
      <w:marLeft w:val="0"/>
      <w:marRight w:val="0"/>
      <w:marTop w:val="0"/>
      <w:marBottom w:val="0"/>
      <w:divBdr>
        <w:top w:val="none" w:sz="0" w:space="0" w:color="auto"/>
        <w:left w:val="none" w:sz="0" w:space="0" w:color="auto"/>
        <w:bottom w:val="none" w:sz="0" w:space="0" w:color="auto"/>
        <w:right w:val="none" w:sz="0" w:space="0" w:color="auto"/>
      </w:divBdr>
    </w:div>
    <w:div w:id="824322512">
      <w:bodyDiv w:val="1"/>
      <w:marLeft w:val="0"/>
      <w:marRight w:val="0"/>
      <w:marTop w:val="0"/>
      <w:marBottom w:val="0"/>
      <w:divBdr>
        <w:top w:val="none" w:sz="0" w:space="0" w:color="auto"/>
        <w:left w:val="none" w:sz="0" w:space="0" w:color="auto"/>
        <w:bottom w:val="none" w:sz="0" w:space="0" w:color="auto"/>
        <w:right w:val="none" w:sz="0" w:space="0" w:color="auto"/>
      </w:divBdr>
    </w:div>
    <w:div w:id="835193709">
      <w:bodyDiv w:val="1"/>
      <w:marLeft w:val="0"/>
      <w:marRight w:val="0"/>
      <w:marTop w:val="0"/>
      <w:marBottom w:val="0"/>
      <w:divBdr>
        <w:top w:val="none" w:sz="0" w:space="0" w:color="auto"/>
        <w:left w:val="none" w:sz="0" w:space="0" w:color="auto"/>
        <w:bottom w:val="none" w:sz="0" w:space="0" w:color="auto"/>
        <w:right w:val="none" w:sz="0" w:space="0" w:color="auto"/>
      </w:divBdr>
    </w:div>
    <w:div w:id="835413153">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53804008">
      <w:bodyDiv w:val="1"/>
      <w:marLeft w:val="0"/>
      <w:marRight w:val="0"/>
      <w:marTop w:val="0"/>
      <w:marBottom w:val="0"/>
      <w:divBdr>
        <w:top w:val="none" w:sz="0" w:space="0" w:color="auto"/>
        <w:left w:val="none" w:sz="0" w:space="0" w:color="auto"/>
        <w:bottom w:val="none" w:sz="0" w:space="0" w:color="auto"/>
        <w:right w:val="none" w:sz="0" w:space="0" w:color="auto"/>
      </w:divBdr>
    </w:div>
    <w:div w:id="879897378">
      <w:bodyDiv w:val="1"/>
      <w:marLeft w:val="0"/>
      <w:marRight w:val="0"/>
      <w:marTop w:val="0"/>
      <w:marBottom w:val="0"/>
      <w:divBdr>
        <w:top w:val="none" w:sz="0" w:space="0" w:color="auto"/>
        <w:left w:val="none" w:sz="0" w:space="0" w:color="auto"/>
        <w:bottom w:val="none" w:sz="0" w:space="0" w:color="auto"/>
        <w:right w:val="none" w:sz="0" w:space="0" w:color="auto"/>
      </w:divBdr>
    </w:div>
    <w:div w:id="904951908">
      <w:bodyDiv w:val="1"/>
      <w:marLeft w:val="0"/>
      <w:marRight w:val="0"/>
      <w:marTop w:val="0"/>
      <w:marBottom w:val="0"/>
      <w:divBdr>
        <w:top w:val="none" w:sz="0" w:space="0" w:color="auto"/>
        <w:left w:val="none" w:sz="0" w:space="0" w:color="auto"/>
        <w:bottom w:val="none" w:sz="0" w:space="0" w:color="auto"/>
        <w:right w:val="none" w:sz="0" w:space="0" w:color="auto"/>
      </w:divBdr>
    </w:div>
    <w:div w:id="933974444">
      <w:bodyDiv w:val="1"/>
      <w:marLeft w:val="0"/>
      <w:marRight w:val="0"/>
      <w:marTop w:val="0"/>
      <w:marBottom w:val="0"/>
      <w:divBdr>
        <w:top w:val="none" w:sz="0" w:space="0" w:color="auto"/>
        <w:left w:val="none" w:sz="0" w:space="0" w:color="auto"/>
        <w:bottom w:val="none" w:sz="0" w:space="0" w:color="auto"/>
        <w:right w:val="none" w:sz="0" w:space="0" w:color="auto"/>
      </w:divBdr>
    </w:div>
    <w:div w:id="949970821">
      <w:bodyDiv w:val="1"/>
      <w:marLeft w:val="0"/>
      <w:marRight w:val="0"/>
      <w:marTop w:val="0"/>
      <w:marBottom w:val="0"/>
      <w:divBdr>
        <w:top w:val="none" w:sz="0" w:space="0" w:color="auto"/>
        <w:left w:val="none" w:sz="0" w:space="0" w:color="auto"/>
        <w:bottom w:val="none" w:sz="0" w:space="0" w:color="auto"/>
        <w:right w:val="none" w:sz="0" w:space="0" w:color="auto"/>
      </w:divBdr>
    </w:div>
    <w:div w:id="950749353">
      <w:bodyDiv w:val="1"/>
      <w:marLeft w:val="0"/>
      <w:marRight w:val="0"/>
      <w:marTop w:val="0"/>
      <w:marBottom w:val="0"/>
      <w:divBdr>
        <w:top w:val="none" w:sz="0" w:space="0" w:color="auto"/>
        <w:left w:val="none" w:sz="0" w:space="0" w:color="auto"/>
        <w:bottom w:val="none" w:sz="0" w:space="0" w:color="auto"/>
        <w:right w:val="none" w:sz="0" w:space="0" w:color="auto"/>
      </w:divBdr>
    </w:div>
    <w:div w:id="969825456">
      <w:bodyDiv w:val="1"/>
      <w:marLeft w:val="0"/>
      <w:marRight w:val="0"/>
      <w:marTop w:val="0"/>
      <w:marBottom w:val="0"/>
      <w:divBdr>
        <w:top w:val="none" w:sz="0" w:space="0" w:color="auto"/>
        <w:left w:val="none" w:sz="0" w:space="0" w:color="auto"/>
        <w:bottom w:val="none" w:sz="0" w:space="0" w:color="auto"/>
        <w:right w:val="none" w:sz="0" w:space="0" w:color="auto"/>
      </w:divBdr>
    </w:div>
    <w:div w:id="984897540">
      <w:bodyDiv w:val="1"/>
      <w:marLeft w:val="0"/>
      <w:marRight w:val="0"/>
      <w:marTop w:val="0"/>
      <w:marBottom w:val="0"/>
      <w:divBdr>
        <w:top w:val="none" w:sz="0" w:space="0" w:color="auto"/>
        <w:left w:val="none" w:sz="0" w:space="0" w:color="auto"/>
        <w:bottom w:val="none" w:sz="0" w:space="0" w:color="auto"/>
        <w:right w:val="none" w:sz="0" w:space="0" w:color="auto"/>
      </w:divBdr>
    </w:div>
    <w:div w:id="989871073">
      <w:bodyDiv w:val="1"/>
      <w:marLeft w:val="0"/>
      <w:marRight w:val="0"/>
      <w:marTop w:val="0"/>
      <w:marBottom w:val="0"/>
      <w:divBdr>
        <w:top w:val="none" w:sz="0" w:space="0" w:color="auto"/>
        <w:left w:val="none" w:sz="0" w:space="0" w:color="auto"/>
        <w:bottom w:val="none" w:sz="0" w:space="0" w:color="auto"/>
        <w:right w:val="none" w:sz="0" w:space="0" w:color="auto"/>
      </w:divBdr>
    </w:div>
    <w:div w:id="1015418633">
      <w:bodyDiv w:val="1"/>
      <w:marLeft w:val="0"/>
      <w:marRight w:val="0"/>
      <w:marTop w:val="0"/>
      <w:marBottom w:val="0"/>
      <w:divBdr>
        <w:top w:val="none" w:sz="0" w:space="0" w:color="auto"/>
        <w:left w:val="none" w:sz="0" w:space="0" w:color="auto"/>
        <w:bottom w:val="none" w:sz="0" w:space="0" w:color="auto"/>
        <w:right w:val="none" w:sz="0" w:space="0" w:color="auto"/>
      </w:divBdr>
    </w:div>
    <w:div w:id="1031224711">
      <w:bodyDiv w:val="1"/>
      <w:marLeft w:val="0"/>
      <w:marRight w:val="0"/>
      <w:marTop w:val="0"/>
      <w:marBottom w:val="0"/>
      <w:divBdr>
        <w:top w:val="none" w:sz="0" w:space="0" w:color="auto"/>
        <w:left w:val="none" w:sz="0" w:space="0" w:color="auto"/>
        <w:bottom w:val="none" w:sz="0" w:space="0" w:color="auto"/>
        <w:right w:val="none" w:sz="0" w:space="0" w:color="auto"/>
      </w:divBdr>
    </w:div>
    <w:div w:id="1034384067">
      <w:bodyDiv w:val="1"/>
      <w:marLeft w:val="0"/>
      <w:marRight w:val="0"/>
      <w:marTop w:val="0"/>
      <w:marBottom w:val="0"/>
      <w:divBdr>
        <w:top w:val="none" w:sz="0" w:space="0" w:color="auto"/>
        <w:left w:val="none" w:sz="0" w:space="0" w:color="auto"/>
        <w:bottom w:val="none" w:sz="0" w:space="0" w:color="auto"/>
        <w:right w:val="none" w:sz="0" w:space="0" w:color="auto"/>
      </w:divBdr>
    </w:div>
    <w:div w:id="1034505167">
      <w:bodyDiv w:val="1"/>
      <w:marLeft w:val="0"/>
      <w:marRight w:val="0"/>
      <w:marTop w:val="0"/>
      <w:marBottom w:val="0"/>
      <w:divBdr>
        <w:top w:val="none" w:sz="0" w:space="0" w:color="auto"/>
        <w:left w:val="none" w:sz="0" w:space="0" w:color="auto"/>
        <w:bottom w:val="none" w:sz="0" w:space="0" w:color="auto"/>
        <w:right w:val="none" w:sz="0" w:space="0" w:color="auto"/>
      </w:divBdr>
    </w:div>
    <w:div w:id="1037698978">
      <w:bodyDiv w:val="1"/>
      <w:marLeft w:val="0"/>
      <w:marRight w:val="0"/>
      <w:marTop w:val="0"/>
      <w:marBottom w:val="0"/>
      <w:divBdr>
        <w:top w:val="none" w:sz="0" w:space="0" w:color="auto"/>
        <w:left w:val="none" w:sz="0" w:space="0" w:color="auto"/>
        <w:bottom w:val="none" w:sz="0" w:space="0" w:color="auto"/>
        <w:right w:val="none" w:sz="0" w:space="0" w:color="auto"/>
      </w:divBdr>
    </w:div>
    <w:div w:id="1067611921">
      <w:bodyDiv w:val="1"/>
      <w:marLeft w:val="0"/>
      <w:marRight w:val="0"/>
      <w:marTop w:val="0"/>
      <w:marBottom w:val="0"/>
      <w:divBdr>
        <w:top w:val="none" w:sz="0" w:space="0" w:color="auto"/>
        <w:left w:val="none" w:sz="0" w:space="0" w:color="auto"/>
        <w:bottom w:val="none" w:sz="0" w:space="0" w:color="auto"/>
        <w:right w:val="none" w:sz="0" w:space="0" w:color="auto"/>
      </w:divBdr>
    </w:div>
    <w:div w:id="1085691797">
      <w:bodyDiv w:val="1"/>
      <w:marLeft w:val="0"/>
      <w:marRight w:val="0"/>
      <w:marTop w:val="0"/>
      <w:marBottom w:val="0"/>
      <w:divBdr>
        <w:top w:val="none" w:sz="0" w:space="0" w:color="auto"/>
        <w:left w:val="none" w:sz="0" w:space="0" w:color="auto"/>
        <w:bottom w:val="none" w:sz="0" w:space="0" w:color="auto"/>
        <w:right w:val="none" w:sz="0" w:space="0" w:color="auto"/>
      </w:divBdr>
    </w:div>
    <w:div w:id="1109282026">
      <w:bodyDiv w:val="1"/>
      <w:marLeft w:val="0"/>
      <w:marRight w:val="0"/>
      <w:marTop w:val="0"/>
      <w:marBottom w:val="0"/>
      <w:divBdr>
        <w:top w:val="none" w:sz="0" w:space="0" w:color="auto"/>
        <w:left w:val="none" w:sz="0" w:space="0" w:color="auto"/>
        <w:bottom w:val="none" w:sz="0" w:space="0" w:color="auto"/>
        <w:right w:val="none" w:sz="0" w:space="0" w:color="auto"/>
      </w:divBdr>
    </w:div>
    <w:div w:id="1118258808">
      <w:bodyDiv w:val="1"/>
      <w:marLeft w:val="0"/>
      <w:marRight w:val="0"/>
      <w:marTop w:val="0"/>
      <w:marBottom w:val="0"/>
      <w:divBdr>
        <w:top w:val="none" w:sz="0" w:space="0" w:color="auto"/>
        <w:left w:val="none" w:sz="0" w:space="0" w:color="auto"/>
        <w:bottom w:val="none" w:sz="0" w:space="0" w:color="auto"/>
        <w:right w:val="none" w:sz="0" w:space="0" w:color="auto"/>
      </w:divBdr>
    </w:div>
    <w:div w:id="1128474633">
      <w:bodyDiv w:val="1"/>
      <w:marLeft w:val="0"/>
      <w:marRight w:val="0"/>
      <w:marTop w:val="0"/>
      <w:marBottom w:val="0"/>
      <w:divBdr>
        <w:top w:val="none" w:sz="0" w:space="0" w:color="auto"/>
        <w:left w:val="none" w:sz="0" w:space="0" w:color="auto"/>
        <w:bottom w:val="none" w:sz="0" w:space="0" w:color="auto"/>
        <w:right w:val="none" w:sz="0" w:space="0" w:color="auto"/>
      </w:divBdr>
    </w:div>
    <w:div w:id="1141002420">
      <w:bodyDiv w:val="1"/>
      <w:marLeft w:val="0"/>
      <w:marRight w:val="0"/>
      <w:marTop w:val="0"/>
      <w:marBottom w:val="0"/>
      <w:divBdr>
        <w:top w:val="none" w:sz="0" w:space="0" w:color="auto"/>
        <w:left w:val="none" w:sz="0" w:space="0" w:color="auto"/>
        <w:bottom w:val="none" w:sz="0" w:space="0" w:color="auto"/>
        <w:right w:val="none" w:sz="0" w:space="0" w:color="auto"/>
      </w:divBdr>
    </w:div>
    <w:div w:id="1144615249">
      <w:bodyDiv w:val="1"/>
      <w:marLeft w:val="0"/>
      <w:marRight w:val="0"/>
      <w:marTop w:val="0"/>
      <w:marBottom w:val="0"/>
      <w:divBdr>
        <w:top w:val="none" w:sz="0" w:space="0" w:color="auto"/>
        <w:left w:val="none" w:sz="0" w:space="0" w:color="auto"/>
        <w:bottom w:val="none" w:sz="0" w:space="0" w:color="auto"/>
        <w:right w:val="none" w:sz="0" w:space="0" w:color="auto"/>
      </w:divBdr>
    </w:div>
    <w:div w:id="1144740877">
      <w:bodyDiv w:val="1"/>
      <w:marLeft w:val="0"/>
      <w:marRight w:val="0"/>
      <w:marTop w:val="0"/>
      <w:marBottom w:val="0"/>
      <w:divBdr>
        <w:top w:val="none" w:sz="0" w:space="0" w:color="auto"/>
        <w:left w:val="none" w:sz="0" w:space="0" w:color="auto"/>
        <w:bottom w:val="none" w:sz="0" w:space="0" w:color="auto"/>
        <w:right w:val="none" w:sz="0" w:space="0" w:color="auto"/>
      </w:divBdr>
    </w:div>
    <w:div w:id="1156267120">
      <w:bodyDiv w:val="1"/>
      <w:marLeft w:val="0"/>
      <w:marRight w:val="0"/>
      <w:marTop w:val="0"/>
      <w:marBottom w:val="0"/>
      <w:divBdr>
        <w:top w:val="none" w:sz="0" w:space="0" w:color="auto"/>
        <w:left w:val="none" w:sz="0" w:space="0" w:color="auto"/>
        <w:bottom w:val="none" w:sz="0" w:space="0" w:color="auto"/>
        <w:right w:val="none" w:sz="0" w:space="0" w:color="auto"/>
      </w:divBdr>
    </w:div>
    <w:div w:id="1158032522">
      <w:bodyDiv w:val="1"/>
      <w:marLeft w:val="0"/>
      <w:marRight w:val="0"/>
      <w:marTop w:val="0"/>
      <w:marBottom w:val="0"/>
      <w:divBdr>
        <w:top w:val="none" w:sz="0" w:space="0" w:color="auto"/>
        <w:left w:val="none" w:sz="0" w:space="0" w:color="auto"/>
        <w:bottom w:val="none" w:sz="0" w:space="0" w:color="auto"/>
        <w:right w:val="none" w:sz="0" w:space="0" w:color="auto"/>
      </w:divBdr>
    </w:div>
    <w:div w:id="1175607751">
      <w:bodyDiv w:val="1"/>
      <w:marLeft w:val="0"/>
      <w:marRight w:val="0"/>
      <w:marTop w:val="0"/>
      <w:marBottom w:val="0"/>
      <w:divBdr>
        <w:top w:val="none" w:sz="0" w:space="0" w:color="auto"/>
        <w:left w:val="none" w:sz="0" w:space="0" w:color="auto"/>
        <w:bottom w:val="none" w:sz="0" w:space="0" w:color="auto"/>
        <w:right w:val="none" w:sz="0" w:space="0" w:color="auto"/>
      </w:divBdr>
    </w:div>
    <w:div w:id="1182160580">
      <w:bodyDiv w:val="1"/>
      <w:marLeft w:val="0"/>
      <w:marRight w:val="0"/>
      <w:marTop w:val="0"/>
      <w:marBottom w:val="0"/>
      <w:divBdr>
        <w:top w:val="none" w:sz="0" w:space="0" w:color="auto"/>
        <w:left w:val="none" w:sz="0" w:space="0" w:color="auto"/>
        <w:bottom w:val="none" w:sz="0" w:space="0" w:color="auto"/>
        <w:right w:val="none" w:sz="0" w:space="0" w:color="auto"/>
      </w:divBdr>
    </w:div>
    <w:div w:id="1217856532">
      <w:bodyDiv w:val="1"/>
      <w:marLeft w:val="0"/>
      <w:marRight w:val="0"/>
      <w:marTop w:val="0"/>
      <w:marBottom w:val="0"/>
      <w:divBdr>
        <w:top w:val="none" w:sz="0" w:space="0" w:color="auto"/>
        <w:left w:val="none" w:sz="0" w:space="0" w:color="auto"/>
        <w:bottom w:val="none" w:sz="0" w:space="0" w:color="auto"/>
        <w:right w:val="none" w:sz="0" w:space="0" w:color="auto"/>
      </w:divBdr>
    </w:div>
    <w:div w:id="1225871627">
      <w:bodyDiv w:val="1"/>
      <w:marLeft w:val="0"/>
      <w:marRight w:val="0"/>
      <w:marTop w:val="0"/>
      <w:marBottom w:val="0"/>
      <w:divBdr>
        <w:top w:val="none" w:sz="0" w:space="0" w:color="auto"/>
        <w:left w:val="none" w:sz="0" w:space="0" w:color="auto"/>
        <w:bottom w:val="none" w:sz="0" w:space="0" w:color="auto"/>
        <w:right w:val="none" w:sz="0" w:space="0" w:color="auto"/>
      </w:divBdr>
    </w:div>
    <w:div w:id="1228347747">
      <w:bodyDiv w:val="1"/>
      <w:marLeft w:val="0"/>
      <w:marRight w:val="0"/>
      <w:marTop w:val="0"/>
      <w:marBottom w:val="0"/>
      <w:divBdr>
        <w:top w:val="none" w:sz="0" w:space="0" w:color="auto"/>
        <w:left w:val="none" w:sz="0" w:space="0" w:color="auto"/>
        <w:bottom w:val="none" w:sz="0" w:space="0" w:color="auto"/>
        <w:right w:val="none" w:sz="0" w:space="0" w:color="auto"/>
      </w:divBdr>
    </w:div>
    <w:div w:id="1229920247">
      <w:bodyDiv w:val="1"/>
      <w:marLeft w:val="0"/>
      <w:marRight w:val="0"/>
      <w:marTop w:val="0"/>
      <w:marBottom w:val="0"/>
      <w:divBdr>
        <w:top w:val="none" w:sz="0" w:space="0" w:color="auto"/>
        <w:left w:val="none" w:sz="0" w:space="0" w:color="auto"/>
        <w:bottom w:val="none" w:sz="0" w:space="0" w:color="auto"/>
        <w:right w:val="none" w:sz="0" w:space="0" w:color="auto"/>
      </w:divBdr>
    </w:div>
    <w:div w:id="1268077704">
      <w:bodyDiv w:val="1"/>
      <w:marLeft w:val="0"/>
      <w:marRight w:val="0"/>
      <w:marTop w:val="0"/>
      <w:marBottom w:val="0"/>
      <w:divBdr>
        <w:top w:val="none" w:sz="0" w:space="0" w:color="auto"/>
        <w:left w:val="none" w:sz="0" w:space="0" w:color="auto"/>
        <w:bottom w:val="none" w:sz="0" w:space="0" w:color="auto"/>
        <w:right w:val="none" w:sz="0" w:space="0" w:color="auto"/>
      </w:divBdr>
    </w:div>
    <w:div w:id="1288700832">
      <w:bodyDiv w:val="1"/>
      <w:marLeft w:val="0"/>
      <w:marRight w:val="0"/>
      <w:marTop w:val="0"/>
      <w:marBottom w:val="0"/>
      <w:divBdr>
        <w:top w:val="none" w:sz="0" w:space="0" w:color="auto"/>
        <w:left w:val="none" w:sz="0" w:space="0" w:color="auto"/>
        <w:bottom w:val="none" w:sz="0" w:space="0" w:color="auto"/>
        <w:right w:val="none" w:sz="0" w:space="0" w:color="auto"/>
      </w:divBdr>
    </w:div>
    <w:div w:id="1300452660">
      <w:bodyDiv w:val="1"/>
      <w:marLeft w:val="0"/>
      <w:marRight w:val="0"/>
      <w:marTop w:val="0"/>
      <w:marBottom w:val="0"/>
      <w:divBdr>
        <w:top w:val="none" w:sz="0" w:space="0" w:color="auto"/>
        <w:left w:val="none" w:sz="0" w:space="0" w:color="auto"/>
        <w:bottom w:val="none" w:sz="0" w:space="0" w:color="auto"/>
        <w:right w:val="none" w:sz="0" w:space="0" w:color="auto"/>
      </w:divBdr>
    </w:div>
    <w:div w:id="1303656643">
      <w:bodyDiv w:val="1"/>
      <w:marLeft w:val="0"/>
      <w:marRight w:val="0"/>
      <w:marTop w:val="0"/>
      <w:marBottom w:val="0"/>
      <w:divBdr>
        <w:top w:val="none" w:sz="0" w:space="0" w:color="auto"/>
        <w:left w:val="none" w:sz="0" w:space="0" w:color="auto"/>
        <w:bottom w:val="none" w:sz="0" w:space="0" w:color="auto"/>
        <w:right w:val="none" w:sz="0" w:space="0" w:color="auto"/>
      </w:divBdr>
    </w:div>
    <w:div w:id="1318270359">
      <w:bodyDiv w:val="1"/>
      <w:marLeft w:val="0"/>
      <w:marRight w:val="0"/>
      <w:marTop w:val="0"/>
      <w:marBottom w:val="0"/>
      <w:divBdr>
        <w:top w:val="none" w:sz="0" w:space="0" w:color="auto"/>
        <w:left w:val="none" w:sz="0" w:space="0" w:color="auto"/>
        <w:bottom w:val="none" w:sz="0" w:space="0" w:color="auto"/>
        <w:right w:val="none" w:sz="0" w:space="0" w:color="auto"/>
      </w:divBdr>
    </w:div>
    <w:div w:id="1356924185">
      <w:bodyDiv w:val="1"/>
      <w:marLeft w:val="0"/>
      <w:marRight w:val="0"/>
      <w:marTop w:val="0"/>
      <w:marBottom w:val="0"/>
      <w:divBdr>
        <w:top w:val="none" w:sz="0" w:space="0" w:color="auto"/>
        <w:left w:val="none" w:sz="0" w:space="0" w:color="auto"/>
        <w:bottom w:val="none" w:sz="0" w:space="0" w:color="auto"/>
        <w:right w:val="none" w:sz="0" w:space="0" w:color="auto"/>
      </w:divBdr>
    </w:div>
    <w:div w:id="1363752143">
      <w:bodyDiv w:val="1"/>
      <w:marLeft w:val="0"/>
      <w:marRight w:val="0"/>
      <w:marTop w:val="0"/>
      <w:marBottom w:val="0"/>
      <w:divBdr>
        <w:top w:val="none" w:sz="0" w:space="0" w:color="auto"/>
        <w:left w:val="none" w:sz="0" w:space="0" w:color="auto"/>
        <w:bottom w:val="none" w:sz="0" w:space="0" w:color="auto"/>
        <w:right w:val="none" w:sz="0" w:space="0" w:color="auto"/>
      </w:divBdr>
    </w:div>
    <w:div w:id="1389377905">
      <w:bodyDiv w:val="1"/>
      <w:marLeft w:val="0"/>
      <w:marRight w:val="0"/>
      <w:marTop w:val="0"/>
      <w:marBottom w:val="0"/>
      <w:divBdr>
        <w:top w:val="none" w:sz="0" w:space="0" w:color="auto"/>
        <w:left w:val="none" w:sz="0" w:space="0" w:color="auto"/>
        <w:bottom w:val="none" w:sz="0" w:space="0" w:color="auto"/>
        <w:right w:val="none" w:sz="0" w:space="0" w:color="auto"/>
      </w:divBdr>
    </w:div>
    <w:div w:id="1390491552">
      <w:bodyDiv w:val="1"/>
      <w:marLeft w:val="0"/>
      <w:marRight w:val="0"/>
      <w:marTop w:val="0"/>
      <w:marBottom w:val="0"/>
      <w:divBdr>
        <w:top w:val="none" w:sz="0" w:space="0" w:color="auto"/>
        <w:left w:val="none" w:sz="0" w:space="0" w:color="auto"/>
        <w:bottom w:val="none" w:sz="0" w:space="0" w:color="auto"/>
        <w:right w:val="none" w:sz="0" w:space="0" w:color="auto"/>
      </w:divBdr>
    </w:div>
    <w:div w:id="1439913877">
      <w:bodyDiv w:val="1"/>
      <w:marLeft w:val="0"/>
      <w:marRight w:val="0"/>
      <w:marTop w:val="0"/>
      <w:marBottom w:val="0"/>
      <w:divBdr>
        <w:top w:val="none" w:sz="0" w:space="0" w:color="auto"/>
        <w:left w:val="none" w:sz="0" w:space="0" w:color="auto"/>
        <w:bottom w:val="none" w:sz="0" w:space="0" w:color="auto"/>
        <w:right w:val="none" w:sz="0" w:space="0" w:color="auto"/>
      </w:divBdr>
    </w:div>
    <w:div w:id="1449816666">
      <w:bodyDiv w:val="1"/>
      <w:marLeft w:val="0"/>
      <w:marRight w:val="0"/>
      <w:marTop w:val="0"/>
      <w:marBottom w:val="0"/>
      <w:divBdr>
        <w:top w:val="none" w:sz="0" w:space="0" w:color="auto"/>
        <w:left w:val="none" w:sz="0" w:space="0" w:color="auto"/>
        <w:bottom w:val="none" w:sz="0" w:space="0" w:color="auto"/>
        <w:right w:val="none" w:sz="0" w:space="0" w:color="auto"/>
      </w:divBdr>
    </w:div>
    <w:div w:id="1460488879">
      <w:bodyDiv w:val="1"/>
      <w:marLeft w:val="0"/>
      <w:marRight w:val="0"/>
      <w:marTop w:val="0"/>
      <w:marBottom w:val="0"/>
      <w:divBdr>
        <w:top w:val="none" w:sz="0" w:space="0" w:color="auto"/>
        <w:left w:val="none" w:sz="0" w:space="0" w:color="auto"/>
        <w:bottom w:val="none" w:sz="0" w:space="0" w:color="auto"/>
        <w:right w:val="none" w:sz="0" w:space="0" w:color="auto"/>
      </w:divBdr>
    </w:div>
    <w:div w:id="1461344882">
      <w:bodyDiv w:val="1"/>
      <w:marLeft w:val="0"/>
      <w:marRight w:val="0"/>
      <w:marTop w:val="0"/>
      <w:marBottom w:val="0"/>
      <w:divBdr>
        <w:top w:val="none" w:sz="0" w:space="0" w:color="auto"/>
        <w:left w:val="none" w:sz="0" w:space="0" w:color="auto"/>
        <w:bottom w:val="none" w:sz="0" w:space="0" w:color="auto"/>
        <w:right w:val="none" w:sz="0" w:space="0" w:color="auto"/>
      </w:divBdr>
    </w:div>
    <w:div w:id="1461416942">
      <w:bodyDiv w:val="1"/>
      <w:marLeft w:val="0"/>
      <w:marRight w:val="0"/>
      <w:marTop w:val="0"/>
      <w:marBottom w:val="0"/>
      <w:divBdr>
        <w:top w:val="none" w:sz="0" w:space="0" w:color="auto"/>
        <w:left w:val="none" w:sz="0" w:space="0" w:color="auto"/>
        <w:bottom w:val="none" w:sz="0" w:space="0" w:color="auto"/>
        <w:right w:val="none" w:sz="0" w:space="0" w:color="auto"/>
      </w:divBdr>
    </w:div>
    <w:div w:id="1464880501">
      <w:bodyDiv w:val="1"/>
      <w:marLeft w:val="0"/>
      <w:marRight w:val="0"/>
      <w:marTop w:val="0"/>
      <w:marBottom w:val="0"/>
      <w:divBdr>
        <w:top w:val="none" w:sz="0" w:space="0" w:color="auto"/>
        <w:left w:val="none" w:sz="0" w:space="0" w:color="auto"/>
        <w:bottom w:val="none" w:sz="0" w:space="0" w:color="auto"/>
        <w:right w:val="none" w:sz="0" w:space="0" w:color="auto"/>
      </w:divBdr>
    </w:div>
    <w:div w:id="1467621639">
      <w:bodyDiv w:val="1"/>
      <w:marLeft w:val="0"/>
      <w:marRight w:val="0"/>
      <w:marTop w:val="0"/>
      <w:marBottom w:val="0"/>
      <w:divBdr>
        <w:top w:val="none" w:sz="0" w:space="0" w:color="auto"/>
        <w:left w:val="none" w:sz="0" w:space="0" w:color="auto"/>
        <w:bottom w:val="none" w:sz="0" w:space="0" w:color="auto"/>
        <w:right w:val="none" w:sz="0" w:space="0" w:color="auto"/>
      </w:divBdr>
    </w:div>
    <w:div w:id="1508473462">
      <w:bodyDiv w:val="1"/>
      <w:marLeft w:val="0"/>
      <w:marRight w:val="0"/>
      <w:marTop w:val="0"/>
      <w:marBottom w:val="0"/>
      <w:divBdr>
        <w:top w:val="none" w:sz="0" w:space="0" w:color="auto"/>
        <w:left w:val="none" w:sz="0" w:space="0" w:color="auto"/>
        <w:bottom w:val="none" w:sz="0" w:space="0" w:color="auto"/>
        <w:right w:val="none" w:sz="0" w:space="0" w:color="auto"/>
      </w:divBdr>
    </w:div>
    <w:div w:id="1518616197">
      <w:bodyDiv w:val="1"/>
      <w:marLeft w:val="0"/>
      <w:marRight w:val="0"/>
      <w:marTop w:val="0"/>
      <w:marBottom w:val="0"/>
      <w:divBdr>
        <w:top w:val="none" w:sz="0" w:space="0" w:color="auto"/>
        <w:left w:val="none" w:sz="0" w:space="0" w:color="auto"/>
        <w:bottom w:val="none" w:sz="0" w:space="0" w:color="auto"/>
        <w:right w:val="none" w:sz="0" w:space="0" w:color="auto"/>
      </w:divBdr>
    </w:div>
    <w:div w:id="1530534655">
      <w:bodyDiv w:val="1"/>
      <w:marLeft w:val="0"/>
      <w:marRight w:val="0"/>
      <w:marTop w:val="0"/>
      <w:marBottom w:val="0"/>
      <w:divBdr>
        <w:top w:val="none" w:sz="0" w:space="0" w:color="auto"/>
        <w:left w:val="none" w:sz="0" w:space="0" w:color="auto"/>
        <w:bottom w:val="none" w:sz="0" w:space="0" w:color="auto"/>
        <w:right w:val="none" w:sz="0" w:space="0" w:color="auto"/>
      </w:divBdr>
    </w:div>
    <w:div w:id="1539901032">
      <w:bodyDiv w:val="1"/>
      <w:marLeft w:val="0"/>
      <w:marRight w:val="0"/>
      <w:marTop w:val="0"/>
      <w:marBottom w:val="0"/>
      <w:divBdr>
        <w:top w:val="none" w:sz="0" w:space="0" w:color="auto"/>
        <w:left w:val="none" w:sz="0" w:space="0" w:color="auto"/>
        <w:bottom w:val="none" w:sz="0" w:space="0" w:color="auto"/>
        <w:right w:val="none" w:sz="0" w:space="0" w:color="auto"/>
      </w:divBdr>
    </w:div>
    <w:div w:id="1544562647">
      <w:bodyDiv w:val="1"/>
      <w:marLeft w:val="0"/>
      <w:marRight w:val="0"/>
      <w:marTop w:val="0"/>
      <w:marBottom w:val="0"/>
      <w:divBdr>
        <w:top w:val="none" w:sz="0" w:space="0" w:color="auto"/>
        <w:left w:val="none" w:sz="0" w:space="0" w:color="auto"/>
        <w:bottom w:val="none" w:sz="0" w:space="0" w:color="auto"/>
        <w:right w:val="none" w:sz="0" w:space="0" w:color="auto"/>
      </w:divBdr>
    </w:div>
    <w:div w:id="1564684114">
      <w:bodyDiv w:val="1"/>
      <w:marLeft w:val="0"/>
      <w:marRight w:val="0"/>
      <w:marTop w:val="0"/>
      <w:marBottom w:val="0"/>
      <w:divBdr>
        <w:top w:val="none" w:sz="0" w:space="0" w:color="auto"/>
        <w:left w:val="none" w:sz="0" w:space="0" w:color="auto"/>
        <w:bottom w:val="none" w:sz="0" w:space="0" w:color="auto"/>
        <w:right w:val="none" w:sz="0" w:space="0" w:color="auto"/>
      </w:divBdr>
    </w:div>
    <w:div w:id="1578518944">
      <w:bodyDiv w:val="1"/>
      <w:marLeft w:val="0"/>
      <w:marRight w:val="0"/>
      <w:marTop w:val="0"/>
      <w:marBottom w:val="0"/>
      <w:divBdr>
        <w:top w:val="none" w:sz="0" w:space="0" w:color="auto"/>
        <w:left w:val="none" w:sz="0" w:space="0" w:color="auto"/>
        <w:bottom w:val="none" w:sz="0" w:space="0" w:color="auto"/>
        <w:right w:val="none" w:sz="0" w:space="0" w:color="auto"/>
      </w:divBdr>
    </w:div>
    <w:div w:id="1589389919">
      <w:bodyDiv w:val="1"/>
      <w:marLeft w:val="0"/>
      <w:marRight w:val="0"/>
      <w:marTop w:val="0"/>
      <w:marBottom w:val="0"/>
      <w:divBdr>
        <w:top w:val="none" w:sz="0" w:space="0" w:color="auto"/>
        <w:left w:val="none" w:sz="0" w:space="0" w:color="auto"/>
        <w:bottom w:val="none" w:sz="0" w:space="0" w:color="auto"/>
        <w:right w:val="none" w:sz="0" w:space="0" w:color="auto"/>
      </w:divBdr>
    </w:div>
    <w:div w:id="1599682129">
      <w:bodyDiv w:val="1"/>
      <w:marLeft w:val="0"/>
      <w:marRight w:val="0"/>
      <w:marTop w:val="0"/>
      <w:marBottom w:val="0"/>
      <w:divBdr>
        <w:top w:val="none" w:sz="0" w:space="0" w:color="auto"/>
        <w:left w:val="none" w:sz="0" w:space="0" w:color="auto"/>
        <w:bottom w:val="none" w:sz="0" w:space="0" w:color="auto"/>
        <w:right w:val="none" w:sz="0" w:space="0" w:color="auto"/>
      </w:divBdr>
    </w:div>
    <w:div w:id="1616212438">
      <w:bodyDiv w:val="1"/>
      <w:marLeft w:val="0"/>
      <w:marRight w:val="0"/>
      <w:marTop w:val="0"/>
      <w:marBottom w:val="0"/>
      <w:divBdr>
        <w:top w:val="none" w:sz="0" w:space="0" w:color="auto"/>
        <w:left w:val="none" w:sz="0" w:space="0" w:color="auto"/>
        <w:bottom w:val="none" w:sz="0" w:space="0" w:color="auto"/>
        <w:right w:val="none" w:sz="0" w:space="0" w:color="auto"/>
      </w:divBdr>
    </w:div>
    <w:div w:id="1618217940">
      <w:bodyDiv w:val="1"/>
      <w:marLeft w:val="0"/>
      <w:marRight w:val="0"/>
      <w:marTop w:val="0"/>
      <w:marBottom w:val="0"/>
      <w:divBdr>
        <w:top w:val="none" w:sz="0" w:space="0" w:color="auto"/>
        <w:left w:val="none" w:sz="0" w:space="0" w:color="auto"/>
        <w:bottom w:val="none" w:sz="0" w:space="0" w:color="auto"/>
        <w:right w:val="none" w:sz="0" w:space="0" w:color="auto"/>
      </w:divBdr>
    </w:div>
    <w:div w:id="1665669471">
      <w:bodyDiv w:val="1"/>
      <w:marLeft w:val="0"/>
      <w:marRight w:val="0"/>
      <w:marTop w:val="0"/>
      <w:marBottom w:val="0"/>
      <w:divBdr>
        <w:top w:val="none" w:sz="0" w:space="0" w:color="auto"/>
        <w:left w:val="none" w:sz="0" w:space="0" w:color="auto"/>
        <w:bottom w:val="none" w:sz="0" w:space="0" w:color="auto"/>
        <w:right w:val="none" w:sz="0" w:space="0" w:color="auto"/>
      </w:divBdr>
    </w:div>
    <w:div w:id="1678000416">
      <w:bodyDiv w:val="1"/>
      <w:marLeft w:val="0"/>
      <w:marRight w:val="0"/>
      <w:marTop w:val="0"/>
      <w:marBottom w:val="0"/>
      <w:divBdr>
        <w:top w:val="none" w:sz="0" w:space="0" w:color="auto"/>
        <w:left w:val="none" w:sz="0" w:space="0" w:color="auto"/>
        <w:bottom w:val="none" w:sz="0" w:space="0" w:color="auto"/>
        <w:right w:val="none" w:sz="0" w:space="0" w:color="auto"/>
      </w:divBdr>
    </w:div>
    <w:div w:id="1703937682">
      <w:bodyDiv w:val="1"/>
      <w:marLeft w:val="0"/>
      <w:marRight w:val="0"/>
      <w:marTop w:val="0"/>
      <w:marBottom w:val="0"/>
      <w:divBdr>
        <w:top w:val="none" w:sz="0" w:space="0" w:color="auto"/>
        <w:left w:val="none" w:sz="0" w:space="0" w:color="auto"/>
        <w:bottom w:val="none" w:sz="0" w:space="0" w:color="auto"/>
        <w:right w:val="none" w:sz="0" w:space="0" w:color="auto"/>
      </w:divBdr>
    </w:div>
    <w:div w:id="1705979390">
      <w:bodyDiv w:val="1"/>
      <w:marLeft w:val="0"/>
      <w:marRight w:val="0"/>
      <w:marTop w:val="0"/>
      <w:marBottom w:val="0"/>
      <w:divBdr>
        <w:top w:val="none" w:sz="0" w:space="0" w:color="auto"/>
        <w:left w:val="none" w:sz="0" w:space="0" w:color="auto"/>
        <w:bottom w:val="none" w:sz="0" w:space="0" w:color="auto"/>
        <w:right w:val="none" w:sz="0" w:space="0" w:color="auto"/>
      </w:divBdr>
    </w:div>
    <w:div w:id="1711684604">
      <w:bodyDiv w:val="1"/>
      <w:marLeft w:val="0"/>
      <w:marRight w:val="0"/>
      <w:marTop w:val="0"/>
      <w:marBottom w:val="0"/>
      <w:divBdr>
        <w:top w:val="none" w:sz="0" w:space="0" w:color="auto"/>
        <w:left w:val="none" w:sz="0" w:space="0" w:color="auto"/>
        <w:bottom w:val="none" w:sz="0" w:space="0" w:color="auto"/>
        <w:right w:val="none" w:sz="0" w:space="0" w:color="auto"/>
      </w:divBdr>
    </w:div>
    <w:div w:id="1716391729">
      <w:bodyDiv w:val="1"/>
      <w:marLeft w:val="0"/>
      <w:marRight w:val="0"/>
      <w:marTop w:val="0"/>
      <w:marBottom w:val="0"/>
      <w:divBdr>
        <w:top w:val="none" w:sz="0" w:space="0" w:color="auto"/>
        <w:left w:val="none" w:sz="0" w:space="0" w:color="auto"/>
        <w:bottom w:val="none" w:sz="0" w:space="0" w:color="auto"/>
        <w:right w:val="none" w:sz="0" w:space="0" w:color="auto"/>
      </w:divBdr>
    </w:div>
    <w:div w:id="1722510220">
      <w:bodyDiv w:val="1"/>
      <w:marLeft w:val="0"/>
      <w:marRight w:val="0"/>
      <w:marTop w:val="0"/>
      <w:marBottom w:val="0"/>
      <w:divBdr>
        <w:top w:val="none" w:sz="0" w:space="0" w:color="auto"/>
        <w:left w:val="none" w:sz="0" w:space="0" w:color="auto"/>
        <w:bottom w:val="none" w:sz="0" w:space="0" w:color="auto"/>
        <w:right w:val="none" w:sz="0" w:space="0" w:color="auto"/>
      </w:divBdr>
    </w:div>
    <w:div w:id="1723483058">
      <w:bodyDiv w:val="1"/>
      <w:marLeft w:val="0"/>
      <w:marRight w:val="0"/>
      <w:marTop w:val="0"/>
      <w:marBottom w:val="0"/>
      <w:divBdr>
        <w:top w:val="none" w:sz="0" w:space="0" w:color="auto"/>
        <w:left w:val="none" w:sz="0" w:space="0" w:color="auto"/>
        <w:bottom w:val="none" w:sz="0" w:space="0" w:color="auto"/>
        <w:right w:val="none" w:sz="0" w:space="0" w:color="auto"/>
      </w:divBdr>
    </w:div>
    <w:div w:id="1723629360">
      <w:bodyDiv w:val="1"/>
      <w:marLeft w:val="0"/>
      <w:marRight w:val="0"/>
      <w:marTop w:val="0"/>
      <w:marBottom w:val="0"/>
      <w:divBdr>
        <w:top w:val="none" w:sz="0" w:space="0" w:color="auto"/>
        <w:left w:val="none" w:sz="0" w:space="0" w:color="auto"/>
        <w:bottom w:val="none" w:sz="0" w:space="0" w:color="auto"/>
        <w:right w:val="none" w:sz="0" w:space="0" w:color="auto"/>
      </w:divBdr>
    </w:div>
    <w:div w:id="1729038708">
      <w:bodyDiv w:val="1"/>
      <w:marLeft w:val="0"/>
      <w:marRight w:val="0"/>
      <w:marTop w:val="0"/>
      <w:marBottom w:val="0"/>
      <w:divBdr>
        <w:top w:val="none" w:sz="0" w:space="0" w:color="auto"/>
        <w:left w:val="none" w:sz="0" w:space="0" w:color="auto"/>
        <w:bottom w:val="none" w:sz="0" w:space="0" w:color="auto"/>
        <w:right w:val="none" w:sz="0" w:space="0" w:color="auto"/>
      </w:divBdr>
    </w:div>
    <w:div w:id="1741051343">
      <w:bodyDiv w:val="1"/>
      <w:marLeft w:val="0"/>
      <w:marRight w:val="0"/>
      <w:marTop w:val="0"/>
      <w:marBottom w:val="0"/>
      <w:divBdr>
        <w:top w:val="none" w:sz="0" w:space="0" w:color="auto"/>
        <w:left w:val="none" w:sz="0" w:space="0" w:color="auto"/>
        <w:bottom w:val="none" w:sz="0" w:space="0" w:color="auto"/>
        <w:right w:val="none" w:sz="0" w:space="0" w:color="auto"/>
      </w:divBdr>
    </w:div>
    <w:div w:id="1745758636">
      <w:bodyDiv w:val="1"/>
      <w:marLeft w:val="0"/>
      <w:marRight w:val="0"/>
      <w:marTop w:val="0"/>
      <w:marBottom w:val="0"/>
      <w:divBdr>
        <w:top w:val="none" w:sz="0" w:space="0" w:color="auto"/>
        <w:left w:val="none" w:sz="0" w:space="0" w:color="auto"/>
        <w:bottom w:val="none" w:sz="0" w:space="0" w:color="auto"/>
        <w:right w:val="none" w:sz="0" w:space="0" w:color="auto"/>
      </w:divBdr>
    </w:div>
    <w:div w:id="1762946815">
      <w:bodyDiv w:val="1"/>
      <w:marLeft w:val="0"/>
      <w:marRight w:val="0"/>
      <w:marTop w:val="0"/>
      <w:marBottom w:val="0"/>
      <w:divBdr>
        <w:top w:val="none" w:sz="0" w:space="0" w:color="auto"/>
        <w:left w:val="none" w:sz="0" w:space="0" w:color="auto"/>
        <w:bottom w:val="none" w:sz="0" w:space="0" w:color="auto"/>
        <w:right w:val="none" w:sz="0" w:space="0" w:color="auto"/>
      </w:divBdr>
    </w:div>
    <w:div w:id="1780486998">
      <w:bodyDiv w:val="1"/>
      <w:marLeft w:val="0"/>
      <w:marRight w:val="0"/>
      <w:marTop w:val="0"/>
      <w:marBottom w:val="0"/>
      <w:divBdr>
        <w:top w:val="none" w:sz="0" w:space="0" w:color="auto"/>
        <w:left w:val="none" w:sz="0" w:space="0" w:color="auto"/>
        <w:bottom w:val="none" w:sz="0" w:space="0" w:color="auto"/>
        <w:right w:val="none" w:sz="0" w:space="0" w:color="auto"/>
      </w:divBdr>
    </w:div>
    <w:div w:id="1822194902">
      <w:bodyDiv w:val="1"/>
      <w:marLeft w:val="0"/>
      <w:marRight w:val="0"/>
      <w:marTop w:val="0"/>
      <w:marBottom w:val="0"/>
      <w:divBdr>
        <w:top w:val="none" w:sz="0" w:space="0" w:color="auto"/>
        <w:left w:val="none" w:sz="0" w:space="0" w:color="auto"/>
        <w:bottom w:val="none" w:sz="0" w:space="0" w:color="auto"/>
        <w:right w:val="none" w:sz="0" w:space="0" w:color="auto"/>
      </w:divBdr>
    </w:div>
    <w:div w:id="1826240889">
      <w:bodyDiv w:val="1"/>
      <w:marLeft w:val="0"/>
      <w:marRight w:val="0"/>
      <w:marTop w:val="0"/>
      <w:marBottom w:val="0"/>
      <w:divBdr>
        <w:top w:val="none" w:sz="0" w:space="0" w:color="auto"/>
        <w:left w:val="none" w:sz="0" w:space="0" w:color="auto"/>
        <w:bottom w:val="none" w:sz="0" w:space="0" w:color="auto"/>
        <w:right w:val="none" w:sz="0" w:space="0" w:color="auto"/>
      </w:divBdr>
    </w:div>
    <w:div w:id="1851986669">
      <w:bodyDiv w:val="1"/>
      <w:marLeft w:val="0"/>
      <w:marRight w:val="0"/>
      <w:marTop w:val="0"/>
      <w:marBottom w:val="0"/>
      <w:divBdr>
        <w:top w:val="none" w:sz="0" w:space="0" w:color="auto"/>
        <w:left w:val="none" w:sz="0" w:space="0" w:color="auto"/>
        <w:bottom w:val="none" w:sz="0" w:space="0" w:color="auto"/>
        <w:right w:val="none" w:sz="0" w:space="0" w:color="auto"/>
      </w:divBdr>
    </w:div>
    <w:div w:id="1863277547">
      <w:bodyDiv w:val="1"/>
      <w:marLeft w:val="0"/>
      <w:marRight w:val="0"/>
      <w:marTop w:val="0"/>
      <w:marBottom w:val="0"/>
      <w:divBdr>
        <w:top w:val="none" w:sz="0" w:space="0" w:color="auto"/>
        <w:left w:val="none" w:sz="0" w:space="0" w:color="auto"/>
        <w:bottom w:val="none" w:sz="0" w:space="0" w:color="auto"/>
        <w:right w:val="none" w:sz="0" w:space="0" w:color="auto"/>
      </w:divBdr>
    </w:div>
    <w:div w:id="1870025653">
      <w:bodyDiv w:val="1"/>
      <w:marLeft w:val="0"/>
      <w:marRight w:val="0"/>
      <w:marTop w:val="0"/>
      <w:marBottom w:val="0"/>
      <w:divBdr>
        <w:top w:val="none" w:sz="0" w:space="0" w:color="auto"/>
        <w:left w:val="none" w:sz="0" w:space="0" w:color="auto"/>
        <w:bottom w:val="none" w:sz="0" w:space="0" w:color="auto"/>
        <w:right w:val="none" w:sz="0" w:space="0" w:color="auto"/>
      </w:divBdr>
    </w:div>
    <w:div w:id="1885562979">
      <w:bodyDiv w:val="1"/>
      <w:marLeft w:val="0"/>
      <w:marRight w:val="0"/>
      <w:marTop w:val="0"/>
      <w:marBottom w:val="0"/>
      <w:divBdr>
        <w:top w:val="none" w:sz="0" w:space="0" w:color="auto"/>
        <w:left w:val="none" w:sz="0" w:space="0" w:color="auto"/>
        <w:bottom w:val="none" w:sz="0" w:space="0" w:color="auto"/>
        <w:right w:val="none" w:sz="0" w:space="0" w:color="auto"/>
      </w:divBdr>
    </w:div>
    <w:div w:id="1898130859">
      <w:bodyDiv w:val="1"/>
      <w:marLeft w:val="0"/>
      <w:marRight w:val="0"/>
      <w:marTop w:val="0"/>
      <w:marBottom w:val="0"/>
      <w:divBdr>
        <w:top w:val="none" w:sz="0" w:space="0" w:color="auto"/>
        <w:left w:val="none" w:sz="0" w:space="0" w:color="auto"/>
        <w:bottom w:val="none" w:sz="0" w:space="0" w:color="auto"/>
        <w:right w:val="none" w:sz="0" w:space="0" w:color="auto"/>
      </w:divBdr>
    </w:div>
    <w:div w:id="1898592930">
      <w:bodyDiv w:val="1"/>
      <w:marLeft w:val="0"/>
      <w:marRight w:val="0"/>
      <w:marTop w:val="0"/>
      <w:marBottom w:val="0"/>
      <w:divBdr>
        <w:top w:val="none" w:sz="0" w:space="0" w:color="auto"/>
        <w:left w:val="none" w:sz="0" w:space="0" w:color="auto"/>
        <w:bottom w:val="none" w:sz="0" w:space="0" w:color="auto"/>
        <w:right w:val="none" w:sz="0" w:space="0" w:color="auto"/>
      </w:divBdr>
    </w:div>
    <w:div w:id="1903903988">
      <w:bodyDiv w:val="1"/>
      <w:marLeft w:val="0"/>
      <w:marRight w:val="0"/>
      <w:marTop w:val="0"/>
      <w:marBottom w:val="0"/>
      <w:divBdr>
        <w:top w:val="none" w:sz="0" w:space="0" w:color="auto"/>
        <w:left w:val="none" w:sz="0" w:space="0" w:color="auto"/>
        <w:bottom w:val="none" w:sz="0" w:space="0" w:color="auto"/>
        <w:right w:val="none" w:sz="0" w:space="0" w:color="auto"/>
      </w:divBdr>
    </w:div>
    <w:div w:id="1909655249">
      <w:bodyDiv w:val="1"/>
      <w:marLeft w:val="0"/>
      <w:marRight w:val="0"/>
      <w:marTop w:val="0"/>
      <w:marBottom w:val="0"/>
      <w:divBdr>
        <w:top w:val="none" w:sz="0" w:space="0" w:color="auto"/>
        <w:left w:val="none" w:sz="0" w:space="0" w:color="auto"/>
        <w:bottom w:val="none" w:sz="0" w:space="0" w:color="auto"/>
        <w:right w:val="none" w:sz="0" w:space="0" w:color="auto"/>
      </w:divBdr>
    </w:div>
    <w:div w:id="1912039203">
      <w:bodyDiv w:val="1"/>
      <w:marLeft w:val="0"/>
      <w:marRight w:val="0"/>
      <w:marTop w:val="0"/>
      <w:marBottom w:val="0"/>
      <w:divBdr>
        <w:top w:val="none" w:sz="0" w:space="0" w:color="auto"/>
        <w:left w:val="none" w:sz="0" w:space="0" w:color="auto"/>
        <w:bottom w:val="none" w:sz="0" w:space="0" w:color="auto"/>
        <w:right w:val="none" w:sz="0" w:space="0" w:color="auto"/>
      </w:divBdr>
    </w:div>
    <w:div w:id="1920287793">
      <w:bodyDiv w:val="1"/>
      <w:marLeft w:val="0"/>
      <w:marRight w:val="0"/>
      <w:marTop w:val="0"/>
      <w:marBottom w:val="0"/>
      <w:divBdr>
        <w:top w:val="none" w:sz="0" w:space="0" w:color="auto"/>
        <w:left w:val="none" w:sz="0" w:space="0" w:color="auto"/>
        <w:bottom w:val="none" w:sz="0" w:space="0" w:color="auto"/>
        <w:right w:val="none" w:sz="0" w:space="0" w:color="auto"/>
      </w:divBdr>
    </w:div>
    <w:div w:id="1930196379">
      <w:bodyDiv w:val="1"/>
      <w:marLeft w:val="0"/>
      <w:marRight w:val="0"/>
      <w:marTop w:val="0"/>
      <w:marBottom w:val="0"/>
      <w:divBdr>
        <w:top w:val="none" w:sz="0" w:space="0" w:color="auto"/>
        <w:left w:val="none" w:sz="0" w:space="0" w:color="auto"/>
        <w:bottom w:val="none" w:sz="0" w:space="0" w:color="auto"/>
        <w:right w:val="none" w:sz="0" w:space="0" w:color="auto"/>
      </w:divBdr>
    </w:div>
    <w:div w:id="1933511404">
      <w:bodyDiv w:val="1"/>
      <w:marLeft w:val="0"/>
      <w:marRight w:val="0"/>
      <w:marTop w:val="0"/>
      <w:marBottom w:val="0"/>
      <w:divBdr>
        <w:top w:val="none" w:sz="0" w:space="0" w:color="auto"/>
        <w:left w:val="none" w:sz="0" w:space="0" w:color="auto"/>
        <w:bottom w:val="none" w:sz="0" w:space="0" w:color="auto"/>
        <w:right w:val="none" w:sz="0" w:space="0" w:color="auto"/>
      </w:divBdr>
    </w:div>
    <w:div w:id="1941334426">
      <w:bodyDiv w:val="1"/>
      <w:marLeft w:val="0"/>
      <w:marRight w:val="0"/>
      <w:marTop w:val="0"/>
      <w:marBottom w:val="0"/>
      <w:divBdr>
        <w:top w:val="none" w:sz="0" w:space="0" w:color="auto"/>
        <w:left w:val="none" w:sz="0" w:space="0" w:color="auto"/>
        <w:bottom w:val="none" w:sz="0" w:space="0" w:color="auto"/>
        <w:right w:val="none" w:sz="0" w:space="0" w:color="auto"/>
      </w:divBdr>
    </w:div>
    <w:div w:id="1942763421">
      <w:bodyDiv w:val="1"/>
      <w:marLeft w:val="0"/>
      <w:marRight w:val="0"/>
      <w:marTop w:val="0"/>
      <w:marBottom w:val="0"/>
      <w:divBdr>
        <w:top w:val="none" w:sz="0" w:space="0" w:color="auto"/>
        <w:left w:val="none" w:sz="0" w:space="0" w:color="auto"/>
        <w:bottom w:val="none" w:sz="0" w:space="0" w:color="auto"/>
        <w:right w:val="none" w:sz="0" w:space="0" w:color="auto"/>
      </w:divBdr>
    </w:div>
    <w:div w:id="1957104830">
      <w:bodyDiv w:val="1"/>
      <w:marLeft w:val="0"/>
      <w:marRight w:val="0"/>
      <w:marTop w:val="0"/>
      <w:marBottom w:val="0"/>
      <w:divBdr>
        <w:top w:val="none" w:sz="0" w:space="0" w:color="auto"/>
        <w:left w:val="none" w:sz="0" w:space="0" w:color="auto"/>
        <w:bottom w:val="none" w:sz="0" w:space="0" w:color="auto"/>
        <w:right w:val="none" w:sz="0" w:space="0" w:color="auto"/>
      </w:divBdr>
    </w:div>
    <w:div w:id="1966081170">
      <w:bodyDiv w:val="1"/>
      <w:marLeft w:val="0"/>
      <w:marRight w:val="0"/>
      <w:marTop w:val="0"/>
      <w:marBottom w:val="0"/>
      <w:divBdr>
        <w:top w:val="none" w:sz="0" w:space="0" w:color="auto"/>
        <w:left w:val="none" w:sz="0" w:space="0" w:color="auto"/>
        <w:bottom w:val="none" w:sz="0" w:space="0" w:color="auto"/>
        <w:right w:val="none" w:sz="0" w:space="0" w:color="auto"/>
      </w:divBdr>
    </w:div>
    <w:div w:id="1979606661">
      <w:bodyDiv w:val="1"/>
      <w:marLeft w:val="0"/>
      <w:marRight w:val="0"/>
      <w:marTop w:val="0"/>
      <w:marBottom w:val="0"/>
      <w:divBdr>
        <w:top w:val="none" w:sz="0" w:space="0" w:color="auto"/>
        <w:left w:val="none" w:sz="0" w:space="0" w:color="auto"/>
        <w:bottom w:val="none" w:sz="0" w:space="0" w:color="auto"/>
        <w:right w:val="none" w:sz="0" w:space="0" w:color="auto"/>
      </w:divBdr>
    </w:div>
    <w:div w:id="1988044152">
      <w:bodyDiv w:val="1"/>
      <w:marLeft w:val="0"/>
      <w:marRight w:val="0"/>
      <w:marTop w:val="0"/>
      <w:marBottom w:val="0"/>
      <w:divBdr>
        <w:top w:val="none" w:sz="0" w:space="0" w:color="auto"/>
        <w:left w:val="none" w:sz="0" w:space="0" w:color="auto"/>
        <w:bottom w:val="none" w:sz="0" w:space="0" w:color="auto"/>
        <w:right w:val="none" w:sz="0" w:space="0" w:color="auto"/>
      </w:divBdr>
    </w:div>
    <w:div w:id="2000185297">
      <w:bodyDiv w:val="1"/>
      <w:marLeft w:val="0"/>
      <w:marRight w:val="0"/>
      <w:marTop w:val="0"/>
      <w:marBottom w:val="0"/>
      <w:divBdr>
        <w:top w:val="none" w:sz="0" w:space="0" w:color="auto"/>
        <w:left w:val="none" w:sz="0" w:space="0" w:color="auto"/>
        <w:bottom w:val="none" w:sz="0" w:space="0" w:color="auto"/>
        <w:right w:val="none" w:sz="0" w:space="0" w:color="auto"/>
      </w:divBdr>
    </w:div>
    <w:div w:id="2026862000">
      <w:bodyDiv w:val="1"/>
      <w:marLeft w:val="0"/>
      <w:marRight w:val="0"/>
      <w:marTop w:val="0"/>
      <w:marBottom w:val="0"/>
      <w:divBdr>
        <w:top w:val="none" w:sz="0" w:space="0" w:color="auto"/>
        <w:left w:val="none" w:sz="0" w:space="0" w:color="auto"/>
        <w:bottom w:val="none" w:sz="0" w:space="0" w:color="auto"/>
        <w:right w:val="none" w:sz="0" w:space="0" w:color="auto"/>
      </w:divBdr>
    </w:div>
    <w:div w:id="2032803084">
      <w:bodyDiv w:val="1"/>
      <w:marLeft w:val="0"/>
      <w:marRight w:val="0"/>
      <w:marTop w:val="0"/>
      <w:marBottom w:val="0"/>
      <w:divBdr>
        <w:top w:val="none" w:sz="0" w:space="0" w:color="auto"/>
        <w:left w:val="none" w:sz="0" w:space="0" w:color="auto"/>
        <w:bottom w:val="none" w:sz="0" w:space="0" w:color="auto"/>
        <w:right w:val="none" w:sz="0" w:space="0" w:color="auto"/>
      </w:divBdr>
    </w:div>
    <w:div w:id="2034381653">
      <w:bodyDiv w:val="1"/>
      <w:marLeft w:val="0"/>
      <w:marRight w:val="0"/>
      <w:marTop w:val="0"/>
      <w:marBottom w:val="0"/>
      <w:divBdr>
        <w:top w:val="none" w:sz="0" w:space="0" w:color="auto"/>
        <w:left w:val="none" w:sz="0" w:space="0" w:color="auto"/>
        <w:bottom w:val="none" w:sz="0" w:space="0" w:color="auto"/>
        <w:right w:val="none" w:sz="0" w:space="0" w:color="auto"/>
      </w:divBdr>
    </w:div>
    <w:div w:id="2051680569">
      <w:bodyDiv w:val="1"/>
      <w:marLeft w:val="0"/>
      <w:marRight w:val="0"/>
      <w:marTop w:val="0"/>
      <w:marBottom w:val="0"/>
      <w:divBdr>
        <w:top w:val="none" w:sz="0" w:space="0" w:color="auto"/>
        <w:left w:val="none" w:sz="0" w:space="0" w:color="auto"/>
        <w:bottom w:val="none" w:sz="0" w:space="0" w:color="auto"/>
        <w:right w:val="none" w:sz="0" w:space="0" w:color="auto"/>
      </w:divBdr>
    </w:div>
    <w:div w:id="2070108393">
      <w:bodyDiv w:val="1"/>
      <w:marLeft w:val="0"/>
      <w:marRight w:val="0"/>
      <w:marTop w:val="0"/>
      <w:marBottom w:val="0"/>
      <w:divBdr>
        <w:top w:val="none" w:sz="0" w:space="0" w:color="auto"/>
        <w:left w:val="none" w:sz="0" w:space="0" w:color="auto"/>
        <w:bottom w:val="none" w:sz="0" w:space="0" w:color="auto"/>
        <w:right w:val="none" w:sz="0" w:space="0" w:color="auto"/>
      </w:divBdr>
    </w:div>
    <w:div w:id="2095591179">
      <w:bodyDiv w:val="1"/>
      <w:marLeft w:val="0"/>
      <w:marRight w:val="0"/>
      <w:marTop w:val="0"/>
      <w:marBottom w:val="0"/>
      <w:divBdr>
        <w:top w:val="none" w:sz="0" w:space="0" w:color="auto"/>
        <w:left w:val="none" w:sz="0" w:space="0" w:color="auto"/>
        <w:bottom w:val="none" w:sz="0" w:space="0" w:color="auto"/>
        <w:right w:val="none" w:sz="0" w:space="0" w:color="auto"/>
      </w:divBdr>
    </w:div>
    <w:div w:id="2121294835">
      <w:bodyDiv w:val="1"/>
      <w:marLeft w:val="0"/>
      <w:marRight w:val="0"/>
      <w:marTop w:val="0"/>
      <w:marBottom w:val="0"/>
      <w:divBdr>
        <w:top w:val="none" w:sz="0" w:space="0" w:color="auto"/>
        <w:left w:val="none" w:sz="0" w:space="0" w:color="auto"/>
        <w:bottom w:val="none" w:sz="0" w:space="0" w:color="auto"/>
        <w:right w:val="none" w:sz="0" w:space="0" w:color="auto"/>
      </w:divBdr>
    </w:div>
    <w:div w:id="2127962968">
      <w:bodyDiv w:val="1"/>
      <w:marLeft w:val="0"/>
      <w:marRight w:val="0"/>
      <w:marTop w:val="0"/>
      <w:marBottom w:val="0"/>
      <w:divBdr>
        <w:top w:val="none" w:sz="0" w:space="0" w:color="auto"/>
        <w:left w:val="none" w:sz="0" w:space="0" w:color="auto"/>
        <w:bottom w:val="none" w:sz="0" w:space="0" w:color="auto"/>
        <w:right w:val="none" w:sz="0" w:space="0" w:color="auto"/>
      </w:divBdr>
    </w:div>
    <w:div w:id="2131826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18/08/relationships/commentsExtensible" Target="commentsExtensible.xml"/><Relationship Id="rId26" Type="http://schemas.openxmlformats.org/officeDocument/2006/relationships/image" Target="media/image9.emf"/><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5" Type="http://schemas.openxmlformats.org/officeDocument/2006/relationships/image" Target="media/image8.emf"/><Relationship Id="rId33"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3.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emf"/><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image" Target="media/image6.emf"/><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5.emf"/><Relationship Id="rId27" Type="http://schemas.openxmlformats.org/officeDocument/2006/relationships/image" Target="media/image10.emf"/><Relationship Id="rId30" Type="http://schemas.openxmlformats.org/officeDocument/2006/relationships/image" Target="media/image11.emf"/><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Quarterly QRT" ma:contentTypeID="0x010100D9F2D4513273C2468204BD91EE169F1200BBBD2F8027A2FB428F39465C8AC41FB5" ma:contentTypeVersion="0" ma:contentTypeDescription="" ma:contentTypeScope="" ma:versionID="5d7d4e2588114c2b16593e796bd09277">
  <xsd:schema xmlns:xsd="http://www.w3.org/2001/XMLSchema" xmlns:xs="http://www.w3.org/2001/XMLSchema" xmlns:p="http://schemas.microsoft.com/office/2006/metadata/properties" xmlns:ns2="713c26b8-46bd-4db8-baf2-d1f91e854603" targetNamespace="http://schemas.microsoft.com/office/2006/metadata/properties" ma:root="true" ma:fieldsID="b8ceb945896ca80067df5b33b6e53999" ns2:_="">
    <xsd:import namespace="713c26b8-46bd-4db8-baf2-d1f91e854603"/>
    <xsd:element name="properties">
      <xsd:complexType>
        <xsd:sequence>
          <xsd:element name="documentManagement">
            <xsd:complexType>
              <xsd:all>
                <xsd:element ref="ns2:Year"/>
                <xsd:element ref="ns2:Month"/>
                <xsd:element ref="ns2:Quarterly_x0020_QR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3c26b8-46bd-4db8-baf2-d1f91e854603" elementFormDefault="qualified">
    <xsd:import namespace="http://schemas.microsoft.com/office/2006/documentManagement/types"/>
    <xsd:import namespace="http://schemas.microsoft.com/office/infopath/2007/PartnerControls"/>
    <xsd:element name="Year" ma:index="8" ma:displayName="Year" ma:format="Dropdown" ma:internalName="Year">
      <xsd:simpleType>
        <xsd:restriction base="dms:Choice">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restriction>
      </xsd:simpleType>
    </xsd:element>
    <xsd:element name="Month" ma:index="9" ma:displayName="Month" ma:format="Dropdown" ma:internalName="Month">
      <xsd:simpleType>
        <xsd:restriction base="dms:Choice">
          <xsd:enumeration value="01 Jan"/>
          <xsd:enumeration value="02 Feb"/>
          <xsd:enumeration value="03 Mar"/>
          <xsd:enumeration value="04 Apr"/>
          <xsd:enumeration value="05 May"/>
          <xsd:enumeration value="06 Jun"/>
          <xsd:enumeration value="07 Jul"/>
          <xsd:enumeration value="08 Aug"/>
          <xsd:enumeration value="09 Sep"/>
          <xsd:enumeration value="10 Oct"/>
          <xsd:enumeration value="11 Nov"/>
          <xsd:enumeration value="12 Dec"/>
          <xsd:enumeration value="Full Year"/>
        </xsd:restriction>
      </xsd:simpleType>
    </xsd:element>
    <xsd:element name="Quarterly_x0020_QRT" ma:index="10" ma:displayName="Quarterly QRT" ma:format="Dropdown" ma:internalName="Quarterly_x0020_QRT">
      <xsd:simpleType>
        <xsd:restriction base="dms:Choice">
          <xsd:enumeration value="Accounts"/>
          <xsd:enumeration value="Budget"/>
          <xsd:enumeration value="Client Input"/>
          <xsd:enumeration value="FSC Submissions"/>
          <xsd:enumeration value="Investments"/>
          <xsd:enumeration value="Models"/>
          <xsd:enumeration value="SCR"/>
          <xsd:enumeration value="SCR"/>
          <xsd:enumeration value="SFCR"/>
          <xsd:enumeration value="Sundry"/>
          <xsd:enumeration value="Workings"/>
          <xsd:enumeration value="XBR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Year xmlns="713c26b8-46bd-4db8-baf2-d1f91e854603">2024</Year>
    <Month xmlns="713c26b8-46bd-4db8-baf2-d1f91e854603">03 Mar</Month>
    <Quarterly_x0020_QRT xmlns="713c26b8-46bd-4db8-baf2-d1f91e854603">SCR</Quarterly_x0020_QRT>
  </documentManagement>
</p:properties>
</file>

<file path=customXml/itemProps1.xml><?xml version="1.0" encoding="utf-8"?>
<ds:datastoreItem xmlns:ds="http://schemas.openxmlformats.org/officeDocument/2006/customXml" ds:itemID="{582DBB45-1A97-4835-A933-A24FD45DA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3c26b8-46bd-4db8-baf2-d1f91e8546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E32CA4-6AF5-4F6D-857A-291F75D904E0}">
  <ds:schemaRefs>
    <ds:schemaRef ds:uri="http://schemas.openxmlformats.org/officeDocument/2006/bibliography"/>
  </ds:schemaRefs>
</ds:datastoreItem>
</file>

<file path=customXml/itemProps3.xml><?xml version="1.0" encoding="utf-8"?>
<ds:datastoreItem xmlns:ds="http://schemas.openxmlformats.org/officeDocument/2006/customXml" ds:itemID="{AA7BE7D9-298A-48A1-A946-55E662D46A65}">
  <ds:schemaRefs>
    <ds:schemaRef ds:uri="http://schemas.microsoft.com/sharepoint/v3/contenttype/forms"/>
  </ds:schemaRefs>
</ds:datastoreItem>
</file>

<file path=customXml/itemProps4.xml><?xml version="1.0" encoding="utf-8"?>
<ds:datastoreItem xmlns:ds="http://schemas.openxmlformats.org/officeDocument/2006/customXml" ds:itemID="{C2ED3D7F-F62F-4092-BCE7-52696CB53B47}">
  <ds:schemaRefs>
    <ds:schemaRef ds:uri="http://schemas.microsoft.com/office/2006/metadata/properties"/>
    <ds:schemaRef ds:uri="http://schemas.microsoft.com/office/infopath/2007/PartnerControls"/>
    <ds:schemaRef ds:uri="713c26b8-46bd-4db8-baf2-d1f91e85460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9546</Words>
  <Characters>54417</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2403 UWI Reporting pack_v1</vt:lpstr>
    </vt:vector>
  </TitlesOfParts>
  <Company/>
  <LinksUpToDate>false</LinksUpToDate>
  <CharactersWithSpaces>63836</CharactersWithSpaces>
  <SharedDoc>false</SharedDoc>
  <HLinks>
    <vt:vector size="648" baseType="variant">
      <vt:variant>
        <vt:i4>1048638</vt:i4>
      </vt:variant>
      <vt:variant>
        <vt:i4>644</vt:i4>
      </vt:variant>
      <vt:variant>
        <vt:i4>0</vt:i4>
      </vt:variant>
      <vt:variant>
        <vt:i4>5</vt:i4>
      </vt:variant>
      <vt:variant>
        <vt:lpwstr/>
      </vt:variant>
      <vt:variant>
        <vt:lpwstr>_Toc138771020</vt:lpwstr>
      </vt:variant>
      <vt:variant>
        <vt:i4>1245246</vt:i4>
      </vt:variant>
      <vt:variant>
        <vt:i4>638</vt:i4>
      </vt:variant>
      <vt:variant>
        <vt:i4>0</vt:i4>
      </vt:variant>
      <vt:variant>
        <vt:i4>5</vt:i4>
      </vt:variant>
      <vt:variant>
        <vt:lpwstr/>
      </vt:variant>
      <vt:variant>
        <vt:lpwstr>_Toc138771019</vt:lpwstr>
      </vt:variant>
      <vt:variant>
        <vt:i4>1245246</vt:i4>
      </vt:variant>
      <vt:variant>
        <vt:i4>632</vt:i4>
      </vt:variant>
      <vt:variant>
        <vt:i4>0</vt:i4>
      </vt:variant>
      <vt:variant>
        <vt:i4>5</vt:i4>
      </vt:variant>
      <vt:variant>
        <vt:lpwstr/>
      </vt:variant>
      <vt:variant>
        <vt:lpwstr>_Toc138771018</vt:lpwstr>
      </vt:variant>
      <vt:variant>
        <vt:i4>1245246</vt:i4>
      </vt:variant>
      <vt:variant>
        <vt:i4>626</vt:i4>
      </vt:variant>
      <vt:variant>
        <vt:i4>0</vt:i4>
      </vt:variant>
      <vt:variant>
        <vt:i4>5</vt:i4>
      </vt:variant>
      <vt:variant>
        <vt:lpwstr/>
      </vt:variant>
      <vt:variant>
        <vt:lpwstr>_Toc138771017</vt:lpwstr>
      </vt:variant>
      <vt:variant>
        <vt:i4>1245246</vt:i4>
      </vt:variant>
      <vt:variant>
        <vt:i4>620</vt:i4>
      </vt:variant>
      <vt:variant>
        <vt:i4>0</vt:i4>
      </vt:variant>
      <vt:variant>
        <vt:i4>5</vt:i4>
      </vt:variant>
      <vt:variant>
        <vt:lpwstr/>
      </vt:variant>
      <vt:variant>
        <vt:lpwstr>_Toc138771016</vt:lpwstr>
      </vt:variant>
      <vt:variant>
        <vt:i4>1245246</vt:i4>
      </vt:variant>
      <vt:variant>
        <vt:i4>614</vt:i4>
      </vt:variant>
      <vt:variant>
        <vt:i4>0</vt:i4>
      </vt:variant>
      <vt:variant>
        <vt:i4>5</vt:i4>
      </vt:variant>
      <vt:variant>
        <vt:lpwstr/>
      </vt:variant>
      <vt:variant>
        <vt:lpwstr>_Toc138771015</vt:lpwstr>
      </vt:variant>
      <vt:variant>
        <vt:i4>1245246</vt:i4>
      </vt:variant>
      <vt:variant>
        <vt:i4>608</vt:i4>
      </vt:variant>
      <vt:variant>
        <vt:i4>0</vt:i4>
      </vt:variant>
      <vt:variant>
        <vt:i4>5</vt:i4>
      </vt:variant>
      <vt:variant>
        <vt:lpwstr/>
      </vt:variant>
      <vt:variant>
        <vt:lpwstr>_Toc138771014</vt:lpwstr>
      </vt:variant>
      <vt:variant>
        <vt:i4>1245246</vt:i4>
      </vt:variant>
      <vt:variant>
        <vt:i4>602</vt:i4>
      </vt:variant>
      <vt:variant>
        <vt:i4>0</vt:i4>
      </vt:variant>
      <vt:variant>
        <vt:i4>5</vt:i4>
      </vt:variant>
      <vt:variant>
        <vt:lpwstr/>
      </vt:variant>
      <vt:variant>
        <vt:lpwstr>_Toc138771013</vt:lpwstr>
      </vt:variant>
      <vt:variant>
        <vt:i4>1245246</vt:i4>
      </vt:variant>
      <vt:variant>
        <vt:i4>596</vt:i4>
      </vt:variant>
      <vt:variant>
        <vt:i4>0</vt:i4>
      </vt:variant>
      <vt:variant>
        <vt:i4>5</vt:i4>
      </vt:variant>
      <vt:variant>
        <vt:lpwstr/>
      </vt:variant>
      <vt:variant>
        <vt:lpwstr>_Toc138771012</vt:lpwstr>
      </vt:variant>
      <vt:variant>
        <vt:i4>1245246</vt:i4>
      </vt:variant>
      <vt:variant>
        <vt:i4>590</vt:i4>
      </vt:variant>
      <vt:variant>
        <vt:i4>0</vt:i4>
      </vt:variant>
      <vt:variant>
        <vt:i4>5</vt:i4>
      </vt:variant>
      <vt:variant>
        <vt:lpwstr/>
      </vt:variant>
      <vt:variant>
        <vt:lpwstr>_Toc138771011</vt:lpwstr>
      </vt:variant>
      <vt:variant>
        <vt:i4>1245246</vt:i4>
      </vt:variant>
      <vt:variant>
        <vt:i4>584</vt:i4>
      </vt:variant>
      <vt:variant>
        <vt:i4>0</vt:i4>
      </vt:variant>
      <vt:variant>
        <vt:i4>5</vt:i4>
      </vt:variant>
      <vt:variant>
        <vt:lpwstr/>
      </vt:variant>
      <vt:variant>
        <vt:lpwstr>_Toc138771010</vt:lpwstr>
      </vt:variant>
      <vt:variant>
        <vt:i4>1179710</vt:i4>
      </vt:variant>
      <vt:variant>
        <vt:i4>578</vt:i4>
      </vt:variant>
      <vt:variant>
        <vt:i4>0</vt:i4>
      </vt:variant>
      <vt:variant>
        <vt:i4>5</vt:i4>
      </vt:variant>
      <vt:variant>
        <vt:lpwstr/>
      </vt:variant>
      <vt:variant>
        <vt:lpwstr>_Toc138771009</vt:lpwstr>
      </vt:variant>
      <vt:variant>
        <vt:i4>1179710</vt:i4>
      </vt:variant>
      <vt:variant>
        <vt:i4>572</vt:i4>
      </vt:variant>
      <vt:variant>
        <vt:i4>0</vt:i4>
      </vt:variant>
      <vt:variant>
        <vt:i4>5</vt:i4>
      </vt:variant>
      <vt:variant>
        <vt:lpwstr/>
      </vt:variant>
      <vt:variant>
        <vt:lpwstr>_Toc138771008</vt:lpwstr>
      </vt:variant>
      <vt:variant>
        <vt:i4>1179710</vt:i4>
      </vt:variant>
      <vt:variant>
        <vt:i4>566</vt:i4>
      </vt:variant>
      <vt:variant>
        <vt:i4>0</vt:i4>
      </vt:variant>
      <vt:variant>
        <vt:i4>5</vt:i4>
      </vt:variant>
      <vt:variant>
        <vt:lpwstr/>
      </vt:variant>
      <vt:variant>
        <vt:lpwstr>_Toc138771007</vt:lpwstr>
      </vt:variant>
      <vt:variant>
        <vt:i4>1179710</vt:i4>
      </vt:variant>
      <vt:variant>
        <vt:i4>560</vt:i4>
      </vt:variant>
      <vt:variant>
        <vt:i4>0</vt:i4>
      </vt:variant>
      <vt:variant>
        <vt:i4>5</vt:i4>
      </vt:variant>
      <vt:variant>
        <vt:lpwstr/>
      </vt:variant>
      <vt:variant>
        <vt:lpwstr>_Toc138771006</vt:lpwstr>
      </vt:variant>
      <vt:variant>
        <vt:i4>1179710</vt:i4>
      </vt:variant>
      <vt:variant>
        <vt:i4>554</vt:i4>
      </vt:variant>
      <vt:variant>
        <vt:i4>0</vt:i4>
      </vt:variant>
      <vt:variant>
        <vt:i4>5</vt:i4>
      </vt:variant>
      <vt:variant>
        <vt:lpwstr/>
      </vt:variant>
      <vt:variant>
        <vt:lpwstr>_Toc138771005</vt:lpwstr>
      </vt:variant>
      <vt:variant>
        <vt:i4>1179710</vt:i4>
      </vt:variant>
      <vt:variant>
        <vt:i4>548</vt:i4>
      </vt:variant>
      <vt:variant>
        <vt:i4>0</vt:i4>
      </vt:variant>
      <vt:variant>
        <vt:i4>5</vt:i4>
      </vt:variant>
      <vt:variant>
        <vt:lpwstr/>
      </vt:variant>
      <vt:variant>
        <vt:lpwstr>_Toc138771004</vt:lpwstr>
      </vt:variant>
      <vt:variant>
        <vt:i4>1179710</vt:i4>
      </vt:variant>
      <vt:variant>
        <vt:i4>542</vt:i4>
      </vt:variant>
      <vt:variant>
        <vt:i4>0</vt:i4>
      </vt:variant>
      <vt:variant>
        <vt:i4>5</vt:i4>
      </vt:variant>
      <vt:variant>
        <vt:lpwstr/>
      </vt:variant>
      <vt:variant>
        <vt:lpwstr>_Toc138771003</vt:lpwstr>
      </vt:variant>
      <vt:variant>
        <vt:i4>1179710</vt:i4>
      </vt:variant>
      <vt:variant>
        <vt:i4>536</vt:i4>
      </vt:variant>
      <vt:variant>
        <vt:i4>0</vt:i4>
      </vt:variant>
      <vt:variant>
        <vt:i4>5</vt:i4>
      </vt:variant>
      <vt:variant>
        <vt:lpwstr/>
      </vt:variant>
      <vt:variant>
        <vt:lpwstr>_Toc138771002</vt:lpwstr>
      </vt:variant>
      <vt:variant>
        <vt:i4>1179710</vt:i4>
      </vt:variant>
      <vt:variant>
        <vt:i4>530</vt:i4>
      </vt:variant>
      <vt:variant>
        <vt:i4>0</vt:i4>
      </vt:variant>
      <vt:variant>
        <vt:i4>5</vt:i4>
      </vt:variant>
      <vt:variant>
        <vt:lpwstr/>
      </vt:variant>
      <vt:variant>
        <vt:lpwstr>_Toc138771001</vt:lpwstr>
      </vt:variant>
      <vt:variant>
        <vt:i4>1179710</vt:i4>
      </vt:variant>
      <vt:variant>
        <vt:i4>524</vt:i4>
      </vt:variant>
      <vt:variant>
        <vt:i4>0</vt:i4>
      </vt:variant>
      <vt:variant>
        <vt:i4>5</vt:i4>
      </vt:variant>
      <vt:variant>
        <vt:lpwstr/>
      </vt:variant>
      <vt:variant>
        <vt:lpwstr>_Toc138771000</vt:lpwstr>
      </vt:variant>
      <vt:variant>
        <vt:i4>1703991</vt:i4>
      </vt:variant>
      <vt:variant>
        <vt:i4>518</vt:i4>
      </vt:variant>
      <vt:variant>
        <vt:i4>0</vt:i4>
      </vt:variant>
      <vt:variant>
        <vt:i4>5</vt:i4>
      </vt:variant>
      <vt:variant>
        <vt:lpwstr/>
      </vt:variant>
      <vt:variant>
        <vt:lpwstr>_Toc138770999</vt:lpwstr>
      </vt:variant>
      <vt:variant>
        <vt:i4>1703991</vt:i4>
      </vt:variant>
      <vt:variant>
        <vt:i4>512</vt:i4>
      </vt:variant>
      <vt:variant>
        <vt:i4>0</vt:i4>
      </vt:variant>
      <vt:variant>
        <vt:i4>5</vt:i4>
      </vt:variant>
      <vt:variant>
        <vt:lpwstr/>
      </vt:variant>
      <vt:variant>
        <vt:lpwstr>_Toc138770998</vt:lpwstr>
      </vt:variant>
      <vt:variant>
        <vt:i4>1703991</vt:i4>
      </vt:variant>
      <vt:variant>
        <vt:i4>506</vt:i4>
      </vt:variant>
      <vt:variant>
        <vt:i4>0</vt:i4>
      </vt:variant>
      <vt:variant>
        <vt:i4>5</vt:i4>
      </vt:variant>
      <vt:variant>
        <vt:lpwstr/>
      </vt:variant>
      <vt:variant>
        <vt:lpwstr>_Toc138770997</vt:lpwstr>
      </vt:variant>
      <vt:variant>
        <vt:i4>1703991</vt:i4>
      </vt:variant>
      <vt:variant>
        <vt:i4>500</vt:i4>
      </vt:variant>
      <vt:variant>
        <vt:i4>0</vt:i4>
      </vt:variant>
      <vt:variant>
        <vt:i4>5</vt:i4>
      </vt:variant>
      <vt:variant>
        <vt:lpwstr/>
      </vt:variant>
      <vt:variant>
        <vt:lpwstr>_Toc138770996</vt:lpwstr>
      </vt:variant>
      <vt:variant>
        <vt:i4>1703991</vt:i4>
      </vt:variant>
      <vt:variant>
        <vt:i4>494</vt:i4>
      </vt:variant>
      <vt:variant>
        <vt:i4>0</vt:i4>
      </vt:variant>
      <vt:variant>
        <vt:i4>5</vt:i4>
      </vt:variant>
      <vt:variant>
        <vt:lpwstr/>
      </vt:variant>
      <vt:variant>
        <vt:lpwstr>_Toc138770995</vt:lpwstr>
      </vt:variant>
      <vt:variant>
        <vt:i4>1703991</vt:i4>
      </vt:variant>
      <vt:variant>
        <vt:i4>488</vt:i4>
      </vt:variant>
      <vt:variant>
        <vt:i4>0</vt:i4>
      </vt:variant>
      <vt:variant>
        <vt:i4>5</vt:i4>
      </vt:variant>
      <vt:variant>
        <vt:lpwstr/>
      </vt:variant>
      <vt:variant>
        <vt:lpwstr>_Toc138770994</vt:lpwstr>
      </vt:variant>
      <vt:variant>
        <vt:i4>1703991</vt:i4>
      </vt:variant>
      <vt:variant>
        <vt:i4>482</vt:i4>
      </vt:variant>
      <vt:variant>
        <vt:i4>0</vt:i4>
      </vt:variant>
      <vt:variant>
        <vt:i4>5</vt:i4>
      </vt:variant>
      <vt:variant>
        <vt:lpwstr/>
      </vt:variant>
      <vt:variant>
        <vt:lpwstr>_Toc138770993</vt:lpwstr>
      </vt:variant>
      <vt:variant>
        <vt:i4>1703991</vt:i4>
      </vt:variant>
      <vt:variant>
        <vt:i4>476</vt:i4>
      </vt:variant>
      <vt:variant>
        <vt:i4>0</vt:i4>
      </vt:variant>
      <vt:variant>
        <vt:i4>5</vt:i4>
      </vt:variant>
      <vt:variant>
        <vt:lpwstr/>
      </vt:variant>
      <vt:variant>
        <vt:lpwstr>_Toc138770992</vt:lpwstr>
      </vt:variant>
      <vt:variant>
        <vt:i4>1703991</vt:i4>
      </vt:variant>
      <vt:variant>
        <vt:i4>470</vt:i4>
      </vt:variant>
      <vt:variant>
        <vt:i4>0</vt:i4>
      </vt:variant>
      <vt:variant>
        <vt:i4>5</vt:i4>
      </vt:variant>
      <vt:variant>
        <vt:lpwstr/>
      </vt:variant>
      <vt:variant>
        <vt:lpwstr>_Toc138770991</vt:lpwstr>
      </vt:variant>
      <vt:variant>
        <vt:i4>1703991</vt:i4>
      </vt:variant>
      <vt:variant>
        <vt:i4>464</vt:i4>
      </vt:variant>
      <vt:variant>
        <vt:i4>0</vt:i4>
      </vt:variant>
      <vt:variant>
        <vt:i4>5</vt:i4>
      </vt:variant>
      <vt:variant>
        <vt:lpwstr/>
      </vt:variant>
      <vt:variant>
        <vt:lpwstr>_Toc138770990</vt:lpwstr>
      </vt:variant>
      <vt:variant>
        <vt:i4>1769527</vt:i4>
      </vt:variant>
      <vt:variant>
        <vt:i4>458</vt:i4>
      </vt:variant>
      <vt:variant>
        <vt:i4>0</vt:i4>
      </vt:variant>
      <vt:variant>
        <vt:i4>5</vt:i4>
      </vt:variant>
      <vt:variant>
        <vt:lpwstr/>
      </vt:variant>
      <vt:variant>
        <vt:lpwstr>_Toc138770989</vt:lpwstr>
      </vt:variant>
      <vt:variant>
        <vt:i4>1769527</vt:i4>
      </vt:variant>
      <vt:variant>
        <vt:i4>452</vt:i4>
      </vt:variant>
      <vt:variant>
        <vt:i4>0</vt:i4>
      </vt:variant>
      <vt:variant>
        <vt:i4>5</vt:i4>
      </vt:variant>
      <vt:variant>
        <vt:lpwstr/>
      </vt:variant>
      <vt:variant>
        <vt:lpwstr>_Toc138770988</vt:lpwstr>
      </vt:variant>
      <vt:variant>
        <vt:i4>1769527</vt:i4>
      </vt:variant>
      <vt:variant>
        <vt:i4>446</vt:i4>
      </vt:variant>
      <vt:variant>
        <vt:i4>0</vt:i4>
      </vt:variant>
      <vt:variant>
        <vt:i4>5</vt:i4>
      </vt:variant>
      <vt:variant>
        <vt:lpwstr/>
      </vt:variant>
      <vt:variant>
        <vt:lpwstr>_Toc138770987</vt:lpwstr>
      </vt:variant>
      <vt:variant>
        <vt:i4>1769527</vt:i4>
      </vt:variant>
      <vt:variant>
        <vt:i4>440</vt:i4>
      </vt:variant>
      <vt:variant>
        <vt:i4>0</vt:i4>
      </vt:variant>
      <vt:variant>
        <vt:i4>5</vt:i4>
      </vt:variant>
      <vt:variant>
        <vt:lpwstr/>
      </vt:variant>
      <vt:variant>
        <vt:lpwstr>_Toc138770986</vt:lpwstr>
      </vt:variant>
      <vt:variant>
        <vt:i4>1769527</vt:i4>
      </vt:variant>
      <vt:variant>
        <vt:i4>434</vt:i4>
      </vt:variant>
      <vt:variant>
        <vt:i4>0</vt:i4>
      </vt:variant>
      <vt:variant>
        <vt:i4>5</vt:i4>
      </vt:variant>
      <vt:variant>
        <vt:lpwstr/>
      </vt:variant>
      <vt:variant>
        <vt:lpwstr>_Toc138770985</vt:lpwstr>
      </vt:variant>
      <vt:variant>
        <vt:i4>1769527</vt:i4>
      </vt:variant>
      <vt:variant>
        <vt:i4>428</vt:i4>
      </vt:variant>
      <vt:variant>
        <vt:i4>0</vt:i4>
      </vt:variant>
      <vt:variant>
        <vt:i4>5</vt:i4>
      </vt:variant>
      <vt:variant>
        <vt:lpwstr/>
      </vt:variant>
      <vt:variant>
        <vt:lpwstr>_Toc138770984</vt:lpwstr>
      </vt:variant>
      <vt:variant>
        <vt:i4>1769527</vt:i4>
      </vt:variant>
      <vt:variant>
        <vt:i4>422</vt:i4>
      </vt:variant>
      <vt:variant>
        <vt:i4>0</vt:i4>
      </vt:variant>
      <vt:variant>
        <vt:i4>5</vt:i4>
      </vt:variant>
      <vt:variant>
        <vt:lpwstr/>
      </vt:variant>
      <vt:variant>
        <vt:lpwstr>_Toc138770983</vt:lpwstr>
      </vt:variant>
      <vt:variant>
        <vt:i4>1769527</vt:i4>
      </vt:variant>
      <vt:variant>
        <vt:i4>416</vt:i4>
      </vt:variant>
      <vt:variant>
        <vt:i4>0</vt:i4>
      </vt:variant>
      <vt:variant>
        <vt:i4>5</vt:i4>
      </vt:variant>
      <vt:variant>
        <vt:lpwstr/>
      </vt:variant>
      <vt:variant>
        <vt:lpwstr>_Toc138770982</vt:lpwstr>
      </vt:variant>
      <vt:variant>
        <vt:i4>1769527</vt:i4>
      </vt:variant>
      <vt:variant>
        <vt:i4>410</vt:i4>
      </vt:variant>
      <vt:variant>
        <vt:i4>0</vt:i4>
      </vt:variant>
      <vt:variant>
        <vt:i4>5</vt:i4>
      </vt:variant>
      <vt:variant>
        <vt:lpwstr/>
      </vt:variant>
      <vt:variant>
        <vt:lpwstr>_Toc138770981</vt:lpwstr>
      </vt:variant>
      <vt:variant>
        <vt:i4>1769527</vt:i4>
      </vt:variant>
      <vt:variant>
        <vt:i4>404</vt:i4>
      </vt:variant>
      <vt:variant>
        <vt:i4>0</vt:i4>
      </vt:variant>
      <vt:variant>
        <vt:i4>5</vt:i4>
      </vt:variant>
      <vt:variant>
        <vt:lpwstr/>
      </vt:variant>
      <vt:variant>
        <vt:lpwstr>_Toc138770980</vt:lpwstr>
      </vt:variant>
      <vt:variant>
        <vt:i4>1310775</vt:i4>
      </vt:variant>
      <vt:variant>
        <vt:i4>398</vt:i4>
      </vt:variant>
      <vt:variant>
        <vt:i4>0</vt:i4>
      </vt:variant>
      <vt:variant>
        <vt:i4>5</vt:i4>
      </vt:variant>
      <vt:variant>
        <vt:lpwstr/>
      </vt:variant>
      <vt:variant>
        <vt:lpwstr>_Toc138770979</vt:lpwstr>
      </vt:variant>
      <vt:variant>
        <vt:i4>1310775</vt:i4>
      </vt:variant>
      <vt:variant>
        <vt:i4>392</vt:i4>
      </vt:variant>
      <vt:variant>
        <vt:i4>0</vt:i4>
      </vt:variant>
      <vt:variant>
        <vt:i4>5</vt:i4>
      </vt:variant>
      <vt:variant>
        <vt:lpwstr/>
      </vt:variant>
      <vt:variant>
        <vt:lpwstr>_Toc138770978</vt:lpwstr>
      </vt:variant>
      <vt:variant>
        <vt:i4>1310775</vt:i4>
      </vt:variant>
      <vt:variant>
        <vt:i4>386</vt:i4>
      </vt:variant>
      <vt:variant>
        <vt:i4>0</vt:i4>
      </vt:variant>
      <vt:variant>
        <vt:i4>5</vt:i4>
      </vt:variant>
      <vt:variant>
        <vt:lpwstr/>
      </vt:variant>
      <vt:variant>
        <vt:lpwstr>_Toc138770977</vt:lpwstr>
      </vt:variant>
      <vt:variant>
        <vt:i4>1310775</vt:i4>
      </vt:variant>
      <vt:variant>
        <vt:i4>380</vt:i4>
      </vt:variant>
      <vt:variant>
        <vt:i4>0</vt:i4>
      </vt:variant>
      <vt:variant>
        <vt:i4>5</vt:i4>
      </vt:variant>
      <vt:variant>
        <vt:lpwstr/>
      </vt:variant>
      <vt:variant>
        <vt:lpwstr>_Toc138770976</vt:lpwstr>
      </vt:variant>
      <vt:variant>
        <vt:i4>1310775</vt:i4>
      </vt:variant>
      <vt:variant>
        <vt:i4>374</vt:i4>
      </vt:variant>
      <vt:variant>
        <vt:i4>0</vt:i4>
      </vt:variant>
      <vt:variant>
        <vt:i4>5</vt:i4>
      </vt:variant>
      <vt:variant>
        <vt:lpwstr/>
      </vt:variant>
      <vt:variant>
        <vt:lpwstr>_Toc138770975</vt:lpwstr>
      </vt:variant>
      <vt:variant>
        <vt:i4>1310775</vt:i4>
      </vt:variant>
      <vt:variant>
        <vt:i4>368</vt:i4>
      </vt:variant>
      <vt:variant>
        <vt:i4>0</vt:i4>
      </vt:variant>
      <vt:variant>
        <vt:i4>5</vt:i4>
      </vt:variant>
      <vt:variant>
        <vt:lpwstr/>
      </vt:variant>
      <vt:variant>
        <vt:lpwstr>_Toc138770974</vt:lpwstr>
      </vt:variant>
      <vt:variant>
        <vt:i4>1310775</vt:i4>
      </vt:variant>
      <vt:variant>
        <vt:i4>362</vt:i4>
      </vt:variant>
      <vt:variant>
        <vt:i4>0</vt:i4>
      </vt:variant>
      <vt:variant>
        <vt:i4>5</vt:i4>
      </vt:variant>
      <vt:variant>
        <vt:lpwstr/>
      </vt:variant>
      <vt:variant>
        <vt:lpwstr>_Toc138770973</vt:lpwstr>
      </vt:variant>
      <vt:variant>
        <vt:i4>1310775</vt:i4>
      </vt:variant>
      <vt:variant>
        <vt:i4>356</vt:i4>
      </vt:variant>
      <vt:variant>
        <vt:i4>0</vt:i4>
      </vt:variant>
      <vt:variant>
        <vt:i4>5</vt:i4>
      </vt:variant>
      <vt:variant>
        <vt:lpwstr/>
      </vt:variant>
      <vt:variant>
        <vt:lpwstr>_Toc138770972</vt:lpwstr>
      </vt:variant>
      <vt:variant>
        <vt:i4>1310775</vt:i4>
      </vt:variant>
      <vt:variant>
        <vt:i4>350</vt:i4>
      </vt:variant>
      <vt:variant>
        <vt:i4>0</vt:i4>
      </vt:variant>
      <vt:variant>
        <vt:i4>5</vt:i4>
      </vt:variant>
      <vt:variant>
        <vt:lpwstr/>
      </vt:variant>
      <vt:variant>
        <vt:lpwstr>_Toc138770971</vt:lpwstr>
      </vt:variant>
      <vt:variant>
        <vt:i4>1310775</vt:i4>
      </vt:variant>
      <vt:variant>
        <vt:i4>344</vt:i4>
      </vt:variant>
      <vt:variant>
        <vt:i4>0</vt:i4>
      </vt:variant>
      <vt:variant>
        <vt:i4>5</vt:i4>
      </vt:variant>
      <vt:variant>
        <vt:lpwstr/>
      </vt:variant>
      <vt:variant>
        <vt:lpwstr>_Toc138770970</vt:lpwstr>
      </vt:variant>
      <vt:variant>
        <vt:i4>1376311</vt:i4>
      </vt:variant>
      <vt:variant>
        <vt:i4>338</vt:i4>
      </vt:variant>
      <vt:variant>
        <vt:i4>0</vt:i4>
      </vt:variant>
      <vt:variant>
        <vt:i4>5</vt:i4>
      </vt:variant>
      <vt:variant>
        <vt:lpwstr/>
      </vt:variant>
      <vt:variant>
        <vt:lpwstr>_Toc138770969</vt:lpwstr>
      </vt:variant>
      <vt:variant>
        <vt:i4>1376311</vt:i4>
      </vt:variant>
      <vt:variant>
        <vt:i4>332</vt:i4>
      </vt:variant>
      <vt:variant>
        <vt:i4>0</vt:i4>
      </vt:variant>
      <vt:variant>
        <vt:i4>5</vt:i4>
      </vt:variant>
      <vt:variant>
        <vt:lpwstr/>
      </vt:variant>
      <vt:variant>
        <vt:lpwstr>_Toc138770968</vt:lpwstr>
      </vt:variant>
      <vt:variant>
        <vt:i4>1376311</vt:i4>
      </vt:variant>
      <vt:variant>
        <vt:i4>326</vt:i4>
      </vt:variant>
      <vt:variant>
        <vt:i4>0</vt:i4>
      </vt:variant>
      <vt:variant>
        <vt:i4>5</vt:i4>
      </vt:variant>
      <vt:variant>
        <vt:lpwstr/>
      </vt:variant>
      <vt:variant>
        <vt:lpwstr>_Toc138770967</vt:lpwstr>
      </vt:variant>
      <vt:variant>
        <vt:i4>1376311</vt:i4>
      </vt:variant>
      <vt:variant>
        <vt:i4>320</vt:i4>
      </vt:variant>
      <vt:variant>
        <vt:i4>0</vt:i4>
      </vt:variant>
      <vt:variant>
        <vt:i4>5</vt:i4>
      </vt:variant>
      <vt:variant>
        <vt:lpwstr/>
      </vt:variant>
      <vt:variant>
        <vt:lpwstr>_Toc138770966</vt:lpwstr>
      </vt:variant>
      <vt:variant>
        <vt:i4>1376311</vt:i4>
      </vt:variant>
      <vt:variant>
        <vt:i4>314</vt:i4>
      </vt:variant>
      <vt:variant>
        <vt:i4>0</vt:i4>
      </vt:variant>
      <vt:variant>
        <vt:i4>5</vt:i4>
      </vt:variant>
      <vt:variant>
        <vt:lpwstr/>
      </vt:variant>
      <vt:variant>
        <vt:lpwstr>_Toc138770965</vt:lpwstr>
      </vt:variant>
      <vt:variant>
        <vt:i4>1376311</vt:i4>
      </vt:variant>
      <vt:variant>
        <vt:i4>308</vt:i4>
      </vt:variant>
      <vt:variant>
        <vt:i4>0</vt:i4>
      </vt:variant>
      <vt:variant>
        <vt:i4>5</vt:i4>
      </vt:variant>
      <vt:variant>
        <vt:lpwstr/>
      </vt:variant>
      <vt:variant>
        <vt:lpwstr>_Toc138770964</vt:lpwstr>
      </vt:variant>
      <vt:variant>
        <vt:i4>1376311</vt:i4>
      </vt:variant>
      <vt:variant>
        <vt:i4>302</vt:i4>
      </vt:variant>
      <vt:variant>
        <vt:i4>0</vt:i4>
      </vt:variant>
      <vt:variant>
        <vt:i4>5</vt:i4>
      </vt:variant>
      <vt:variant>
        <vt:lpwstr/>
      </vt:variant>
      <vt:variant>
        <vt:lpwstr>_Toc138770963</vt:lpwstr>
      </vt:variant>
      <vt:variant>
        <vt:i4>1376311</vt:i4>
      </vt:variant>
      <vt:variant>
        <vt:i4>296</vt:i4>
      </vt:variant>
      <vt:variant>
        <vt:i4>0</vt:i4>
      </vt:variant>
      <vt:variant>
        <vt:i4>5</vt:i4>
      </vt:variant>
      <vt:variant>
        <vt:lpwstr/>
      </vt:variant>
      <vt:variant>
        <vt:lpwstr>_Toc138770962</vt:lpwstr>
      </vt:variant>
      <vt:variant>
        <vt:i4>1376311</vt:i4>
      </vt:variant>
      <vt:variant>
        <vt:i4>290</vt:i4>
      </vt:variant>
      <vt:variant>
        <vt:i4>0</vt:i4>
      </vt:variant>
      <vt:variant>
        <vt:i4>5</vt:i4>
      </vt:variant>
      <vt:variant>
        <vt:lpwstr/>
      </vt:variant>
      <vt:variant>
        <vt:lpwstr>_Toc138770961</vt:lpwstr>
      </vt:variant>
      <vt:variant>
        <vt:i4>1376311</vt:i4>
      </vt:variant>
      <vt:variant>
        <vt:i4>284</vt:i4>
      </vt:variant>
      <vt:variant>
        <vt:i4>0</vt:i4>
      </vt:variant>
      <vt:variant>
        <vt:i4>5</vt:i4>
      </vt:variant>
      <vt:variant>
        <vt:lpwstr/>
      </vt:variant>
      <vt:variant>
        <vt:lpwstr>_Toc138770960</vt:lpwstr>
      </vt:variant>
      <vt:variant>
        <vt:i4>1441847</vt:i4>
      </vt:variant>
      <vt:variant>
        <vt:i4>278</vt:i4>
      </vt:variant>
      <vt:variant>
        <vt:i4>0</vt:i4>
      </vt:variant>
      <vt:variant>
        <vt:i4>5</vt:i4>
      </vt:variant>
      <vt:variant>
        <vt:lpwstr/>
      </vt:variant>
      <vt:variant>
        <vt:lpwstr>_Toc138770959</vt:lpwstr>
      </vt:variant>
      <vt:variant>
        <vt:i4>1441847</vt:i4>
      </vt:variant>
      <vt:variant>
        <vt:i4>272</vt:i4>
      </vt:variant>
      <vt:variant>
        <vt:i4>0</vt:i4>
      </vt:variant>
      <vt:variant>
        <vt:i4>5</vt:i4>
      </vt:variant>
      <vt:variant>
        <vt:lpwstr/>
      </vt:variant>
      <vt:variant>
        <vt:lpwstr>_Toc138770958</vt:lpwstr>
      </vt:variant>
      <vt:variant>
        <vt:i4>1441847</vt:i4>
      </vt:variant>
      <vt:variant>
        <vt:i4>266</vt:i4>
      </vt:variant>
      <vt:variant>
        <vt:i4>0</vt:i4>
      </vt:variant>
      <vt:variant>
        <vt:i4>5</vt:i4>
      </vt:variant>
      <vt:variant>
        <vt:lpwstr/>
      </vt:variant>
      <vt:variant>
        <vt:lpwstr>_Toc138770957</vt:lpwstr>
      </vt:variant>
      <vt:variant>
        <vt:i4>1441847</vt:i4>
      </vt:variant>
      <vt:variant>
        <vt:i4>260</vt:i4>
      </vt:variant>
      <vt:variant>
        <vt:i4>0</vt:i4>
      </vt:variant>
      <vt:variant>
        <vt:i4>5</vt:i4>
      </vt:variant>
      <vt:variant>
        <vt:lpwstr/>
      </vt:variant>
      <vt:variant>
        <vt:lpwstr>_Toc138770956</vt:lpwstr>
      </vt:variant>
      <vt:variant>
        <vt:i4>1441847</vt:i4>
      </vt:variant>
      <vt:variant>
        <vt:i4>254</vt:i4>
      </vt:variant>
      <vt:variant>
        <vt:i4>0</vt:i4>
      </vt:variant>
      <vt:variant>
        <vt:i4>5</vt:i4>
      </vt:variant>
      <vt:variant>
        <vt:lpwstr/>
      </vt:variant>
      <vt:variant>
        <vt:lpwstr>_Toc138770955</vt:lpwstr>
      </vt:variant>
      <vt:variant>
        <vt:i4>1441847</vt:i4>
      </vt:variant>
      <vt:variant>
        <vt:i4>248</vt:i4>
      </vt:variant>
      <vt:variant>
        <vt:i4>0</vt:i4>
      </vt:variant>
      <vt:variant>
        <vt:i4>5</vt:i4>
      </vt:variant>
      <vt:variant>
        <vt:lpwstr/>
      </vt:variant>
      <vt:variant>
        <vt:lpwstr>_Toc138770954</vt:lpwstr>
      </vt:variant>
      <vt:variant>
        <vt:i4>1441847</vt:i4>
      </vt:variant>
      <vt:variant>
        <vt:i4>242</vt:i4>
      </vt:variant>
      <vt:variant>
        <vt:i4>0</vt:i4>
      </vt:variant>
      <vt:variant>
        <vt:i4>5</vt:i4>
      </vt:variant>
      <vt:variant>
        <vt:lpwstr/>
      </vt:variant>
      <vt:variant>
        <vt:lpwstr>_Toc138770953</vt:lpwstr>
      </vt:variant>
      <vt:variant>
        <vt:i4>1441847</vt:i4>
      </vt:variant>
      <vt:variant>
        <vt:i4>236</vt:i4>
      </vt:variant>
      <vt:variant>
        <vt:i4>0</vt:i4>
      </vt:variant>
      <vt:variant>
        <vt:i4>5</vt:i4>
      </vt:variant>
      <vt:variant>
        <vt:lpwstr/>
      </vt:variant>
      <vt:variant>
        <vt:lpwstr>_Toc138770952</vt:lpwstr>
      </vt:variant>
      <vt:variant>
        <vt:i4>1441847</vt:i4>
      </vt:variant>
      <vt:variant>
        <vt:i4>230</vt:i4>
      </vt:variant>
      <vt:variant>
        <vt:i4>0</vt:i4>
      </vt:variant>
      <vt:variant>
        <vt:i4>5</vt:i4>
      </vt:variant>
      <vt:variant>
        <vt:lpwstr/>
      </vt:variant>
      <vt:variant>
        <vt:lpwstr>_Toc138770951</vt:lpwstr>
      </vt:variant>
      <vt:variant>
        <vt:i4>1441847</vt:i4>
      </vt:variant>
      <vt:variant>
        <vt:i4>224</vt:i4>
      </vt:variant>
      <vt:variant>
        <vt:i4>0</vt:i4>
      </vt:variant>
      <vt:variant>
        <vt:i4>5</vt:i4>
      </vt:variant>
      <vt:variant>
        <vt:lpwstr/>
      </vt:variant>
      <vt:variant>
        <vt:lpwstr>_Toc138770950</vt:lpwstr>
      </vt:variant>
      <vt:variant>
        <vt:i4>1507383</vt:i4>
      </vt:variant>
      <vt:variant>
        <vt:i4>218</vt:i4>
      </vt:variant>
      <vt:variant>
        <vt:i4>0</vt:i4>
      </vt:variant>
      <vt:variant>
        <vt:i4>5</vt:i4>
      </vt:variant>
      <vt:variant>
        <vt:lpwstr/>
      </vt:variant>
      <vt:variant>
        <vt:lpwstr>_Toc138770949</vt:lpwstr>
      </vt:variant>
      <vt:variant>
        <vt:i4>1507383</vt:i4>
      </vt:variant>
      <vt:variant>
        <vt:i4>212</vt:i4>
      </vt:variant>
      <vt:variant>
        <vt:i4>0</vt:i4>
      </vt:variant>
      <vt:variant>
        <vt:i4>5</vt:i4>
      </vt:variant>
      <vt:variant>
        <vt:lpwstr/>
      </vt:variant>
      <vt:variant>
        <vt:lpwstr>_Toc138770948</vt:lpwstr>
      </vt:variant>
      <vt:variant>
        <vt:i4>1507383</vt:i4>
      </vt:variant>
      <vt:variant>
        <vt:i4>206</vt:i4>
      </vt:variant>
      <vt:variant>
        <vt:i4>0</vt:i4>
      </vt:variant>
      <vt:variant>
        <vt:i4>5</vt:i4>
      </vt:variant>
      <vt:variant>
        <vt:lpwstr/>
      </vt:variant>
      <vt:variant>
        <vt:lpwstr>_Toc138770947</vt:lpwstr>
      </vt:variant>
      <vt:variant>
        <vt:i4>1507383</vt:i4>
      </vt:variant>
      <vt:variant>
        <vt:i4>200</vt:i4>
      </vt:variant>
      <vt:variant>
        <vt:i4>0</vt:i4>
      </vt:variant>
      <vt:variant>
        <vt:i4>5</vt:i4>
      </vt:variant>
      <vt:variant>
        <vt:lpwstr/>
      </vt:variant>
      <vt:variant>
        <vt:lpwstr>_Toc138770946</vt:lpwstr>
      </vt:variant>
      <vt:variant>
        <vt:i4>1507383</vt:i4>
      </vt:variant>
      <vt:variant>
        <vt:i4>194</vt:i4>
      </vt:variant>
      <vt:variant>
        <vt:i4>0</vt:i4>
      </vt:variant>
      <vt:variant>
        <vt:i4>5</vt:i4>
      </vt:variant>
      <vt:variant>
        <vt:lpwstr/>
      </vt:variant>
      <vt:variant>
        <vt:lpwstr>_Toc138770945</vt:lpwstr>
      </vt:variant>
      <vt:variant>
        <vt:i4>1507383</vt:i4>
      </vt:variant>
      <vt:variant>
        <vt:i4>188</vt:i4>
      </vt:variant>
      <vt:variant>
        <vt:i4>0</vt:i4>
      </vt:variant>
      <vt:variant>
        <vt:i4>5</vt:i4>
      </vt:variant>
      <vt:variant>
        <vt:lpwstr/>
      </vt:variant>
      <vt:variant>
        <vt:lpwstr>_Toc138770944</vt:lpwstr>
      </vt:variant>
      <vt:variant>
        <vt:i4>1507383</vt:i4>
      </vt:variant>
      <vt:variant>
        <vt:i4>182</vt:i4>
      </vt:variant>
      <vt:variant>
        <vt:i4>0</vt:i4>
      </vt:variant>
      <vt:variant>
        <vt:i4>5</vt:i4>
      </vt:variant>
      <vt:variant>
        <vt:lpwstr/>
      </vt:variant>
      <vt:variant>
        <vt:lpwstr>_Toc138770943</vt:lpwstr>
      </vt:variant>
      <vt:variant>
        <vt:i4>1507383</vt:i4>
      </vt:variant>
      <vt:variant>
        <vt:i4>176</vt:i4>
      </vt:variant>
      <vt:variant>
        <vt:i4>0</vt:i4>
      </vt:variant>
      <vt:variant>
        <vt:i4>5</vt:i4>
      </vt:variant>
      <vt:variant>
        <vt:lpwstr/>
      </vt:variant>
      <vt:variant>
        <vt:lpwstr>_Toc138770942</vt:lpwstr>
      </vt:variant>
      <vt:variant>
        <vt:i4>1507383</vt:i4>
      </vt:variant>
      <vt:variant>
        <vt:i4>170</vt:i4>
      </vt:variant>
      <vt:variant>
        <vt:i4>0</vt:i4>
      </vt:variant>
      <vt:variant>
        <vt:i4>5</vt:i4>
      </vt:variant>
      <vt:variant>
        <vt:lpwstr/>
      </vt:variant>
      <vt:variant>
        <vt:lpwstr>_Toc138770941</vt:lpwstr>
      </vt:variant>
      <vt:variant>
        <vt:i4>1507383</vt:i4>
      </vt:variant>
      <vt:variant>
        <vt:i4>164</vt:i4>
      </vt:variant>
      <vt:variant>
        <vt:i4>0</vt:i4>
      </vt:variant>
      <vt:variant>
        <vt:i4>5</vt:i4>
      </vt:variant>
      <vt:variant>
        <vt:lpwstr/>
      </vt:variant>
      <vt:variant>
        <vt:lpwstr>_Toc138770940</vt:lpwstr>
      </vt:variant>
      <vt:variant>
        <vt:i4>1048631</vt:i4>
      </vt:variant>
      <vt:variant>
        <vt:i4>158</vt:i4>
      </vt:variant>
      <vt:variant>
        <vt:i4>0</vt:i4>
      </vt:variant>
      <vt:variant>
        <vt:i4>5</vt:i4>
      </vt:variant>
      <vt:variant>
        <vt:lpwstr/>
      </vt:variant>
      <vt:variant>
        <vt:lpwstr>_Toc138770939</vt:lpwstr>
      </vt:variant>
      <vt:variant>
        <vt:i4>1048631</vt:i4>
      </vt:variant>
      <vt:variant>
        <vt:i4>152</vt:i4>
      </vt:variant>
      <vt:variant>
        <vt:i4>0</vt:i4>
      </vt:variant>
      <vt:variant>
        <vt:i4>5</vt:i4>
      </vt:variant>
      <vt:variant>
        <vt:lpwstr/>
      </vt:variant>
      <vt:variant>
        <vt:lpwstr>_Toc138770938</vt:lpwstr>
      </vt:variant>
      <vt:variant>
        <vt:i4>1048631</vt:i4>
      </vt:variant>
      <vt:variant>
        <vt:i4>146</vt:i4>
      </vt:variant>
      <vt:variant>
        <vt:i4>0</vt:i4>
      </vt:variant>
      <vt:variant>
        <vt:i4>5</vt:i4>
      </vt:variant>
      <vt:variant>
        <vt:lpwstr/>
      </vt:variant>
      <vt:variant>
        <vt:lpwstr>_Toc138770937</vt:lpwstr>
      </vt:variant>
      <vt:variant>
        <vt:i4>1048631</vt:i4>
      </vt:variant>
      <vt:variant>
        <vt:i4>140</vt:i4>
      </vt:variant>
      <vt:variant>
        <vt:i4>0</vt:i4>
      </vt:variant>
      <vt:variant>
        <vt:i4>5</vt:i4>
      </vt:variant>
      <vt:variant>
        <vt:lpwstr/>
      </vt:variant>
      <vt:variant>
        <vt:lpwstr>_Toc138770936</vt:lpwstr>
      </vt:variant>
      <vt:variant>
        <vt:i4>1048631</vt:i4>
      </vt:variant>
      <vt:variant>
        <vt:i4>134</vt:i4>
      </vt:variant>
      <vt:variant>
        <vt:i4>0</vt:i4>
      </vt:variant>
      <vt:variant>
        <vt:i4>5</vt:i4>
      </vt:variant>
      <vt:variant>
        <vt:lpwstr/>
      </vt:variant>
      <vt:variant>
        <vt:lpwstr>_Toc138770935</vt:lpwstr>
      </vt:variant>
      <vt:variant>
        <vt:i4>1048631</vt:i4>
      </vt:variant>
      <vt:variant>
        <vt:i4>128</vt:i4>
      </vt:variant>
      <vt:variant>
        <vt:i4>0</vt:i4>
      </vt:variant>
      <vt:variant>
        <vt:i4>5</vt:i4>
      </vt:variant>
      <vt:variant>
        <vt:lpwstr/>
      </vt:variant>
      <vt:variant>
        <vt:lpwstr>_Toc138770934</vt:lpwstr>
      </vt:variant>
      <vt:variant>
        <vt:i4>1048631</vt:i4>
      </vt:variant>
      <vt:variant>
        <vt:i4>122</vt:i4>
      </vt:variant>
      <vt:variant>
        <vt:i4>0</vt:i4>
      </vt:variant>
      <vt:variant>
        <vt:i4>5</vt:i4>
      </vt:variant>
      <vt:variant>
        <vt:lpwstr/>
      </vt:variant>
      <vt:variant>
        <vt:lpwstr>_Toc138770933</vt:lpwstr>
      </vt:variant>
      <vt:variant>
        <vt:i4>1048631</vt:i4>
      </vt:variant>
      <vt:variant>
        <vt:i4>116</vt:i4>
      </vt:variant>
      <vt:variant>
        <vt:i4>0</vt:i4>
      </vt:variant>
      <vt:variant>
        <vt:i4>5</vt:i4>
      </vt:variant>
      <vt:variant>
        <vt:lpwstr/>
      </vt:variant>
      <vt:variant>
        <vt:lpwstr>_Toc138770932</vt:lpwstr>
      </vt:variant>
      <vt:variant>
        <vt:i4>1048631</vt:i4>
      </vt:variant>
      <vt:variant>
        <vt:i4>110</vt:i4>
      </vt:variant>
      <vt:variant>
        <vt:i4>0</vt:i4>
      </vt:variant>
      <vt:variant>
        <vt:i4>5</vt:i4>
      </vt:variant>
      <vt:variant>
        <vt:lpwstr/>
      </vt:variant>
      <vt:variant>
        <vt:lpwstr>_Toc138770931</vt:lpwstr>
      </vt:variant>
      <vt:variant>
        <vt:i4>1048631</vt:i4>
      </vt:variant>
      <vt:variant>
        <vt:i4>104</vt:i4>
      </vt:variant>
      <vt:variant>
        <vt:i4>0</vt:i4>
      </vt:variant>
      <vt:variant>
        <vt:i4>5</vt:i4>
      </vt:variant>
      <vt:variant>
        <vt:lpwstr/>
      </vt:variant>
      <vt:variant>
        <vt:lpwstr>_Toc138770930</vt:lpwstr>
      </vt:variant>
      <vt:variant>
        <vt:i4>1114167</vt:i4>
      </vt:variant>
      <vt:variant>
        <vt:i4>98</vt:i4>
      </vt:variant>
      <vt:variant>
        <vt:i4>0</vt:i4>
      </vt:variant>
      <vt:variant>
        <vt:i4>5</vt:i4>
      </vt:variant>
      <vt:variant>
        <vt:lpwstr/>
      </vt:variant>
      <vt:variant>
        <vt:lpwstr>_Toc138770929</vt:lpwstr>
      </vt:variant>
      <vt:variant>
        <vt:i4>1114167</vt:i4>
      </vt:variant>
      <vt:variant>
        <vt:i4>92</vt:i4>
      </vt:variant>
      <vt:variant>
        <vt:i4>0</vt:i4>
      </vt:variant>
      <vt:variant>
        <vt:i4>5</vt:i4>
      </vt:variant>
      <vt:variant>
        <vt:lpwstr/>
      </vt:variant>
      <vt:variant>
        <vt:lpwstr>_Toc138770928</vt:lpwstr>
      </vt:variant>
      <vt:variant>
        <vt:i4>1114167</vt:i4>
      </vt:variant>
      <vt:variant>
        <vt:i4>86</vt:i4>
      </vt:variant>
      <vt:variant>
        <vt:i4>0</vt:i4>
      </vt:variant>
      <vt:variant>
        <vt:i4>5</vt:i4>
      </vt:variant>
      <vt:variant>
        <vt:lpwstr/>
      </vt:variant>
      <vt:variant>
        <vt:lpwstr>_Toc138770927</vt:lpwstr>
      </vt:variant>
      <vt:variant>
        <vt:i4>1114167</vt:i4>
      </vt:variant>
      <vt:variant>
        <vt:i4>80</vt:i4>
      </vt:variant>
      <vt:variant>
        <vt:i4>0</vt:i4>
      </vt:variant>
      <vt:variant>
        <vt:i4>5</vt:i4>
      </vt:variant>
      <vt:variant>
        <vt:lpwstr/>
      </vt:variant>
      <vt:variant>
        <vt:lpwstr>_Toc138770926</vt:lpwstr>
      </vt:variant>
      <vt:variant>
        <vt:i4>1114167</vt:i4>
      </vt:variant>
      <vt:variant>
        <vt:i4>74</vt:i4>
      </vt:variant>
      <vt:variant>
        <vt:i4>0</vt:i4>
      </vt:variant>
      <vt:variant>
        <vt:i4>5</vt:i4>
      </vt:variant>
      <vt:variant>
        <vt:lpwstr/>
      </vt:variant>
      <vt:variant>
        <vt:lpwstr>_Toc138770925</vt:lpwstr>
      </vt:variant>
      <vt:variant>
        <vt:i4>1114167</vt:i4>
      </vt:variant>
      <vt:variant>
        <vt:i4>68</vt:i4>
      </vt:variant>
      <vt:variant>
        <vt:i4>0</vt:i4>
      </vt:variant>
      <vt:variant>
        <vt:i4>5</vt:i4>
      </vt:variant>
      <vt:variant>
        <vt:lpwstr/>
      </vt:variant>
      <vt:variant>
        <vt:lpwstr>_Toc138770924</vt:lpwstr>
      </vt:variant>
      <vt:variant>
        <vt:i4>1114167</vt:i4>
      </vt:variant>
      <vt:variant>
        <vt:i4>62</vt:i4>
      </vt:variant>
      <vt:variant>
        <vt:i4>0</vt:i4>
      </vt:variant>
      <vt:variant>
        <vt:i4>5</vt:i4>
      </vt:variant>
      <vt:variant>
        <vt:lpwstr/>
      </vt:variant>
      <vt:variant>
        <vt:lpwstr>_Toc138770923</vt:lpwstr>
      </vt:variant>
      <vt:variant>
        <vt:i4>1114167</vt:i4>
      </vt:variant>
      <vt:variant>
        <vt:i4>56</vt:i4>
      </vt:variant>
      <vt:variant>
        <vt:i4>0</vt:i4>
      </vt:variant>
      <vt:variant>
        <vt:i4>5</vt:i4>
      </vt:variant>
      <vt:variant>
        <vt:lpwstr/>
      </vt:variant>
      <vt:variant>
        <vt:lpwstr>_Toc138770922</vt:lpwstr>
      </vt:variant>
      <vt:variant>
        <vt:i4>1114167</vt:i4>
      </vt:variant>
      <vt:variant>
        <vt:i4>50</vt:i4>
      </vt:variant>
      <vt:variant>
        <vt:i4>0</vt:i4>
      </vt:variant>
      <vt:variant>
        <vt:i4>5</vt:i4>
      </vt:variant>
      <vt:variant>
        <vt:lpwstr/>
      </vt:variant>
      <vt:variant>
        <vt:lpwstr>_Toc138770921</vt:lpwstr>
      </vt:variant>
      <vt:variant>
        <vt:i4>1114167</vt:i4>
      </vt:variant>
      <vt:variant>
        <vt:i4>44</vt:i4>
      </vt:variant>
      <vt:variant>
        <vt:i4>0</vt:i4>
      </vt:variant>
      <vt:variant>
        <vt:i4>5</vt:i4>
      </vt:variant>
      <vt:variant>
        <vt:lpwstr/>
      </vt:variant>
      <vt:variant>
        <vt:lpwstr>_Toc138770920</vt:lpwstr>
      </vt:variant>
      <vt:variant>
        <vt:i4>1179703</vt:i4>
      </vt:variant>
      <vt:variant>
        <vt:i4>38</vt:i4>
      </vt:variant>
      <vt:variant>
        <vt:i4>0</vt:i4>
      </vt:variant>
      <vt:variant>
        <vt:i4>5</vt:i4>
      </vt:variant>
      <vt:variant>
        <vt:lpwstr/>
      </vt:variant>
      <vt:variant>
        <vt:lpwstr>_Toc138770919</vt:lpwstr>
      </vt:variant>
      <vt:variant>
        <vt:i4>1179703</vt:i4>
      </vt:variant>
      <vt:variant>
        <vt:i4>32</vt:i4>
      </vt:variant>
      <vt:variant>
        <vt:i4>0</vt:i4>
      </vt:variant>
      <vt:variant>
        <vt:i4>5</vt:i4>
      </vt:variant>
      <vt:variant>
        <vt:lpwstr/>
      </vt:variant>
      <vt:variant>
        <vt:lpwstr>_Toc138770918</vt:lpwstr>
      </vt:variant>
      <vt:variant>
        <vt:i4>1179703</vt:i4>
      </vt:variant>
      <vt:variant>
        <vt:i4>26</vt:i4>
      </vt:variant>
      <vt:variant>
        <vt:i4>0</vt:i4>
      </vt:variant>
      <vt:variant>
        <vt:i4>5</vt:i4>
      </vt:variant>
      <vt:variant>
        <vt:lpwstr/>
      </vt:variant>
      <vt:variant>
        <vt:lpwstr>_Toc138770917</vt:lpwstr>
      </vt:variant>
      <vt:variant>
        <vt:i4>1179703</vt:i4>
      </vt:variant>
      <vt:variant>
        <vt:i4>20</vt:i4>
      </vt:variant>
      <vt:variant>
        <vt:i4>0</vt:i4>
      </vt:variant>
      <vt:variant>
        <vt:i4>5</vt:i4>
      </vt:variant>
      <vt:variant>
        <vt:lpwstr/>
      </vt:variant>
      <vt:variant>
        <vt:lpwstr>_Toc138770916</vt:lpwstr>
      </vt:variant>
      <vt:variant>
        <vt:i4>1179703</vt:i4>
      </vt:variant>
      <vt:variant>
        <vt:i4>14</vt:i4>
      </vt:variant>
      <vt:variant>
        <vt:i4>0</vt:i4>
      </vt:variant>
      <vt:variant>
        <vt:i4>5</vt:i4>
      </vt:variant>
      <vt:variant>
        <vt:lpwstr/>
      </vt:variant>
      <vt:variant>
        <vt:lpwstr>_Toc138770915</vt:lpwstr>
      </vt:variant>
      <vt:variant>
        <vt:i4>1179703</vt:i4>
      </vt:variant>
      <vt:variant>
        <vt:i4>8</vt:i4>
      </vt:variant>
      <vt:variant>
        <vt:i4>0</vt:i4>
      </vt:variant>
      <vt:variant>
        <vt:i4>5</vt:i4>
      </vt:variant>
      <vt:variant>
        <vt:lpwstr/>
      </vt:variant>
      <vt:variant>
        <vt:lpwstr>_Toc138770914</vt:lpwstr>
      </vt:variant>
      <vt:variant>
        <vt:i4>1179703</vt:i4>
      </vt:variant>
      <vt:variant>
        <vt:i4>2</vt:i4>
      </vt:variant>
      <vt:variant>
        <vt:i4>0</vt:i4>
      </vt:variant>
      <vt:variant>
        <vt:i4>5</vt:i4>
      </vt:variant>
      <vt:variant>
        <vt:lpwstr/>
      </vt:variant>
      <vt:variant>
        <vt:lpwstr>_Toc138770913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2403 UWI Reporting pack_v1</dc:title>
  <dc:subject/>
  <dc:creator>Paul Cole</dc:creator>
  <cp:keywords/>
  <dc:description/>
  <cp:lastModifiedBy>Isidoro Manrique</cp:lastModifiedBy>
  <cp:revision>17</cp:revision>
  <cp:lastPrinted>2023-07-03T08:53:00Z</cp:lastPrinted>
  <dcterms:created xsi:type="dcterms:W3CDTF">2024-09-19T13:33:00Z</dcterms:created>
  <dcterms:modified xsi:type="dcterms:W3CDTF">2024-09-27T15:48:00Z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0x010100D9F2D4513273C2468204BD91EE169F1200BBBD2F8027A2FB428F39465C8AC41FB5</vt:lpwstr>
  </property>
  <property fmtid="{D5CDD505-2E9C-101B-9397-08002B2CF9AE}" pid="3" name="_dlc_DocIdItemGuid">
    <vt:lpwstr>ebf780b5-af61-487c-a3af-a65e65c80697</vt:lpwstr>
  </property>
  <property fmtid="{D5CDD505-2E9C-101B-9397-08002B2CF9AE}" pid="4" name="MediaServiceImageTags">
    <vt:lpwstr/>
  </property>
  <property fmtid="{D5CDD505-2E9C-101B-9397-08002B2CF9AE}" pid="5" name="MSIP_Label_d91b2c66-1144-4bdf-94dd-a509dcbebb9b_Enabled">
    <vt:lpwstr>true</vt:lpwstr>
  </property>
  <property fmtid="{D5CDD505-2E9C-101B-9397-08002B2CF9AE}" pid="6" name="MSIP_Label_d91b2c66-1144-4bdf-94dd-a509dcbebb9b_SetDate">
    <vt:lpwstr>2024-09-09T15:45:42Z</vt:lpwstr>
  </property>
  <property fmtid="{D5CDD505-2E9C-101B-9397-08002B2CF9AE}" pid="7" name="MSIP_Label_d91b2c66-1144-4bdf-94dd-a509dcbebb9b_Method">
    <vt:lpwstr>Privileged</vt:lpwstr>
  </property>
  <property fmtid="{D5CDD505-2E9C-101B-9397-08002B2CF9AE}" pid="8" name="MSIP_Label_d91b2c66-1144-4bdf-94dd-a509dcbebb9b_Name">
    <vt:lpwstr>d91b2c66-1144-4bdf-94dd-a509dcbebb9b</vt:lpwstr>
  </property>
  <property fmtid="{D5CDD505-2E9C-101B-9397-08002B2CF9AE}" pid="9" name="MSIP_Label_d91b2c66-1144-4bdf-94dd-a509dcbebb9b_SiteId">
    <vt:lpwstr>30db9984-6565-4f8f-96b5-ff51610d9c17</vt:lpwstr>
  </property>
  <property fmtid="{D5CDD505-2E9C-101B-9397-08002B2CF9AE}" pid="10" name="MSIP_Label_d91b2c66-1144-4bdf-94dd-a509dcbebb9b_ActionId">
    <vt:lpwstr>bf739755-1ab6-4d6c-b3ee-0642cca50d1e</vt:lpwstr>
  </property>
  <property fmtid="{D5CDD505-2E9C-101B-9397-08002B2CF9AE}" pid="11" name="MSIP_Label_d91b2c66-1144-4bdf-94dd-a509dcbebb9b_ContentBits">
    <vt:lpwstr>0</vt:lpwstr>
  </property>
</Properties>
</file>